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37CEE5" w14:textId="77777777" w:rsidR="0059204F" w:rsidRDefault="0059204F">
      <w:pPr>
        <w:rPr>
          <w:ins w:id="0" w:author="u417037" w:date="2017-02-17T09:34:00Z"/>
        </w:rPr>
      </w:pPr>
    </w:p>
    <w:tbl>
      <w:tblPr>
        <w:tblW w:w="5000" w:type="pct"/>
        <w:jc w:val="center"/>
        <w:tblLook w:val="04A0" w:firstRow="1" w:lastRow="0" w:firstColumn="1" w:lastColumn="0" w:noHBand="0" w:noVBand="1"/>
      </w:tblPr>
      <w:tblGrid>
        <w:gridCol w:w="9026"/>
      </w:tblGrid>
      <w:tr w:rsidR="000C038B" w14:paraId="12FFCD9D" w14:textId="77777777">
        <w:trPr>
          <w:trHeight w:val="2880"/>
          <w:jc w:val="center"/>
        </w:trPr>
        <w:tc>
          <w:tcPr>
            <w:tcW w:w="5000" w:type="pct"/>
          </w:tcPr>
          <w:p w14:paraId="62091F3A" w14:textId="5BF9A5AD" w:rsidR="000C038B" w:rsidRPr="000C038B" w:rsidRDefault="004640D8" w:rsidP="00661D98">
            <w:pPr>
              <w:pStyle w:val="NoSpacing"/>
              <w:jc w:val="right"/>
              <w:rPr>
                <w:rFonts w:ascii="Cambria" w:eastAsia="Times New Roman" w:hAnsi="Cambria" w:cs="Times New Roman"/>
                <w:caps/>
              </w:rPr>
            </w:pPr>
            <w:r w:rsidRPr="00661D98">
              <w:rPr>
                <w:noProof/>
                <w:lang w:eastAsia="en-US"/>
              </w:rPr>
              <w:drawing>
                <wp:inline distT="0" distB="0" distL="0" distR="0" wp14:anchorId="3367CD7F" wp14:editId="22E23AE2">
                  <wp:extent cx="2633345" cy="475615"/>
                  <wp:effectExtent l="0" t="0" r="8255" b="6985"/>
                  <wp:docPr id="1" name="Picture 1" descr="C:\Users\u208204\AppData\Local\Microsoft\Windows\Temporary Internet Files\Content.Outlook\6GQPMJM2\SG_Dual_linear_CMYK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208204\AppData\Local\Microsoft\Windows\Temporary Internet Files\Content.Outlook\6GQPMJM2\SG_Dual_linear_CMYK (2).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3345" cy="475615"/>
                          </a:xfrm>
                          <a:prstGeom prst="rect">
                            <a:avLst/>
                          </a:prstGeom>
                          <a:noFill/>
                          <a:ln>
                            <a:noFill/>
                          </a:ln>
                        </pic:spPr>
                      </pic:pic>
                    </a:graphicData>
                  </a:graphic>
                </wp:inline>
              </w:drawing>
            </w:r>
          </w:p>
        </w:tc>
      </w:tr>
      <w:tr w:rsidR="000C038B" w14:paraId="106F9641" w14:textId="77777777" w:rsidTr="000C038B">
        <w:trPr>
          <w:trHeight w:val="1440"/>
          <w:jc w:val="center"/>
        </w:trPr>
        <w:tc>
          <w:tcPr>
            <w:tcW w:w="5000" w:type="pct"/>
            <w:tcBorders>
              <w:bottom w:val="single" w:sz="4" w:space="0" w:color="4F81BD"/>
            </w:tcBorders>
            <w:vAlign w:val="center"/>
          </w:tcPr>
          <w:p w14:paraId="7A7FB5D5" w14:textId="77777777" w:rsidR="000C038B" w:rsidRPr="000C038B" w:rsidRDefault="000C038B">
            <w:pPr>
              <w:pStyle w:val="NoSpacing"/>
              <w:jc w:val="center"/>
              <w:rPr>
                <w:rFonts w:ascii="Cambria" w:eastAsia="Times New Roman" w:hAnsi="Cambria" w:cs="Times New Roman"/>
                <w:sz w:val="80"/>
                <w:szCs w:val="80"/>
              </w:rPr>
            </w:pPr>
            <w:r>
              <w:rPr>
                <w:rFonts w:ascii="Cambria" w:eastAsia="Times New Roman" w:hAnsi="Cambria" w:cs="Times New Roman"/>
                <w:sz w:val="80"/>
                <w:szCs w:val="80"/>
                <w:lang w:val="en-GB"/>
              </w:rPr>
              <w:t>RECOMMENDED MODEL TENANCY AGREEMENT</w:t>
            </w:r>
          </w:p>
        </w:tc>
      </w:tr>
      <w:tr w:rsidR="000C038B" w14:paraId="7E23AB50" w14:textId="77777777" w:rsidTr="000C038B">
        <w:trPr>
          <w:trHeight w:val="720"/>
          <w:jc w:val="center"/>
        </w:trPr>
        <w:tc>
          <w:tcPr>
            <w:tcW w:w="5000" w:type="pct"/>
            <w:tcBorders>
              <w:top w:val="single" w:sz="4" w:space="0" w:color="4F81BD"/>
            </w:tcBorders>
            <w:vAlign w:val="center"/>
          </w:tcPr>
          <w:p w14:paraId="23E4086B" w14:textId="77777777" w:rsidR="000C038B" w:rsidRPr="000C038B" w:rsidRDefault="000C038B" w:rsidP="000C038B">
            <w:pPr>
              <w:pStyle w:val="NoSpacing"/>
              <w:jc w:val="center"/>
              <w:rPr>
                <w:rFonts w:ascii="Cambria" w:eastAsia="Times New Roman" w:hAnsi="Cambria" w:cs="Times New Roman"/>
                <w:sz w:val="44"/>
                <w:szCs w:val="44"/>
              </w:rPr>
            </w:pPr>
            <w:r>
              <w:rPr>
                <w:rFonts w:ascii="Cambria" w:eastAsia="Times New Roman" w:hAnsi="Cambria" w:cs="Times New Roman"/>
                <w:sz w:val="44"/>
                <w:szCs w:val="44"/>
              </w:rPr>
              <w:t>FOR THE PRIVATE RENTED SECTOR</w:t>
            </w:r>
          </w:p>
        </w:tc>
      </w:tr>
      <w:tr w:rsidR="000C038B" w14:paraId="1B21C3A9" w14:textId="77777777">
        <w:trPr>
          <w:trHeight w:val="360"/>
          <w:jc w:val="center"/>
        </w:trPr>
        <w:tc>
          <w:tcPr>
            <w:tcW w:w="5000" w:type="pct"/>
            <w:vAlign w:val="center"/>
          </w:tcPr>
          <w:p w14:paraId="39700FFA" w14:textId="77777777" w:rsidR="000C038B" w:rsidRDefault="000C038B">
            <w:pPr>
              <w:pStyle w:val="NoSpacing"/>
              <w:jc w:val="center"/>
            </w:pPr>
          </w:p>
        </w:tc>
      </w:tr>
      <w:tr w:rsidR="000C038B" w14:paraId="58E1F190" w14:textId="77777777">
        <w:trPr>
          <w:trHeight w:val="360"/>
          <w:jc w:val="center"/>
        </w:trPr>
        <w:tc>
          <w:tcPr>
            <w:tcW w:w="5000" w:type="pct"/>
            <w:vAlign w:val="center"/>
          </w:tcPr>
          <w:p w14:paraId="795BFC10" w14:textId="77777777" w:rsidR="000C038B" w:rsidRDefault="000C038B">
            <w:pPr>
              <w:pStyle w:val="NoSpacing"/>
              <w:jc w:val="center"/>
              <w:rPr>
                <w:b/>
                <w:bCs/>
              </w:rPr>
            </w:pPr>
          </w:p>
        </w:tc>
      </w:tr>
      <w:tr w:rsidR="000C038B" w14:paraId="7E40EA8A" w14:textId="77777777">
        <w:trPr>
          <w:trHeight w:val="360"/>
          <w:jc w:val="center"/>
        </w:trPr>
        <w:tc>
          <w:tcPr>
            <w:tcW w:w="5000" w:type="pct"/>
            <w:vAlign w:val="center"/>
          </w:tcPr>
          <w:p w14:paraId="6EFD15F9" w14:textId="77777777" w:rsidR="000C038B" w:rsidRDefault="000C038B" w:rsidP="000C038B">
            <w:pPr>
              <w:pStyle w:val="NoSpacing"/>
              <w:jc w:val="center"/>
              <w:rPr>
                <w:b/>
                <w:bCs/>
              </w:rPr>
            </w:pPr>
          </w:p>
        </w:tc>
      </w:tr>
    </w:tbl>
    <w:p w14:paraId="1B729E5B" w14:textId="77777777" w:rsidR="000C038B" w:rsidRDefault="000C038B"/>
    <w:p w14:paraId="1731C408" w14:textId="77777777" w:rsidR="000C038B" w:rsidRDefault="000C038B"/>
    <w:tbl>
      <w:tblPr>
        <w:tblpPr w:leftFromText="187" w:rightFromText="187" w:horzAnchor="margin" w:tblpXSpec="center" w:tblpYSpec="bottom"/>
        <w:tblW w:w="5000" w:type="pct"/>
        <w:tblLook w:val="04A0" w:firstRow="1" w:lastRow="0" w:firstColumn="1" w:lastColumn="0" w:noHBand="0" w:noVBand="1"/>
      </w:tblPr>
      <w:tblGrid>
        <w:gridCol w:w="9026"/>
      </w:tblGrid>
      <w:tr w:rsidR="000C038B" w14:paraId="2ECB1682" w14:textId="77777777">
        <w:tc>
          <w:tcPr>
            <w:tcW w:w="5000" w:type="pct"/>
          </w:tcPr>
          <w:p w14:paraId="6B3A1882" w14:textId="77777777" w:rsidR="000C038B" w:rsidRDefault="000C038B" w:rsidP="00204128">
            <w:pPr>
              <w:pStyle w:val="NoSpacing"/>
              <w:jc w:val="right"/>
            </w:pPr>
          </w:p>
        </w:tc>
      </w:tr>
    </w:tbl>
    <w:p w14:paraId="402B46A1" w14:textId="77777777" w:rsidR="000C038B" w:rsidRDefault="000C038B"/>
    <w:p w14:paraId="57415A51" w14:textId="77777777" w:rsidR="00DE4491" w:rsidRDefault="00DE4491" w:rsidP="000C038B">
      <w:pPr>
        <w:keepNext/>
        <w:autoSpaceDE w:val="0"/>
        <w:autoSpaceDN w:val="0"/>
        <w:adjustRightInd w:val="0"/>
        <w:jc w:val="center"/>
        <w:outlineLvl w:val="1"/>
        <w:rPr>
          <w:rFonts w:cs="Arial"/>
          <w:b/>
          <w:bCs/>
          <w:sz w:val="24"/>
          <w:szCs w:val="24"/>
          <w:u w:val="single"/>
        </w:rPr>
      </w:pPr>
    </w:p>
    <w:p w14:paraId="0132A860" w14:textId="77777777" w:rsidR="00DE4491" w:rsidRPr="001C71D3" w:rsidRDefault="00F2268D" w:rsidP="000E00BB">
      <w:pPr>
        <w:pStyle w:val="TOCHeading"/>
        <w:tabs>
          <w:tab w:val="left" w:pos="1560"/>
          <w:tab w:val="left" w:pos="1728"/>
        </w:tabs>
        <w:rPr>
          <w:rFonts w:ascii="Arial" w:hAnsi="Arial" w:cs="Arial"/>
        </w:rPr>
      </w:pPr>
      <w:r>
        <w:rPr>
          <w:rFonts w:ascii="Arial" w:hAnsi="Arial" w:cs="Arial"/>
        </w:rPr>
        <w:br w:type="page"/>
      </w:r>
      <w:r w:rsidR="00DE4491" w:rsidRPr="001C71D3">
        <w:rPr>
          <w:rFonts w:ascii="Arial" w:hAnsi="Arial" w:cs="Arial"/>
        </w:rPr>
        <w:lastRenderedPageBreak/>
        <w:t>Contents</w:t>
      </w:r>
      <w:r w:rsidR="0025017D" w:rsidRPr="001C71D3">
        <w:rPr>
          <w:rFonts w:ascii="Arial" w:hAnsi="Arial" w:cs="Arial"/>
        </w:rPr>
        <w:tab/>
      </w:r>
      <w:r w:rsidR="000E00BB" w:rsidRPr="001C71D3">
        <w:rPr>
          <w:rFonts w:ascii="Arial" w:hAnsi="Arial" w:cs="Arial"/>
        </w:rPr>
        <w:tab/>
      </w:r>
    </w:p>
    <w:p w14:paraId="0F722147" w14:textId="77777777" w:rsidR="000E70BF" w:rsidRPr="000E70BF" w:rsidRDefault="00E86085" w:rsidP="00E86085">
      <w:pPr>
        <w:tabs>
          <w:tab w:val="left" w:pos="909"/>
        </w:tabs>
        <w:rPr>
          <w:lang w:val="en-US" w:eastAsia="ja-JP"/>
        </w:rPr>
      </w:pPr>
      <w:r>
        <w:rPr>
          <w:lang w:val="en-US" w:eastAsia="ja-JP"/>
        </w:rPr>
        <w:tab/>
      </w:r>
    </w:p>
    <w:p w14:paraId="28734F54" w14:textId="77777777" w:rsidR="007468DF" w:rsidRDefault="00DE4491">
      <w:pPr>
        <w:pStyle w:val="TOC1"/>
        <w:rPr>
          <w:rStyle w:val="Hyperlink"/>
        </w:rPr>
      </w:pPr>
      <w:r>
        <w:fldChar w:fldCharType="begin"/>
      </w:r>
      <w:r>
        <w:instrText xml:space="preserve"> TOC \o "1-3" \h \z \u </w:instrText>
      </w:r>
      <w:r>
        <w:fldChar w:fldCharType="separate"/>
      </w:r>
      <w:hyperlink w:anchor="_Toc480555138" w:history="1">
        <w:r w:rsidR="007468DF" w:rsidRPr="001A1731">
          <w:rPr>
            <w:rStyle w:val="Hyperlink"/>
          </w:rPr>
          <w:t>SECTION 1: HOW TO USE THE MODEL</w:t>
        </w:r>
        <w:r w:rsidR="007468DF">
          <w:rPr>
            <w:webHidden/>
          </w:rPr>
          <w:tab/>
        </w:r>
        <w:r w:rsidR="007468DF">
          <w:rPr>
            <w:webHidden/>
          </w:rPr>
          <w:fldChar w:fldCharType="begin"/>
        </w:r>
        <w:r w:rsidR="007468DF">
          <w:rPr>
            <w:webHidden/>
          </w:rPr>
          <w:instrText xml:space="preserve"> PAGEREF _Toc480555138 \h </w:instrText>
        </w:r>
        <w:r w:rsidR="007468DF">
          <w:rPr>
            <w:webHidden/>
          </w:rPr>
        </w:r>
        <w:r w:rsidR="007468DF">
          <w:rPr>
            <w:webHidden/>
          </w:rPr>
          <w:fldChar w:fldCharType="separate"/>
        </w:r>
        <w:r w:rsidR="007468DF">
          <w:rPr>
            <w:webHidden/>
          </w:rPr>
          <w:t>2</w:t>
        </w:r>
        <w:r w:rsidR="007468DF">
          <w:rPr>
            <w:webHidden/>
          </w:rPr>
          <w:fldChar w:fldCharType="end"/>
        </w:r>
      </w:hyperlink>
    </w:p>
    <w:p w14:paraId="6AB700C6" w14:textId="77777777" w:rsidR="007468DF" w:rsidRPr="00D45991" w:rsidRDefault="007468DF" w:rsidP="007468DF"/>
    <w:p w14:paraId="09A5976B" w14:textId="77777777" w:rsidR="007468DF" w:rsidRDefault="007468DF">
      <w:pPr>
        <w:pStyle w:val="TOC1"/>
        <w:rPr>
          <w:rStyle w:val="Hyperlink"/>
        </w:rPr>
      </w:pPr>
      <w:hyperlink w:anchor="_Toc480555139" w:history="1">
        <w:r w:rsidRPr="001A1731">
          <w:rPr>
            <w:rStyle w:val="Hyperlink"/>
          </w:rPr>
          <w:t>SECTION 2: GLOSSARY OF TERMS &amp; INTERPRETATION</w:t>
        </w:r>
        <w:r>
          <w:rPr>
            <w:webHidden/>
          </w:rPr>
          <w:tab/>
        </w:r>
        <w:r>
          <w:rPr>
            <w:webHidden/>
          </w:rPr>
          <w:fldChar w:fldCharType="begin"/>
        </w:r>
        <w:r>
          <w:rPr>
            <w:webHidden/>
          </w:rPr>
          <w:instrText xml:space="preserve"> PAGEREF _Toc480555139 \h </w:instrText>
        </w:r>
        <w:r>
          <w:rPr>
            <w:webHidden/>
          </w:rPr>
        </w:r>
        <w:r>
          <w:rPr>
            <w:webHidden/>
          </w:rPr>
          <w:fldChar w:fldCharType="separate"/>
        </w:r>
        <w:r>
          <w:rPr>
            <w:webHidden/>
          </w:rPr>
          <w:t>3</w:t>
        </w:r>
        <w:r>
          <w:rPr>
            <w:webHidden/>
          </w:rPr>
          <w:fldChar w:fldCharType="end"/>
        </w:r>
      </w:hyperlink>
    </w:p>
    <w:p w14:paraId="30AE99D2" w14:textId="77777777" w:rsidR="007468DF" w:rsidRPr="00D45991" w:rsidRDefault="007468DF" w:rsidP="007468DF"/>
    <w:p w14:paraId="354FDEBD" w14:textId="77777777" w:rsidR="007468DF" w:rsidRPr="00D45991" w:rsidRDefault="007468DF" w:rsidP="00B27F01">
      <w:pPr>
        <w:pStyle w:val="TOC1"/>
      </w:pPr>
      <w:hyperlink w:anchor="_Toc480555140" w:history="1">
        <w:r w:rsidRPr="001A1731">
          <w:rPr>
            <w:rStyle w:val="Hyperlink"/>
          </w:rPr>
          <w:t>SECTION 3: RECOMMENDED M</w:t>
        </w:r>
        <w:r w:rsidRPr="001A1731">
          <w:rPr>
            <w:rStyle w:val="Hyperlink"/>
            <w:rFonts w:cs="Arial"/>
            <w:bCs/>
          </w:rPr>
          <w:t>ODEL TENANCY AGREEMENT</w:t>
        </w:r>
        <w:r>
          <w:rPr>
            <w:webHidden/>
          </w:rPr>
          <w:tab/>
        </w:r>
        <w:r>
          <w:rPr>
            <w:webHidden/>
          </w:rPr>
          <w:fldChar w:fldCharType="begin"/>
        </w:r>
        <w:r>
          <w:rPr>
            <w:webHidden/>
          </w:rPr>
          <w:instrText xml:space="preserve"> PAGEREF _Toc480555140 \h </w:instrText>
        </w:r>
        <w:r>
          <w:rPr>
            <w:webHidden/>
          </w:rPr>
        </w:r>
        <w:r>
          <w:rPr>
            <w:webHidden/>
          </w:rPr>
          <w:fldChar w:fldCharType="separate"/>
        </w:r>
        <w:r>
          <w:rPr>
            <w:webHidden/>
          </w:rPr>
          <w:t>5</w:t>
        </w:r>
        <w:r>
          <w:rPr>
            <w:webHidden/>
          </w:rPr>
          <w:fldChar w:fldCharType="end"/>
        </w:r>
      </w:hyperlink>
    </w:p>
    <w:p w14:paraId="5420BD25" w14:textId="77777777" w:rsidR="007468DF" w:rsidRPr="00D45991" w:rsidRDefault="007468DF">
      <w:pPr>
        <w:pStyle w:val="TOC2"/>
        <w:rPr>
          <w:rFonts w:ascii="Calibri" w:hAnsi="Calibri"/>
          <w:sz w:val="22"/>
          <w:szCs w:val="22"/>
          <w:lang w:eastAsia="en-GB"/>
        </w:rPr>
      </w:pPr>
      <w:hyperlink w:anchor="_Toc480555141" w:history="1">
        <w:r w:rsidRPr="001A1731">
          <w:rPr>
            <w:rStyle w:val="Hyperlink"/>
          </w:rPr>
          <w:t>1.</w:t>
        </w:r>
        <w:r w:rsidRPr="00D45991">
          <w:rPr>
            <w:rFonts w:ascii="Calibri" w:hAnsi="Calibri"/>
            <w:sz w:val="22"/>
            <w:szCs w:val="22"/>
            <w:lang w:eastAsia="en-GB"/>
          </w:rPr>
          <w:tab/>
        </w:r>
        <w:r w:rsidRPr="001A1731">
          <w:rPr>
            <w:rStyle w:val="Hyperlink"/>
            <w:b/>
          </w:rPr>
          <w:t>TENANT</w:t>
        </w:r>
        <w:r>
          <w:rPr>
            <w:webHidden/>
          </w:rPr>
          <w:tab/>
        </w:r>
        <w:r>
          <w:rPr>
            <w:webHidden/>
          </w:rPr>
          <w:fldChar w:fldCharType="begin"/>
        </w:r>
        <w:r>
          <w:rPr>
            <w:webHidden/>
          </w:rPr>
          <w:instrText xml:space="preserve"> PAGEREF _Toc480555141 \h </w:instrText>
        </w:r>
        <w:r>
          <w:rPr>
            <w:webHidden/>
          </w:rPr>
        </w:r>
        <w:r>
          <w:rPr>
            <w:webHidden/>
          </w:rPr>
          <w:fldChar w:fldCharType="separate"/>
        </w:r>
        <w:r>
          <w:rPr>
            <w:webHidden/>
          </w:rPr>
          <w:t>5</w:t>
        </w:r>
        <w:r>
          <w:rPr>
            <w:webHidden/>
          </w:rPr>
          <w:fldChar w:fldCharType="end"/>
        </w:r>
      </w:hyperlink>
    </w:p>
    <w:p w14:paraId="07050F09" w14:textId="77777777" w:rsidR="007468DF" w:rsidRPr="00D45991" w:rsidRDefault="007468DF">
      <w:pPr>
        <w:pStyle w:val="TOC2"/>
        <w:rPr>
          <w:rFonts w:ascii="Calibri" w:hAnsi="Calibri"/>
          <w:sz w:val="22"/>
          <w:szCs w:val="22"/>
          <w:lang w:eastAsia="en-GB"/>
        </w:rPr>
      </w:pPr>
      <w:hyperlink w:anchor="_Toc480555142" w:history="1">
        <w:r w:rsidRPr="001A1731">
          <w:rPr>
            <w:rStyle w:val="Hyperlink"/>
          </w:rPr>
          <w:t>2.</w:t>
        </w:r>
        <w:r w:rsidRPr="00D45991">
          <w:rPr>
            <w:rFonts w:ascii="Calibri" w:hAnsi="Calibri"/>
            <w:sz w:val="22"/>
            <w:szCs w:val="22"/>
            <w:lang w:eastAsia="en-GB"/>
          </w:rPr>
          <w:tab/>
        </w:r>
        <w:r w:rsidRPr="001A1731">
          <w:rPr>
            <w:rStyle w:val="Hyperlink"/>
            <w:b/>
          </w:rPr>
          <w:t>LETTING AGENT/PROPERTY FACTOR</w:t>
        </w:r>
        <w:r>
          <w:rPr>
            <w:webHidden/>
          </w:rPr>
          <w:tab/>
        </w:r>
        <w:r>
          <w:rPr>
            <w:webHidden/>
          </w:rPr>
          <w:fldChar w:fldCharType="begin"/>
        </w:r>
        <w:r>
          <w:rPr>
            <w:webHidden/>
          </w:rPr>
          <w:instrText xml:space="preserve"> PAGEREF _Toc480555142 \h </w:instrText>
        </w:r>
        <w:r>
          <w:rPr>
            <w:webHidden/>
          </w:rPr>
        </w:r>
        <w:r>
          <w:rPr>
            <w:webHidden/>
          </w:rPr>
          <w:fldChar w:fldCharType="separate"/>
        </w:r>
        <w:r>
          <w:rPr>
            <w:webHidden/>
          </w:rPr>
          <w:t>6</w:t>
        </w:r>
        <w:r>
          <w:rPr>
            <w:webHidden/>
          </w:rPr>
          <w:fldChar w:fldCharType="end"/>
        </w:r>
      </w:hyperlink>
    </w:p>
    <w:p w14:paraId="681E7088" w14:textId="77777777" w:rsidR="007468DF" w:rsidRPr="00D45991" w:rsidRDefault="007468DF">
      <w:pPr>
        <w:pStyle w:val="TOC2"/>
        <w:rPr>
          <w:rFonts w:ascii="Calibri" w:hAnsi="Calibri"/>
          <w:sz w:val="22"/>
          <w:szCs w:val="22"/>
          <w:lang w:eastAsia="en-GB"/>
        </w:rPr>
      </w:pPr>
      <w:hyperlink w:anchor="_Toc480555143" w:history="1">
        <w:r w:rsidRPr="001A1731">
          <w:rPr>
            <w:rStyle w:val="Hyperlink"/>
            <w:bCs/>
          </w:rPr>
          <w:t>3.</w:t>
        </w:r>
        <w:r w:rsidRPr="00D45991">
          <w:rPr>
            <w:rFonts w:ascii="Calibri" w:hAnsi="Calibri"/>
            <w:sz w:val="22"/>
            <w:szCs w:val="22"/>
            <w:lang w:eastAsia="en-GB"/>
          </w:rPr>
          <w:tab/>
        </w:r>
        <w:r w:rsidRPr="001A1731">
          <w:rPr>
            <w:rStyle w:val="Hyperlink"/>
            <w:b/>
          </w:rPr>
          <w:t>LANDLORD</w:t>
        </w:r>
        <w:r>
          <w:rPr>
            <w:webHidden/>
          </w:rPr>
          <w:tab/>
        </w:r>
        <w:r>
          <w:rPr>
            <w:webHidden/>
          </w:rPr>
          <w:fldChar w:fldCharType="begin"/>
        </w:r>
        <w:r>
          <w:rPr>
            <w:webHidden/>
          </w:rPr>
          <w:instrText xml:space="preserve"> PAGEREF _Toc480555143 \h </w:instrText>
        </w:r>
        <w:r>
          <w:rPr>
            <w:webHidden/>
          </w:rPr>
        </w:r>
        <w:r>
          <w:rPr>
            <w:webHidden/>
          </w:rPr>
          <w:fldChar w:fldCharType="separate"/>
        </w:r>
        <w:r>
          <w:rPr>
            <w:webHidden/>
          </w:rPr>
          <w:t>6</w:t>
        </w:r>
        <w:r>
          <w:rPr>
            <w:webHidden/>
          </w:rPr>
          <w:fldChar w:fldCharType="end"/>
        </w:r>
      </w:hyperlink>
    </w:p>
    <w:p w14:paraId="72D00E4F" w14:textId="77777777" w:rsidR="007468DF" w:rsidRPr="00D45991" w:rsidRDefault="007468DF">
      <w:pPr>
        <w:pStyle w:val="TOC2"/>
        <w:rPr>
          <w:rFonts w:ascii="Calibri" w:hAnsi="Calibri"/>
          <w:sz w:val="22"/>
          <w:szCs w:val="22"/>
          <w:lang w:eastAsia="en-GB"/>
        </w:rPr>
      </w:pPr>
      <w:hyperlink w:anchor="_Toc480555144" w:history="1">
        <w:r w:rsidRPr="001A1731">
          <w:rPr>
            <w:rStyle w:val="Hyperlink"/>
          </w:rPr>
          <w:t>4.</w:t>
        </w:r>
        <w:r w:rsidRPr="00D45991">
          <w:rPr>
            <w:rFonts w:ascii="Calibri" w:hAnsi="Calibri"/>
            <w:sz w:val="22"/>
            <w:szCs w:val="22"/>
            <w:lang w:eastAsia="en-GB"/>
          </w:rPr>
          <w:tab/>
        </w:r>
        <w:r w:rsidRPr="001A1731">
          <w:rPr>
            <w:rStyle w:val="Hyperlink"/>
            <w:b/>
          </w:rPr>
          <w:t>COMMUNICATION</w:t>
        </w:r>
        <w:r>
          <w:rPr>
            <w:webHidden/>
          </w:rPr>
          <w:tab/>
        </w:r>
        <w:r>
          <w:rPr>
            <w:webHidden/>
          </w:rPr>
          <w:fldChar w:fldCharType="begin"/>
        </w:r>
        <w:r>
          <w:rPr>
            <w:webHidden/>
          </w:rPr>
          <w:instrText xml:space="preserve"> PAGEREF _Toc480555144 \h </w:instrText>
        </w:r>
        <w:r>
          <w:rPr>
            <w:webHidden/>
          </w:rPr>
        </w:r>
        <w:r>
          <w:rPr>
            <w:webHidden/>
          </w:rPr>
          <w:fldChar w:fldCharType="separate"/>
        </w:r>
        <w:r>
          <w:rPr>
            <w:webHidden/>
          </w:rPr>
          <w:t>7</w:t>
        </w:r>
        <w:r>
          <w:rPr>
            <w:webHidden/>
          </w:rPr>
          <w:fldChar w:fldCharType="end"/>
        </w:r>
      </w:hyperlink>
    </w:p>
    <w:p w14:paraId="32C1E509" w14:textId="77777777" w:rsidR="007468DF" w:rsidRPr="00D45991" w:rsidRDefault="007468DF">
      <w:pPr>
        <w:pStyle w:val="TOC2"/>
        <w:rPr>
          <w:rFonts w:ascii="Calibri" w:hAnsi="Calibri"/>
          <w:sz w:val="22"/>
          <w:szCs w:val="22"/>
          <w:lang w:eastAsia="en-GB"/>
        </w:rPr>
      </w:pPr>
      <w:hyperlink w:anchor="_Toc480555145" w:history="1">
        <w:r w:rsidRPr="001A1731">
          <w:rPr>
            <w:rStyle w:val="Hyperlink"/>
          </w:rPr>
          <w:t>5.</w:t>
        </w:r>
        <w:r w:rsidRPr="00D45991">
          <w:rPr>
            <w:rFonts w:ascii="Calibri" w:hAnsi="Calibri"/>
            <w:sz w:val="22"/>
            <w:szCs w:val="22"/>
            <w:lang w:eastAsia="en-GB"/>
          </w:rPr>
          <w:tab/>
        </w:r>
        <w:r w:rsidRPr="001A1731">
          <w:rPr>
            <w:rStyle w:val="Hyperlink"/>
            <w:b/>
          </w:rPr>
          <w:t>DETAILS OF THE LET PROPERTY</w:t>
        </w:r>
        <w:r>
          <w:rPr>
            <w:webHidden/>
          </w:rPr>
          <w:tab/>
        </w:r>
        <w:r>
          <w:rPr>
            <w:webHidden/>
          </w:rPr>
          <w:fldChar w:fldCharType="begin"/>
        </w:r>
        <w:r>
          <w:rPr>
            <w:webHidden/>
          </w:rPr>
          <w:instrText xml:space="preserve"> PAGEREF _Toc480555145 \h </w:instrText>
        </w:r>
        <w:r>
          <w:rPr>
            <w:webHidden/>
          </w:rPr>
        </w:r>
        <w:r>
          <w:rPr>
            <w:webHidden/>
          </w:rPr>
          <w:fldChar w:fldCharType="separate"/>
        </w:r>
        <w:r>
          <w:rPr>
            <w:webHidden/>
          </w:rPr>
          <w:t>8</w:t>
        </w:r>
        <w:r>
          <w:rPr>
            <w:webHidden/>
          </w:rPr>
          <w:fldChar w:fldCharType="end"/>
        </w:r>
      </w:hyperlink>
    </w:p>
    <w:p w14:paraId="537C5951" w14:textId="77777777" w:rsidR="007468DF" w:rsidRPr="00D45991" w:rsidRDefault="007468DF">
      <w:pPr>
        <w:pStyle w:val="TOC2"/>
        <w:rPr>
          <w:rFonts w:ascii="Calibri" w:hAnsi="Calibri"/>
          <w:sz w:val="22"/>
          <w:szCs w:val="22"/>
          <w:lang w:eastAsia="en-GB"/>
        </w:rPr>
      </w:pPr>
      <w:hyperlink w:anchor="_Toc480555146" w:history="1">
        <w:r w:rsidRPr="001A1731">
          <w:rPr>
            <w:rStyle w:val="Hyperlink"/>
          </w:rPr>
          <w:t>6.</w:t>
        </w:r>
        <w:r w:rsidRPr="00D45991">
          <w:rPr>
            <w:rFonts w:ascii="Calibri" w:hAnsi="Calibri"/>
            <w:sz w:val="22"/>
            <w:szCs w:val="22"/>
            <w:lang w:eastAsia="en-GB"/>
          </w:rPr>
          <w:tab/>
        </w:r>
        <w:r w:rsidRPr="001A1731">
          <w:rPr>
            <w:rStyle w:val="Hyperlink"/>
            <w:b/>
          </w:rPr>
          <w:t>DATE WHEN TENANCY STARTS</w:t>
        </w:r>
        <w:r>
          <w:rPr>
            <w:webHidden/>
          </w:rPr>
          <w:tab/>
        </w:r>
        <w:r>
          <w:rPr>
            <w:webHidden/>
          </w:rPr>
          <w:fldChar w:fldCharType="begin"/>
        </w:r>
        <w:r>
          <w:rPr>
            <w:webHidden/>
          </w:rPr>
          <w:instrText xml:space="preserve"> PAGEREF _Toc480555146 \h </w:instrText>
        </w:r>
        <w:r>
          <w:rPr>
            <w:webHidden/>
          </w:rPr>
        </w:r>
        <w:r>
          <w:rPr>
            <w:webHidden/>
          </w:rPr>
          <w:fldChar w:fldCharType="separate"/>
        </w:r>
        <w:r>
          <w:rPr>
            <w:webHidden/>
          </w:rPr>
          <w:t>8</w:t>
        </w:r>
        <w:r>
          <w:rPr>
            <w:webHidden/>
          </w:rPr>
          <w:fldChar w:fldCharType="end"/>
        </w:r>
      </w:hyperlink>
    </w:p>
    <w:p w14:paraId="647B6A77" w14:textId="77777777" w:rsidR="007468DF" w:rsidRPr="00D45991" w:rsidRDefault="007468DF">
      <w:pPr>
        <w:pStyle w:val="TOC2"/>
        <w:rPr>
          <w:rFonts w:ascii="Calibri" w:hAnsi="Calibri"/>
          <w:sz w:val="22"/>
          <w:szCs w:val="22"/>
          <w:lang w:eastAsia="en-GB"/>
        </w:rPr>
      </w:pPr>
      <w:hyperlink w:anchor="_Toc480555147" w:history="1">
        <w:r w:rsidRPr="001A1731">
          <w:rPr>
            <w:rStyle w:val="Hyperlink"/>
          </w:rPr>
          <w:t>7.</w:t>
        </w:r>
        <w:r w:rsidRPr="00D45991">
          <w:rPr>
            <w:rFonts w:ascii="Calibri" w:hAnsi="Calibri"/>
            <w:sz w:val="22"/>
            <w:szCs w:val="22"/>
            <w:lang w:eastAsia="en-GB"/>
          </w:rPr>
          <w:tab/>
        </w:r>
        <w:r w:rsidRPr="001A1731">
          <w:rPr>
            <w:rStyle w:val="Hyperlink"/>
            <w:b/>
          </w:rPr>
          <w:t>OCCUPATION AND USE OF THE LET PROPERTY</w:t>
        </w:r>
        <w:r>
          <w:rPr>
            <w:webHidden/>
          </w:rPr>
          <w:tab/>
        </w:r>
        <w:r>
          <w:rPr>
            <w:webHidden/>
          </w:rPr>
          <w:fldChar w:fldCharType="begin"/>
        </w:r>
        <w:r>
          <w:rPr>
            <w:webHidden/>
          </w:rPr>
          <w:instrText xml:space="preserve"> PAGEREF _Toc480555147 \h </w:instrText>
        </w:r>
        <w:r>
          <w:rPr>
            <w:webHidden/>
          </w:rPr>
        </w:r>
        <w:r>
          <w:rPr>
            <w:webHidden/>
          </w:rPr>
          <w:fldChar w:fldCharType="separate"/>
        </w:r>
        <w:r>
          <w:rPr>
            <w:webHidden/>
          </w:rPr>
          <w:t>9</w:t>
        </w:r>
        <w:r>
          <w:rPr>
            <w:webHidden/>
          </w:rPr>
          <w:fldChar w:fldCharType="end"/>
        </w:r>
      </w:hyperlink>
    </w:p>
    <w:p w14:paraId="6DB0429A" w14:textId="77777777" w:rsidR="007468DF" w:rsidRPr="00D45991" w:rsidRDefault="007468DF">
      <w:pPr>
        <w:pStyle w:val="TOC2"/>
        <w:rPr>
          <w:rFonts w:ascii="Calibri" w:hAnsi="Calibri"/>
          <w:sz w:val="22"/>
          <w:szCs w:val="22"/>
          <w:lang w:eastAsia="en-GB"/>
        </w:rPr>
      </w:pPr>
      <w:hyperlink w:anchor="_Toc480555148" w:history="1">
        <w:r w:rsidRPr="001A1731">
          <w:rPr>
            <w:rStyle w:val="Hyperlink"/>
          </w:rPr>
          <w:t>8.</w:t>
        </w:r>
        <w:r w:rsidRPr="00D45991">
          <w:rPr>
            <w:rFonts w:ascii="Calibri" w:hAnsi="Calibri"/>
            <w:sz w:val="22"/>
            <w:szCs w:val="22"/>
            <w:lang w:eastAsia="en-GB"/>
          </w:rPr>
          <w:tab/>
        </w:r>
        <w:r w:rsidRPr="001A1731">
          <w:rPr>
            <w:rStyle w:val="Hyperlink"/>
            <w:b/>
          </w:rPr>
          <w:t>RENT</w:t>
        </w:r>
        <w:r>
          <w:rPr>
            <w:webHidden/>
          </w:rPr>
          <w:tab/>
        </w:r>
        <w:r>
          <w:rPr>
            <w:webHidden/>
          </w:rPr>
          <w:fldChar w:fldCharType="begin"/>
        </w:r>
        <w:r>
          <w:rPr>
            <w:webHidden/>
          </w:rPr>
          <w:instrText xml:space="preserve"> PAGEREF _Toc480555148 \h </w:instrText>
        </w:r>
        <w:r>
          <w:rPr>
            <w:webHidden/>
          </w:rPr>
        </w:r>
        <w:r>
          <w:rPr>
            <w:webHidden/>
          </w:rPr>
          <w:fldChar w:fldCharType="separate"/>
        </w:r>
        <w:r>
          <w:rPr>
            <w:webHidden/>
          </w:rPr>
          <w:t>9</w:t>
        </w:r>
        <w:r>
          <w:rPr>
            <w:webHidden/>
          </w:rPr>
          <w:fldChar w:fldCharType="end"/>
        </w:r>
      </w:hyperlink>
    </w:p>
    <w:p w14:paraId="1DF7F2F3" w14:textId="77777777" w:rsidR="007468DF" w:rsidRPr="00D45991" w:rsidRDefault="007468DF">
      <w:pPr>
        <w:pStyle w:val="TOC2"/>
        <w:rPr>
          <w:rFonts w:ascii="Calibri" w:hAnsi="Calibri"/>
          <w:sz w:val="22"/>
          <w:szCs w:val="22"/>
          <w:lang w:eastAsia="en-GB"/>
        </w:rPr>
      </w:pPr>
      <w:hyperlink w:anchor="_Toc480555149" w:history="1">
        <w:r w:rsidRPr="001A1731">
          <w:rPr>
            <w:rStyle w:val="Hyperlink"/>
          </w:rPr>
          <w:t>9.</w:t>
        </w:r>
        <w:r w:rsidRPr="00D45991">
          <w:rPr>
            <w:rFonts w:ascii="Calibri" w:hAnsi="Calibri"/>
            <w:sz w:val="22"/>
            <w:szCs w:val="22"/>
            <w:lang w:eastAsia="en-GB"/>
          </w:rPr>
          <w:tab/>
        </w:r>
        <w:r w:rsidRPr="001A1731">
          <w:rPr>
            <w:rStyle w:val="Hyperlink"/>
            <w:b/>
          </w:rPr>
          <w:t>RENT RECEIPTS</w:t>
        </w:r>
        <w:r>
          <w:rPr>
            <w:webHidden/>
          </w:rPr>
          <w:tab/>
        </w:r>
        <w:r>
          <w:rPr>
            <w:webHidden/>
          </w:rPr>
          <w:fldChar w:fldCharType="begin"/>
        </w:r>
        <w:r>
          <w:rPr>
            <w:webHidden/>
          </w:rPr>
          <w:instrText xml:space="preserve"> PAGEREF _Toc480555149 \h </w:instrText>
        </w:r>
        <w:r>
          <w:rPr>
            <w:webHidden/>
          </w:rPr>
        </w:r>
        <w:r>
          <w:rPr>
            <w:webHidden/>
          </w:rPr>
          <w:fldChar w:fldCharType="separate"/>
        </w:r>
        <w:r>
          <w:rPr>
            <w:webHidden/>
          </w:rPr>
          <w:t>9</w:t>
        </w:r>
        <w:r>
          <w:rPr>
            <w:webHidden/>
          </w:rPr>
          <w:fldChar w:fldCharType="end"/>
        </w:r>
      </w:hyperlink>
    </w:p>
    <w:p w14:paraId="4C30286C" w14:textId="77777777" w:rsidR="007468DF" w:rsidRPr="00D45991" w:rsidRDefault="007468DF">
      <w:pPr>
        <w:pStyle w:val="TOC2"/>
        <w:rPr>
          <w:rFonts w:ascii="Calibri" w:hAnsi="Calibri"/>
          <w:sz w:val="22"/>
          <w:szCs w:val="22"/>
          <w:lang w:eastAsia="en-GB"/>
        </w:rPr>
      </w:pPr>
      <w:hyperlink w:anchor="_Toc480555150" w:history="1">
        <w:r w:rsidRPr="001A1731">
          <w:rPr>
            <w:rStyle w:val="Hyperlink"/>
          </w:rPr>
          <w:t>10.</w:t>
        </w:r>
        <w:r w:rsidRPr="00D45991">
          <w:rPr>
            <w:rFonts w:ascii="Calibri" w:hAnsi="Calibri"/>
            <w:sz w:val="22"/>
            <w:szCs w:val="22"/>
            <w:lang w:eastAsia="en-GB"/>
          </w:rPr>
          <w:tab/>
        </w:r>
        <w:r w:rsidRPr="001A1731">
          <w:rPr>
            <w:rStyle w:val="Hyperlink"/>
            <w:b/>
          </w:rPr>
          <w:t>RENT INCREASES</w:t>
        </w:r>
        <w:r>
          <w:rPr>
            <w:webHidden/>
          </w:rPr>
          <w:tab/>
        </w:r>
        <w:r>
          <w:rPr>
            <w:webHidden/>
          </w:rPr>
          <w:fldChar w:fldCharType="begin"/>
        </w:r>
        <w:r>
          <w:rPr>
            <w:webHidden/>
          </w:rPr>
          <w:instrText xml:space="preserve"> PAGEREF _Toc480555150 \h </w:instrText>
        </w:r>
        <w:r>
          <w:rPr>
            <w:webHidden/>
          </w:rPr>
        </w:r>
        <w:r>
          <w:rPr>
            <w:webHidden/>
          </w:rPr>
          <w:fldChar w:fldCharType="separate"/>
        </w:r>
        <w:r>
          <w:rPr>
            <w:webHidden/>
          </w:rPr>
          <w:t>9</w:t>
        </w:r>
        <w:r>
          <w:rPr>
            <w:webHidden/>
          </w:rPr>
          <w:fldChar w:fldCharType="end"/>
        </w:r>
      </w:hyperlink>
    </w:p>
    <w:p w14:paraId="6E8B9066" w14:textId="77777777" w:rsidR="007468DF" w:rsidRPr="00D45991" w:rsidRDefault="007468DF">
      <w:pPr>
        <w:pStyle w:val="TOC2"/>
        <w:rPr>
          <w:rFonts w:ascii="Calibri" w:hAnsi="Calibri"/>
          <w:sz w:val="22"/>
          <w:szCs w:val="22"/>
          <w:lang w:eastAsia="en-GB"/>
        </w:rPr>
      </w:pPr>
      <w:hyperlink w:anchor="_Toc480555151" w:history="1">
        <w:r w:rsidRPr="001A1731">
          <w:rPr>
            <w:rStyle w:val="Hyperlink"/>
          </w:rPr>
          <w:t>11.</w:t>
        </w:r>
        <w:r w:rsidRPr="00D45991">
          <w:rPr>
            <w:rFonts w:ascii="Calibri" w:hAnsi="Calibri"/>
            <w:sz w:val="22"/>
            <w:szCs w:val="22"/>
            <w:lang w:eastAsia="en-GB"/>
          </w:rPr>
          <w:tab/>
        </w:r>
        <w:r w:rsidRPr="001A1731">
          <w:rPr>
            <w:rStyle w:val="Hyperlink"/>
            <w:b/>
          </w:rPr>
          <w:t>DEPOSIT</w:t>
        </w:r>
        <w:r>
          <w:rPr>
            <w:webHidden/>
          </w:rPr>
          <w:tab/>
        </w:r>
        <w:r>
          <w:rPr>
            <w:webHidden/>
          </w:rPr>
          <w:fldChar w:fldCharType="begin"/>
        </w:r>
        <w:r>
          <w:rPr>
            <w:webHidden/>
          </w:rPr>
          <w:instrText xml:space="preserve"> PAGEREF _Toc480555151 \h </w:instrText>
        </w:r>
        <w:r>
          <w:rPr>
            <w:webHidden/>
          </w:rPr>
        </w:r>
        <w:r>
          <w:rPr>
            <w:webHidden/>
          </w:rPr>
          <w:fldChar w:fldCharType="separate"/>
        </w:r>
        <w:r>
          <w:rPr>
            <w:webHidden/>
          </w:rPr>
          <w:t>10</w:t>
        </w:r>
        <w:r>
          <w:rPr>
            <w:webHidden/>
          </w:rPr>
          <w:fldChar w:fldCharType="end"/>
        </w:r>
      </w:hyperlink>
    </w:p>
    <w:p w14:paraId="7B2F78BC" w14:textId="77777777" w:rsidR="007468DF" w:rsidRPr="00D45991" w:rsidRDefault="007468DF">
      <w:pPr>
        <w:pStyle w:val="TOC2"/>
        <w:rPr>
          <w:rFonts w:ascii="Calibri" w:hAnsi="Calibri"/>
          <w:sz w:val="22"/>
          <w:szCs w:val="22"/>
          <w:lang w:eastAsia="en-GB"/>
        </w:rPr>
      </w:pPr>
      <w:hyperlink w:anchor="_Toc480555152" w:history="1">
        <w:r w:rsidRPr="001A1731">
          <w:rPr>
            <w:rStyle w:val="Hyperlink"/>
          </w:rPr>
          <w:t>12.</w:t>
        </w:r>
        <w:r w:rsidRPr="00D45991">
          <w:rPr>
            <w:rFonts w:ascii="Calibri" w:hAnsi="Calibri"/>
            <w:sz w:val="22"/>
            <w:szCs w:val="22"/>
            <w:lang w:eastAsia="en-GB"/>
          </w:rPr>
          <w:tab/>
        </w:r>
        <w:r w:rsidRPr="001A1731">
          <w:rPr>
            <w:rStyle w:val="Hyperlink"/>
            <w:b/>
          </w:rPr>
          <w:t>SUBLETTING AND ASSIGNATION</w:t>
        </w:r>
        <w:r>
          <w:rPr>
            <w:webHidden/>
          </w:rPr>
          <w:tab/>
        </w:r>
        <w:r>
          <w:rPr>
            <w:webHidden/>
          </w:rPr>
          <w:fldChar w:fldCharType="begin"/>
        </w:r>
        <w:r>
          <w:rPr>
            <w:webHidden/>
          </w:rPr>
          <w:instrText xml:space="preserve"> PAGEREF _Toc480555152 \h </w:instrText>
        </w:r>
        <w:r>
          <w:rPr>
            <w:webHidden/>
          </w:rPr>
        </w:r>
        <w:r>
          <w:rPr>
            <w:webHidden/>
          </w:rPr>
          <w:fldChar w:fldCharType="separate"/>
        </w:r>
        <w:r>
          <w:rPr>
            <w:webHidden/>
          </w:rPr>
          <w:t>11</w:t>
        </w:r>
        <w:r>
          <w:rPr>
            <w:webHidden/>
          </w:rPr>
          <w:fldChar w:fldCharType="end"/>
        </w:r>
      </w:hyperlink>
    </w:p>
    <w:p w14:paraId="6737C2D9" w14:textId="77777777" w:rsidR="007468DF" w:rsidRPr="00D45991" w:rsidRDefault="007468DF">
      <w:pPr>
        <w:pStyle w:val="TOC2"/>
        <w:rPr>
          <w:rFonts w:ascii="Calibri" w:hAnsi="Calibri"/>
          <w:sz w:val="22"/>
          <w:szCs w:val="22"/>
          <w:lang w:eastAsia="en-GB"/>
        </w:rPr>
      </w:pPr>
      <w:hyperlink w:anchor="_Toc480555153" w:history="1">
        <w:r w:rsidRPr="001A1731">
          <w:rPr>
            <w:rStyle w:val="Hyperlink"/>
          </w:rPr>
          <w:t>13.</w:t>
        </w:r>
        <w:r w:rsidRPr="00D45991">
          <w:rPr>
            <w:rFonts w:ascii="Calibri" w:hAnsi="Calibri"/>
            <w:sz w:val="22"/>
            <w:szCs w:val="22"/>
            <w:lang w:eastAsia="en-GB"/>
          </w:rPr>
          <w:tab/>
        </w:r>
        <w:r w:rsidRPr="001A1731">
          <w:rPr>
            <w:rStyle w:val="Hyperlink"/>
            <w:b/>
          </w:rPr>
          <w:t>NOTIFICATION ABOUT OTHER RESIDENTS</w:t>
        </w:r>
        <w:r>
          <w:rPr>
            <w:webHidden/>
          </w:rPr>
          <w:tab/>
        </w:r>
        <w:r>
          <w:rPr>
            <w:webHidden/>
          </w:rPr>
          <w:fldChar w:fldCharType="begin"/>
        </w:r>
        <w:r>
          <w:rPr>
            <w:webHidden/>
          </w:rPr>
          <w:instrText xml:space="preserve"> PAGEREF _Toc480555153 \h </w:instrText>
        </w:r>
        <w:r>
          <w:rPr>
            <w:webHidden/>
          </w:rPr>
        </w:r>
        <w:r>
          <w:rPr>
            <w:webHidden/>
          </w:rPr>
          <w:fldChar w:fldCharType="separate"/>
        </w:r>
        <w:r>
          <w:rPr>
            <w:webHidden/>
          </w:rPr>
          <w:t>12</w:t>
        </w:r>
        <w:r>
          <w:rPr>
            <w:webHidden/>
          </w:rPr>
          <w:fldChar w:fldCharType="end"/>
        </w:r>
      </w:hyperlink>
    </w:p>
    <w:p w14:paraId="613AF717" w14:textId="77777777" w:rsidR="007468DF" w:rsidRPr="00D45991" w:rsidRDefault="007468DF">
      <w:pPr>
        <w:pStyle w:val="TOC2"/>
        <w:rPr>
          <w:rFonts w:ascii="Calibri" w:hAnsi="Calibri"/>
          <w:sz w:val="22"/>
          <w:szCs w:val="22"/>
          <w:lang w:eastAsia="en-GB"/>
        </w:rPr>
      </w:pPr>
      <w:hyperlink w:anchor="_Toc480555154" w:history="1">
        <w:r w:rsidRPr="001A1731">
          <w:rPr>
            <w:rStyle w:val="Hyperlink"/>
          </w:rPr>
          <w:t>14.</w:t>
        </w:r>
        <w:r w:rsidRPr="00D45991">
          <w:rPr>
            <w:rFonts w:ascii="Calibri" w:hAnsi="Calibri"/>
            <w:sz w:val="22"/>
            <w:szCs w:val="22"/>
            <w:lang w:eastAsia="en-GB"/>
          </w:rPr>
          <w:tab/>
        </w:r>
        <w:r w:rsidRPr="001A1731">
          <w:rPr>
            <w:rStyle w:val="Hyperlink"/>
            <w:b/>
          </w:rPr>
          <w:t>OVERCROWDING</w:t>
        </w:r>
        <w:r>
          <w:rPr>
            <w:webHidden/>
          </w:rPr>
          <w:tab/>
        </w:r>
        <w:r>
          <w:rPr>
            <w:webHidden/>
          </w:rPr>
          <w:fldChar w:fldCharType="begin"/>
        </w:r>
        <w:r>
          <w:rPr>
            <w:webHidden/>
          </w:rPr>
          <w:instrText xml:space="preserve"> PAGEREF _Toc480555154 \h </w:instrText>
        </w:r>
        <w:r>
          <w:rPr>
            <w:webHidden/>
          </w:rPr>
        </w:r>
        <w:r>
          <w:rPr>
            <w:webHidden/>
          </w:rPr>
          <w:fldChar w:fldCharType="separate"/>
        </w:r>
        <w:r>
          <w:rPr>
            <w:webHidden/>
          </w:rPr>
          <w:t>12</w:t>
        </w:r>
        <w:r>
          <w:rPr>
            <w:webHidden/>
          </w:rPr>
          <w:fldChar w:fldCharType="end"/>
        </w:r>
      </w:hyperlink>
    </w:p>
    <w:p w14:paraId="2E261BA7" w14:textId="77777777" w:rsidR="007468DF" w:rsidRPr="00D45991" w:rsidRDefault="007468DF">
      <w:pPr>
        <w:pStyle w:val="TOC2"/>
        <w:rPr>
          <w:rFonts w:ascii="Calibri" w:hAnsi="Calibri"/>
          <w:sz w:val="22"/>
          <w:szCs w:val="22"/>
          <w:lang w:eastAsia="en-GB"/>
        </w:rPr>
      </w:pPr>
      <w:hyperlink w:anchor="_Toc480555155" w:history="1">
        <w:r w:rsidRPr="001A1731">
          <w:rPr>
            <w:rStyle w:val="Hyperlink"/>
          </w:rPr>
          <w:t>15.</w:t>
        </w:r>
        <w:r w:rsidRPr="00D45991">
          <w:rPr>
            <w:rFonts w:ascii="Calibri" w:hAnsi="Calibri"/>
            <w:sz w:val="22"/>
            <w:szCs w:val="22"/>
            <w:lang w:eastAsia="en-GB"/>
          </w:rPr>
          <w:tab/>
        </w:r>
        <w:r w:rsidRPr="001A1731">
          <w:rPr>
            <w:rStyle w:val="Hyperlink"/>
            <w:b/>
          </w:rPr>
          <w:t>INSURANCE</w:t>
        </w:r>
        <w:r>
          <w:rPr>
            <w:webHidden/>
          </w:rPr>
          <w:tab/>
        </w:r>
        <w:r>
          <w:rPr>
            <w:webHidden/>
          </w:rPr>
          <w:fldChar w:fldCharType="begin"/>
        </w:r>
        <w:r>
          <w:rPr>
            <w:webHidden/>
          </w:rPr>
          <w:instrText xml:space="preserve"> PAGEREF _Toc480555155 \h </w:instrText>
        </w:r>
        <w:r>
          <w:rPr>
            <w:webHidden/>
          </w:rPr>
        </w:r>
        <w:r>
          <w:rPr>
            <w:webHidden/>
          </w:rPr>
          <w:fldChar w:fldCharType="separate"/>
        </w:r>
        <w:r>
          <w:rPr>
            <w:webHidden/>
          </w:rPr>
          <w:t>12</w:t>
        </w:r>
        <w:r>
          <w:rPr>
            <w:webHidden/>
          </w:rPr>
          <w:fldChar w:fldCharType="end"/>
        </w:r>
      </w:hyperlink>
    </w:p>
    <w:p w14:paraId="06FF9789" w14:textId="77777777" w:rsidR="007468DF" w:rsidRPr="00D45991" w:rsidRDefault="007468DF">
      <w:pPr>
        <w:pStyle w:val="TOC2"/>
        <w:rPr>
          <w:rFonts w:ascii="Calibri" w:hAnsi="Calibri"/>
          <w:sz w:val="22"/>
          <w:szCs w:val="22"/>
          <w:lang w:eastAsia="en-GB"/>
        </w:rPr>
      </w:pPr>
      <w:hyperlink w:anchor="_Toc480555156" w:history="1">
        <w:r w:rsidRPr="001A1731">
          <w:rPr>
            <w:rStyle w:val="Hyperlink"/>
          </w:rPr>
          <w:t>16.</w:t>
        </w:r>
        <w:r w:rsidRPr="00D45991">
          <w:rPr>
            <w:rFonts w:ascii="Calibri" w:hAnsi="Calibri"/>
            <w:sz w:val="22"/>
            <w:szCs w:val="22"/>
            <w:lang w:eastAsia="en-GB"/>
          </w:rPr>
          <w:tab/>
        </w:r>
        <w:r w:rsidRPr="001A1731">
          <w:rPr>
            <w:rStyle w:val="Hyperlink"/>
            <w:b/>
          </w:rPr>
          <w:t>ABSENCES</w:t>
        </w:r>
        <w:r>
          <w:rPr>
            <w:webHidden/>
          </w:rPr>
          <w:tab/>
        </w:r>
        <w:r>
          <w:rPr>
            <w:webHidden/>
          </w:rPr>
          <w:fldChar w:fldCharType="begin"/>
        </w:r>
        <w:r>
          <w:rPr>
            <w:webHidden/>
          </w:rPr>
          <w:instrText xml:space="preserve"> PAGEREF _Toc480555156 \h </w:instrText>
        </w:r>
        <w:r>
          <w:rPr>
            <w:webHidden/>
          </w:rPr>
        </w:r>
        <w:r>
          <w:rPr>
            <w:webHidden/>
          </w:rPr>
          <w:fldChar w:fldCharType="separate"/>
        </w:r>
        <w:r>
          <w:rPr>
            <w:webHidden/>
          </w:rPr>
          <w:t>13</w:t>
        </w:r>
        <w:r>
          <w:rPr>
            <w:webHidden/>
          </w:rPr>
          <w:fldChar w:fldCharType="end"/>
        </w:r>
      </w:hyperlink>
    </w:p>
    <w:p w14:paraId="16650949" w14:textId="77777777" w:rsidR="007468DF" w:rsidRPr="00D45991" w:rsidRDefault="007468DF">
      <w:pPr>
        <w:pStyle w:val="TOC2"/>
        <w:rPr>
          <w:rFonts w:ascii="Calibri" w:hAnsi="Calibri"/>
          <w:sz w:val="22"/>
          <w:szCs w:val="22"/>
          <w:lang w:eastAsia="en-GB"/>
        </w:rPr>
      </w:pPr>
      <w:hyperlink w:anchor="_Toc480555157" w:history="1">
        <w:r w:rsidRPr="001A1731">
          <w:rPr>
            <w:rStyle w:val="Hyperlink"/>
          </w:rPr>
          <w:t>17.</w:t>
        </w:r>
        <w:r w:rsidRPr="00D45991">
          <w:rPr>
            <w:rFonts w:ascii="Calibri" w:hAnsi="Calibri"/>
            <w:sz w:val="22"/>
            <w:szCs w:val="22"/>
            <w:lang w:eastAsia="en-GB"/>
          </w:rPr>
          <w:tab/>
        </w:r>
        <w:r w:rsidRPr="001A1731">
          <w:rPr>
            <w:rStyle w:val="Hyperlink"/>
            <w:b/>
          </w:rPr>
          <w:t>REASONABLE CARE</w:t>
        </w:r>
        <w:r>
          <w:rPr>
            <w:webHidden/>
          </w:rPr>
          <w:tab/>
        </w:r>
        <w:r>
          <w:rPr>
            <w:webHidden/>
          </w:rPr>
          <w:fldChar w:fldCharType="begin"/>
        </w:r>
        <w:r>
          <w:rPr>
            <w:webHidden/>
          </w:rPr>
          <w:instrText xml:space="preserve"> PAGEREF _Toc480555157 \h </w:instrText>
        </w:r>
        <w:r>
          <w:rPr>
            <w:webHidden/>
          </w:rPr>
        </w:r>
        <w:r>
          <w:rPr>
            <w:webHidden/>
          </w:rPr>
          <w:fldChar w:fldCharType="separate"/>
        </w:r>
        <w:r>
          <w:rPr>
            <w:webHidden/>
          </w:rPr>
          <w:t>13</w:t>
        </w:r>
        <w:r>
          <w:rPr>
            <w:webHidden/>
          </w:rPr>
          <w:fldChar w:fldCharType="end"/>
        </w:r>
      </w:hyperlink>
    </w:p>
    <w:p w14:paraId="3D21F6EF" w14:textId="77777777" w:rsidR="007468DF" w:rsidRPr="00D45991" w:rsidRDefault="007468DF">
      <w:pPr>
        <w:pStyle w:val="TOC2"/>
        <w:rPr>
          <w:rFonts w:ascii="Calibri" w:hAnsi="Calibri"/>
          <w:sz w:val="22"/>
          <w:szCs w:val="22"/>
          <w:lang w:eastAsia="en-GB"/>
        </w:rPr>
      </w:pPr>
      <w:hyperlink w:anchor="_Toc480555158" w:history="1">
        <w:r w:rsidRPr="001A1731">
          <w:rPr>
            <w:rStyle w:val="Hyperlink"/>
          </w:rPr>
          <w:t>18.</w:t>
        </w:r>
        <w:r w:rsidRPr="00D45991">
          <w:rPr>
            <w:rFonts w:ascii="Calibri" w:hAnsi="Calibri"/>
            <w:sz w:val="22"/>
            <w:szCs w:val="22"/>
            <w:lang w:eastAsia="en-GB"/>
          </w:rPr>
          <w:tab/>
        </w:r>
        <w:r w:rsidRPr="001A1731">
          <w:rPr>
            <w:rStyle w:val="Hyperlink"/>
            <w:b/>
          </w:rPr>
          <w:t>THE REPAIRING STANDARD etc. AND OTHER INFORMATION</w:t>
        </w:r>
        <w:r>
          <w:rPr>
            <w:webHidden/>
          </w:rPr>
          <w:tab/>
        </w:r>
        <w:r>
          <w:rPr>
            <w:webHidden/>
          </w:rPr>
          <w:fldChar w:fldCharType="begin"/>
        </w:r>
        <w:r>
          <w:rPr>
            <w:webHidden/>
          </w:rPr>
          <w:instrText xml:space="preserve"> PAGEREF _Toc480555158 \h </w:instrText>
        </w:r>
        <w:r>
          <w:rPr>
            <w:webHidden/>
          </w:rPr>
        </w:r>
        <w:r>
          <w:rPr>
            <w:webHidden/>
          </w:rPr>
          <w:fldChar w:fldCharType="separate"/>
        </w:r>
        <w:r>
          <w:rPr>
            <w:webHidden/>
          </w:rPr>
          <w:t>13</w:t>
        </w:r>
        <w:r>
          <w:rPr>
            <w:webHidden/>
          </w:rPr>
          <w:fldChar w:fldCharType="end"/>
        </w:r>
      </w:hyperlink>
    </w:p>
    <w:p w14:paraId="5B0AF841" w14:textId="77777777" w:rsidR="007468DF" w:rsidRPr="00D45991" w:rsidRDefault="007468DF" w:rsidP="007468DF">
      <w:pPr>
        <w:pStyle w:val="TOC3"/>
        <w:ind w:left="1100"/>
        <w:rPr>
          <w:rFonts w:ascii="Calibri" w:hAnsi="Calibri"/>
          <w:noProof/>
          <w:sz w:val="22"/>
          <w:szCs w:val="22"/>
          <w:lang w:eastAsia="en-GB"/>
        </w:rPr>
      </w:pPr>
      <w:hyperlink w:anchor="_Toc480555159" w:history="1">
        <w:r w:rsidRPr="001A1731">
          <w:rPr>
            <w:rStyle w:val="Hyperlink"/>
            <w:b/>
            <w:noProof/>
          </w:rPr>
          <w:t>THE REPAIRING STANDARD</w:t>
        </w:r>
        <w:r>
          <w:rPr>
            <w:noProof/>
            <w:webHidden/>
          </w:rPr>
          <w:tab/>
        </w:r>
        <w:r>
          <w:rPr>
            <w:noProof/>
            <w:webHidden/>
          </w:rPr>
          <w:fldChar w:fldCharType="begin"/>
        </w:r>
        <w:r>
          <w:rPr>
            <w:noProof/>
            <w:webHidden/>
          </w:rPr>
          <w:instrText xml:space="preserve"> PAGEREF _Toc480555159 \h </w:instrText>
        </w:r>
        <w:r>
          <w:rPr>
            <w:noProof/>
            <w:webHidden/>
          </w:rPr>
        </w:r>
        <w:r>
          <w:rPr>
            <w:noProof/>
            <w:webHidden/>
          </w:rPr>
          <w:fldChar w:fldCharType="separate"/>
        </w:r>
        <w:r>
          <w:rPr>
            <w:noProof/>
            <w:webHidden/>
          </w:rPr>
          <w:t>13</w:t>
        </w:r>
        <w:r>
          <w:rPr>
            <w:noProof/>
            <w:webHidden/>
          </w:rPr>
          <w:fldChar w:fldCharType="end"/>
        </w:r>
      </w:hyperlink>
    </w:p>
    <w:p w14:paraId="4EE2AFC0" w14:textId="77777777" w:rsidR="007468DF" w:rsidRPr="00D45991" w:rsidRDefault="007468DF" w:rsidP="007468DF">
      <w:pPr>
        <w:pStyle w:val="TOC3"/>
        <w:ind w:left="1100"/>
        <w:rPr>
          <w:rFonts w:ascii="Calibri" w:hAnsi="Calibri"/>
          <w:noProof/>
          <w:sz w:val="22"/>
          <w:szCs w:val="22"/>
          <w:lang w:eastAsia="en-GB"/>
        </w:rPr>
      </w:pPr>
      <w:hyperlink w:anchor="_Toc480555160" w:history="1">
        <w:r w:rsidRPr="001A1731">
          <w:rPr>
            <w:rStyle w:val="Hyperlink"/>
            <w:b/>
            <w:noProof/>
          </w:rPr>
          <w:t>REPAIR TIMETABLE</w:t>
        </w:r>
        <w:r>
          <w:rPr>
            <w:noProof/>
            <w:webHidden/>
          </w:rPr>
          <w:tab/>
        </w:r>
        <w:r>
          <w:rPr>
            <w:noProof/>
            <w:webHidden/>
          </w:rPr>
          <w:fldChar w:fldCharType="begin"/>
        </w:r>
        <w:r>
          <w:rPr>
            <w:noProof/>
            <w:webHidden/>
          </w:rPr>
          <w:instrText xml:space="preserve"> PAGEREF _Toc480555160 \h </w:instrText>
        </w:r>
        <w:r>
          <w:rPr>
            <w:noProof/>
            <w:webHidden/>
          </w:rPr>
        </w:r>
        <w:r>
          <w:rPr>
            <w:noProof/>
            <w:webHidden/>
          </w:rPr>
          <w:fldChar w:fldCharType="separate"/>
        </w:r>
        <w:r>
          <w:rPr>
            <w:noProof/>
            <w:webHidden/>
          </w:rPr>
          <w:t>17</w:t>
        </w:r>
        <w:r>
          <w:rPr>
            <w:noProof/>
            <w:webHidden/>
          </w:rPr>
          <w:fldChar w:fldCharType="end"/>
        </w:r>
      </w:hyperlink>
    </w:p>
    <w:p w14:paraId="697D464B" w14:textId="77777777" w:rsidR="007468DF" w:rsidRPr="00D45991" w:rsidRDefault="007468DF" w:rsidP="007468DF">
      <w:pPr>
        <w:pStyle w:val="TOC3"/>
        <w:ind w:left="1100"/>
        <w:rPr>
          <w:rFonts w:ascii="Calibri" w:hAnsi="Calibri"/>
          <w:noProof/>
          <w:sz w:val="22"/>
          <w:szCs w:val="22"/>
          <w:lang w:eastAsia="en-GB"/>
        </w:rPr>
      </w:pPr>
      <w:hyperlink w:anchor="_Toc480555161" w:history="1">
        <w:r w:rsidRPr="001A1731">
          <w:rPr>
            <w:rStyle w:val="Hyperlink"/>
            <w:b/>
            <w:noProof/>
          </w:rPr>
          <w:t>PAYMENT FOR REPAIRS</w:t>
        </w:r>
        <w:r>
          <w:rPr>
            <w:noProof/>
            <w:webHidden/>
          </w:rPr>
          <w:tab/>
        </w:r>
        <w:r>
          <w:rPr>
            <w:noProof/>
            <w:webHidden/>
          </w:rPr>
          <w:fldChar w:fldCharType="begin"/>
        </w:r>
        <w:r>
          <w:rPr>
            <w:noProof/>
            <w:webHidden/>
          </w:rPr>
          <w:instrText xml:space="preserve"> PAGEREF _Toc480555161 \h </w:instrText>
        </w:r>
        <w:r>
          <w:rPr>
            <w:noProof/>
            <w:webHidden/>
          </w:rPr>
        </w:r>
        <w:r>
          <w:rPr>
            <w:noProof/>
            <w:webHidden/>
          </w:rPr>
          <w:fldChar w:fldCharType="separate"/>
        </w:r>
        <w:r>
          <w:rPr>
            <w:noProof/>
            <w:webHidden/>
          </w:rPr>
          <w:t>17</w:t>
        </w:r>
        <w:r>
          <w:rPr>
            <w:noProof/>
            <w:webHidden/>
          </w:rPr>
          <w:fldChar w:fldCharType="end"/>
        </w:r>
      </w:hyperlink>
    </w:p>
    <w:p w14:paraId="05FE9A85" w14:textId="77777777" w:rsidR="007468DF" w:rsidRPr="00D45991" w:rsidRDefault="007468DF" w:rsidP="007468DF">
      <w:pPr>
        <w:pStyle w:val="TOC3"/>
        <w:ind w:left="1100"/>
        <w:rPr>
          <w:rFonts w:ascii="Calibri" w:hAnsi="Calibri"/>
          <w:noProof/>
          <w:sz w:val="22"/>
          <w:szCs w:val="22"/>
          <w:lang w:eastAsia="en-GB"/>
        </w:rPr>
      </w:pPr>
      <w:hyperlink w:anchor="_Toc480555162" w:history="1">
        <w:r w:rsidRPr="001A1731">
          <w:rPr>
            <w:rStyle w:val="Hyperlink"/>
            <w:b/>
            <w:noProof/>
          </w:rPr>
          <w:t>INFORMATION</w:t>
        </w:r>
        <w:r>
          <w:rPr>
            <w:noProof/>
            <w:webHidden/>
          </w:rPr>
          <w:tab/>
        </w:r>
        <w:r>
          <w:rPr>
            <w:noProof/>
            <w:webHidden/>
          </w:rPr>
          <w:fldChar w:fldCharType="begin"/>
        </w:r>
        <w:r>
          <w:rPr>
            <w:noProof/>
            <w:webHidden/>
          </w:rPr>
          <w:instrText xml:space="preserve"> PAGEREF _Toc480555162 \h </w:instrText>
        </w:r>
        <w:r>
          <w:rPr>
            <w:noProof/>
            <w:webHidden/>
          </w:rPr>
        </w:r>
        <w:r>
          <w:rPr>
            <w:noProof/>
            <w:webHidden/>
          </w:rPr>
          <w:fldChar w:fldCharType="separate"/>
        </w:r>
        <w:r>
          <w:rPr>
            <w:noProof/>
            <w:webHidden/>
          </w:rPr>
          <w:t>17</w:t>
        </w:r>
        <w:r>
          <w:rPr>
            <w:noProof/>
            <w:webHidden/>
          </w:rPr>
          <w:fldChar w:fldCharType="end"/>
        </w:r>
      </w:hyperlink>
    </w:p>
    <w:p w14:paraId="137A89AE" w14:textId="77777777" w:rsidR="007468DF" w:rsidRPr="00D45991" w:rsidRDefault="007468DF">
      <w:pPr>
        <w:pStyle w:val="TOC2"/>
        <w:rPr>
          <w:rFonts w:ascii="Calibri" w:hAnsi="Calibri"/>
          <w:sz w:val="22"/>
          <w:szCs w:val="22"/>
          <w:lang w:eastAsia="en-GB"/>
        </w:rPr>
      </w:pPr>
      <w:hyperlink w:anchor="_Toc480555163" w:history="1">
        <w:r w:rsidRPr="001A1731">
          <w:rPr>
            <w:rStyle w:val="Hyperlink"/>
          </w:rPr>
          <w:t>19.</w:t>
        </w:r>
        <w:r w:rsidRPr="00D45991">
          <w:rPr>
            <w:rFonts w:ascii="Calibri" w:hAnsi="Calibri"/>
            <w:sz w:val="22"/>
            <w:szCs w:val="22"/>
            <w:lang w:eastAsia="en-GB"/>
          </w:rPr>
          <w:tab/>
        </w:r>
        <w:r w:rsidRPr="001A1731">
          <w:rPr>
            <w:rStyle w:val="Hyperlink"/>
            <w:b/>
          </w:rPr>
          <w:t>LEGIONELLA</w:t>
        </w:r>
        <w:r>
          <w:rPr>
            <w:webHidden/>
          </w:rPr>
          <w:tab/>
        </w:r>
        <w:r>
          <w:rPr>
            <w:webHidden/>
          </w:rPr>
          <w:fldChar w:fldCharType="begin"/>
        </w:r>
        <w:r>
          <w:rPr>
            <w:webHidden/>
          </w:rPr>
          <w:instrText xml:space="preserve"> PAGEREF _Toc480555163 \h </w:instrText>
        </w:r>
        <w:r>
          <w:rPr>
            <w:webHidden/>
          </w:rPr>
        </w:r>
        <w:r>
          <w:rPr>
            <w:webHidden/>
          </w:rPr>
          <w:fldChar w:fldCharType="separate"/>
        </w:r>
        <w:r>
          <w:rPr>
            <w:webHidden/>
          </w:rPr>
          <w:t>18</w:t>
        </w:r>
        <w:r>
          <w:rPr>
            <w:webHidden/>
          </w:rPr>
          <w:fldChar w:fldCharType="end"/>
        </w:r>
      </w:hyperlink>
    </w:p>
    <w:p w14:paraId="5F0095E0" w14:textId="77777777" w:rsidR="007468DF" w:rsidRPr="00D45991" w:rsidRDefault="007468DF">
      <w:pPr>
        <w:pStyle w:val="TOC2"/>
        <w:rPr>
          <w:rFonts w:ascii="Calibri" w:hAnsi="Calibri"/>
          <w:sz w:val="22"/>
          <w:szCs w:val="22"/>
          <w:lang w:eastAsia="en-GB"/>
        </w:rPr>
      </w:pPr>
      <w:hyperlink w:anchor="_Toc480555164" w:history="1">
        <w:r w:rsidRPr="001A1731">
          <w:rPr>
            <w:rStyle w:val="Hyperlink"/>
          </w:rPr>
          <w:t>20.</w:t>
        </w:r>
        <w:r w:rsidRPr="00D45991">
          <w:rPr>
            <w:rFonts w:ascii="Calibri" w:hAnsi="Calibri"/>
            <w:sz w:val="22"/>
            <w:szCs w:val="22"/>
            <w:lang w:eastAsia="en-GB"/>
          </w:rPr>
          <w:tab/>
        </w:r>
        <w:r w:rsidRPr="001A1731">
          <w:rPr>
            <w:rStyle w:val="Hyperlink"/>
            <w:b/>
          </w:rPr>
          <w:t>ACCESS FOR REPAIRS</w:t>
        </w:r>
        <w:r>
          <w:rPr>
            <w:webHidden/>
          </w:rPr>
          <w:tab/>
        </w:r>
        <w:r>
          <w:rPr>
            <w:webHidden/>
          </w:rPr>
          <w:fldChar w:fldCharType="begin"/>
        </w:r>
        <w:r>
          <w:rPr>
            <w:webHidden/>
          </w:rPr>
          <w:instrText xml:space="preserve"> PAGEREF _Toc480555164 \h </w:instrText>
        </w:r>
        <w:r>
          <w:rPr>
            <w:webHidden/>
          </w:rPr>
        </w:r>
        <w:r>
          <w:rPr>
            <w:webHidden/>
          </w:rPr>
          <w:fldChar w:fldCharType="separate"/>
        </w:r>
        <w:r>
          <w:rPr>
            <w:webHidden/>
          </w:rPr>
          <w:t>18</w:t>
        </w:r>
        <w:r>
          <w:rPr>
            <w:webHidden/>
          </w:rPr>
          <w:fldChar w:fldCharType="end"/>
        </w:r>
      </w:hyperlink>
    </w:p>
    <w:p w14:paraId="34829F06" w14:textId="77777777" w:rsidR="007468DF" w:rsidRPr="00D45991" w:rsidRDefault="007468DF">
      <w:pPr>
        <w:pStyle w:val="TOC2"/>
        <w:rPr>
          <w:rFonts w:ascii="Calibri" w:hAnsi="Calibri"/>
          <w:sz w:val="22"/>
          <w:szCs w:val="22"/>
          <w:lang w:eastAsia="en-GB"/>
        </w:rPr>
      </w:pPr>
      <w:hyperlink w:anchor="_Toc480555165" w:history="1">
        <w:r w:rsidRPr="001A1731">
          <w:rPr>
            <w:rStyle w:val="Hyperlink"/>
          </w:rPr>
          <w:t>21.</w:t>
        </w:r>
        <w:r w:rsidRPr="00D45991">
          <w:rPr>
            <w:rFonts w:ascii="Calibri" w:hAnsi="Calibri"/>
            <w:sz w:val="22"/>
            <w:szCs w:val="22"/>
            <w:lang w:eastAsia="en-GB"/>
          </w:rPr>
          <w:tab/>
        </w:r>
        <w:r w:rsidRPr="001A1731">
          <w:rPr>
            <w:rStyle w:val="Hyperlink"/>
            <w:b/>
          </w:rPr>
          <w:t>RESPECT FOR OTHERS</w:t>
        </w:r>
        <w:r>
          <w:rPr>
            <w:webHidden/>
          </w:rPr>
          <w:tab/>
        </w:r>
        <w:r>
          <w:rPr>
            <w:webHidden/>
          </w:rPr>
          <w:fldChar w:fldCharType="begin"/>
        </w:r>
        <w:r>
          <w:rPr>
            <w:webHidden/>
          </w:rPr>
          <w:instrText xml:space="preserve"> PAGEREF _Toc480555165 \h </w:instrText>
        </w:r>
        <w:r>
          <w:rPr>
            <w:webHidden/>
          </w:rPr>
        </w:r>
        <w:r>
          <w:rPr>
            <w:webHidden/>
          </w:rPr>
          <w:fldChar w:fldCharType="separate"/>
        </w:r>
        <w:r>
          <w:rPr>
            <w:webHidden/>
          </w:rPr>
          <w:t>18</w:t>
        </w:r>
        <w:r>
          <w:rPr>
            <w:webHidden/>
          </w:rPr>
          <w:fldChar w:fldCharType="end"/>
        </w:r>
      </w:hyperlink>
    </w:p>
    <w:p w14:paraId="121B6B32" w14:textId="77777777" w:rsidR="007468DF" w:rsidRPr="00D45991" w:rsidRDefault="007468DF">
      <w:pPr>
        <w:pStyle w:val="TOC2"/>
        <w:rPr>
          <w:rFonts w:ascii="Calibri" w:hAnsi="Calibri"/>
          <w:sz w:val="22"/>
          <w:szCs w:val="22"/>
          <w:lang w:eastAsia="en-GB"/>
        </w:rPr>
      </w:pPr>
      <w:hyperlink w:anchor="_Toc480555166" w:history="1">
        <w:r w:rsidRPr="001A1731">
          <w:rPr>
            <w:rStyle w:val="Hyperlink"/>
          </w:rPr>
          <w:t>22.</w:t>
        </w:r>
        <w:r w:rsidRPr="00D45991">
          <w:rPr>
            <w:rFonts w:ascii="Calibri" w:hAnsi="Calibri"/>
            <w:sz w:val="22"/>
            <w:szCs w:val="22"/>
            <w:lang w:eastAsia="en-GB"/>
          </w:rPr>
          <w:tab/>
        </w:r>
        <w:r w:rsidRPr="001A1731">
          <w:rPr>
            <w:rStyle w:val="Hyperlink"/>
            <w:b/>
          </w:rPr>
          <w:t>EQUALITY REQUIREMENTS:</w:t>
        </w:r>
        <w:r>
          <w:rPr>
            <w:webHidden/>
          </w:rPr>
          <w:tab/>
        </w:r>
        <w:r>
          <w:rPr>
            <w:webHidden/>
          </w:rPr>
          <w:fldChar w:fldCharType="begin"/>
        </w:r>
        <w:r>
          <w:rPr>
            <w:webHidden/>
          </w:rPr>
          <w:instrText xml:space="preserve"> PAGEREF _Toc480555166 \h </w:instrText>
        </w:r>
        <w:r>
          <w:rPr>
            <w:webHidden/>
          </w:rPr>
        </w:r>
        <w:r>
          <w:rPr>
            <w:webHidden/>
          </w:rPr>
          <w:fldChar w:fldCharType="separate"/>
        </w:r>
        <w:r>
          <w:rPr>
            <w:webHidden/>
          </w:rPr>
          <w:t>19</w:t>
        </w:r>
        <w:r>
          <w:rPr>
            <w:webHidden/>
          </w:rPr>
          <w:fldChar w:fldCharType="end"/>
        </w:r>
      </w:hyperlink>
    </w:p>
    <w:p w14:paraId="40EC119D" w14:textId="77777777" w:rsidR="007468DF" w:rsidRPr="00D45991" w:rsidRDefault="007468DF">
      <w:pPr>
        <w:pStyle w:val="TOC2"/>
        <w:rPr>
          <w:rFonts w:ascii="Calibri" w:hAnsi="Calibri"/>
          <w:sz w:val="22"/>
          <w:szCs w:val="22"/>
          <w:lang w:eastAsia="en-GB"/>
        </w:rPr>
      </w:pPr>
      <w:hyperlink w:anchor="_Toc480555167" w:history="1">
        <w:r w:rsidRPr="001A1731">
          <w:rPr>
            <w:rStyle w:val="Hyperlink"/>
          </w:rPr>
          <w:t>23.</w:t>
        </w:r>
        <w:r w:rsidRPr="00D45991">
          <w:rPr>
            <w:rFonts w:ascii="Calibri" w:hAnsi="Calibri"/>
            <w:sz w:val="22"/>
            <w:szCs w:val="22"/>
            <w:lang w:eastAsia="en-GB"/>
          </w:rPr>
          <w:tab/>
        </w:r>
        <w:r w:rsidRPr="001A1731">
          <w:rPr>
            <w:rStyle w:val="Hyperlink"/>
            <w:b/>
          </w:rPr>
          <w:t>DATA PROTECTION</w:t>
        </w:r>
        <w:r>
          <w:rPr>
            <w:webHidden/>
          </w:rPr>
          <w:tab/>
        </w:r>
        <w:r>
          <w:rPr>
            <w:webHidden/>
          </w:rPr>
          <w:fldChar w:fldCharType="begin"/>
        </w:r>
        <w:r>
          <w:rPr>
            <w:webHidden/>
          </w:rPr>
          <w:instrText xml:space="preserve"> PAGEREF _Toc480555167 \h </w:instrText>
        </w:r>
        <w:r>
          <w:rPr>
            <w:webHidden/>
          </w:rPr>
        </w:r>
        <w:r>
          <w:rPr>
            <w:webHidden/>
          </w:rPr>
          <w:fldChar w:fldCharType="separate"/>
        </w:r>
        <w:r>
          <w:rPr>
            <w:webHidden/>
          </w:rPr>
          <w:t>19</w:t>
        </w:r>
        <w:r>
          <w:rPr>
            <w:webHidden/>
          </w:rPr>
          <w:fldChar w:fldCharType="end"/>
        </w:r>
      </w:hyperlink>
    </w:p>
    <w:p w14:paraId="3B6C9392" w14:textId="77777777" w:rsidR="007468DF" w:rsidRPr="00D45991" w:rsidRDefault="007468DF">
      <w:pPr>
        <w:pStyle w:val="TOC2"/>
        <w:rPr>
          <w:rFonts w:ascii="Calibri" w:hAnsi="Calibri"/>
          <w:sz w:val="22"/>
          <w:szCs w:val="22"/>
          <w:lang w:eastAsia="en-GB"/>
        </w:rPr>
      </w:pPr>
      <w:hyperlink w:anchor="_Toc480555168" w:history="1">
        <w:r w:rsidRPr="001A1731">
          <w:rPr>
            <w:rStyle w:val="Hyperlink"/>
          </w:rPr>
          <w:t>24.</w:t>
        </w:r>
        <w:r w:rsidRPr="00D45991">
          <w:rPr>
            <w:rFonts w:ascii="Calibri" w:hAnsi="Calibri"/>
            <w:sz w:val="22"/>
            <w:szCs w:val="22"/>
            <w:lang w:eastAsia="en-GB"/>
          </w:rPr>
          <w:tab/>
        </w:r>
        <w:r w:rsidRPr="001A1731">
          <w:rPr>
            <w:rStyle w:val="Hyperlink"/>
            <w:b/>
          </w:rPr>
          <w:t>ENDING THE TENANCY</w:t>
        </w:r>
        <w:r>
          <w:rPr>
            <w:webHidden/>
          </w:rPr>
          <w:tab/>
        </w:r>
        <w:r>
          <w:rPr>
            <w:webHidden/>
          </w:rPr>
          <w:fldChar w:fldCharType="begin"/>
        </w:r>
        <w:r>
          <w:rPr>
            <w:webHidden/>
          </w:rPr>
          <w:instrText xml:space="preserve"> PAGEREF _Toc480555168 \h </w:instrText>
        </w:r>
        <w:r>
          <w:rPr>
            <w:webHidden/>
          </w:rPr>
        </w:r>
        <w:r>
          <w:rPr>
            <w:webHidden/>
          </w:rPr>
          <w:fldChar w:fldCharType="separate"/>
        </w:r>
        <w:r>
          <w:rPr>
            <w:webHidden/>
          </w:rPr>
          <w:t>19</w:t>
        </w:r>
        <w:r>
          <w:rPr>
            <w:webHidden/>
          </w:rPr>
          <w:fldChar w:fldCharType="end"/>
        </w:r>
      </w:hyperlink>
    </w:p>
    <w:p w14:paraId="4F661238" w14:textId="77777777" w:rsidR="007468DF" w:rsidRPr="00D45991" w:rsidRDefault="007468DF">
      <w:pPr>
        <w:pStyle w:val="TOC2"/>
        <w:rPr>
          <w:rFonts w:ascii="Calibri" w:hAnsi="Calibri"/>
          <w:sz w:val="22"/>
          <w:szCs w:val="22"/>
          <w:lang w:eastAsia="en-GB"/>
        </w:rPr>
      </w:pPr>
      <w:hyperlink w:anchor="_Toc480555169" w:history="1">
        <w:r w:rsidRPr="001A1731">
          <w:rPr>
            <w:rStyle w:val="Hyperlink"/>
          </w:rPr>
          <w:t>25.</w:t>
        </w:r>
        <w:r w:rsidRPr="00D45991">
          <w:rPr>
            <w:rFonts w:ascii="Calibri" w:hAnsi="Calibri"/>
            <w:sz w:val="22"/>
            <w:szCs w:val="22"/>
            <w:lang w:eastAsia="en-GB"/>
          </w:rPr>
          <w:tab/>
        </w:r>
        <w:r w:rsidRPr="001A1731">
          <w:rPr>
            <w:rStyle w:val="Hyperlink"/>
          </w:rPr>
          <w:t>CONTENTS AND CONDITION</w:t>
        </w:r>
        <w:r>
          <w:rPr>
            <w:webHidden/>
          </w:rPr>
          <w:tab/>
        </w:r>
        <w:r>
          <w:rPr>
            <w:webHidden/>
          </w:rPr>
          <w:fldChar w:fldCharType="begin"/>
        </w:r>
        <w:r>
          <w:rPr>
            <w:webHidden/>
          </w:rPr>
          <w:instrText xml:space="preserve"> PAGEREF _Toc480555169 \h </w:instrText>
        </w:r>
        <w:r>
          <w:rPr>
            <w:webHidden/>
          </w:rPr>
        </w:r>
        <w:r>
          <w:rPr>
            <w:webHidden/>
          </w:rPr>
          <w:fldChar w:fldCharType="separate"/>
        </w:r>
        <w:r>
          <w:rPr>
            <w:webHidden/>
          </w:rPr>
          <w:t>23</w:t>
        </w:r>
        <w:r>
          <w:rPr>
            <w:webHidden/>
          </w:rPr>
          <w:fldChar w:fldCharType="end"/>
        </w:r>
      </w:hyperlink>
    </w:p>
    <w:p w14:paraId="19D5C171" w14:textId="77777777" w:rsidR="007468DF" w:rsidRPr="00D45991" w:rsidRDefault="007468DF">
      <w:pPr>
        <w:pStyle w:val="TOC2"/>
        <w:rPr>
          <w:rFonts w:ascii="Calibri" w:hAnsi="Calibri"/>
          <w:sz w:val="22"/>
          <w:szCs w:val="22"/>
          <w:lang w:eastAsia="en-GB"/>
        </w:rPr>
      </w:pPr>
      <w:hyperlink w:anchor="_Toc480555170" w:history="1">
        <w:r w:rsidRPr="001A1731">
          <w:rPr>
            <w:rStyle w:val="Hyperlink"/>
          </w:rPr>
          <w:t>26.</w:t>
        </w:r>
        <w:r w:rsidRPr="00D45991">
          <w:rPr>
            <w:rFonts w:ascii="Calibri" w:hAnsi="Calibri"/>
            <w:sz w:val="22"/>
            <w:szCs w:val="22"/>
            <w:lang w:eastAsia="en-GB"/>
          </w:rPr>
          <w:tab/>
        </w:r>
        <w:r w:rsidRPr="001A1731">
          <w:rPr>
            <w:rStyle w:val="Hyperlink"/>
          </w:rPr>
          <w:t>LOCAL AUTHORITY TAXES/CHARGES</w:t>
        </w:r>
        <w:r>
          <w:rPr>
            <w:webHidden/>
          </w:rPr>
          <w:tab/>
        </w:r>
        <w:r>
          <w:rPr>
            <w:webHidden/>
          </w:rPr>
          <w:fldChar w:fldCharType="begin"/>
        </w:r>
        <w:r>
          <w:rPr>
            <w:webHidden/>
          </w:rPr>
          <w:instrText xml:space="preserve"> PAGEREF _Toc480555170 \h </w:instrText>
        </w:r>
        <w:r>
          <w:rPr>
            <w:webHidden/>
          </w:rPr>
        </w:r>
        <w:r>
          <w:rPr>
            <w:webHidden/>
          </w:rPr>
          <w:fldChar w:fldCharType="separate"/>
        </w:r>
        <w:r>
          <w:rPr>
            <w:webHidden/>
          </w:rPr>
          <w:t>24</w:t>
        </w:r>
        <w:r>
          <w:rPr>
            <w:webHidden/>
          </w:rPr>
          <w:fldChar w:fldCharType="end"/>
        </w:r>
      </w:hyperlink>
    </w:p>
    <w:p w14:paraId="386AD063" w14:textId="77777777" w:rsidR="007468DF" w:rsidRPr="00D45991" w:rsidRDefault="007468DF">
      <w:pPr>
        <w:pStyle w:val="TOC2"/>
        <w:rPr>
          <w:rFonts w:ascii="Calibri" w:hAnsi="Calibri"/>
          <w:sz w:val="22"/>
          <w:szCs w:val="22"/>
          <w:lang w:eastAsia="en-GB"/>
        </w:rPr>
      </w:pPr>
      <w:hyperlink w:anchor="_Toc480555171" w:history="1">
        <w:r w:rsidRPr="001A1731">
          <w:rPr>
            <w:rStyle w:val="Hyperlink"/>
          </w:rPr>
          <w:t>27.</w:t>
        </w:r>
        <w:r w:rsidRPr="00D45991">
          <w:rPr>
            <w:rFonts w:ascii="Calibri" w:hAnsi="Calibri"/>
            <w:sz w:val="22"/>
            <w:szCs w:val="22"/>
            <w:lang w:eastAsia="en-GB"/>
          </w:rPr>
          <w:tab/>
        </w:r>
        <w:r w:rsidRPr="001A1731">
          <w:rPr>
            <w:rStyle w:val="Hyperlink"/>
          </w:rPr>
          <w:t>UTILITIES</w:t>
        </w:r>
        <w:r>
          <w:rPr>
            <w:webHidden/>
          </w:rPr>
          <w:tab/>
        </w:r>
        <w:r>
          <w:rPr>
            <w:webHidden/>
          </w:rPr>
          <w:fldChar w:fldCharType="begin"/>
        </w:r>
        <w:r>
          <w:rPr>
            <w:webHidden/>
          </w:rPr>
          <w:instrText xml:space="preserve"> PAGEREF _Toc480555171 \h </w:instrText>
        </w:r>
        <w:r>
          <w:rPr>
            <w:webHidden/>
          </w:rPr>
        </w:r>
        <w:r>
          <w:rPr>
            <w:webHidden/>
          </w:rPr>
          <w:fldChar w:fldCharType="separate"/>
        </w:r>
        <w:r>
          <w:rPr>
            <w:webHidden/>
          </w:rPr>
          <w:t>24</w:t>
        </w:r>
        <w:r>
          <w:rPr>
            <w:webHidden/>
          </w:rPr>
          <w:fldChar w:fldCharType="end"/>
        </w:r>
      </w:hyperlink>
    </w:p>
    <w:p w14:paraId="74C9329D" w14:textId="77777777" w:rsidR="007468DF" w:rsidRPr="00D45991" w:rsidRDefault="007468DF">
      <w:pPr>
        <w:pStyle w:val="TOC2"/>
        <w:rPr>
          <w:rFonts w:ascii="Calibri" w:hAnsi="Calibri"/>
          <w:sz w:val="22"/>
          <w:szCs w:val="22"/>
          <w:lang w:eastAsia="en-GB"/>
        </w:rPr>
      </w:pPr>
      <w:hyperlink w:anchor="_Toc480555172" w:history="1">
        <w:r w:rsidRPr="001A1731">
          <w:rPr>
            <w:rStyle w:val="Hyperlink"/>
          </w:rPr>
          <w:t>28.</w:t>
        </w:r>
        <w:r w:rsidRPr="00D45991">
          <w:rPr>
            <w:rFonts w:ascii="Calibri" w:hAnsi="Calibri"/>
            <w:sz w:val="22"/>
            <w:szCs w:val="22"/>
            <w:lang w:eastAsia="en-GB"/>
          </w:rPr>
          <w:tab/>
        </w:r>
        <w:r w:rsidRPr="001A1731">
          <w:rPr>
            <w:rStyle w:val="Hyperlink"/>
          </w:rPr>
          <w:t>ALTERATIONS</w:t>
        </w:r>
        <w:r>
          <w:rPr>
            <w:webHidden/>
          </w:rPr>
          <w:tab/>
        </w:r>
        <w:r>
          <w:rPr>
            <w:webHidden/>
          </w:rPr>
          <w:fldChar w:fldCharType="begin"/>
        </w:r>
        <w:r>
          <w:rPr>
            <w:webHidden/>
          </w:rPr>
          <w:instrText xml:space="preserve"> PAGEREF _Toc480555172 \h </w:instrText>
        </w:r>
        <w:r>
          <w:rPr>
            <w:webHidden/>
          </w:rPr>
        </w:r>
        <w:r>
          <w:rPr>
            <w:webHidden/>
          </w:rPr>
          <w:fldChar w:fldCharType="separate"/>
        </w:r>
        <w:r>
          <w:rPr>
            <w:webHidden/>
          </w:rPr>
          <w:t>24</w:t>
        </w:r>
        <w:r>
          <w:rPr>
            <w:webHidden/>
          </w:rPr>
          <w:fldChar w:fldCharType="end"/>
        </w:r>
      </w:hyperlink>
    </w:p>
    <w:p w14:paraId="65A7AA44" w14:textId="77777777" w:rsidR="007468DF" w:rsidRPr="00D45991" w:rsidRDefault="007468DF">
      <w:pPr>
        <w:pStyle w:val="TOC2"/>
        <w:rPr>
          <w:rFonts w:ascii="Calibri" w:hAnsi="Calibri"/>
          <w:sz w:val="22"/>
          <w:szCs w:val="22"/>
          <w:lang w:eastAsia="en-GB"/>
        </w:rPr>
      </w:pPr>
      <w:hyperlink w:anchor="_Toc480555173" w:history="1">
        <w:r w:rsidRPr="001A1731">
          <w:rPr>
            <w:rStyle w:val="Hyperlink"/>
          </w:rPr>
          <w:t>29.</w:t>
        </w:r>
        <w:r w:rsidRPr="00D45991">
          <w:rPr>
            <w:rFonts w:ascii="Calibri" w:hAnsi="Calibri"/>
            <w:sz w:val="22"/>
            <w:szCs w:val="22"/>
            <w:lang w:eastAsia="en-GB"/>
          </w:rPr>
          <w:tab/>
        </w:r>
        <w:r w:rsidRPr="001A1731">
          <w:rPr>
            <w:rStyle w:val="Hyperlink"/>
          </w:rPr>
          <w:t>COMMON PARTS</w:t>
        </w:r>
        <w:r>
          <w:rPr>
            <w:webHidden/>
          </w:rPr>
          <w:tab/>
        </w:r>
        <w:r>
          <w:rPr>
            <w:webHidden/>
          </w:rPr>
          <w:fldChar w:fldCharType="begin"/>
        </w:r>
        <w:r>
          <w:rPr>
            <w:webHidden/>
          </w:rPr>
          <w:instrText xml:space="preserve"> PAGEREF _Toc480555173 \h </w:instrText>
        </w:r>
        <w:r>
          <w:rPr>
            <w:webHidden/>
          </w:rPr>
        </w:r>
        <w:r>
          <w:rPr>
            <w:webHidden/>
          </w:rPr>
          <w:fldChar w:fldCharType="separate"/>
        </w:r>
        <w:r>
          <w:rPr>
            <w:webHidden/>
          </w:rPr>
          <w:t>25</w:t>
        </w:r>
        <w:r>
          <w:rPr>
            <w:webHidden/>
          </w:rPr>
          <w:fldChar w:fldCharType="end"/>
        </w:r>
      </w:hyperlink>
    </w:p>
    <w:p w14:paraId="6C3BEF02" w14:textId="77777777" w:rsidR="007468DF" w:rsidRPr="00D45991" w:rsidRDefault="007468DF">
      <w:pPr>
        <w:pStyle w:val="TOC2"/>
        <w:rPr>
          <w:rFonts w:ascii="Calibri" w:hAnsi="Calibri"/>
          <w:sz w:val="22"/>
          <w:szCs w:val="22"/>
          <w:lang w:eastAsia="en-GB"/>
        </w:rPr>
      </w:pPr>
      <w:hyperlink w:anchor="_Toc480555174" w:history="1">
        <w:r w:rsidRPr="001A1731">
          <w:rPr>
            <w:rStyle w:val="Hyperlink"/>
          </w:rPr>
          <w:t>30.</w:t>
        </w:r>
        <w:r w:rsidRPr="00D45991">
          <w:rPr>
            <w:rFonts w:ascii="Calibri" w:hAnsi="Calibri"/>
            <w:sz w:val="22"/>
            <w:szCs w:val="22"/>
            <w:lang w:eastAsia="en-GB"/>
          </w:rPr>
          <w:tab/>
        </w:r>
        <w:r w:rsidRPr="001A1731">
          <w:rPr>
            <w:rStyle w:val="Hyperlink"/>
          </w:rPr>
          <w:t>PRIVATE GARDEN</w:t>
        </w:r>
        <w:r>
          <w:rPr>
            <w:webHidden/>
          </w:rPr>
          <w:tab/>
        </w:r>
        <w:r>
          <w:rPr>
            <w:webHidden/>
          </w:rPr>
          <w:fldChar w:fldCharType="begin"/>
        </w:r>
        <w:r>
          <w:rPr>
            <w:webHidden/>
          </w:rPr>
          <w:instrText xml:space="preserve"> PAGEREF _Toc480555174 \h </w:instrText>
        </w:r>
        <w:r>
          <w:rPr>
            <w:webHidden/>
          </w:rPr>
        </w:r>
        <w:r>
          <w:rPr>
            <w:webHidden/>
          </w:rPr>
          <w:fldChar w:fldCharType="separate"/>
        </w:r>
        <w:r>
          <w:rPr>
            <w:webHidden/>
          </w:rPr>
          <w:t>25</w:t>
        </w:r>
        <w:r>
          <w:rPr>
            <w:webHidden/>
          </w:rPr>
          <w:fldChar w:fldCharType="end"/>
        </w:r>
      </w:hyperlink>
    </w:p>
    <w:p w14:paraId="524D06AD" w14:textId="77777777" w:rsidR="007468DF" w:rsidRPr="00D45991" w:rsidRDefault="007468DF">
      <w:pPr>
        <w:pStyle w:val="TOC2"/>
        <w:rPr>
          <w:rFonts w:ascii="Calibri" w:hAnsi="Calibri"/>
          <w:sz w:val="22"/>
          <w:szCs w:val="22"/>
          <w:lang w:eastAsia="en-GB"/>
        </w:rPr>
      </w:pPr>
      <w:hyperlink w:anchor="_Toc480555175" w:history="1">
        <w:r w:rsidRPr="001A1731">
          <w:rPr>
            <w:rStyle w:val="Hyperlink"/>
          </w:rPr>
          <w:t>31.</w:t>
        </w:r>
        <w:r w:rsidRPr="00D45991">
          <w:rPr>
            <w:rFonts w:ascii="Calibri" w:hAnsi="Calibri"/>
            <w:sz w:val="22"/>
            <w:szCs w:val="22"/>
            <w:lang w:eastAsia="en-GB"/>
          </w:rPr>
          <w:tab/>
        </w:r>
        <w:r w:rsidRPr="001A1731">
          <w:rPr>
            <w:rStyle w:val="Hyperlink"/>
          </w:rPr>
          <w:t>ROOF</w:t>
        </w:r>
        <w:r>
          <w:rPr>
            <w:webHidden/>
          </w:rPr>
          <w:tab/>
        </w:r>
        <w:r>
          <w:rPr>
            <w:webHidden/>
          </w:rPr>
          <w:fldChar w:fldCharType="begin"/>
        </w:r>
        <w:r>
          <w:rPr>
            <w:webHidden/>
          </w:rPr>
          <w:instrText xml:space="preserve"> PAGEREF _Toc480555175 \h </w:instrText>
        </w:r>
        <w:r>
          <w:rPr>
            <w:webHidden/>
          </w:rPr>
        </w:r>
        <w:r>
          <w:rPr>
            <w:webHidden/>
          </w:rPr>
          <w:fldChar w:fldCharType="separate"/>
        </w:r>
        <w:r>
          <w:rPr>
            <w:webHidden/>
          </w:rPr>
          <w:t>25</w:t>
        </w:r>
        <w:r>
          <w:rPr>
            <w:webHidden/>
          </w:rPr>
          <w:fldChar w:fldCharType="end"/>
        </w:r>
      </w:hyperlink>
    </w:p>
    <w:p w14:paraId="70060ADD" w14:textId="77777777" w:rsidR="007468DF" w:rsidRPr="00D45991" w:rsidRDefault="007468DF">
      <w:pPr>
        <w:pStyle w:val="TOC2"/>
        <w:rPr>
          <w:rFonts w:ascii="Calibri" w:hAnsi="Calibri"/>
          <w:sz w:val="22"/>
          <w:szCs w:val="22"/>
          <w:lang w:eastAsia="en-GB"/>
        </w:rPr>
      </w:pPr>
      <w:hyperlink w:anchor="_Toc480555176" w:history="1">
        <w:r w:rsidRPr="001A1731">
          <w:rPr>
            <w:rStyle w:val="Hyperlink"/>
          </w:rPr>
          <w:t>32.</w:t>
        </w:r>
        <w:r w:rsidRPr="00D45991">
          <w:rPr>
            <w:rFonts w:ascii="Calibri" w:hAnsi="Calibri"/>
            <w:sz w:val="22"/>
            <w:szCs w:val="22"/>
            <w:lang w:eastAsia="en-GB"/>
          </w:rPr>
          <w:tab/>
        </w:r>
        <w:r w:rsidRPr="001A1731">
          <w:rPr>
            <w:rStyle w:val="Hyperlink"/>
          </w:rPr>
          <w:t>BINS AND RECYCLING</w:t>
        </w:r>
        <w:r>
          <w:rPr>
            <w:webHidden/>
          </w:rPr>
          <w:tab/>
        </w:r>
        <w:r>
          <w:rPr>
            <w:webHidden/>
          </w:rPr>
          <w:fldChar w:fldCharType="begin"/>
        </w:r>
        <w:r>
          <w:rPr>
            <w:webHidden/>
          </w:rPr>
          <w:instrText xml:space="preserve"> PAGEREF _Toc480555176 \h </w:instrText>
        </w:r>
        <w:r>
          <w:rPr>
            <w:webHidden/>
          </w:rPr>
        </w:r>
        <w:r>
          <w:rPr>
            <w:webHidden/>
          </w:rPr>
          <w:fldChar w:fldCharType="separate"/>
        </w:r>
        <w:r>
          <w:rPr>
            <w:webHidden/>
          </w:rPr>
          <w:t>25</w:t>
        </w:r>
        <w:r>
          <w:rPr>
            <w:webHidden/>
          </w:rPr>
          <w:fldChar w:fldCharType="end"/>
        </w:r>
      </w:hyperlink>
    </w:p>
    <w:p w14:paraId="32DBAF54" w14:textId="77777777" w:rsidR="007468DF" w:rsidRPr="00D45991" w:rsidRDefault="007468DF">
      <w:pPr>
        <w:pStyle w:val="TOC2"/>
        <w:rPr>
          <w:rFonts w:ascii="Calibri" w:hAnsi="Calibri"/>
          <w:sz w:val="22"/>
          <w:szCs w:val="22"/>
          <w:lang w:eastAsia="en-GB"/>
        </w:rPr>
      </w:pPr>
      <w:hyperlink w:anchor="_Toc480555177" w:history="1">
        <w:r w:rsidRPr="001A1731">
          <w:rPr>
            <w:rStyle w:val="Hyperlink"/>
          </w:rPr>
          <w:t>33.</w:t>
        </w:r>
        <w:r w:rsidRPr="00D45991">
          <w:rPr>
            <w:rFonts w:ascii="Calibri" w:hAnsi="Calibri"/>
            <w:sz w:val="22"/>
            <w:szCs w:val="22"/>
            <w:lang w:eastAsia="en-GB"/>
          </w:rPr>
          <w:tab/>
        </w:r>
        <w:r w:rsidRPr="001A1731">
          <w:rPr>
            <w:rStyle w:val="Hyperlink"/>
          </w:rPr>
          <w:t>STORAGE</w:t>
        </w:r>
        <w:r>
          <w:rPr>
            <w:webHidden/>
          </w:rPr>
          <w:tab/>
        </w:r>
        <w:r>
          <w:rPr>
            <w:webHidden/>
          </w:rPr>
          <w:fldChar w:fldCharType="begin"/>
        </w:r>
        <w:r>
          <w:rPr>
            <w:webHidden/>
          </w:rPr>
          <w:instrText xml:space="preserve"> PAGEREF _Toc480555177 \h </w:instrText>
        </w:r>
        <w:r>
          <w:rPr>
            <w:webHidden/>
          </w:rPr>
        </w:r>
        <w:r>
          <w:rPr>
            <w:webHidden/>
          </w:rPr>
          <w:fldChar w:fldCharType="separate"/>
        </w:r>
        <w:r>
          <w:rPr>
            <w:webHidden/>
          </w:rPr>
          <w:t>26</w:t>
        </w:r>
        <w:r>
          <w:rPr>
            <w:webHidden/>
          </w:rPr>
          <w:fldChar w:fldCharType="end"/>
        </w:r>
      </w:hyperlink>
    </w:p>
    <w:p w14:paraId="30E20AD9" w14:textId="77777777" w:rsidR="007468DF" w:rsidRPr="00D45991" w:rsidRDefault="007468DF">
      <w:pPr>
        <w:pStyle w:val="TOC2"/>
        <w:rPr>
          <w:rFonts w:ascii="Calibri" w:hAnsi="Calibri"/>
          <w:sz w:val="22"/>
          <w:szCs w:val="22"/>
          <w:lang w:eastAsia="en-GB"/>
        </w:rPr>
      </w:pPr>
      <w:hyperlink w:anchor="_Toc480555178" w:history="1">
        <w:r w:rsidRPr="001A1731">
          <w:rPr>
            <w:rStyle w:val="Hyperlink"/>
          </w:rPr>
          <w:t>34.</w:t>
        </w:r>
        <w:r w:rsidRPr="00D45991">
          <w:rPr>
            <w:rFonts w:ascii="Calibri" w:hAnsi="Calibri"/>
            <w:sz w:val="22"/>
            <w:szCs w:val="22"/>
            <w:lang w:eastAsia="en-GB"/>
          </w:rPr>
          <w:tab/>
        </w:r>
        <w:r w:rsidRPr="001A1731">
          <w:rPr>
            <w:rStyle w:val="Hyperlink"/>
          </w:rPr>
          <w:t>DANGEROUS SUBSTANCES</w:t>
        </w:r>
        <w:r>
          <w:rPr>
            <w:webHidden/>
          </w:rPr>
          <w:tab/>
        </w:r>
        <w:r>
          <w:rPr>
            <w:webHidden/>
          </w:rPr>
          <w:fldChar w:fldCharType="begin"/>
        </w:r>
        <w:r>
          <w:rPr>
            <w:webHidden/>
          </w:rPr>
          <w:instrText xml:space="preserve"> PAGEREF _Toc480555178 \h </w:instrText>
        </w:r>
        <w:r>
          <w:rPr>
            <w:webHidden/>
          </w:rPr>
        </w:r>
        <w:r>
          <w:rPr>
            <w:webHidden/>
          </w:rPr>
          <w:fldChar w:fldCharType="separate"/>
        </w:r>
        <w:r>
          <w:rPr>
            <w:webHidden/>
          </w:rPr>
          <w:t>26</w:t>
        </w:r>
        <w:r>
          <w:rPr>
            <w:webHidden/>
          </w:rPr>
          <w:fldChar w:fldCharType="end"/>
        </w:r>
      </w:hyperlink>
    </w:p>
    <w:p w14:paraId="6AC6FECC" w14:textId="77777777" w:rsidR="007468DF" w:rsidRPr="00D45991" w:rsidRDefault="007468DF">
      <w:pPr>
        <w:pStyle w:val="TOC2"/>
        <w:rPr>
          <w:rFonts w:ascii="Calibri" w:hAnsi="Calibri"/>
          <w:sz w:val="22"/>
          <w:szCs w:val="22"/>
          <w:lang w:eastAsia="en-GB"/>
        </w:rPr>
      </w:pPr>
      <w:hyperlink w:anchor="_Toc480555179" w:history="1">
        <w:r w:rsidRPr="001A1731">
          <w:rPr>
            <w:rStyle w:val="Hyperlink"/>
          </w:rPr>
          <w:t>35.</w:t>
        </w:r>
        <w:r w:rsidRPr="00D45991">
          <w:rPr>
            <w:rFonts w:ascii="Calibri" w:hAnsi="Calibri"/>
            <w:sz w:val="22"/>
            <w:szCs w:val="22"/>
            <w:lang w:eastAsia="en-GB"/>
          </w:rPr>
          <w:tab/>
        </w:r>
        <w:r w:rsidRPr="001A1731">
          <w:rPr>
            <w:rStyle w:val="Hyperlink"/>
          </w:rPr>
          <w:t>PETS</w:t>
        </w:r>
        <w:r>
          <w:rPr>
            <w:webHidden/>
          </w:rPr>
          <w:tab/>
        </w:r>
        <w:r>
          <w:rPr>
            <w:webHidden/>
          </w:rPr>
          <w:fldChar w:fldCharType="begin"/>
        </w:r>
        <w:r>
          <w:rPr>
            <w:webHidden/>
          </w:rPr>
          <w:instrText xml:space="preserve"> PAGEREF _Toc480555179 \h </w:instrText>
        </w:r>
        <w:r>
          <w:rPr>
            <w:webHidden/>
          </w:rPr>
        </w:r>
        <w:r>
          <w:rPr>
            <w:webHidden/>
          </w:rPr>
          <w:fldChar w:fldCharType="separate"/>
        </w:r>
        <w:r>
          <w:rPr>
            <w:webHidden/>
          </w:rPr>
          <w:t>26</w:t>
        </w:r>
        <w:r>
          <w:rPr>
            <w:webHidden/>
          </w:rPr>
          <w:fldChar w:fldCharType="end"/>
        </w:r>
      </w:hyperlink>
    </w:p>
    <w:p w14:paraId="6F29BB63" w14:textId="77777777" w:rsidR="007468DF" w:rsidRPr="00D45991" w:rsidRDefault="007468DF">
      <w:pPr>
        <w:pStyle w:val="TOC2"/>
        <w:rPr>
          <w:rFonts w:ascii="Calibri" w:hAnsi="Calibri"/>
          <w:sz w:val="22"/>
          <w:szCs w:val="22"/>
          <w:lang w:eastAsia="en-GB"/>
        </w:rPr>
      </w:pPr>
      <w:hyperlink w:anchor="_Toc480555180" w:history="1">
        <w:r w:rsidRPr="001A1731">
          <w:rPr>
            <w:rStyle w:val="Hyperlink"/>
          </w:rPr>
          <w:t>36.</w:t>
        </w:r>
        <w:r w:rsidRPr="00D45991">
          <w:rPr>
            <w:rFonts w:ascii="Calibri" w:hAnsi="Calibri"/>
            <w:sz w:val="22"/>
            <w:szCs w:val="22"/>
            <w:lang w:eastAsia="en-GB"/>
          </w:rPr>
          <w:tab/>
        </w:r>
        <w:r w:rsidRPr="001A1731">
          <w:rPr>
            <w:rStyle w:val="Hyperlink"/>
          </w:rPr>
          <w:t>SMOKING</w:t>
        </w:r>
        <w:r>
          <w:rPr>
            <w:webHidden/>
          </w:rPr>
          <w:tab/>
        </w:r>
        <w:r>
          <w:rPr>
            <w:webHidden/>
          </w:rPr>
          <w:fldChar w:fldCharType="begin"/>
        </w:r>
        <w:r>
          <w:rPr>
            <w:webHidden/>
          </w:rPr>
          <w:instrText xml:space="preserve"> PAGEREF _Toc480555180 \h </w:instrText>
        </w:r>
        <w:r>
          <w:rPr>
            <w:webHidden/>
          </w:rPr>
        </w:r>
        <w:r>
          <w:rPr>
            <w:webHidden/>
          </w:rPr>
          <w:fldChar w:fldCharType="separate"/>
        </w:r>
        <w:r>
          <w:rPr>
            <w:webHidden/>
          </w:rPr>
          <w:t>26</w:t>
        </w:r>
        <w:r>
          <w:rPr>
            <w:webHidden/>
          </w:rPr>
          <w:fldChar w:fldCharType="end"/>
        </w:r>
      </w:hyperlink>
    </w:p>
    <w:p w14:paraId="2F06B8BB" w14:textId="77777777" w:rsidR="007468DF" w:rsidRPr="00D45991" w:rsidRDefault="007468DF">
      <w:pPr>
        <w:pStyle w:val="TOC2"/>
        <w:rPr>
          <w:rFonts w:ascii="Calibri" w:hAnsi="Calibri"/>
          <w:sz w:val="22"/>
          <w:szCs w:val="22"/>
          <w:lang w:eastAsia="en-GB"/>
        </w:rPr>
      </w:pPr>
      <w:hyperlink w:anchor="_Toc480555181" w:history="1">
        <w:r w:rsidRPr="001A1731">
          <w:rPr>
            <w:rStyle w:val="Hyperlink"/>
          </w:rPr>
          <w:t>37.</w:t>
        </w:r>
        <w:r w:rsidRPr="00D45991">
          <w:rPr>
            <w:rFonts w:ascii="Calibri" w:hAnsi="Calibri"/>
            <w:sz w:val="22"/>
            <w:szCs w:val="22"/>
            <w:lang w:eastAsia="en-GB"/>
          </w:rPr>
          <w:tab/>
        </w:r>
        <w:r w:rsidRPr="001A1731">
          <w:rPr>
            <w:rStyle w:val="Hyperlink"/>
          </w:rPr>
          <w:t>LIQUID PETROLEUM GAS (LPG)</w:t>
        </w:r>
        <w:r>
          <w:rPr>
            <w:webHidden/>
          </w:rPr>
          <w:tab/>
        </w:r>
        <w:r>
          <w:rPr>
            <w:webHidden/>
          </w:rPr>
          <w:fldChar w:fldCharType="begin"/>
        </w:r>
        <w:r>
          <w:rPr>
            <w:webHidden/>
          </w:rPr>
          <w:instrText xml:space="preserve"> PAGEREF _Toc480555181 \h </w:instrText>
        </w:r>
        <w:r>
          <w:rPr>
            <w:webHidden/>
          </w:rPr>
        </w:r>
        <w:r>
          <w:rPr>
            <w:webHidden/>
          </w:rPr>
          <w:fldChar w:fldCharType="separate"/>
        </w:r>
        <w:r>
          <w:rPr>
            <w:webHidden/>
          </w:rPr>
          <w:t>27</w:t>
        </w:r>
        <w:r>
          <w:rPr>
            <w:webHidden/>
          </w:rPr>
          <w:fldChar w:fldCharType="end"/>
        </w:r>
      </w:hyperlink>
    </w:p>
    <w:p w14:paraId="2FE9A9D6" w14:textId="77777777" w:rsidR="007468DF" w:rsidRPr="00D45991" w:rsidRDefault="007468DF">
      <w:pPr>
        <w:pStyle w:val="TOC2"/>
        <w:rPr>
          <w:rFonts w:ascii="Calibri" w:hAnsi="Calibri"/>
          <w:sz w:val="22"/>
          <w:szCs w:val="22"/>
          <w:lang w:eastAsia="en-GB"/>
        </w:rPr>
      </w:pPr>
      <w:hyperlink w:anchor="_Toc480555182" w:history="1">
        <w:r w:rsidRPr="001A1731">
          <w:rPr>
            <w:rStyle w:val="Hyperlink"/>
          </w:rPr>
          <w:t>38.</w:t>
        </w:r>
        <w:r w:rsidRPr="00D45991">
          <w:rPr>
            <w:rFonts w:ascii="Calibri" w:hAnsi="Calibri"/>
            <w:sz w:val="22"/>
            <w:szCs w:val="22"/>
            <w:lang w:eastAsia="en-GB"/>
          </w:rPr>
          <w:tab/>
        </w:r>
        <w:r w:rsidRPr="001A1731">
          <w:rPr>
            <w:rStyle w:val="Hyperlink"/>
          </w:rPr>
          <w:t>ADD ANY ADDITIONAL TENANCY TERMS HERE</w:t>
        </w:r>
        <w:r>
          <w:rPr>
            <w:webHidden/>
          </w:rPr>
          <w:tab/>
        </w:r>
        <w:r>
          <w:rPr>
            <w:webHidden/>
          </w:rPr>
          <w:fldChar w:fldCharType="begin"/>
        </w:r>
        <w:r>
          <w:rPr>
            <w:webHidden/>
          </w:rPr>
          <w:instrText xml:space="preserve"> PAGEREF _Toc480555182 \h </w:instrText>
        </w:r>
        <w:r>
          <w:rPr>
            <w:webHidden/>
          </w:rPr>
        </w:r>
        <w:r>
          <w:rPr>
            <w:webHidden/>
          </w:rPr>
          <w:fldChar w:fldCharType="separate"/>
        </w:r>
        <w:r>
          <w:rPr>
            <w:webHidden/>
          </w:rPr>
          <w:t>27</w:t>
        </w:r>
        <w:r>
          <w:rPr>
            <w:webHidden/>
          </w:rPr>
          <w:fldChar w:fldCharType="end"/>
        </w:r>
      </w:hyperlink>
    </w:p>
    <w:p w14:paraId="322550A8" w14:textId="77777777" w:rsidR="007468DF" w:rsidRPr="00D45991" w:rsidRDefault="007468DF">
      <w:pPr>
        <w:pStyle w:val="TOC2"/>
        <w:rPr>
          <w:rFonts w:ascii="Calibri" w:hAnsi="Calibri"/>
          <w:sz w:val="22"/>
          <w:szCs w:val="22"/>
          <w:lang w:eastAsia="en-GB"/>
        </w:rPr>
      </w:pPr>
      <w:hyperlink w:anchor="_Toc480555183" w:history="1">
        <w:r w:rsidRPr="001A1731">
          <w:rPr>
            <w:rStyle w:val="Hyperlink"/>
          </w:rPr>
          <w:t>39.</w:t>
        </w:r>
        <w:r w:rsidRPr="00D45991">
          <w:rPr>
            <w:rFonts w:ascii="Calibri" w:hAnsi="Calibri"/>
            <w:sz w:val="22"/>
            <w:szCs w:val="22"/>
            <w:lang w:eastAsia="en-GB"/>
          </w:rPr>
          <w:tab/>
        </w:r>
        <w:r w:rsidRPr="001A1731">
          <w:rPr>
            <w:rStyle w:val="Hyperlink"/>
          </w:rPr>
          <w:t>THE GUARANTOR</w:t>
        </w:r>
        <w:r>
          <w:rPr>
            <w:webHidden/>
          </w:rPr>
          <w:tab/>
        </w:r>
        <w:r>
          <w:rPr>
            <w:webHidden/>
          </w:rPr>
          <w:fldChar w:fldCharType="begin"/>
        </w:r>
        <w:r>
          <w:rPr>
            <w:webHidden/>
          </w:rPr>
          <w:instrText xml:space="preserve"> PAGEREF _Toc480555183 \h </w:instrText>
        </w:r>
        <w:r>
          <w:rPr>
            <w:webHidden/>
          </w:rPr>
        </w:r>
        <w:r>
          <w:rPr>
            <w:webHidden/>
          </w:rPr>
          <w:fldChar w:fldCharType="separate"/>
        </w:r>
        <w:r>
          <w:rPr>
            <w:webHidden/>
          </w:rPr>
          <w:t>27</w:t>
        </w:r>
        <w:r>
          <w:rPr>
            <w:webHidden/>
          </w:rPr>
          <w:fldChar w:fldCharType="end"/>
        </w:r>
      </w:hyperlink>
    </w:p>
    <w:p w14:paraId="5C9415AC" w14:textId="77777777" w:rsidR="007468DF" w:rsidRDefault="007468DF">
      <w:pPr>
        <w:pStyle w:val="TOC2"/>
        <w:rPr>
          <w:rStyle w:val="Hyperlink"/>
        </w:rPr>
      </w:pPr>
      <w:hyperlink w:anchor="_Toc480555184" w:history="1">
        <w:r w:rsidRPr="001A1731">
          <w:rPr>
            <w:rStyle w:val="Hyperlink"/>
          </w:rPr>
          <w:t>40.</w:t>
        </w:r>
        <w:r w:rsidRPr="00D45991">
          <w:rPr>
            <w:rFonts w:ascii="Calibri" w:hAnsi="Calibri"/>
            <w:sz w:val="22"/>
            <w:szCs w:val="22"/>
            <w:lang w:eastAsia="en-GB"/>
          </w:rPr>
          <w:tab/>
        </w:r>
        <w:r w:rsidRPr="001A1731">
          <w:rPr>
            <w:rStyle w:val="Hyperlink"/>
            <w:b/>
          </w:rPr>
          <w:t>DECLARATIONS</w:t>
        </w:r>
        <w:r>
          <w:rPr>
            <w:webHidden/>
          </w:rPr>
          <w:tab/>
        </w:r>
        <w:r>
          <w:rPr>
            <w:webHidden/>
          </w:rPr>
          <w:fldChar w:fldCharType="begin"/>
        </w:r>
        <w:r>
          <w:rPr>
            <w:webHidden/>
          </w:rPr>
          <w:instrText xml:space="preserve"> PAGEREF _Toc480555184 \h </w:instrText>
        </w:r>
        <w:r>
          <w:rPr>
            <w:webHidden/>
          </w:rPr>
        </w:r>
        <w:r>
          <w:rPr>
            <w:webHidden/>
          </w:rPr>
          <w:fldChar w:fldCharType="separate"/>
        </w:r>
        <w:r>
          <w:rPr>
            <w:webHidden/>
          </w:rPr>
          <w:t>29</w:t>
        </w:r>
        <w:r>
          <w:rPr>
            <w:webHidden/>
          </w:rPr>
          <w:fldChar w:fldCharType="end"/>
        </w:r>
      </w:hyperlink>
    </w:p>
    <w:p w14:paraId="38103CC1" w14:textId="77777777" w:rsidR="007468DF" w:rsidRPr="00D45991" w:rsidRDefault="007468DF" w:rsidP="007468DF"/>
    <w:p w14:paraId="61F786B6" w14:textId="77777777" w:rsidR="007468DF" w:rsidRPr="00D45991" w:rsidRDefault="007468DF">
      <w:pPr>
        <w:pStyle w:val="TOC1"/>
        <w:rPr>
          <w:rFonts w:ascii="Calibri" w:hAnsi="Calibri"/>
          <w:b w:val="0"/>
          <w:sz w:val="22"/>
          <w:szCs w:val="22"/>
          <w:lang w:eastAsia="en-GB"/>
        </w:rPr>
      </w:pPr>
      <w:hyperlink w:anchor="_Toc480555185" w:history="1">
        <w:r w:rsidRPr="001A1731">
          <w:rPr>
            <w:rStyle w:val="Hyperlink"/>
          </w:rPr>
          <w:t xml:space="preserve">SECTION 4: LEGAL COMMENTARY </w:t>
        </w:r>
        <w:r>
          <w:rPr>
            <w:webHidden/>
          </w:rPr>
          <w:tab/>
        </w:r>
        <w:r>
          <w:rPr>
            <w:webHidden/>
          </w:rPr>
          <w:fldChar w:fldCharType="begin"/>
        </w:r>
        <w:r>
          <w:rPr>
            <w:webHidden/>
          </w:rPr>
          <w:instrText xml:space="preserve"> PAGEREF _Toc480555185 \h </w:instrText>
        </w:r>
        <w:r>
          <w:rPr>
            <w:webHidden/>
          </w:rPr>
        </w:r>
        <w:r>
          <w:rPr>
            <w:webHidden/>
          </w:rPr>
          <w:fldChar w:fldCharType="separate"/>
        </w:r>
        <w:r>
          <w:rPr>
            <w:webHidden/>
          </w:rPr>
          <w:t>31</w:t>
        </w:r>
        <w:r>
          <w:rPr>
            <w:webHidden/>
          </w:rPr>
          <w:fldChar w:fldCharType="end"/>
        </w:r>
      </w:hyperlink>
    </w:p>
    <w:p w14:paraId="6FF7E2B5" w14:textId="77777777" w:rsidR="00AD57E9" w:rsidRPr="00E86085" w:rsidRDefault="00DE4491" w:rsidP="00E86085">
      <w:pPr>
        <w:spacing w:after="40"/>
        <w:sectPr w:rsidR="00AD57E9" w:rsidRPr="00E86085" w:rsidSect="00E707DE">
          <w:headerReference w:type="even" r:id="rId10"/>
          <w:footerReference w:type="even" r:id="rId11"/>
          <w:footerReference w:type="default" r:id="rId12"/>
          <w:headerReference w:type="first" r:id="rId13"/>
          <w:pgSz w:w="11906" w:h="16838" w:code="9"/>
          <w:pgMar w:top="816" w:right="1440" w:bottom="709" w:left="1440" w:header="709" w:footer="431" w:gutter="0"/>
          <w:paperSrc w:first="15" w:other="15"/>
          <w:pgNumType w:start="0"/>
          <w:cols w:space="720"/>
          <w:titlePg/>
          <w:docGrid w:linePitch="272"/>
        </w:sectPr>
      </w:pPr>
      <w:r>
        <w:rPr>
          <w:b/>
          <w:bCs/>
          <w:noProof/>
        </w:rPr>
        <w:fldChar w:fldCharType="end"/>
      </w:r>
    </w:p>
    <w:p w14:paraId="13C13DDB" w14:textId="77777777" w:rsidR="000E70BF" w:rsidRDefault="00DE4491" w:rsidP="005869FD">
      <w:pPr>
        <w:pStyle w:val="Heading1"/>
        <w:ind w:left="720" w:hanging="720"/>
      </w:pPr>
      <w:bookmarkStart w:id="1" w:name="_Toc480555138"/>
      <w:r w:rsidRPr="000E70BF">
        <w:rPr>
          <w:b/>
        </w:rPr>
        <w:lastRenderedPageBreak/>
        <w:t>SECTION 1</w:t>
      </w:r>
      <w:r w:rsidR="0047088F">
        <w:rPr>
          <w:b/>
        </w:rPr>
        <w:t xml:space="preserve">: </w:t>
      </w:r>
      <w:r w:rsidRPr="00272D1A">
        <w:t>HOW TO USE THE MODEL</w:t>
      </w:r>
      <w:bookmarkEnd w:id="1"/>
    </w:p>
    <w:p w14:paraId="776EB706" w14:textId="77777777" w:rsidR="000E70BF" w:rsidRDefault="000E70BF" w:rsidP="000E70BF">
      <w:pPr>
        <w:pStyle w:val="Heading1"/>
      </w:pPr>
    </w:p>
    <w:p w14:paraId="6D70516B" w14:textId="77777777" w:rsidR="00530847" w:rsidRPr="00A04142" w:rsidRDefault="00530847" w:rsidP="00530847">
      <w:pPr>
        <w:rPr>
          <w:sz w:val="24"/>
          <w:szCs w:val="24"/>
        </w:rPr>
      </w:pPr>
      <w:r w:rsidRPr="00A04142">
        <w:rPr>
          <w:sz w:val="24"/>
          <w:szCs w:val="24"/>
        </w:rPr>
        <w:t>A Landlord is under a duty to provide the written terms of a private residential tenancy under section 10 of the Private Housing (Tenancies) (Scotland) Act 2016 (“the Act”).  This is the Scottish Government’s Recommended Model Tenancy Agreement which may be used to fulfil this duty.</w:t>
      </w:r>
    </w:p>
    <w:p w14:paraId="08F079F9" w14:textId="77777777" w:rsidR="00530847" w:rsidRDefault="00530847" w:rsidP="000E70BF">
      <w:pPr>
        <w:rPr>
          <w:sz w:val="24"/>
          <w:szCs w:val="24"/>
        </w:rPr>
      </w:pPr>
    </w:p>
    <w:p w14:paraId="0C8401ED" w14:textId="77777777" w:rsidR="00EB7180" w:rsidRDefault="00481B86" w:rsidP="000E70BF">
      <w:pPr>
        <w:rPr>
          <w:sz w:val="24"/>
          <w:szCs w:val="24"/>
        </w:rPr>
      </w:pPr>
      <w:r>
        <w:rPr>
          <w:sz w:val="24"/>
          <w:szCs w:val="24"/>
        </w:rPr>
        <w:t>T</w:t>
      </w:r>
      <w:r w:rsidR="00DE4491" w:rsidRPr="000E70BF">
        <w:rPr>
          <w:sz w:val="24"/>
          <w:szCs w:val="24"/>
        </w:rPr>
        <w:t>h</w:t>
      </w:r>
      <w:r w:rsidR="00B75290">
        <w:rPr>
          <w:sz w:val="24"/>
          <w:szCs w:val="24"/>
        </w:rPr>
        <w:t xml:space="preserve">is </w:t>
      </w:r>
      <w:r w:rsidR="00DE4491" w:rsidRPr="000E70BF">
        <w:rPr>
          <w:sz w:val="24"/>
          <w:szCs w:val="24"/>
        </w:rPr>
        <w:t xml:space="preserve">Model Tenancy Agreement </w:t>
      </w:r>
      <w:r>
        <w:rPr>
          <w:sz w:val="24"/>
          <w:szCs w:val="24"/>
        </w:rPr>
        <w:t>contains t</w:t>
      </w:r>
      <w:r w:rsidR="00D82BEB">
        <w:rPr>
          <w:sz w:val="24"/>
          <w:szCs w:val="24"/>
        </w:rPr>
        <w:t xml:space="preserve">wo </w:t>
      </w:r>
      <w:r w:rsidR="00DE4491" w:rsidRPr="000E70BF">
        <w:rPr>
          <w:sz w:val="24"/>
          <w:szCs w:val="24"/>
        </w:rPr>
        <w:t xml:space="preserve">categories of </w:t>
      </w:r>
      <w:r w:rsidR="001E52B7">
        <w:rPr>
          <w:sz w:val="24"/>
          <w:szCs w:val="24"/>
        </w:rPr>
        <w:t>clause</w:t>
      </w:r>
      <w:r>
        <w:rPr>
          <w:sz w:val="24"/>
          <w:szCs w:val="24"/>
        </w:rPr>
        <w:t>:</w:t>
      </w:r>
      <w:r w:rsidR="00DE4491" w:rsidRPr="000E70BF">
        <w:rPr>
          <w:sz w:val="24"/>
          <w:szCs w:val="24"/>
        </w:rPr>
        <w:t xml:space="preserve">  </w:t>
      </w:r>
    </w:p>
    <w:p w14:paraId="3F4AAAFA" w14:textId="77777777" w:rsidR="00EB7180" w:rsidRDefault="00EB7180" w:rsidP="000E70BF">
      <w:pPr>
        <w:rPr>
          <w:sz w:val="24"/>
          <w:szCs w:val="24"/>
        </w:rPr>
      </w:pPr>
    </w:p>
    <w:p w14:paraId="2E8E1668" w14:textId="77777777" w:rsidR="001E52B7" w:rsidRDefault="002C7317" w:rsidP="000E70BF">
      <w:pPr>
        <w:rPr>
          <w:sz w:val="24"/>
        </w:rPr>
      </w:pPr>
      <w:r w:rsidRPr="00481B86">
        <w:rPr>
          <w:sz w:val="24"/>
          <w:szCs w:val="24"/>
        </w:rPr>
        <w:t>The first category is</w:t>
      </w:r>
      <w:r w:rsidR="00481B86">
        <w:rPr>
          <w:sz w:val="24"/>
          <w:szCs w:val="24"/>
        </w:rPr>
        <w:t xml:space="preserve"> the </w:t>
      </w:r>
      <w:r w:rsidR="00D82BEB" w:rsidRPr="00D82BEB">
        <w:rPr>
          <w:b/>
          <w:sz w:val="24"/>
          <w:szCs w:val="24"/>
        </w:rPr>
        <w:t>core rights and obligations</w:t>
      </w:r>
      <w:r w:rsidR="00D82BEB">
        <w:rPr>
          <w:sz w:val="24"/>
          <w:szCs w:val="24"/>
        </w:rPr>
        <w:t xml:space="preserve">, which includes, among other things, the </w:t>
      </w:r>
      <w:r w:rsidR="00481B86">
        <w:rPr>
          <w:sz w:val="24"/>
          <w:szCs w:val="24"/>
        </w:rPr>
        <w:t>statutory terms applicable to all private residential tenancies</w:t>
      </w:r>
      <w:r w:rsidR="00D82BEB">
        <w:rPr>
          <w:sz w:val="24"/>
          <w:szCs w:val="24"/>
        </w:rPr>
        <w:t>, the repairing standard and tenancy deposits</w:t>
      </w:r>
      <w:r w:rsidR="00481B86">
        <w:rPr>
          <w:sz w:val="24"/>
          <w:szCs w:val="24"/>
        </w:rPr>
        <w:t>.  They are ‘mandatory clauses</w:t>
      </w:r>
      <w:r w:rsidRPr="00481B86">
        <w:rPr>
          <w:sz w:val="24"/>
          <w:szCs w:val="24"/>
        </w:rPr>
        <w:t>’</w:t>
      </w:r>
      <w:r w:rsidR="00481B86">
        <w:rPr>
          <w:sz w:val="24"/>
          <w:szCs w:val="24"/>
        </w:rPr>
        <w:t xml:space="preserve"> </w:t>
      </w:r>
      <w:r w:rsidR="00D82BEB">
        <w:rPr>
          <w:sz w:val="24"/>
          <w:szCs w:val="24"/>
        </w:rPr>
        <w:t xml:space="preserve">which </w:t>
      </w:r>
      <w:r w:rsidRPr="00481B86">
        <w:rPr>
          <w:sz w:val="24"/>
          <w:szCs w:val="24"/>
        </w:rPr>
        <w:t xml:space="preserve">must feature in </w:t>
      </w:r>
      <w:r w:rsidR="00D82BEB">
        <w:rPr>
          <w:sz w:val="24"/>
          <w:szCs w:val="24"/>
        </w:rPr>
        <w:t>a</w:t>
      </w:r>
      <w:r w:rsidR="00530847">
        <w:rPr>
          <w:sz w:val="24"/>
          <w:szCs w:val="24"/>
        </w:rPr>
        <w:t>ny A</w:t>
      </w:r>
      <w:r w:rsidR="00D82BEB">
        <w:rPr>
          <w:sz w:val="24"/>
          <w:szCs w:val="24"/>
        </w:rPr>
        <w:t>greement</w:t>
      </w:r>
      <w:r w:rsidR="00C61EAB">
        <w:rPr>
          <w:sz w:val="24"/>
          <w:szCs w:val="24"/>
        </w:rPr>
        <w:t xml:space="preserve"> </w:t>
      </w:r>
      <w:r w:rsidR="00530847">
        <w:rPr>
          <w:sz w:val="24"/>
          <w:szCs w:val="24"/>
        </w:rPr>
        <w:t xml:space="preserve">prepared </w:t>
      </w:r>
      <w:r w:rsidR="00D82BEB">
        <w:rPr>
          <w:sz w:val="24"/>
          <w:szCs w:val="24"/>
        </w:rPr>
        <w:t xml:space="preserve">using </w:t>
      </w:r>
      <w:r w:rsidRPr="00481B86">
        <w:rPr>
          <w:sz w:val="24"/>
          <w:szCs w:val="24"/>
        </w:rPr>
        <w:t>th</w:t>
      </w:r>
      <w:r w:rsidR="00D82BEB">
        <w:rPr>
          <w:sz w:val="24"/>
          <w:szCs w:val="24"/>
        </w:rPr>
        <w:t xml:space="preserve">is model. </w:t>
      </w:r>
      <w:r w:rsidRPr="00481B86">
        <w:rPr>
          <w:sz w:val="24"/>
          <w:szCs w:val="24"/>
        </w:rPr>
        <w:t xml:space="preserve">These terms are laid down in </w:t>
      </w:r>
      <w:r w:rsidR="00D82BEB">
        <w:rPr>
          <w:sz w:val="24"/>
          <w:szCs w:val="24"/>
        </w:rPr>
        <w:t xml:space="preserve">the </w:t>
      </w:r>
      <w:r w:rsidR="00D82BEB" w:rsidRPr="000E70BF">
        <w:rPr>
          <w:sz w:val="24"/>
          <w:szCs w:val="24"/>
        </w:rPr>
        <w:t>Private Housing (Tenancies) (Scotland) Act 2016</w:t>
      </w:r>
      <w:r w:rsidR="00D82BEB">
        <w:rPr>
          <w:sz w:val="24"/>
          <w:szCs w:val="24"/>
        </w:rPr>
        <w:t xml:space="preserve">, </w:t>
      </w:r>
      <w:commentRangeStart w:id="2"/>
      <w:r w:rsidR="00D82BEB">
        <w:rPr>
          <w:sz w:val="24"/>
          <w:szCs w:val="24"/>
        </w:rPr>
        <w:t>supporting secondary legislatio</w:t>
      </w:r>
      <w:commentRangeEnd w:id="2"/>
      <w:r w:rsidR="00D82BEB">
        <w:rPr>
          <w:rStyle w:val="CommentReference"/>
        </w:rPr>
        <w:commentReference w:id="2"/>
      </w:r>
      <w:r w:rsidR="00D82BEB">
        <w:rPr>
          <w:sz w:val="24"/>
          <w:szCs w:val="24"/>
        </w:rPr>
        <w:t xml:space="preserve">n and other </w:t>
      </w:r>
      <w:commentRangeStart w:id="3"/>
      <w:r w:rsidR="00D82BEB">
        <w:rPr>
          <w:sz w:val="24"/>
          <w:szCs w:val="24"/>
        </w:rPr>
        <w:t>relevant housing legislation</w:t>
      </w:r>
      <w:commentRangeEnd w:id="3"/>
      <w:r w:rsidR="00D82BEB">
        <w:rPr>
          <w:rStyle w:val="CommentReference"/>
        </w:rPr>
        <w:commentReference w:id="3"/>
      </w:r>
      <w:r w:rsidR="00D82BEB">
        <w:rPr>
          <w:sz w:val="24"/>
          <w:szCs w:val="24"/>
        </w:rPr>
        <w:t xml:space="preserve"> and </w:t>
      </w:r>
      <w:r w:rsidR="00481B86">
        <w:rPr>
          <w:rStyle w:val="CommentReference"/>
        </w:rPr>
        <w:commentReference w:id="4"/>
      </w:r>
      <w:r w:rsidR="00310C24" w:rsidRPr="00481B86">
        <w:rPr>
          <w:sz w:val="24"/>
        </w:rPr>
        <w:t xml:space="preserve">are indicated in </w:t>
      </w:r>
      <w:r w:rsidR="00310C24" w:rsidRPr="00481B86">
        <w:rPr>
          <w:b/>
          <w:sz w:val="24"/>
        </w:rPr>
        <w:t>bold</w:t>
      </w:r>
      <w:r w:rsidR="00310C24" w:rsidRPr="00481B86">
        <w:rPr>
          <w:sz w:val="24"/>
        </w:rPr>
        <w:t xml:space="preserve"> typeface</w:t>
      </w:r>
      <w:r w:rsidR="00481B86">
        <w:rPr>
          <w:sz w:val="24"/>
        </w:rPr>
        <w:t>.</w:t>
      </w:r>
      <w:r w:rsidR="00D82BEB">
        <w:rPr>
          <w:sz w:val="24"/>
        </w:rPr>
        <w:t xml:space="preserve">  These clauses should be read alongside the relevant legislation, as the legislation takes priority and may change from time to time.</w:t>
      </w:r>
    </w:p>
    <w:p w14:paraId="1BFE689A" w14:textId="77777777" w:rsidR="00D82BEB" w:rsidRDefault="00D82BEB" w:rsidP="000E70BF">
      <w:pPr>
        <w:rPr>
          <w:sz w:val="24"/>
          <w:szCs w:val="24"/>
        </w:rPr>
      </w:pPr>
    </w:p>
    <w:p w14:paraId="09FFA71A" w14:textId="77777777" w:rsidR="00582731" w:rsidRDefault="003F244D" w:rsidP="000E70BF">
      <w:pPr>
        <w:rPr>
          <w:sz w:val="24"/>
          <w:szCs w:val="24"/>
        </w:rPr>
      </w:pPr>
      <w:r w:rsidRPr="00481B86">
        <w:rPr>
          <w:sz w:val="24"/>
        </w:rPr>
        <w:t xml:space="preserve">The </w:t>
      </w:r>
      <w:r w:rsidR="00D82BEB">
        <w:rPr>
          <w:sz w:val="24"/>
        </w:rPr>
        <w:t xml:space="preserve">second </w:t>
      </w:r>
      <w:r w:rsidRPr="00481B86">
        <w:rPr>
          <w:sz w:val="24"/>
        </w:rPr>
        <w:t xml:space="preserve">category is discretionary terms, which the </w:t>
      </w:r>
      <w:r w:rsidR="008040FB">
        <w:rPr>
          <w:sz w:val="24"/>
        </w:rPr>
        <w:t>Landlord</w:t>
      </w:r>
      <w:r w:rsidRPr="00481B86">
        <w:rPr>
          <w:sz w:val="24"/>
        </w:rPr>
        <w:t xml:space="preserve"> may or may not wish to include in the written </w:t>
      </w:r>
      <w:r w:rsidR="00530847">
        <w:rPr>
          <w:sz w:val="24"/>
        </w:rPr>
        <w:t>T</w:t>
      </w:r>
      <w:r w:rsidRPr="00481B86">
        <w:rPr>
          <w:sz w:val="24"/>
        </w:rPr>
        <w:t>enancy</w:t>
      </w:r>
      <w:r w:rsidR="00D82BEB">
        <w:rPr>
          <w:sz w:val="24"/>
        </w:rPr>
        <w:t xml:space="preserve"> </w:t>
      </w:r>
      <w:r w:rsidR="00530847">
        <w:rPr>
          <w:sz w:val="24"/>
        </w:rPr>
        <w:t>A</w:t>
      </w:r>
      <w:r w:rsidR="00D82BEB">
        <w:rPr>
          <w:sz w:val="24"/>
        </w:rPr>
        <w:t>greement</w:t>
      </w:r>
      <w:r w:rsidRPr="00481B86">
        <w:rPr>
          <w:sz w:val="24"/>
        </w:rPr>
        <w:t>. These are in ordinary typeface.</w:t>
      </w:r>
      <w:r w:rsidR="00481B86">
        <w:rPr>
          <w:sz w:val="24"/>
        </w:rPr>
        <w:t xml:space="preserve"> This category includes </w:t>
      </w:r>
      <w:r w:rsidR="006678B0" w:rsidRPr="006678B0">
        <w:rPr>
          <w:sz w:val="24"/>
          <w:szCs w:val="24"/>
        </w:rPr>
        <w:t xml:space="preserve">any additional terms the </w:t>
      </w:r>
      <w:r w:rsidR="008040FB">
        <w:rPr>
          <w:sz w:val="24"/>
          <w:szCs w:val="24"/>
        </w:rPr>
        <w:t>Landlord</w:t>
      </w:r>
      <w:r w:rsidR="008040FB" w:rsidRPr="006678B0">
        <w:rPr>
          <w:sz w:val="24"/>
          <w:szCs w:val="24"/>
        </w:rPr>
        <w:t xml:space="preserve"> </w:t>
      </w:r>
      <w:r w:rsidR="006678B0" w:rsidRPr="006678B0">
        <w:rPr>
          <w:sz w:val="24"/>
          <w:szCs w:val="24"/>
        </w:rPr>
        <w:t xml:space="preserve">chooses to add. </w:t>
      </w:r>
      <w:r w:rsidR="00481B86">
        <w:rPr>
          <w:sz w:val="24"/>
          <w:szCs w:val="24"/>
        </w:rPr>
        <w:t xml:space="preserve">  </w:t>
      </w:r>
      <w:r w:rsidR="006678B0" w:rsidRPr="006678B0">
        <w:rPr>
          <w:sz w:val="24"/>
          <w:szCs w:val="24"/>
        </w:rPr>
        <w:t xml:space="preserve">Landlords may do this provided the requirements of the </w:t>
      </w:r>
      <w:r w:rsidR="006678B0">
        <w:rPr>
          <w:sz w:val="24"/>
          <w:szCs w:val="24"/>
        </w:rPr>
        <w:t xml:space="preserve">Private Housing (Tenancies) (Scotland) Act 2016, supporting secondary legislation, Statutory Terms, Regulations and other housing legislation </w:t>
      </w:r>
      <w:r w:rsidR="006678B0" w:rsidRPr="006678B0">
        <w:rPr>
          <w:sz w:val="24"/>
          <w:szCs w:val="24"/>
        </w:rPr>
        <w:t>are met.</w:t>
      </w:r>
    </w:p>
    <w:p w14:paraId="2FBA4B0A" w14:textId="77777777" w:rsidR="00582731" w:rsidRDefault="00582731" w:rsidP="000E70BF">
      <w:pPr>
        <w:rPr>
          <w:sz w:val="24"/>
          <w:szCs w:val="24"/>
        </w:rPr>
      </w:pPr>
    </w:p>
    <w:p w14:paraId="18DD9A1F" w14:textId="77777777" w:rsidR="00F477B7" w:rsidRDefault="001E52B7" w:rsidP="00F477B7">
      <w:pPr>
        <w:rPr>
          <w:sz w:val="24"/>
          <w:szCs w:val="24"/>
        </w:rPr>
      </w:pPr>
      <w:r>
        <w:rPr>
          <w:sz w:val="24"/>
          <w:szCs w:val="24"/>
        </w:rPr>
        <w:t xml:space="preserve">Any clauses </w:t>
      </w:r>
      <w:r w:rsidR="00F477B7">
        <w:rPr>
          <w:sz w:val="24"/>
          <w:szCs w:val="24"/>
        </w:rPr>
        <w:t xml:space="preserve">which contain square brackets [       ], indicate </w:t>
      </w:r>
      <w:r>
        <w:rPr>
          <w:sz w:val="24"/>
          <w:szCs w:val="24"/>
        </w:rPr>
        <w:t xml:space="preserve">clauses </w:t>
      </w:r>
      <w:r w:rsidR="00F477B7">
        <w:rPr>
          <w:sz w:val="24"/>
          <w:szCs w:val="24"/>
        </w:rPr>
        <w:t>with options depending on the terms of the tenancy (such as frequency of rent payments).</w:t>
      </w:r>
    </w:p>
    <w:p w14:paraId="086E68CA" w14:textId="77777777" w:rsidR="00831ABC" w:rsidRDefault="00831ABC" w:rsidP="00F477B7">
      <w:pPr>
        <w:rPr>
          <w:sz w:val="24"/>
          <w:szCs w:val="24"/>
        </w:rPr>
      </w:pPr>
    </w:p>
    <w:p w14:paraId="0EB6B27A" w14:textId="77777777" w:rsidR="00183883" w:rsidRDefault="00183883" w:rsidP="00F477B7">
      <w:pPr>
        <w:rPr>
          <w:sz w:val="24"/>
          <w:szCs w:val="24"/>
        </w:rPr>
      </w:pPr>
      <w:commentRangeStart w:id="5"/>
      <w:r>
        <w:rPr>
          <w:sz w:val="24"/>
          <w:szCs w:val="24"/>
        </w:rPr>
        <w:t>A legal commentary on</w:t>
      </w:r>
      <w:r w:rsidR="00592BEB">
        <w:rPr>
          <w:sz w:val="24"/>
          <w:szCs w:val="24"/>
        </w:rPr>
        <w:t xml:space="preserve"> paragraphs </w:t>
      </w:r>
      <w:r>
        <w:rPr>
          <w:sz w:val="24"/>
          <w:szCs w:val="24"/>
        </w:rPr>
        <w:t xml:space="preserve">contained in the recommended model tenancy agreement is provided </w:t>
      </w:r>
      <w:r w:rsidR="0029164A">
        <w:rPr>
          <w:sz w:val="24"/>
          <w:szCs w:val="24"/>
        </w:rPr>
        <w:t xml:space="preserve">in </w:t>
      </w:r>
      <w:r>
        <w:rPr>
          <w:sz w:val="24"/>
          <w:szCs w:val="24"/>
        </w:rPr>
        <w:t xml:space="preserve">section </w:t>
      </w:r>
      <w:r w:rsidR="00B04742">
        <w:rPr>
          <w:sz w:val="24"/>
          <w:szCs w:val="24"/>
        </w:rPr>
        <w:t>4</w:t>
      </w:r>
      <w:r>
        <w:rPr>
          <w:sz w:val="24"/>
          <w:szCs w:val="24"/>
        </w:rPr>
        <w:t xml:space="preserve">.  </w:t>
      </w:r>
    </w:p>
    <w:commentRangeEnd w:id="5"/>
    <w:p w14:paraId="11E9A26D" w14:textId="77777777" w:rsidR="00481B86" w:rsidRDefault="00481B86" w:rsidP="000E70BF">
      <w:pPr>
        <w:rPr>
          <w:sz w:val="24"/>
          <w:szCs w:val="24"/>
        </w:rPr>
      </w:pPr>
    </w:p>
    <w:p w14:paraId="4B08FA9A" w14:textId="77777777" w:rsidR="00F477B7" w:rsidRDefault="00481B86" w:rsidP="000E70BF">
      <w:pPr>
        <w:rPr>
          <w:sz w:val="24"/>
          <w:szCs w:val="24"/>
        </w:rPr>
      </w:pPr>
      <w:r>
        <w:rPr>
          <w:sz w:val="24"/>
          <w:szCs w:val="24"/>
        </w:rPr>
        <w:t>A key of the different categories of clause has been included as a footnote for ease of reference.</w:t>
      </w:r>
      <w:r w:rsidR="00183883">
        <w:rPr>
          <w:rStyle w:val="CommentReference"/>
        </w:rPr>
        <w:commentReference w:id="5"/>
      </w:r>
    </w:p>
    <w:p w14:paraId="3282B8F8" w14:textId="77777777" w:rsidR="00D35070" w:rsidRPr="00D82BEB" w:rsidRDefault="00DE4491" w:rsidP="005869FD">
      <w:pPr>
        <w:pStyle w:val="Heading1"/>
        <w:ind w:left="720" w:hanging="720"/>
        <w:rPr>
          <w:b/>
        </w:rPr>
      </w:pPr>
      <w:r>
        <w:br w:type="page"/>
      </w:r>
      <w:bookmarkStart w:id="6" w:name="_Ref462311149"/>
      <w:bookmarkStart w:id="7" w:name="_Toc480555139"/>
      <w:commentRangeStart w:id="8"/>
      <w:r w:rsidR="000E70BF" w:rsidRPr="00D82BEB">
        <w:rPr>
          <w:b/>
        </w:rPr>
        <w:lastRenderedPageBreak/>
        <w:t xml:space="preserve">SECTION </w:t>
      </w:r>
      <w:r w:rsidR="00582731" w:rsidRPr="00D82BEB">
        <w:rPr>
          <w:b/>
        </w:rPr>
        <w:t>2:</w:t>
      </w:r>
      <w:r w:rsidR="00272D1A" w:rsidRPr="00D82BEB">
        <w:rPr>
          <w:b/>
        </w:rPr>
        <w:t xml:space="preserve"> </w:t>
      </w:r>
      <w:r w:rsidR="00D35070" w:rsidRPr="00D82BEB">
        <w:rPr>
          <w:b/>
        </w:rPr>
        <w:t>GLOSSARY OF TERMS</w:t>
      </w:r>
      <w:bookmarkEnd w:id="6"/>
      <w:r w:rsidR="0025017D">
        <w:rPr>
          <w:b/>
        </w:rPr>
        <w:t xml:space="preserve"> &amp; INTERPRETATION</w:t>
      </w:r>
      <w:commentRangeEnd w:id="8"/>
      <w:r w:rsidR="00D616AF">
        <w:rPr>
          <w:rStyle w:val="CommentReference"/>
        </w:rPr>
        <w:commentReference w:id="8"/>
      </w:r>
      <w:bookmarkEnd w:id="7"/>
    </w:p>
    <w:p w14:paraId="5BFEBF75" w14:textId="77777777" w:rsidR="00D35070" w:rsidRDefault="00D35070" w:rsidP="00D35070"/>
    <w:p w14:paraId="5703E2A4" w14:textId="77777777" w:rsidR="00D35070" w:rsidRPr="00437859" w:rsidRDefault="00D35070" w:rsidP="00D35070">
      <w:pPr>
        <w:rPr>
          <w:sz w:val="24"/>
          <w:szCs w:val="24"/>
        </w:rPr>
      </w:pPr>
      <w:r w:rsidRPr="00437859">
        <w:rPr>
          <w:sz w:val="24"/>
          <w:szCs w:val="24"/>
        </w:rPr>
        <w:t>In this Agreement, the following words have the following meanings except where the content indicates otherwise</w:t>
      </w:r>
      <w:r w:rsidR="00E57773">
        <w:rPr>
          <w:sz w:val="24"/>
          <w:szCs w:val="24"/>
        </w:rPr>
        <w:t>:</w:t>
      </w:r>
    </w:p>
    <w:p w14:paraId="4B1A8013" w14:textId="77777777" w:rsidR="00C77A24" w:rsidRDefault="00C77A24" w:rsidP="00C77A24">
      <w:pPr>
        <w:ind w:left="720"/>
        <w:rPr>
          <w:sz w:val="24"/>
          <w:szCs w:val="24"/>
        </w:rPr>
      </w:pPr>
    </w:p>
    <w:p w14:paraId="52B03237" w14:textId="77777777" w:rsidR="001419CE" w:rsidRDefault="001419CE" w:rsidP="00585CA7">
      <w:pPr>
        <w:numPr>
          <w:ilvl w:val="0"/>
          <w:numId w:val="26"/>
        </w:numPr>
        <w:rPr>
          <w:sz w:val="24"/>
          <w:szCs w:val="24"/>
        </w:rPr>
      </w:pPr>
      <w:r>
        <w:rPr>
          <w:sz w:val="24"/>
          <w:szCs w:val="24"/>
        </w:rPr>
        <w:t>Assignation: Where a tenant transfers his or rights to a private residential tenancy (or share in a joint tenancy) to another person, subject to obtaining the landlord’s prior written permission.</w:t>
      </w:r>
    </w:p>
    <w:p w14:paraId="4C83559A" w14:textId="77777777" w:rsidR="00585CA7" w:rsidRPr="00437859" w:rsidRDefault="00585CA7" w:rsidP="00585CA7">
      <w:pPr>
        <w:numPr>
          <w:ilvl w:val="0"/>
          <w:numId w:val="26"/>
        </w:numPr>
        <w:rPr>
          <w:sz w:val="24"/>
          <w:szCs w:val="24"/>
        </w:rPr>
      </w:pPr>
      <w:r>
        <w:rPr>
          <w:sz w:val="24"/>
          <w:szCs w:val="24"/>
        </w:rPr>
        <w:t>C</w:t>
      </w:r>
      <w:r w:rsidRPr="00585CA7">
        <w:rPr>
          <w:sz w:val="24"/>
          <w:szCs w:val="24"/>
        </w:rPr>
        <w:t xml:space="preserve">ommon </w:t>
      </w:r>
      <w:r>
        <w:rPr>
          <w:sz w:val="24"/>
          <w:szCs w:val="24"/>
        </w:rPr>
        <w:t>P</w:t>
      </w:r>
      <w:r w:rsidRPr="00585CA7">
        <w:rPr>
          <w:sz w:val="24"/>
          <w:szCs w:val="24"/>
        </w:rPr>
        <w:t>arts</w:t>
      </w:r>
      <w:r>
        <w:rPr>
          <w:sz w:val="24"/>
          <w:szCs w:val="24"/>
        </w:rPr>
        <w:t xml:space="preserve">: </w:t>
      </w:r>
      <w:r w:rsidRPr="00585CA7">
        <w:rPr>
          <w:sz w:val="24"/>
          <w:szCs w:val="24"/>
        </w:rPr>
        <w:t>in relation to premises, the structure and exterior of, and any common facilities within or used in connection with, the building or part of a building which includes the premises but only in so far as the structure, exterior and common facilities are not solely own</w:t>
      </w:r>
      <w:r>
        <w:rPr>
          <w:sz w:val="24"/>
          <w:szCs w:val="24"/>
        </w:rPr>
        <w:t>ed by the owner of the premises.</w:t>
      </w:r>
    </w:p>
    <w:p w14:paraId="6577C4D1" w14:textId="77777777" w:rsidR="00D35070" w:rsidRPr="00437859" w:rsidRDefault="00D35070" w:rsidP="00D35070">
      <w:pPr>
        <w:numPr>
          <w:ilvl w:val="0"/>
          <w:numId w:val="26"/>
        </w:numPr>
        <w:rPr>
          <w:sz w:val="24"/>
          <w:szCs w:val="24"/>
        </w:rPr>
      </w:pPr>
      <w:r w:rsidRPr="00437859">
        <w:rPr>
          <w:sz w:val="24"/>
          <w:szCs w:val="24"/>
        </w:rPr>
        <w:t xml:space="preserve">Eviction ground: </w:t>
      </w:r>
      <w:r w:rsidR="00D616AF">
        <w:rPr>
          <w:sz w:val="24"/>
          <w:szCs w:val="24"/>
        </w:rPr>
        <w:t xml:space="preserve">one or more of the </w:t>
      </w:r>
      <w:r w:rsidRPr="00437859">
        <w:rPr>
          <w:sz w:val="24"/>
          <w:szCs w:val="24"/>
        </w:rPr>
        <w:t>ground</w:t>
      </w:r>
      <w:r w:rsidR="00D616AF">
        <w:rPr>
          <w:sz w:val="24"/>
          <w:szCs w:val="24"/>
        </w:rPr>
        <w:t>s</w:t>
      </w:r>
      <w:r w:rsidRPr="00437859">
        <w:rPr>
          <w:sz w:val="24"/>
          <w:szCs w:val="24"/>
        </w:rPr>
        <w:t xml:space="preserve"> named in schedule 3 </w:t>
      </w:r>
      <w:r w:rsidR="00B55CC8" w:rsidRPr="00437859">
        <w:rPr>
          <w:sz w:val="24"/>
          <w:szCs w:val="24"/>
        </w:rPr>
        <w:t xml:space="preserve">of the Private Housing (Tenancies) (Scotland) Act 2016 </w:t>
      </w:r>
      <w:r w:rsidRPr="00437859">
        <w:rPr>
          <w:sz w:val="24"/>
          <w:szCs w:val="24"/>
        </w:rPr>
        <w:t>on the basis of which an eviction order may be issued</w:t>
      </w:r>
      <w:r w:rsidR="00AA19C0" w:rsidRPr="00437859">
        <w:rPr>
          <w:sz w:val="24"/>
          <w:szCs w:val="24"/>
        </w:rPr>
        <w:t xml:space="preserve"> by the First-tier Tribunal</w:t>
      </w:r>
      <w:r w:rsidRPr="00437859">
        <w:rPr>
          <w:sz w:val="24"/>
          <w:szCs w:val="24"/>
        </w:rPr>
        <w:t>.</w:t>
      </w:r>
    </w:p>
    <w:p w14:paraId="3EC677E4" w14:textId="77777777" w:rsidR="00D35070" w:rsidRPr="00437859" w:rsidRDefault="00D35070" w:rsidP="00D35070">
      <w:pPr>
        <w:numPr>
          <w:ilvl w:val="0"/>
          <w:numId w:val="26"/>
        </w:numPr>
        <w:rPr>
          <w:sz w:val="24"/>
          <w:szCs w:val="24"/>
        </w:rPr>
      </w:pPr>
      <w:r w:rsidRPr="00437859">
        <w:rPr>
          <w:sz w:val="24"/>
          <w:szCs w:val="24"/>
        </w:rPr>
        <w:t xml:space="preserve">Eviction order: an order issued </w:t>
      </w:r>
      <w:r w:rsidR="00C77A24">
        <w:rPr>
          <w:sz w:val="24"/>
          <w:szCs w:val="24"/>
        </w:rPr>
        <w:t xml:space="preserve">by the First-tier Tribunal which brings a private residential tenancy to an end on a certain date.  </w:t>
      </w:r>
    </w:p>
    <w:p w14:paraId="5EF24A3B" w14:textId="77777777" w:rsidR="00D35070" w:rsidRDefault="00D35070" w:rsidP="00D93CFE">
      <w:pPr>
        <w:numPr>
          <w:ilvl w:val="0"/>
          <w:numId w:val="26"/>
        </w:numPr>
        <w:rPr>
          <w:sz w:val="24"/>
          <w:szCs w:val="24"/>
        </w:rPr>
      </w:pPr>
      <w:r w:rsidRPr="00437859">
        <w:rPr>
          <w:sz w:val="24"/>
          <w:szCs w:val="24"/>
        </w:rPr>
        <w:t>First-tier Tribunal: the First-tier Tribunal for Scotland</w:t>
      </w:r>
      <w:r w:rsidR="00D616AF">
        <w:rPr>
          <w:sz w:val="24"/>
          <w:szCs w:val="24"/>
        </w:rPr>
        <w:t xml:space="preserve"> (Housing and Property Chamber)</w:t>
      </w:r>
      <w:r w:rsidR="00D93CFE">
        <w:rPr>
          <w:sz w:val="24"/>
          <w:szCs w:val="24"/>
        </w:rPr>
        <w:t xml:space="preserve">, the body which deals with all </w:t>
      </w:r>
      <w:r w:rsidR="00D93CFE" w:rsidRPr="00D93CFE">
        <w:rPr>
          <w:sz w:val="24"/>
          <w:szCs w:val="24"/>
        </w:rPr>
        <w:t>civil disputes arising from a private</w:t>
      </w:r>
      <w:r w:rsidR="00D616AF">
        <w:rPr>
          <w:sz w:val="24"/>
          <w:szCs w:val="24"/>
        </w:rPr>
        <w:t xml:space="preserve"> residential</w:t>
      </w:r>
      <w:r w:rsidR="00D93CFE" w:rsidRPr="00D93CFE">
        <w:rPr>
          <w:sz w:val="24"/>
          <w:szCs w:val="24"/>
        </w:rPr>
        <w:t xml:space="preserve"> tenancy</w:t>
      </w:r>
      <w:r w:rsidR="00D93CFE">
        <w:rPr>
          <w:sz w:val="24"/>
          <w:szCs w:val="24"/>
        </w:rPr>
        <w:t>.</w:t>
      </w:r>
    </w:p>
    <w:p w14:paraId="1016A290" w14:textId="77777777" w:rsidR="003E2543" w:rsidRPr="00437859" w:rsidRDefault="003E2543" w:rsidP="003E2543">
      <w:pPr>
        <w:numPr>
          <w:ilvl w:val="0"/>
          <w:numId w:val="26"/>
        </w:numPr>
        <w:rPr>
          <w:sz w:val="24"/>
          <w:szCs w:val="24"/>
        </w:rPr>
      </w:pPr>
      <w:r>
        <w:rPr>
          <w:sz w:val="24"/>
          <w:szCs w:val="24"/>
        </w:rPr>
        <w:t>Fixed carbon-fuelled appliance</w:t>
      </w:r>
      <w:r w:rsidR="00837461">
        <w:rPr>
          <w:sz w:val="24"/>
          <w:szCs w:val="24"/>
        </w:rPr>
        <w:t>: a</w:t>
      </w:r>
      <w:r>
        <w:rPr>
          <w:sz w:val="24"/>
          <w:szCs w:val="24"/>
        </w:rPr>
        <w:t>n</w:t>
      </w:r>
      <w:r w:rsidRPr="003E2543">
        <w:rPr>
          <w:sz w:val="24"/>
          <w:szCs w:val="24"/>
        </w:rPr>
        <w:t xml:space="preserve"> appliance </w:t>
      </w:r>
      <w:r>
        <w:rPr>
          <w:sz w:val="24"/>
          <w:szCs w:val="24"/>
        </w:rPr>
        <w:t>that is attached to the</w:t>
      </w:r>
      <w:r w:rsidRPr="003E2543">
        <w:rPr>
          <w:sz w:val="24"/>
          <w:szCs w:val="24"/>
        </w:rPr>
        <w:t xml:space="preserve"> building fabric or connected </w:t>
      </w:r>
      <w:r>
        <w:rPr>
          <w:sz w:val="24"/>
          <w:szCs w:val="24"/>
        </w:rPr>
        <w:t>to a mains fuel supply and</w:t>
      </w:r>
      <w:r w:rsidRPr="003E2543">
        <w:rPr>
          <w:sz w:val="24"/>
          <w:szCs w:val="24"/>
        </w:rPr>
        <w:t xml:space="preserve"> burns fuel to produce energy.</w:t>
      </w:r>
    </w:p>
    <w:p w14:paraId="4F671BB8" w14:textId="77777777" w:rsidR="00A06FC1" w:rsidRPr="00437859" w:rsidRDefault="00A06FC1" w:rsidP="007C079F">
      <w:pPr>
        <w:numPr>
          <w:ilvl w:val="0"/>
          <w:numId w:val="26"/>
        </w:numPr>
        <w:rPr>
          <w:sz w:val="24"/>
          <w:szCs w:val="24"/>
        </w:rPr>
      </w:pPr>
      <w:r w:rsidRPr="00437859">
        <w:rPr>
          <w:sz w:val="24"/>
          <w:szCs w:val="24"/>
        </w:rPr>
        <w:t xml:space="preserve">House in Multiple Occupation (HMO): Living accommodation is an HMO if it is occupied by three or more </w:t>
      </w:r>
      <w:r w:rsidR="007D51A8" w:rsidRPr="00437859">
        <w:rPr>
          <w:sz w:val="24"/>
          <w:szCs w:val="24"/>
        </w:rPr>
        <w:t xml:space="preserve">adults (aged 16 or over) </w:t>
      </w:r>
      <w:r w:rsidRPr="00437859">
        <w:rPr>
          <w:sz w:val="24"/>
          <w:szCs w:val="24"/>
        </w:rPr>
        <w:t xml:space="preserve">from three or more families as their only or main residence and </w:t>
      </w:r>
      <w:r w:rsidR="00530847">
        <w:rPr>
          <w:sz w:val="24"/>
          <w:szCs w:val="24"/>
        </w:rPr>
        <w:t xml:space="preserve">comprises </w:t>
      </w:r>
      <w:r w:rsidRPr="00437859">
        <w:rPr>
          <w:sz w:val="24"/>
          <w:szCs w:val="24"/>
        </w:rPr>
        <w:t>either a house, premises or a group of premises owned by the same person with shared basic amenities</w:t>
      </w:r>
      <w:r w:rsidR="007C079F" w:rsidRPr="00437859">
        <w:rPr>
          <w:sz w:val="24"/>
          <w:szCs w:val="24"/>
        </w:rPr>
        <w:t xml:space="preserve"> (a toilet, personal washing facilities, and facilities for the preparation or provision of cooked food)</w:t>
      </w:r>
      <w:r w:rsidR="005D2977" w:rsidRPr="00437859">
        <w:rPr>
          <w:sz w:val="24"/>
          <w:szCs w:val="24"/>
        </w:rPr>
        <w:t xml:space="preserve"> as defined in section 125 of </w:t>
      </w:r>
      <w:r w:rsidR="00725109" w:rsidRPr="00437859">
        <w:rPr>
          <w:sz w:val="24"/>
          <w:szCs w:val="24"/>
        </w:rPr>
        <w:t>the Housing (Scotland) Act 2006</w:t>
      </w:r>
      <w:r w:rsidRPr="00437859">
        <w:rPr>
          <w:sz w:val="24"/>
          <w:szCs w:val="24"/>
        </w:rPr>
        <w:t>.</w:t>
      </w:r>
    </w:p>
    <w:p w14:paraId="419F3E88" w14:textId="77777777" w:rsidR="009B72C3" w:rsidRDefault="009B72C3" w:rsidP="009B72C3">
      <w:pPr>
        <w:numPr>
          <w:ilvl w:val="0"/>
          <w:numId w:val="26"/>
        </w:numPr>
        <w:rPr>
          <w:sz w:val="24"/>
          <w:szCs w:val="24"/>
        </w:rPr>
      </w:pPr>
      <w:commentRangeStart w:id="9"/>
      <w:r>
        <w:rPr>
          <w:sz w:val="24"/>
          <w:szCs w:val="24"/>
        </w:rPr>
        <w:t>Guarantor: a third party, such as a parent or close relative, who agrees to pay rent if the Tenant doesn’t pay it and meet any other obligations that the Tenant fails to meet. The Landlord can ultimately take legal action to recover any unpaid rent from a guarantor.</w:t>
      </w:r>
      <w:commentRangeEnd w:id="9"/>
      <w:r>
        <w:rPr>
          <w:rStyle w:val="CommentReference"/>
        </w:rPr>
        <w:commentReference w:id="9"/>
      </w:r>
    </w:p>
    <w:p w14:paraId="152EB556" w14:textId="77777777" w:rsidR="004D0D5F" w:rsidRPr="00585CA7" w:rsidRDefault="004D0D5F" w:rsidP="004D0D5F">
      <w:pPr>
        <w:numPr>
          <w:ilvl w:val="0"/>
          <w:numId w:val="26"/>
        </w:numPr>
        <w:rPr>
          <w:sz w:val="24"/>
          <w:szCs w:val="24"/>
        </w:rPr>
      </w:pPr>
      <w:commentRangeStart w:id="10"/>
      <w:r w:rsidRPr="00585CA7">
        <w:rPr>
          <w:sz w:val="24"/>
          <w:szCs w:val="24"/>
        </w:rPr>
        <w:t>Jointly and severally liable: where</w:t>
      </w:r>
      <w:r w:rsidR="00585CA7" w:rsidRPr="00585CA7">
        <w:rPr>
          <w:sz w:val="24"/>
          <w:szCs w:val="24"/>
        </w:rPr>
        <w:t xml:space="preserve"> there are two or more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 xml:space="preserve">enants, each </w:t>
      </w:r>
      <w:r w:rsidR="00585CA7">
        <w:rPr>
          <w:sz w:val="24"/>
          <w:szCs w:val="24"/>
        </w:rPr>
        <w:t>J</w:t>
      </w:r>
      <w:r w:rsidR="00585CA7" w:rsidRPr="00585CA7">
        <w:rPr>
          <w:sz w:val="24"/>
          <w:szCs w:val="24"/>
        </w:rPr>
        <w:t xml:space="preserve">oint </w:t>
      </w:r>
      <w:r w:rsidR="00585CA7">
        <w:rPr>
          <w:sz w:val="24"/>
          <w:szCs w:val="24"/>
        </w:rPr>
        <w:t>T</w:t>
      </w:r>
      <w:r w:rsidR="00585CA7" w:rsidRPr="00585CA7">
        <w:rPr>
          <w:sz w:val="24"/>
          <w:szCs w:val="24"/>
        </w:rPr>
        <w:t>enant is fully liable to the Landlord(s) for the obligations of the Tenant under this Agreement including, in particular, the obligation to pay rent.</w:t>
      </w:r>
      <w:r w:rsidR="00585CA7">
        <w:rPr>
          <w:sz w:val="24"/>
          <w:szCs w:val="24"/>
        </w:rPr>
        <w:t xml:space="preserve">  L</w:t>
      </w:r>
      <w:r w:rsidR="00585CA7" w:rsidRPr="00585CA7">
        <w:rPr>
          <w:sz w:val="24"/>
          <w:szCs w:val="24"/>
        </w:rPr>
        <w:t>ikewise,</w:t>
      </w:r>
      <w:r w:rsidRPr="00585CA7">
        <w:rPr>
          <w:sz w:val="24"/>
          <w:szCs w:val="24"/>
        </w:rPr>
        <w:t xml:space="preserve"> </w:t>
      </w:r>
      <w:r w:rsidR="00585CA7" w:rsidRPr="00585CA7">
        <w:rPr>
          <w:sz w:val="24"/>
          <w:szCs w:val="24"/>
        </w:rPr>
        <w:t xml:space="preserve">each joint Landlord is fully liable to the Tenant(s) for the obligations of the Landlord under this Agreement.   </w:t>
      </w:r>
      <w:commentRangeEnd w:id="10"/>
      <w:r w:rsidR="00585CA7">
        <w:rPr>
          <w:rStyle w:val="CommentReference"/>
        </w:rPr>
        <w:commentReference w:id="10"/>
      </w:r>
    </w:p>
    <w:p w14:paraId="3BEF541F" w14:textId="77777777" w:rsidR="00D35070" w:rsidRPr="00437859" w:rsidRDefault="00D35070" w:rsidP="00D35070">
      <w:pPr>
        <w:numPr>
          <w:ilvl w:val="0"/>
          <w:numId w:val="26"/>
        </w:numPr>
        <w:rPr>
          <w:sz w:val="24"/>
          <w:szCs w:val="24"/>
        </w:rPr>
      </w:pPr>
      <w:r w:rsidRPr="00437859">
        <w:rPr>
          <w:sz w:val="24"/>
          <w:szCs w:val="24"/>
        </w:rPr>
        <w:t xml:space="preserve">Landlord: includes any </w:t>
      </w:r>
      <w:r w:rsidR="00BD27A1">
        <w:rPr>
          <w:sz w:val="24"/>
          <w:szCs w:val="24"/>
        </w:rPr>
        <w:t>Joint</w:t>
      </w:r>
      <w:r w:rsidRPr="00437859">
        <w:rPr>
          <w:sz w:val="24"/>
          <w:szCs w:val="24"/>
        </w:rPr>
        <w:t xml:space="preserve"> </w:t>
      </w:r>
      <w:r w:rsidR="008040FB">
        <w:rPr>
          <w:sz w:val="24"/>
          <w:szCs w:val="24"/>
        </w:rPr>
        <w:t>Landlord</w:t>
      </w:r>
      <w:r w:rsidR="00C77A24">
        <w:rPr>
          <w:sz w:val="24"/>
          <w:szCs w:val="24"/>
        </w:rPr>
        <w:t xml:space="preserve"> (also see ‘Jointly and severally liable’ above). </w:t>
      </w:r>
    </w:p>
    <w:p w14:paraId="677B05B9" w14:textId="77777777" w:rsidR="00D35070" w:rsidRDefault="006E3122" w:rsidP="00D35070">
      <w:pPr>
        <w:numPr>
          <w:ilvl w:val="0"/>
          <w:numId w:val="26"/>
        </w:numPr>
        <w:rPr>
          <w:sz w:val="24"/>
          <w:szCs w:val="24"/>
        </w:rPr>
      </w:pPr>
      <w:r w:rsidRPr="00437859">
        <w:rPr>
          <w:sz w:val="24"/>
          <w:szCs w:val="24"/>
        </w:rPr>
        <w:t xml:space="preserve">Let </w:t>
      </w:r>
      <w:r w:rsidR="00093181">
        <w:rPr>
          <w:sz w:val="24"/>
          <w:szCs w:val="24"/>
        </w:rPr>
        <w:t>P</w:t>
      </w:r>
      <w:r w:rsidR="00093181" w:rsidRPr="00437859">
        <w:rPr>
          <w:sz w:val="24"/>
          <w:szCs w:val="24"/>
        </w:rPr>
        <w:t>roperty</w:t>
      </w:r>
      <w:r w:rsidRPr="00437859">
        <w:rPr>
          <w:sz w:val="24"/>
          <w:szCs w:val="24"/>
        </w:rPr>
        <w:t xml:space="preserve">: </w:t>
      </w:r>
      <w:r w:rsidR="00D35070" w:rsidRPr="00437859">
        <w:rPr>
          <w:sz w:val="24"/>
          <w:szCs w:val="24"/>
        </w:rPr>
        <w:t xml:space="preserve">the property rented by </w:t>
      </w:r>
      <w:r w:rsidR="00C77A24">
        <w:rPr>
          <w:sz w:val="24"/>
          <w:szCs w:val="24"/>
        </w:rPr>
        <w:t>the Tenant from the Landlord.</w:t>
      </w:r>
    </w:p>
    <w:p w14:paraId="75976996" w14:textId="77777777" w:rsidR="00E57773" w:rsidRPr="00E57773" w:rsidRDefault="003D7122" w:rsidP="00E57773">
      <w:pPr>
        <w:numPr>
          <w:ilvl w:val="0"/>
          <w:numId w:val="26"/>
        </w:numPr>
        <w:rPr>
          <w:sz w:val="24"/>
          <w:szCs w:val="24"/>
        </w:rPr>
      </w:pPr>
      <w:r w:rsidRPr="00E57773">
        <w:rPr>
          <w:sz w:val="24"/>
          <w:szCs w:val="24"/>
        </w:rPr>
        <w:t xml:space="preserve">Letting Agent: </w:t>
      </w:r>
      <w:r w:rsidR="00E57773" w:rsidRPr="00E57773">
        <w:rPr>
          <w:sz w:val="24"/>
          <w:szCs w:val="24"/>
        </w:rPr>
        <w:t xml:space="preserve">works for the landlord of a let property and offers a range of services from </w:t>
      </w:r>
      <w:r w:rsidRPr="00E57773">
        <w:rPr>
          <w:sz w:val="24"/>
          <w:szCs w:val="24"/>
        </w:rPr>
        <w:t>finding</w:t>
      </w:r>
      <w:r w:rsidR="00E57773" w:rsidRPr="00E57773">
        <w:rPr>
          <w:sz w:val="24"/>
          <w:szCs w:val="24"/>
        </w:rPr>
        <w:t xml:space="preserve"> suitable</w:t>
      </w:r>
      <w:r w:rsidRPr="00E57773">
        <w:rPr>
          <w:sz w:val="24"/>
          <w:szCs w:val="24"/>
        </w:rPr>
        <w:t xml:space="preserve"> </w:t>
      </w:r>
      <w:r w:rsidR="00E57773" w:rsidRPr="00E57773">
        <w:rPr>
          <w:sz w:val="24"/>
          <w:szCs w:val="24"/>
        </w:rPr>
        <w:t>t</w:t>
      </w:r>
      <w:r w:rsidR="00BD27A1" w:rsidRPr="00E57773">
        <w:rPr>
          <w:sz w:val="24"/>
          <w:szCs w:val="24"/>
        </w:rPr>
        <w:t>enant</w:t>
      </w:r>
      <w:r w:rsidRPr="00E57773">
        <w:rPr>
          <w:sz w:val="24"/>
          <w:szCs w:val="24"/>
        </w:rPr>
        <w:t>s</w:t>
      </w:r>
      <w:r w:rsidR="00E57773" w:rsidRPr="00E57773">
        <w:rPr>
          <w:sz w:val="24"/>
          <w:szCs w:val="24"/>
        </w:rPr>
        <w:t xml:space="preserve">, </w:t>
      </w:r>
      <w:r w:rsidRPr="00E57773">
        <w:rPr>
          <w:sz w:val="24"/>
          <w:szCs w:val="24"/>
        </w:rPr>
        <w:t>collecting rent, arranging repairs</w:t>
      </w:r>
      <w:r w:rsidR="00E57773" w:rsidRPr="00E57773">
        <w:rPr>
          <w:sz w:val="24"/>
          <w:szCs w:val="24"/>
        </w:rPr>
        <w:t xml:space="preserve"> etc. </w:t>
      </w:r>
    </w:p>
    <w:p w14:paraId="4CBAA876" w14:textId="77777777" w:rsidR="00D35070" w:rsidRPr="00437859" w:rsidRDefault="00D35070" w:rsidP="00D35070">
      <w:pPr>
        <w:numPr>
          <w:ilvl w:val="0"/>
          <w:numId w:val="26"/>
        </w:numPr>
        <w:rPr>
          <w:sz w:val="24"/>
          <w:szCs w:val="24"/>
        </w:rPr>
      </w:pPr>
      <w:r w:rsidRPr="00437859">
        <w:rPr>
          <w:sz w:val="24"/>
          <w:szCs w:val="24"/>
        </w:rPr>
        <w:t xml:space="preserve">Neighbour: any person living in the </w:t>
      </w:r>
      <w:r w:rsidR="00585CA7">
        <w:rPr>
          <w:sz w:val="24"/>
          <w:szCs w:val="24"/>
        </w:rPr>
        <w:t>neighbourhood</w:t>
      </w:r>
    </w:p>
    <w:p w14:paraId="2FDD9235" w14:textId="77777777" w:rsidR="00D35070" w:rsidRPr="00437859" w:rsidRDefault="00D35070" w:rsidP="00D35070">
      <w:pPr>
        <w:numPr>
          <w:ilvl w:val="0"/>
          <w:numId w:val="26"/>
        </w:numPr>
        <w:rPr>
          <w:sz w:val="24"/>
          <w:szCs w:val="24"/>
        </w:rPr>
      </w:pPr>
      <w:r w:rsidRPr="00437859">
        <w:rPr>
          <w:sz w:val="24"/>
          <w:szCs w:val="24"/>
        </w:rPr>
        <w:t>Neighbourhood: the local</w:t>
      </w:r>
      <w:r w:rsidR="00585CA7">
        <w:rPr>
          <w:sz w:val="24"/>
          <w:szCs w:val="24"/>
        </w:rPr>
        <w:t xml:space="preserve"> area </w:t>
      </w:r>
      <w:r w:rsidRPr="00437859">
        <w:rPr>
          <w:sz w:val="24"/>
          <w:szCs w:val="24"/>
        </w:rPr>
        <w:t xml:space="preserve">of the </w:t>
      </w:r>
      <w:r w:rsidR="00093181">
        <w:rPr>
          <w:sz w:val="24"/>
          <w:szCs w:val="24"/>
        </w:rPr>
        <w:t>L</w:t>
      </w:r>
      <w:r w:rsidR="00BB1306">
        <w:rPr>
          <w:sz w:val="24"/>
          <w:szCs w:val="24"/>
        </w:rPr>
        <w:t>et</w:t>
      </w:r>
      <w:r w:rsidR="00BB1306" w:rsidRPr="00437859">
        <w:rPr>
          <w:sz w:val="24"/>
          <w:szCs w:val="24"/>
        </w:rPr>
        <w:t xml:space="preserve"> </w:t>
      </w:r>
      <w:r w:rsidR="00093181">
        <w:rPr>
          <w:sz w:val="24"/>
          <w:szCs w:val="24"/>
        </w:rPr>
        <w:t>P</w:t>
      </w:r>
      <w:r w:rsidR="00093181" w:rsidRPr="00437859">
        <w:rPr>
          <w:sz w:val="24"/>
          <w:szCs w:val="24"/>
        </w:rPr>
        <w:t xml:space="preserve">roperty </w:t>
      </w:r>
    </w:p>
    <w:p w14:paraId="623EBED6" w14:textId="77777777" w:rsidR="00DF44DB" w:rsidRDefault="00DF44DB" w:rsidP="00D35070">
      <w:pPr>
        <w:numPr>
          <w:ilvl w:val="0"/>
          <w:numId w:val="26"/>
        </w:numPr>
        <w:rPr>
          <w:sz w:val="24"/>
          <w:szCs w:val="24"/>
        </w:rPr>
      </w:pPr>
      <w:commentRangeStart w:id="11"/>
      <w:r>
        <w:rPr>
          <w:sz w:val="24"/>
          <w:szCs w:val="24"/>
        </w:rPr>
        <w:t xml:space="preserve">Overcrowding: </w:t>
      </w:r>
      <w:r w:rsidRPr="00C77A24">
        <w:rPr>
          <w:sz w:val="24"/>
          <w:szCs w:val="24"/>
        </w:rPr>
        <w:t>A house is regarded as being overcrowded if it fails either of two tests - the room standard and/or the space standard</w:t>
      </w:r>
      <w:r w:rsidR="00C77A24">
        <w:rPr>
          <w:sz w:val="24"/>
          <w:szCs w:val="24"/>
        </w:rPr>
        <w:t xml:space="preserve"> (see definition of each</w:t>
      </w:r>
      <w:r w:rsidR="000437FD">
        <w:rPr>
          <w:sz w:val="24"/>
          <w:szCs w:val="24"/>
        </w:rPr>
        <w:t xml:space="preserve"> test</w:t>
      </w:r>
      <w:r w:rsidR="00C77A24">
        <w:rPr>
          <w:sz w:val="24"/>
          <w:szCs w:val="24"/>
        </w:rPr>
        <w:t xml:space="preserve"> below)</w:t>
      </w:r>
      <w:r w:rsidRPr="00C77A24">
        <w:rPr>
          <w:sz w:val="24"/>
          <w:szCs w:val="24"/>
        </w:rPr>
        <w:t>.</w:t>
      </w:r>
      <w:commentRangeEnd w:id="11"/>
      <w:r w:rsidR="00C77A24">
        <w:rPr>
          <w:rStyle w:val="CommentReference"/>
        </w:rPr>
        <w:commentReference w:id="11"/>
      </w:r>
    </w:p>
    <w:p w14:paraId="1C2C11CE" w14:textId="77777777" w:rsidR="00D35070" w:rsidRDefault="00D35070" w:rsidP="00D35070">
      <w:pPr>
        <w:numPr>
          <w:ilvl w:val="0"/>
          <w:numId w:val="26"/>
        </w:numPr>
        <w:rPr>
          <w:ins w:id="12" w:author="u040740" w:date="2017-02-02T13:12:00Z"/>
          <w:sz w:val="24"/>
          <w:szCs w:val="24"/>
        </w:rPr>
      </w:pPr>
      <w:r w:rsidRPr="00437859">
        <w:rPr>
          <w:sz w:val="24"/>
          <w:szCs w:val="24"/>
        </w:rPr>
        <w:t xml:space="preserve">Private Residential Tenancy: a tenancy </w:t>
      </w:r>
      <w:r w:rsidR="00C77A24">
        <w:rPr>
          <w:sz w:val="24"/>
          <w:szCs w:val="24"/>
        </w:rPr>
        <w:t xml:space="preserve">where the property is let to an individual as a separate dwelling; the tenant occupies all or part of it as the </w:t>
      </w:r>
      <w:r w:rsidR="00C77A24">
        <w:rPr>
          <w:sz w:val="24"/>
          <w:szCs w:val="24"/>
        </w:rPr>
        <w:lastRenderedPageBreak/>
        <w:t>tenant’s only or principal home; and the tenancy is not one which is excluded under schedule 1 o</w:t>
      </w:r>
      <w:r w:rsidRPr="00437859">
        <w:rPr>
          <w:sz w:val="24"/>
          <w:szCs w:val="24"/>
        </w:rPr>
        <w:t>f the Private Housing (Tenancies) (Scotland) Act 2016</w:t>
      </w:r>
      <w:r w:rsidR="00C77A24">
        <w:rPr>
          <w:sz w:val="24"/>
          <w:szCs w:val="24"/>
        </w:rPr>
        <w:t>.</w:t>
      </w:r>
    </w:p>
    <w:p w14:paraId="61B3BB30" w14:textId="77777777" w:rsidR="003D7122" w:rsidRPr="00437859" w:rsidRDefault="003D7122" w:rsidP="00E57773">
      <w:pPr>
        <w:numPr>
          <w:ilvl w:val="0"/>
          <w:numId w:val="26"/>
        </w:numPr>
        <w:shd w:val="clear" w:color="auto" w:fill="FFFFFF"/>
        <w:ind w:left="714" w:hanging="357"/>
        <w:rPr>
          <w:sz w:val="24"/>
          <w:szCs w:val="24"/>
        </w:rPr>
      </w:pPr>
      <w:r w:rsidRPr="00E57773">
        <w:rPr>
          <w:sz w:val="24"/>
          <w:szCs w:val="24"/>
        </w:rPr>
        <w:t xml:space="preserve">Property </w:t>
      </w:r>
      <w:r w:rsidR="008721A5" w:rsidRPr="00E57773">
        <w:rPr>
          <w:sz w:val="24"/>
          <w:szCs w:val="24"/>
        </w:rPr>
        <w:t>Factor</w:t>
      </w:r>
      <w:r w:rsidRPr="00E57773">
        <w:rPr>
          <w:sz w:val="24"/>
          <w:szCs w:val="24"/>
        </w:rPr>
        <w:t>:</w:t>
      </w:r>
      <w:r w:rsidR="008721A5" w:rsidRPr="00E57773">
        <w:rPr>
          <w:sz w:val="24"/>
          <w:szCs w:val="24"/>
        </w:rPr>
        <w:t xml:space="preserve"> a pr</w:t>
      </w:r>
      <w:r w:rsidR="00E57773" w:rsidRPr="00E57773">
        <w:rPr>
          <w:sz w:val="24"/>
          <w:szCs w:val="24"/>
        </w:rPr>
        <w:t xml:space="preserve">operty manager who offers a range of services including hiring caretakers/gardeners etc., </w:t>
      </w:r>
      <w:r w:rsidR="00E57773">
        <w:rPr>
          <w:sz w:val="24"/>
          <w:szCs w:val="24"/>
        </w:rPr>
        <w:t xml:space="preserve">undertaking </w:t>
      </w:r>
      <w:r w:rsidR="00E57773" w:rsidRPr="00E57773">
        <w:rPr>
          <w:sz w:val="24"/>
          <w:szCs w:val="24"/>
        </w:rPr>
        <w:t>repairs</w:t>
      </w:r>
      <w:r w:rsidR="00E57773">
        <w:rPr>
          <w:sz w:val="24"/>
          <w:szCs w:val="24"/>
        </w:rPr>
        <w:t xml:space="preserve"> and </w:t>
      </w:r>
      <w:r w:rsidR="00E57773" w:rsidRPr="00E57773">
        <w:rPr>
          <w:sz w:val="24"/>
          <w:szCs w:val="24"/>
        </w:rPr>
        <w:t>maintenance, dealing with complaints</w:t>
      </w:r>
      <w:r w:rsidR="00E57773">
        <w:rPr>
          <w:sz w:val="24"/>
          <w:szCs w:val="24"/>
        </w:rPr>
        <w:t xml:space="preserve"> etc.  </w:t>
      </w:r>
    </w:p>
    <w:p w14:paraId="472118D9" w14:textId="77777777" w:rsidR="00837461" w:rsidRDefault="00837461" w:rsidP="00D35070">
      <w:pPr>
        <w:numPr>
          <w:ilvl w:val="0"/>
          <w:numId w:val="26"/>
        </w:numPr>
        <w:rPr>
          <w:sz w:val="24"/>
          <w:szCs w:val="24"/>
        </w:rPr>
      </w:pPr>
      <w:r>
        <w:rPr>
          <w:sz w:val="24"/>
          <w:szCs w:val="24"/>
        </w:rPr>
        <w:t>Registered landlord: a person who is entered in the fit and proper register prepared and maintained by the local authority for the purposes of Part 8 of the Antisocial Behaviour etc. (Scotland) Act 2004.</w:t>
      </w:r>
    </w:p>
    <w:p w14:paraId="5BC312B3" w14:textId="77777777" w:rsidR="00D35070" w:rsidRPr="00437859" w:rsidRDefault="00D35070" w:rsidP="00D35070">
      <w:pPr>
        <w:numPr>
          <w:ilvl w:val="0"/>
          <w:numId w:val="26"/>
        </w:numPr>
        <w:rPr>
          <w:sz w:val="24"/>
          <w:szCs w:val="24"/>
        </w:rPr>
      </w:pPr>
      <w:r w:rsidRPr="00437859">
        <w:rPr>
          <w:sz w:val="24"/>
          <w:szCs w:val="24"/>
        </w:rPr>
        <w:t xml:space="preserve">Rent: any sum payable periodically by the </w:t>
      </w:r>
      <w:r w:rsidR="00BD27A1">
        <w:rPr>
          <w:sz w:val="24"/>
          <w:szCs w:val="24"/>
        </w:rPr>
        <w:t>Tenant</w:t>
      </w:r>
      <w:r w:rsidRPr="00437859">
        <w:rPr>
          <w:sz w:val="24"/>
          <w:szCs w:val="24"/>
        </w:rPr>
        <w:t xml:space="preserve"> to the </w:t>
      </w:r>
      <w:r w:rsidR="008040FB">
        <w:rPr>
          <w:sz w:val="24"/>
          <w:szCs w:val="24"/>
        </w:rPr>
        <w:t>Landlord</w:t>
      </w:r>
      <w:r w:rsidRPr="00437859">
        <w:rPr>
          <w:sz w:val="24"/>
          <w:szCs w:val="24"/>
        </w:rPr>
        <w:t xml:space="preserve"> in connection with the tenancy (and includes, for the avoidance of doubt, any sums payable in respect of services, re</w:t>
      </w:r>
      <w:r w:rsidR="003423BC" w:rsidRPr="00437859">
        <w:rPr>
          <w:sz w:val="24"/>
          <w:szCs w:val="24"/>
        </w:rPr>
        <w:t>pairs, maintenance or</w:t>
      </w:r>
      <w:r w:rsidRPr="00437859">
        <w:rPr>
          <w:sz w:val="24"/>
          <w:szCs w:val="24"/>
        </w:rPr>
        <w:t xml:space="preserve"> insurance).</w:t>
      </w:r>
    </w:p>
    <w:p w14:paraId="65B13D02" w14:textId="77777777" w:rsidR="00DF44DB" w:rsidRDefault="00D35070" w:rsidP="00D35070">
      <w:pPr>
        <w:numPr>
          <w:ilvl w:val="0"/>
          <w:numId w:val="26"/>
        </w:numPr>
        <w:rPr>
          <w:sz w:val="24"/>
          <w:szCs w:val="24"/>
        </w:rPr>
      </w:pPr>
      <w:r w:rsidRPr="00DF44DB">
        <w:rPr>
          <w:sz w:val="24"/>
          <w:szCs w:val="24"/>
        </w:rPr>
        <w:t>Rent</w:t>
      </w:r>
      <w:r w:rsidR="00EB7180" w:rsidRPr="00DF44DB">
        <w:rPr>
          <w:sz w:val="24"/>
          <w:szCs w:val="24"/>
        </w:rPr>
        <w:t>-</w:t>
      </w:r>
      <w:r w:rsidRPr="00DF44DB">
        <w:rPr>
          <w:sz w:val="24"/>
          <w:szCs w:val="24"/>
        </w:rPr>
        <w:t xml:space="preserve">increase notice: </w:t>
      </w:r>
      <w:r w:rsidR="00DF44DB" w:rsidRPr="00DF44DB">
        <w:rPr>
          <w:sz w:val="24"/>
          <w:szCs w:val="24"/>
        </w:rPr>
        <w:t xml:space="preserve">the notice that a landlord under a private residential tenancy </w:t>
      </w:r>
      <w:r w:rsidR="00DF44DB">
        <w:rPr>
          <w:sz w:val="24"/>
          <w:szCs w:val="24"/>
        </w:rPr>
        <w:t>must use when notifying a tenant of a proposed rent increase</w:t>
      </w:r>
      <w:r w:rsidR="00DF44DB" w:rsidRPr="00DF44DB">
        <w:rPr>
          <w:sz w:val="24"/>
          <w:szCs w:val="24"/>
        </w:rPr>
        <w:t xml:space="preserve">.  </w:t>
      </w:r>
    </w:p>
    <w:p w14:paraId="5B7E69B7" w14:textId="77777777" w:rsidR="00D35070" w:rsidRPr="00DF44DB" w:rsidRDefault="00D35070" w:rsidP="00D35070">
      <w:pPr>
        <w:numPr>
          <w:ilvl w:val="0"/>
          <w:numId w:val="26"/>
        </w:numPr>
        <w:rPr>
          <w:sz w:val="24"/>
          <w:szCs w:val="24"/>
        </w:rPr>
      </w:pPr>
      <w:r w:rsidRPr="00DF44DB">
        <w:rPr>
          <w:sz w:val="24"/>
          <w:szCs w:val="24"/>
        </w:rPr>
        <w:t xml:space="preserve">Rent officer: </w:t>
      </w:r>
      <w:r w:rsidR="00837461">
        <w:rPr>
          <w:sz w:val="24"/>
          <w:szCs w:val="24"/>
        </w:rPr>
        <w:t>a</w:t>
      </w:r>
      <w:r w:rsidR="00DF44DB">
        <w:rPr>
          <w:sz w:val="24"/>
          <w:szCs w:val="24"/>
        </w:rPr>
        <w:t xml:space="preserve">n independent officer appointed by law who can </w:t>
      </w:r>
      <w:r w:rsidR="00DF44DB" w:rsidRPr="00DF44DB">
        <w:rPr>
          <w:sz w:val="24"/>
          <w:szCs w:val="24"/>
        </w:rPr>
        <w:t xml:space="preserve">decide how much </w:t>
      </w:r>
      <w:r w:rsidR="00DF44DB">
        <w:rPr>
          <w:sz w:val="24"/>
          <w:szCs w:val="24"/>
        </w:rPr>
        <w:t xml:space="preserve">rent is payable under a private residential tenancy.  He or she can also </w:t>
      </w:r>
      <w:r w:rsidR="00DF44DB" w:rsidRPr="00DF44DB">
        <w:rPr>
          <w:sz w:val="24"/>
          <w:szCs w:val="24"/>
        </w:rPr>
        <w:t xml:space="preserve">decide the amount that a landlord can add </w:t>
      </w:r>
      <w:r w:rsidR="003B424F">
        <w:rPr>
          <w:sz w:val="24"/>
          <w:szCs w:val="24"/>
        </w:rPr>
        <w:t xml:space="preserve">when increasing the rent </w:t>
      </w:r>
      <w:r w:rsidR="00DF44DB">
        <w:rPr>
          <w:sz w:val="24"/>
          <w:szCs w:val="24"/>
        </w:rPr>
        <w:t xml:space="preserve">in a </w:t>
      </w:r>
      <w:r w:rsidR="00DF44DB" w:rsidRPr="00DF44DB">
        <w:rPr>
          <w:sz w:val="24"/>
          <w:szCs w:val="24"/>
        </w:rPr>
        <w:t>rent pressure zone to reflect any improvements made</w:t>
      </w:r>
      <w:r w:rsidR="00DF44DB">
        <w:rPr>
          <w:sz w:val="24"/>
          <w:szCs w:val="24"/>
        </w:rPr>
        <w:t xml:space="preserve"> to a let property.</w:t>
      </w:r>
    </w:p>
    <w:p w14:paraId="1BAA7237" w14:textId="77777777" w:rsidR="00A612EF" w:rsidRPr="00437859" w:rsidRDefault="00A612EF" w:rsidP="00F328DA">
      <w:pPr>
        <w:numPr>
          <w:ilvl w:val="0"/>
          <w:numId w:val="26"/>
        </w:numPr>
        <w:rPr>
          <w:sz w:val="24"/>
          <w:szCs w:val="24"/>
        </w:rPr>
      </w:pPr>
      <w:r>
        <w:rPr>
          <w:sz w:val="24"/>
          <w:szCs w:val="24"/>
        </w:rPr>
        <w:t>Rent Pressure Zone</w:t>
      </w:r>
      <w:r w:rsidR="00F328DA">
        <w:rPr>
          <w:sz w:val="24"/>
          <w:szCs w:val="24"/>
        </w:rPr>
        <w:t xml:space="preserve"> (RPZ)</w:t>
      </w:r>
      <w:r>
        <w:rPr>
          <w:sz w:val="24"/>
          <w:szCs w:val="24"/>
        </w:rPr>
        <w:t>:</w:t>
      </w:r>
      <w:r w:rsidR="00F328DA">
        <w:rPr>
          <w:sz w:val="24"/>
          <w:szCs w:val="24"/>
        </w:rPr>
        <w:t xml:space="preserve"> </w:t>
      </w:r>
      <w:r w:rsidR="00837461">
        <w:rPr>
          <w:sz w:val="24"/>
          <w:szCs w:val="24"/>
        </w:rPr>
        <w:t>a</w:t>
      </w:r>
      <w:r w:rsidR="00F328DA" w:rsidRPr="00F328DA">
        <w:rPr>
          <w:sz w:val="24"/>
          <w:szCs w:val="24"/>
        </w:rPr>
        <w:t xml:space="preserve"> defined area in which Scottish Ministers have put a cap on how much rents for </w:t>
      </w:r>
      <w:r w:rsidR="00DF44DB">
        <w:rPr>
          <w:sz w:val="24"/>
          <w:szCs w:val="24"/>
        </w:rPr>
        <w:t>existing</w:t>
      </w:r>
      <w:r w:rsidR="00F328DA" w:rsidRPr="00F328DA">
        <w:rPr>
          <w:sz w:val="24"/>
          <w:szCs w:val="24"/>
        </w:rPr>
        <w:t xml:space="preserve"> tenants can be increased by each year. Any cap set by Scottish Ministers will be at least consumer price</w:t>
      </w:r>
      <w:r w:rsidR="00DF44DB">
        <w:rPr>
          <w:sz w:val="24"/>
          <w:szCs w:val="24"/>
        </w:rPr>
        <w:t>s</w:t>
      </w:r>
      <w:r w:rsidR="00F328DA" w:rsidRPr="00F328DA">
        <w:rPr>
          <w:sz w:val="24"/>
          <w:szCs w:val="24"/>
        </w:rPr>
        <w:t xml:space="preserve"> index (CPI) plus 1%, and can last for up to 5 years. Landlords with property within an RPZ can apply to a rent officer for an additional amount of rent to reflect any improvements they have made to the </w:t>
      </w:r>
      <w:r w:rsidR="00093181">
        <w:rPr>
          <w:sz w:val="24"/>
          <w:szCs w:val="24"/>
        </w:rPr>
        <w:t>L</w:t>
      </w:r>
      <w:r w:rsidR="00F328DA" w:rsidRPr="00F328DA">
        <w:rPr>
          <w:sz w:val="24"/>
          <w:szCs w:val="24"/>
        </w:rPr>
        <w:t xml:space="preserve">et </w:t>
      </w:r>
      <w:r w:rsidR="00093181">
        <w:rPr>
          <w:sz w:val="24"/>
          <w:szCs w:val="24"/>
        </w:rPr>
        <w:t>P</w:t>
      </w:r>
      <w:r w:rsidR="00F328DA" w:rsidRPr="00F328DA">
        <w:rPr>
          <w:sz w:val="24"/>
          <w:szCs w:val="24"/>
        </w:rPr>
        <w:t>roperty.</w:t>
      </w:r>
      <w:r>
        <w:rPr>
          <w:sz w:val="24"/>
          <w:szCs w:val="24"/>
        </w:rPr>
        <w:t xml:space="preserve"> </w:t>
      </w:r>
    </w:p>
    <w:p w14:paraId="74EC6E8F" w14:textId="77777777" w:rsidR="00D35070" w:rsidRPr="009C5B8C" w:rsidRDefault="00D35070" w:rsidP="00D35070">
      <w:pPr>
        <w:numPr>
          <w:ilvl w:val="0"/>
          <w:numId w:val="26"/>
        </w:numPr>
        <w:rPr>
          <w:sz w:val="24"/>
          <w:szCs w:val="24"/>
        </w:rPr>
      </w:pPr>
      <w:r w:rsidRPr="00437859">
        <w:rPr>
          <w:sz w:val="24"/>
          <w:szCs w:val="24"/>
        </w:rPr>
        <w:t>Statutory term</w:t>
      </w:r>
      <w:r w:rsidR="00DF44DB">
        <w:rPr>
          <w:sz w:val="24"/>
          <w:szCs w:val="24"/>
        </w:rPr>
        <w:t>s</w:t>
      </w:r>
      <w:r w:rsidRPr="00437859">
        <w:rPr>
          <w:sz w:val="24"/>
          <w:szCs w:val="24"/>
        </w:rPr>
        <w:t xml:space="preserve">: </w:t>
      </w:r>
      <w:r w:rsidR="00837461">
        <w:rPr>
          <w:sz w:val="24"/>
          <w:szCs w:val="24"/>
        </w:rPr>
        <w:t>t</w:t>
      </w:r>
      <w:r w:rsidR="00DF44DB">
        <w:rPr>
          <w:sz w:val="24"/>
          <w:szCs w:val="24"/>
        </w:rPr>
        <w:t xml:space="preserve">he terms which apply to every private residential tenancy.  </w:t>
      </w:r>
    </w:p>
    <w:p w14:paraId="2D5A6833" w14:textId="77777777" w:rsidR="00C77A24" w:rsidRPr="00437859" w:rsidRDefault="00D35070" w:rsidP="00C77A24">
      <w:pPr>
        <w:numPr>
          <w:ilvl w:val="0"/>
          <w:numId w:val="26"/>
        </w:numPr>
        <w:rPr>
          <w:sz w:val="24"/>
          <w:szCs w:val="24"/>
        </w:rPr>
      </w:pPr>
      <w:r w:rsidRPr="009C5B8C">
        <w:rPr>
          <w:sz w:val="24"/>
          <w:szCs w:val="24"/>
        </w:rPr>
        <w:t xml:space="preserve">Tenant: includes any </w:t>
      </w:r>
      <w:r w:rsidR="00BD27A1">
        <w:rPr>
          <w:sz w:val="24"/>
          <w:szCs w:val="24"/>
        </w:rPr>
        <w:t>J</w:t>
      </w:r>
      <w:r w:rsidRPr="009C5B8C">
        <w:rPr>
          <w:sz w:val="24"/>
          <w:szCs w:val="24"/>
        </w:rPr>
        <w:t xml:space="preserve">oint </w:t>
      </w:r>
      <w:r w:rsidR="00BD27A1">
        <w:rPr>
          <w:sz w:val="24"/>
          <w:szCs w:val="24"/>
        </w:rPr>
        <w:t>Tenant</w:t>
      </w:r>
      <w:r w:rsidR="005869FD" w:rsidRPr="009C5B8C">
        <w:rPr>
          <w:sz w:val="24"/>
          <w:szCs w:val="24"/>
        </w:rPr>
        <w:t xml:space="preserve"> or </w:t>
      </w:r>
      <w:r w:rsidR="00BD27A1">
        <w:rPr>
          <w:sz w:val="24"/>
          <w:szCs w:val="24"/>
        </w:rPr>
        <w:t>S</w:t>
      </w:r>
      <w:r w:rsidR="00BD27A1" w:rsidRPr="009C5B8C">
        <w:rPr>
          <w:sz w:val="24"/>
          <w:szCs w:val="24"/>
        </w:rPr>
        <w:t>ub</w:t>
      </w:r>
      <w:r w:rsidR="005869FD" w:rsidRPr="009C5B8C">
        <w:rPr>
          <w:sz w:val="24"/>
          <w:szCs w:val="24"/>
        </w:rPr>
        <w:t>-</w:t>
      </w:r>
      <w:r w:rsidR="00BD27A1">
        <w:rPr>
          <w:sz w:val="24"/>
          <w:szCs w:val="24"/>
        </w:rPr>
        <w:t>T</w:t>
      </w:r>
      <w:r w:rsidR="005869FD" w:rsidRPr="009C5B8C">
        <w:rPr>
          <w:sz w:val="24"/>
          <w:szCs w:val="24"/>
        </w:rPr>
        <w:t>enant</w:t>
      </w:r>
      <w:r w:rsidR="00C77A24">
        <w:rPr>
          <w:sz w:val="24"/>
          <w:szCs w:val="24"/>
        </w:rPr>
        <w:t xml:space="preserve"> (also see</w:t>
      </w:r>
      <w:r w:rsidR="00837461">
        <w:rPr>
          <w:sz w:val="24"/>
          <w:szCs w:val="24"/>
        </w:rPr>
        <w:t xml:space="preserve"> ‘Jointly and severally liable’ above)</w:t>
      </w:r>
      <w:r w:rsidR="00C77A24">
        <w:rPr>
          <w:sz w:val="24"/>
          <w:szCs w:val="24"/>
        </w:rPr>
        <w:t xml:space="preserve"> </w:t>
      </w:r>
    </w:p>
    <w:p w14:paraId="005C36EF" w14:textId="77777777" w:rsidR="00DF44DB" w:rsidRPr="00DF44DB" w:rsidRDefault="00DF44DB" w:rsidP="00DF44DB">
      <w:pPr>
        <w:numPr>
          <w:ilvl w:val="0"/>
          <w:numId w:val="26"/>
        </w:numPr>
        <w:rPr>
          <w:rFonts w:cs="Arial"/>
          <w:sz w:val="24"/>
          <w:szCs w:val="24"/>
        </w:rPr>
      </w:pPr>
      <w:r>
        <w:rPr>
          <w:rFonts w:cs="Arial"/>
          <w:sz w:val="24"/>
          <w:szCs w:val="24"/>
        </w:rPr>
        <w:t xml:space="preserve">The </w:t>
      </w:r>
      <w:r w:rsidR="00C77A24">
        <w:rPr>
          <w:rFonts w:cs="Arial"/>
          <w:sz w:val="24"/>
          <w:szCs w:val="24"/>
        </w:rPr>
        <w:t>r</w:t>
      </w:r>
      <w:r w:rsidRPr="00DF44DB">
        <w:rPr>
          <w:rFonts w:cs="Arial"/>
          <w:sz w:val="24"/>
          <w:szCs w:val="24"/>
        </w:rPr>
        <w:t xml:space="preserve">oom </w:t>
      </w:r>
      <w:r w:rsidR="00C77A24">
        <w:rPr>
          <w:rFonts w:cs="Arial"/>
          <w:sz w:val="24"/>
          <w:szCs w:val="24"/>
        </w:rPr>
        <w:t>s</w:t>
      </w:r>
      <w:r w:rsidRPr="00DF44DB">
        <w:rPr>
          <w:rFonts w:cs="Arial"/>
          <w:sz w:val="24"/>
          <w:szCs w:val="24"/>
        </w:rPr>
        <w:t xml:space="preserve">tandard: </w:t>
      </w:r>
      <w:r w:rsidR="00837461">
        <w:rPr>
          <w:rFonts w:cs="Arial"/>
          <w:sz w:val="24"/>
          <w:szCs w:val="24"/>
        </w:rPr>
        <w:t>t</w:t>
      </w:r>
      <w:r w:rsidRPr="00B95D11">
        <w:rPr>
          <w:rFonts w:cs="Arial"/>
          <w:color w:val="000000"/>
          <w:sz w:val="24"/>
          <w:szCs w:val="24"/>
        </w:rPr>
        <w:t>his is contravened when two people of opposite sexes, who are not living as husband and wife, have to sleep in the same room. This does not apply to children under 10. The rooms regarded as sleeping accommodation are defined as being 'of a type normally used in the locality either as a bedroom or as a living room'</w:t>
      </w:r>
      <w:r>
        <w:rPr>
          <w:rFonts w:cs="Arial"/>
          <w:color w:val="000000"/>
          <w:sz w:val="24"/>
          <w:szCs w:val="24"/>
        </w:rPr>
        <w:t>.</w:t>
      </w:r>
    </w:p>
    <w:p w14:paraId="6CB43076" w14:textId="77777777" w:rsidR="00DF44DB" w:rsidRPr="00DF44DB" w:rsidRDefault="00DF44DB" w:rsidP="00DF44DB">
      <w:pPr>
        <w:numPr>
          <w:ilvl w:val="0"/>
          <w:numId w:val="26"/>
        </w:numPr>
        <w:rPr>
          <w:rFonts w:cs="Arial"/>
          <w:sz w:val="24"/>
          <w:szCs w:val="24"/>
        </w:rPr>
      </w:pPr>
      <w:r w:rsidRPr="00DF44DB">
        <w:rPr>
          <w:rFonts w:cs="Arial"/>
          <w:sz w:val="24"/>
          <w:szCs w:val="24"/>
        </w:rPr>
        <w:t xml:space="preserve">The </w:t>
      </w:r>
      <w:r w:rsidR="00C77A24">
        <w:rPr>
          <w:rFonts w:cs="Arial"/>
          <w:sz w:val="24"/>
          <w:szCs w:val="24"/>
        </w:rPr>
        <w:t>s</w:t>
      </w:r>
      <w:r w:rsidRPr="00C77A24">
        <w:rPr>
          <w:rFonts w:cs="Arial"/>
          <w:sz w:val="24"/>
          <w:szCs w:val="24"/>
        </w:rPr>
        <w:t xml:space="preserve">pace </w:t>
      </w:r>
      <w:r w:rsidR="00C77A24">
        <w:rPr>
          <w:rFonts w:cs="Arial"/>
          <w:sz w:val="24"/>
          <w:szCs w:val="24"/>
        </w:rPr>
        <w:t>s</w:t>
      </w:r>
      <w:r w:rsidRPr="00C77A24">
        <w:rPr>
          <w:rFonts w:cs="Arial"/>
          <w:sz w:val="24"/>
          <w:szCs w:val="24"/>
        </w:rPr>
        <w:t>tandard</w:t>
      </w:r>
      <w:r>
        <w:rPr>
          <w:rFonts w:cs="Arial"/>
          <w:sz w:val="24"/>
          <w:szCs w:val="24"/>
        </w:rPr>
        <w:t xml:space="preserve">: </w:t>
      </w:r>
      <w:r w:rsidRPr="00C77A24">
        <w:rPr>
          <w:rFonts w:cs="Arial"/>
          <w:sz w:val="24"/>
          <w:szCs w:val="24"/>
        </w:rPr>
        <w:t>sets limits on the number of people who can occupy a house, relative to both the number and floor area of the rooms available as sleeping accommodation. For this purpose, children aged at least one but less than 10 count as half of a person, while children under the age of one do not count at all. Rooms of less than 50 square feet are not taken into account.</w:t>
      </w:r>
    </w:p>
    <w:p w14:paraId="57B3FD34" w14:textId="77777777" w:rsidR="00C77A24" w:rsidRDefault="00C77A24" w:rsidP="0025017D">
      <w:pPr>
        <w:rPr>
          <w:rFonts w:cs="Arial"/>
          <w:sz w:val="24"/>
          <w:szCs w:val="24"/>
        </w:rPr>
      </w:pPr>
    </w:p>
    <w:p w14:paraId="2F059021" w14:textId="77777777" w:rsidR="0025017D" w:rsidRPr="009C5B8C" w:rsidRDefault="0025017D" w:rsidP="0025017D">
      <w:pPr>
        <w:rPr>
          <w:rFonts w:cs="Arial"/>
          <w:sz w:val="24"/>
          <w:szCs w:val="24"/>
        </w:rPr>
      </w:pPr>
      <w:r w:rsidRPr="009C5B8C">
        <w:rPr>
          <w:rFonts w:cs="Arial"/>
          <w:sz w:val="24"/>
          <w:szCs w:val="24"/>
        </w:rPr>
        <w:t xml:space="preserve">Declaring for the purposes of this </w:t>
      </w:r>
      <w:r w:rsidR="00530847">
        <w:rPr>
          <w:rFonts w:cs="Arial"/>
          <w:sz w:val="24"/>
          <w:szCs w:val="24"/>
        </w:rPr>
        <w:t xml:space="preserve">Agreement </w:t>
      </w:r>
      <w:r w:rsidRPr="009C5B8C">
        <w:rPr>
          <w:rFonts w:cs="Arial"/>
          <w:sz w:val="24"/>
          <w:szCs w:val="24"/>
        </w:rPr>
        <w:t xml:space="preserve">that words importing the singular shall include the plural, and where there are two or more persons included in the expression “the </w:t>
      </w:r>
      <w:r w:rsidR="00BD27A1">
        <w:rPr>
          <w:rFonts w:cs="Arial"/>
          <w:sz w:val="24"/>
          <w:szCs w:val="24"/>
        </w:rPr>
        <w:t>Tenant</w:t>
      </w:r>
      <w:r w:rsidRPr="009C5B8C">
        <w:rPr>
          <w:rFonts w:cs="Arial"/>
          <w:sz w:val="24"/>
          <w:szCs w:val="24"/>
        </w:rPr>
        <w:t xml:space="preserve">” the obligations and conditions incumbent upon and expressed to be made by “the </w:t>
      </w:r>
      <w:r w:rsidR="00BD27A1">
        <w:rPr>
          <w:rFonts w:cs="Arial"/>
          <w:sz w:val="24"/>
          <w:szCs w:val="24"/>
        </w:rPr>
        <w:t>Tenant</w:t>
      </w:r>
      <w:r w:rsidRPr="009C5B8C">
        <w:rPr>
          <w:rFonts w:cs="Arial"/>
          <w:sz w:val="24"/>
          <w:szCs w:val="24"/>
        </w:rPr>
        <w:t xml:space="preserve">”, including payment of the rent, shall be held to bind all such persons jointly and severally. </w:t>
      </w:r>
    </w:p>
    <w:p w14:paraId="03770C79" w14:textId="77777777" w:rsidR="00AC5EDA" w:rsidRPr="00D82BEB" w:rsidRDefault="00D35070" w:rsidP="00E87540">
      <w:pPr>
        <w:pStyle w:val="Heading1"/>
        <w:rPr>
          <w:rFonts w:cs="Arial"/>
          <w:b/>
          <w:bCs/>
          <w:sz w:val="28"/>
          <w:szCs w:val="28"/>
          <w:u w:val="single"/>
        </w:rPr>
      </w:pPr>
      <w:r>
        <w:rPr>
          <w:b/>
          <w:sz w:val="28"/>
          <w:szCs w:val="28"/>
        </w:rPr>
        <w:br w:type="page"/>
      </w:r>
      <w:bookmarkStart w:id="13" w:name="_Toc480555140"/>
      <w:r w:rsidRPr="00D82BEB">
        <w:rPr>
          <w:b/>
          <w:sz w:val="28"/>
          <w:szCs w:val="28"/>
        </w:rPr>
        <w:lastRenderedPageBreak/>
        <w:t xml:space="preserve">SECTION 3: </w:t>
      </w:r>
      <w:r w:rsidR="000E70BF" w:rsidRPr="00D82BEB">
        <w:rPr>
          <w:b/>
          <w:sz w:val="28"/>
          <w:szCs w:val="28"/>
        </w:rPr>
        <w:t>RECOMMENDED M</w:t>
      </w:r>
      <w:r w:rsidR="000E70BF" w:rsidRPr="00D82BEB">
        <w:rPr>
          <w:rFonts w:cs="Arial"/>
          <w:b/>
          <w:bCs/>
          <w:sz w:val="28"/>
          <w:szCs w:val="28"/>
        </w:rPr>
        <w:t>ODEL TENANCY AGREEMENT</w:t>
      </w:r>
      <w:bookmarkEnd w:id="13"/>
      <w:r w:rsidR="000E70BF" w:rsidRPr="00D82BEB">
        <w:rPr>
          <w:rFonts w:cs="Arial"/>
          <w:b/>
          <w:bCs/>
          <w:sz w:val="28"/>
          <w:szCs w:val="28"/>
          <w:u w:val="single"/>
        </w:rPr>
        <w:t xml:space="preserve"> </w:t>
      </w:r>
    </w:p>
    <w:p w14:paraId="09262034" w14:textId="77777777" w:rsidR="000C038B" w:rsidRPr="00D82BEB" w:rsidRDefault="000C038B" w:rsidP="00E544D8">
      <w:pPr>
        <w:keepNext/>
        <w:autoSpaceDE w:val="0"/>
        <w:autoSpaceDN w:val="0"/>
        <w:adjustRightInd w:val="0"/>
        <w:jc w:val="center"/>
        <w:outlineLvl w:val="1"/>
        <w:rPr>
          <w:rFonts w:cs="Arial"/>
          <w:b/>
          <w:bCs/>
          <w:sz w:val="24"/>
          <w:szCs w:val="24"/>
          <w:u w:val="single"/>
        </w:rPr>
      </w:pPr>
    </w:p>
    <w:p w14:paraId="16AE1EBE" w14:textId="77777777" w:rsidR="003B424F" w:rsidRPr="003B424F" w:rsidRDefault="005869FD" w:rsidP="003B424F">
      <w:pPr>
        <w:pStyle w:val="Heading2"/>
        <w:numPr>
          <w:ilvl w:val="0"/>
          <w:numId w:val="27"/>
        </w:numPr>
        <w:rPr>
          <w:b/>
          <w:sz w:val="28"/>
          <w:szCs w:val="28"/>
        </w:rPr>
      </w:pPr>
      <w:r w:rsidRPr="00D82BEB">
        <w:rPr>
          <w:b/>
          <w:sz w:val="28"/>
          <w:szCs w:val="28"/>
        </w:rPr>
        <w:tab/>
      </w:r>
      <w:bookmarkStart w:id="14" w:name="_Toc480555141"/>
      <w:r w:rsidR="003B424F" w:rsidRPr="003B424F">
        <w:rPr>
          <w:b/>
          <w:sz w:val="28"/>
          <w:szCs w:val="28"/>
        </w:rPr>
        <w:t>TENANT</w:t>
      </w:r>
      <w:bookmarkEnd w:id="14"/>
    </w:p>
    <w:p w14:paraId="30DE2D2D" w14:textId="77777777" w:rsidR="003B424F" w:rsidRPr="003B424F" w:rsidRDefault="003B424F" w:rsidP="003B424F">
      <w:pPr>
        <w:rPr>
          <w:rFonts w:cs="Arial"/>
          <w:b/>
          <w:i/>
          <w:sz w:val="24"/>
          <w:szCs w:val="24"/>
        </w:rPr>
      </w:pPr>
    </w:p>
    <w:p w14:paraId="20A601AC" w14:textId="77777777" w:rsidR="006303FD" w:rsidRDefault="003B424F" w:rsidP="003B424F">
      <w:pPr>
        <w:rPr>
          <w:rFonts w:cs="Arial"/>
          <w:b/>
          <w:sz w:val="24"/>
          <w:szCs w:val="24"/>
        </w:rPr>
      </w:pPr>
      <w:r w:rsidRPr="003B424F">
        <w:rPr>
          <w:rFonts w:cs="Arial"/>
          <w:b/>
          <w:sz w:val="24"/>
          <w:szCs w:val="24"/>
        </w:rPr>
        <w:t>Name(s)</w:t>
      </w:r>
      <w:r w:rsidR="00472CBF">
        <w:rPr>
          <w:rFonts w:cs="Arial"/>
          <w:b/>
          <w:sz w:val="24"/>
          <w:szCs w:val="24"/>
        </w:rPr>
        <w:t xml:space="preserve"> and Address(es)</w:t>
      </w:r>
      <w:r w:rsidRPr="003B424F">
        <w:rPr>
          <w:rFonts w:cs="Arial"/>
          <w:b/>
          <w:sz w:val="24"/>
          <w:szCs w:val="24"/>
        </w:rPr>
        <w:t>:</w:t>
      </w:r>
      <w:r w:rsidR="008264BF">
        <w:rPr>
          <w:rFonts w:cs="Arial"/>
          <w:b/>
          <w:sz w:val="24"/>
          <w:szCs w:val="24"/>
        </w:rPr>
        <w:t xml:space="preserve"> </w:t>
      </w:r>
    </w:p>
    <w:p w14:paraId="339C54B3" w14:textId="18D987E2" w:rsidR="00472CBF" w:rsidRPr="00C3694A" w:rsidRDefault="005C5234" w:rsidP="005402B0">
      <w:pPr>
        <w:rPr>
          <w:sz w:val="24"/>
          <w:szCs w:val="24"/>
        </w:rPr>
      </w:pPr>
      <w:r w:rsidRPr="00C3694A">
        <w:rPr>
          <w:sz w:val="24"/>
          <w:szCs w:val="24"/>
        </w:rPr>
        <w:fldChar w:fldCharType="begin"/>
      </w:r>
      <w:r w:rsidRPr="00C3694A">
        <w:rPr>
          <w:sz w:val="24"/>
          <w:szCs w:val="24"/>
        </w:rPr>
        <w:instrText xml:space="preserve"> MERGEFIELD tenantNameAndAddresses \* MERGEFORMAT </w:instrText>
      </w:r>
      <w:r w:rsidRPr="00C3694A">
        <w:rPr>
          <w:sz w:val="24"/>
          <w:szCs w:val="24"/>
        </w:rPr>
        <w:fldChar w:fldCharType="separate"/>
      </w:r>
      <w:r w:rsidRPr="00C3694A">
        <w:rPr>
          <w:noProof/>
          <w:sz w:val="24"/>
          <w:szCs w:val="24"/>
        </w:rPr>
        <w:t>«tenantNameAndAddresses»</w:t>
      </w:r>
      <w:r w:rsidRPr="00C3694A">
        <w:rPr>
          <w:sz w:val="24"/>
          <w:szCs w:val="24"/>
        </w:rPr>
        <w:fldChar w:fldCharType="end"/>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r>
      <w:r w:rsidR="00472CBF" w:rsidRPr="00C3694A">
        <w:rPr>
          <w:sz w:val="24"/>
          <w:szCs w:val="24"/>
        </w:rPr>
        <w:tab/>
        <w:t xml:space="preserve">  </w:t>
      </w:r>
    </w:p>
    <w:p w14:paraId="0F6A27A7" w14:textId="77777777" w:rsidR="003B424F" w:rsidRPr="003B424F" w:rsidRDefault="003B424F" w:rsidP="003B424F">
      <w:pPr>
        <w:rPr>
          <w:rFonts w:cs="Arial"/>
          <w:b/>
          <w:sz w:val="24"/>
          <w:szCs w:val="24"/>
        </w:rPr>
      </w:pPr>
      <w:r w:rsidRPr="003B424F">
        <w:rPr>
          <w:rFonts w:cs="Arial"/>
          <w:b/>
          <w:sz w:val="24"/>
          <w:szCs w:val="24"/>
        </w:rPr>
        <w:t xml:space="preserve">(“the Tenant(s)”)  </w:t>
      </w:r>
    </w:p>
    <w:p w14:paraId="767FF639" w14:textId="77777777" w:rsidR="003B424F" w:rsidRPr="003B424F" w:rsidRDefault="003B424F" w:rsidP="003B424F">
      <w:pPr>
        <w:rPr>
          <w:rFonts w:cs="Arial"/>
          <w:b/>
          <w:sz w:val="24"/>
          <w:szCs w:val="24"/>
        </w:rPr>
      </w:pPr>
    </w:p>
    <w:p w14:paraId="2615F0A1" w14:textId="77777777" w:rsidR="003B424F" w:rsidRPr="003B424F" w:rsidRDefault="003B424F" w:rsidP="003B424F">
      <w:pPr>
        <w:rPr>
          <w:rFonts w:cs="Arial"/>
          <w:b/>
          <w:sz w:val="24"/>
          <w:szCs w:val="24"/>
        </w:rPr>
      </w:pPr>
      <w:r w:rsidRPr="003B424F">
        <w:rPr>
          <w:rFonts w:cs="Arial"/>
          <w:b/>
          <w:sz w:val="24"/>
          <w:szCs w:val="24"/>
        </w:rPr>
        <w:t>Where this is a joint tenancy, the term “Tenant” applies to each of the individuals above and the full responsibilities</w:t>
      </w:r>
      <w:r w:rsidR="00F23D9A">
        <w:rPr>
          <w:rFonts w:cs="Arial"/>
          <w:b/>
          <w:sz w:val="24"/>
          <w:szCs w:val="24"/>
        </w:rPr>
        <w:t xml:space="preserve"> </w:t>
      </w:r>
      <w:r w:rsidRPr="003B424F">
        <w:rPr>
          <w:rFonts w:cs="Arial"/>
          <w:b/>
          <w:sz w:val="24"/>
          <w:szCs w:val="24"/>
        </w:rPr>
        <w:t xml:space="preserve">and rights set out in this Agreement apply to each Tenant who will be jointly and severally liable for all of the obligations of the Tenant under this Agreement.      </w:t>
      </w:r>
    </w:p>
    <w:p w14:paraId="32BD1726" w14:textId="77777777" w:rsidR="003B424F" w:rsidRPr="003B424F" w:rsidRDefault="003B424F" w:rsidP="003B424F">
      <w:pPr>
        <w:rPr>
          <w:rFonts w:cs="Arial"/>
          <w:b/>
          <w:sz w:val="24"/>
          <w:szCs w:val="24"/>
        </w:rPr>
      </w:pPr>
    </w:p>
    <w:p w14:paraId="393AB1FF" w14:textId="6FE35E03" w:rsidR="004D0D5F" w:rsidRDefault="006F540C" w:rsidP="006F540C">
      <w:pPr>
        <w:rPr>
          <w:sz w:val="24"/>
          <w:szCs w:val="24"/>
          <w:u w:val="single"/>
          <w:shd w:val="clear" w:color="auto" w:fill="F2F2F2"/>
        </w:rPr>
      </w:pPr>
      <w:r>
        <w:rPr>
          <w:rFonts w:cs="Arial"/>
          <w:sz w:val="24"/>
          <w:szCs w:val="24"/>
        </w:rPr>
        <w:t>Email address(es):</w:t>
      </w:r>
    </w:p>
    <w:p w14:paraId="511EB10B" w14:textId="2388E0C7" w:rsidR="00747029" w:rsidRPr="00C3694A" w:rsidRDefault="00FB01FE" w:rsidP="00FB01FE">
      <w:pPr>
        <w:rPr>
          <w:sz w:val="24"/>
          <w:szCs w:val="24"/>
        </w:rPr>
      </w:pPr>
      <w:r w:rsidRPr="00C3694A">
        <w:rPr>
          <w:sz w:val="24"/>
          <w:szCs w:val="24"/>
        </w:rPr>
        <w:fldChar w:fldCharType="begin"/>
      </w:r>
      <w:r w:rsidRPr="00C3694A">
        <w:rPr>
          <w:sz w:val="24"/>
          <w:szCs w:val="24"/>
        </w:rPr>
        <w:instrText xml:space="preserve"> MERGEFIELD tenantEmails \* MERGEFORMAT </w:instrText>
      </w:r>
      <w:r w:rsidRPr="00C3694A">
        <w:rPr>
          <w:sz w:val="24"/>
          <w:szCs w:val="24"/>
        </w:rPr>
        <w:fldChar w:fldCharType="separate"/>
      </w:r>
      <w:r w:rsidRPr="00C3694A">
        <w:rPr>
          <w:sz w:val="24"/>
          <w:szCs w:val="24"/>
        </w:rPr>
        <w:t>«tenantEmails»</w:t>
      </w:r>
      <w:r w:rsidRPr="00C3694A">
        <w:rPr>
          <w:sz w:val="24"/>
          <w:szCs w:val="24"/>
        </w:rPr>
        <w:fldChar w:fldCharType="end"/>
      </w:r>
    </w:p>
    <w:p w14:paraId="5523EA43" w14:textId="77777777" w:rsidR="00FB01FE" w:rsidRPr="00FB01FE" w:rsidRDefault="00FB01FE" w:rsidP="00FB01FE"/>
    <w:p w14:paraId="13D09BF4" w14:textId="13226160" w:rsidR="003B424F" w:rsidRDefault="003B424F" w:rsidP="005402B0">
      <w:pPr>
        <w:rPr>
          <w:rFonts w:cs="Arial"/>
          <w:b/>
          <w:sz w:val="24"/>
          <w:szCs w:val="24"/>
          <w:shd w:val="clear" w:color="auto" w:fill="F2F2F2"/>
        </w:rPr>
      </w:pPr>
      <w:r w:rsidRPr="003B424F">
        <w:rPr>
          <w:rFonts w:cs="Arial"/>
          <w:sz w:val="24"/>
          <w:szCs w:val="24"/>
        </w:rPr>
        <w:t>Telephone number(s):</w:t>
      </w:r>
    </w:p>
    <w:p w14:paraId="44FB94FD" w14:textId="353206D9" w:rsidR="003B424F" w:rsidRPr="00A95C30" w:rsidRDefault="00FB01FE" w:rsidP="00FB01FE">
      <w:pPr>
        <w:rPr>
          <w:sz w:val="24"/>
          <w:szCs w:val="24"/>
        </w:rPr>
      </w:pPr>
      <w:r w:rsidRPr="00A95C30">
        <w:rPr>
          <w:sz w:val="24"/>
          <w:szCs w:val="24"/>
        </w:rPr>
        <w:fldChar w:fldCharType="begin"/>
      </w:r>
      <w:r w:rsidRPr="00A95C30">
        <w:rPr>
          <w:sz w:val="24"/>
          <w:szCs w:val="24"/>
        </w:rPr>
        <w:instrText xml:space="preserve"> MERGEFIELD tenantPhoneNumbers \* MERGEFORMAT </w:instrText>
      </w:r>
      <w:r w:rsidRPr="00A95C30">
        <w:rPr>
          <w:sz w:val="24"/>
          <w:szCs w:val="24"/>
        </w:rPr>
        <w:fldChar w:fldCharType="separate"/>
      </w:r>
      <w:r w:rsidRPr="00A95C30">
        <w:rPr>
          <w:sz w:val="24"/>
          <w:szCs w:val="24"/>
        </w:rPr>
        <w:t>«tenantPhoneNumbers»</w:t>
      </w:r>
      <w:r w:rsidRPr="00A95C30">
        <w:rPr>
          <w:sz w:val="24"/>
          <w:szCs w:val="24"/>
        </w:rPr>
        <w:fldChar w:fldCharType="end"/>
      </w:r>
    </w:p>
    <w:p w14:paraId="5DDF007A" w14:textId="77777777" w:rsidR="00FB01FE" w:rsidRPr="00FB01FE" w:rsidRDefault="00FB01FE" w:rsidP="00FB01FE"/>
    <w:p w14:paraId="028F9457" w14:textId="77777777" w:rsidR="003B424F" w:rsidRPr="003B424F" w:rsidRDefault="00DD159C" w:rsidP="003B424F">
      <w:pPr>
        <w:pStyle w:val="Heading2"/>
        <w:numPr>
          <w:ilvl w:val="0"/>
          <w:numId w:val="27"/>
        </w:numPr>
        <w:rPr>
          <w:b/>
          <w:sz w:val="28"/>
          <w:szCs w:val="28"/>
        </w:rPr>
      </w:pPr>
      <w:bookmarkStart w:id="15" w:name="_Toc480555142"/>
      <w:r>
        <w:rPr>
          <w:b/>
          <w:sz w:val="28"/>
          <w:szCs w:val="28"/>
        </w:rPr>
        <w:t>[</w:t>
      </w:r>
      <w:r w:rsidR="003B424F" w:rsidRPr="003B424F">
        <w:rPr>
          <w:b/>
          <w:sz w:val="28"/>
          <w:szCs w:val="28"/>
        </w:rPr>
        <w:t>LETTING AGENT/PROPERTY FACTOR</w:t>
      </w:r>
      <w:bookmarkEnd w:id="15"/>
      <w:r>
        <w:rPr>
          <w:b/>
          <w:sz w:val="28"/>
          <w:szCs w:val="28"/>
        </w:rPr>
        <w:t>]</w:t>
      </w:r>
    </w:p>
    <w:p w14:paraId="593A8CB2" w14:textId="77777777" w:rsidR="003B424F" w:rsidRPr="003B424F" w:rsidRDefault="003B424F" w:rsidP="003B424F"/>
    <w:p w14:paraId="36346042" w14:textId="77777777" w:rsidR="003B424F" w:rsidRPr="003B424F" w:rsidRDefault="003B424F" w:rsidP="003B424F"/>
    <w:p w14:paraId="2C2030BD" w14:textId="31920545" w:rsidR="003B424F" w:rsidRPr="00B749CE" w:rsidRDefault="003B424F" w:rsidP="003B424F">
      <w:r w:rsidRPr="003B424F">
        <w:rPr>
          <w:rFonts w:cs="Arial"/>
          <w:sz w:val="24"/>
          <w:szCs w:val="24"/>
        </w:rPr>
        <w:t xml:space="preserve">Name: </w:t>
      </w:r>
      <w:fldSimple w:instr=" MERGEFIELD lettingAgentName \* MERGEFORMAT ">
        <w:r w:rsidR="00B749CE" w:rsidRPr="00B749CE">
          <w:t>«</w:t>
        </w:r>
        <w:r w:rsidR="00B749CE" w:rsidRPr="00A95C30">
          <w:rPr>
            <w:sz w:val="24"/>
            <w:szCs w:val="24"/>
          </w:rPr>
          <w:t>lettingAgentName</w:t>
        </w:r>
        <w:r w:rsidR="00B749CE" w:rsidRPr="00B749CE">
          <w:t>»</w:t>
        </w:r>
      </w:fldSimple>
      <w:r w:rsidRPr="00B749CE">
        <w:tab/>
      </w:r>
      <w:r w:rsidRPr="00871FE2">
        <w:tab/>
      </w:r>
      <w:r w:rsidRPr="00871FE2">
        <w:tab/>
      </w:r>
      <w:r w:rsidRPr="00871FE2">
        <w:tab/>
      </w:r>
      <w:r w:rsidRPr="00871FE2">
        <w:tab/>
      </w:r>
      <w:r w:rsidRPr="00871FE2">
        <w:tab/>
      </w:r>
      <w:r w:rsidRPr="00871FE2">
        <w:tab/>
      </w:r>
      <w:r w:rsidRPr="00871FE2">
        <w:tab/>
      </w:r>
      <w:r w:rsidRPr="00871FE2">
        <w:tab/>
      </w:r>
      <w:r w:rsidRPr="00871FE2">
        <w:tab/>
      </w:r>
      <w:r w:rsidRPr="00871FE2">
        <w:tab/>
        <w:t xml:space="preserve">  </w:t>
      </w:r>
    </w:p>
    <w:p w14:paraId="5D3310CA" w14:textId="77777777" w:rsidR="00EE605C" w:rsidRDefault="00B749CE" w:rsidP="00EE605C">
      <w:pPr>
        <w:rPr>
          <w:rFonts w:cs="Arial"/>
        </w:rPr>
      </w:pPr>
      <w:r w:rsidRPr="00B749CE">
        <w:rPr>
          <w:rFonts w:cs="Arial"/>
          <w:sz w:val="24"/>
          <w:szCs w:val="24"/>
        </w:rPr>
        <w:t>Address</w:t>
      </w:r>
      <w:r>
        <w:rPr>
          <w:rFonts w:cs="Arial"/>
        </w:rPr>
        <w:t>:</w:t>
      </w:r>
    </w:p>
    <w:p w14:paraId="191FA356" w14:textId="337D0A22" w:rsidR="003B424F" w:rsidRDefault="00B749CE" w:rsidP="00EE605C">
      <w:r w:rsidRPr="00A95C30">
        <w:rPr>
          <w:rFonts w:cs="Arial"/>
          <w:sz w:val="24"/>
          <w:szCs w:val="24"/>
        </w:rPr>
        <w:fldChar w:fldCharType="begin"/>
      </w:r>
      <w:r w:rsidRPr="00A95C30">
        <w:rPr>
          <w:rFonts w:cs="Arial"/>
          <w:sz w:val="24"/>
          <w:szCs w:val="24"/>
        </w:rPr>
        <w:instrText xml:space="preserve"> MERGEFIELD lettingAgentAddress \* MERGEFORMAT </w:instrText>
      </w:r>
      <w:r w:rsidRPr="00A95C30">
        <w:rPr>
          <w:rFonts w:cs="Arial"/>
          <w:sz w:val="24"/>
          <w:szCs w:val="24"/>
        </w:rPr>
        <w:fldChar w:fldCharType="separate"/>
      </w:r>
      <w:r w:rsidRPr="00A95C30">
        <w:rPr>
          <w:rFonts w:cs="Arial"/>
          <w:noProof/>
          <w:sz w:val="24"/>
          <w:szCs w:val="24"/>
        </w:rPr>
        <w:t>«letting</w:t>
      </w:r>
      <w:r w:rsidRPr="00A95C30">
        <w:rPr>
          <w:sz w:val="24"/>
          <w:szCs w:val="24"/>
        </w:rPr>
        <w:t>AgentAddress»</w:t>
      </w:r>
      <w:r w:rsidRPr="00A95C30">
        <w:rPr>
          <w:rFonts w:cs="Arial"/>
          <w:sz w:val="24"/>
          <w:szCs w:val="24"/>
        </w:rPr>
        <w:fldChar w:fldCharType="end"/>
      </w:r>
      <w:r w:rsidR="003B424F" w:rsidRPr="00B749CE">
        <w:tab/>
      </w:r>
      <w:r w:rsidR="003B424F" w:rsidRPr="00B749CE">
        <w:tab/>
      </w:r>
      <w:r w:rsidR="003B424F" w:rsidRPr="00B749CE">
        <w:tab/>
      </w:r>
      <w:r w:rsidR="003B424F" w:rsidRPr="00B749CE">
        <w:tab/>
      </w:r>
      <w:r w:rsidR="003B424F" w:rsidRPr="00B749CE">
        <w:tab/>
      </w:r>
      <w:r w:rsidR="003B424F" w:rsidRPr="00B749CE">
        <w:tab/>
      </w:r>
      <w:r w:rsidR="003B424F" w:rsidRPr="00B749CE">
        <w:tab/>
      </w:r>
      <w:r w:rsidR="003B424F" w:rsidRPr="00B749CE">
        <w:tab/>
      </w:r>
    </w:p>
    <w:p w14:paraId="49E0FE4F" w14:textId="77777777" w:rsidR="00B749CE" w:rsidRPr="003B424F" w:rsidRDefault="00B749CE" w:rsidP="00B749CE">
      <w:pPr>
        <w:rPr>
          <w:rFonts w:cs="Arial"/>
          <w:sz w:val="24"/>
          <w:szCs w:val="24"/>
          <w:shd w:val="clear" w:color="auto" w:fill="F2F2F2"/>
        </w:rPr>
      </w:pPr>
    </w:p>
    <w:p w14:paraId="7683485C" w14:textId="20948D47" w:rsidR="003B424F" w:rsidRPr="00A95C30" w:rsidRDefault="003B424F" w:rsidP="003B424F">
      <w:pPr>
        <w:rPr>
          <w:sz w:val="24"/>
          <w:szCs w:val="24"/>
        </w:rPr>
      </w:pPr>
      <w:r w:rsidRPr="003B424F">
        <w:rPr>
          <w:rFonts w:cs="Arial"/>
          <w:sz w:val="24"/>
          <w:szCs w:val="24"/>
        </w:rPr>
        <w:t xml:space="preserve">Telephone number: </w:t>
      </w:r>
      <w:r w:rsidR="00B749CE" w:rsidRPr="00A95C30">
        <w:rPr>
          <w:sz w:val="24"/>
          <w:szCs w:val="24"/>
        </w:rPr>
        <w:fldChar w:fldCharType="begin"/>
      </w:r>
      <w:r w:rsidR="00B749CE" w:rsidRPr="00A95C30">
        <w:rPr>
          <w:sz w:val="24"/>
          <w:szCs w:val="24"/>
        </w:rPr>
        <w:instrText xml:space="preserve"> MERGEFIELD lettingAgentPhone \* MERGEFORMAT </w:instrText>
      </w:r>
      <w:r w:rsidR="00B749CE" w:rsidRPr="00A95C30">
        <w:rPr>
          <w:sz w:val="24"/>
          <w:szCs w:val="24"/>
        </w:rPr>
        <w:fldChar w:fldCharType="separate"/>
      </w:r>
      <w:r w:rsidR="00B749CE" w:rsidRPr="00A95C30">
        <w:rPr>
          <w:noProof/>
          <w:sz w:val="24"/>
          <w:szCs w:val="24"/>
        </w:rPr>
        <w:t>«lettingAgentPhone»</w:t>
      </w:r>
      <w:r w:rsidR="00B749CE" w:rsidRPr="00A95C30">
        <w:rPr>
          <w:sz w:val="24"/>
          <w:szCs w:val="24"/>
        </w:rPr>
        <w:fldChar w:fldCharType="end"/>
      </w:r>
    </w:p>
    <w:p w14:paraId="7DFCB07C" w14:textId="77777777" w:rsidR="00B749CE" w:rsidRPr="003B424F" w:rsidRDefault="00B749CE" w:rsidP="003B424F">
      <w:pPr>
        <w:rPr>
          <w:rFonts w:cs="Arial"/>
          <w:sz w:val="24"/>
          <w:szCs w:val="24"/>
        </w:rPr>
      </w:pPr>
    </w:p>
    <w:p w14:paraId="1E05A37B" w14:textId="29D05265" w:rsidR="003B424F" w:rsidRPr="00A95C30" w:rsidRDefault="00DD159C" w:rsidP="003B424F">
      <w:pPr>
        <w:rPr>
          <w:sz w:val="24"/>
          <w:szCs w:val="24"/>
        </w:rPr>
      </w:pPr>
      <w:r>
        <w:rPr>
          <w:rFonts w:cs="Arial"/>
          <w:sz w:val="24"/>
          <w:szCs w:val="24"/>
        </w:rPr>
        <w:t>R</w:t>
      </w:r>
      <w:r w:rsidR="003B424F" w:rsidRPr="003B424F">
        <w:rPr>
          <w:rFonts w:cs="Arial"/>
          <w:sz w:val="24"/>
          <w:szCs w:val="24"/>
        </w:rPr>
        <w:t xml:space="preserve">egistration number:  </w:t>
      </w:r>
      <w:r w:rsidR="00B749CE" w:rsidRPr="00A95C30">
        <w:rPr>
          <w:sz w:val="24"/>
          <w:szCs w:val="24"/>
        </w:rPr>
        <w:fldChar w:fldCharType="begin"/>
      </w:r>
      <w:r w:rsidR="00B749CE" w:rsidRPr="00A95C30">
        <w:rPr>
          <w:sz w:val="24"/>
          <w:szCs w:val="24"/>
        </w:rPr>
        <w:instrText xml:space="preserve"> MERGEFIELD lettingAgentRegistrationNumber \* MERGEFORMAT </w:instrText>
      </w:r>
      <w:r w:rsidR="00B749CE" w:rsidRPr="00A95C30">
        <w:rPr>
          <w:sz w:val="24"/>
          <w:szCs w:val="24"/>
        </w:rPr>
        <w:fldChar w:fldCharType="separate"/>
      </w:r>
      <w:r w:rsidR="00B749CE" w:rsidRPr="00A95C30">
        <w:rPr>
          <w:noProof/>
          <w:sz w:val="24"/>
          <w:szCs w:val="24"/>
        </w:rPr>
        <w:t>«lettingAgentRegistrationNumber»</w:t>
      </w:r>
      <w:r w:rsidR="00B749CE" w:rsidRPr="00A95C30">
        <w:rPr>
          <w:sz w:val="24"/>
          <w:szCs w:val="24"/>
        </w:rPr>
        <w:fldChar w:fldCharType="end"/>
      </w:r>
    </w:p>
    <w:p w14:paraId="37F5C52F" w14:textId="77777777" w:rsidR="00B749CE" w:rsidRPr="003B424F" w:rsidRDefault="00B749CE" w:rsidP="003B424F">
      <w:pPr>
        <w:rPr>
          <w:sz w:val="24"/>
          <w:szCs w:val="24"/>
        </w:rPr>
      </w:pPr>
    </w:p>
    <w:p w14:paraId="6D12ACFD" w14:textId="0AEFEC99" w:rsidR="003B424F" w:rsidRPr="003B424F" w:rsidRDefault="003B424F" w:rsidP="003B424F">
      <w:pPr>
        <w:rPr>
          <w:sz w:val="24"/>
          <w:szCs w:val="24"/>
          <w:u w:val="single"/>
          <w:shd w:val="clear" w:color="auto" w:fill="F2F2F2"/>
        </w:rPr>
      </w:pPr>
      <w:r w:rsidRPr="003B424F">
        <w:rPr>
          <w:sz w:val="24"/>
          <w:szCs w:val="24"/>
        </w:rPr>
        <w:t xml:space="preserve">Email address:  </w:t>
      </w:r>
      <w:fldSimple w:instr=" MERGEFIELD lettingAgentEmail \* MERGEFORMAT ">
        <w:r w:rsidR="00B749CE" w:rsidRPr="00A95C30">
          <w:rPr>
            <w:noProof/>
            <w:sz w:val="24"/>
            <w:szCs w:val="24"/>
          </w:rPr>
          <w:t>«lettingAgentEmail</w:t>
        </w:r>
        <w:r w:rsidR="00B749CE">
          <w:rPr>
            <w:noProof/>
          </w:rPr>
          <w:t>»</w:t>
        </w:r>
      </w:fldSimple>
    </w:p>
    <w:p w14:paraId="00834646" w14:textId="77777777" w:rsidR="003B424F" w:rsidRPr="003B424F" w:rsidRDefault="003B424F" w:rsidP="003B424F">
      <w:pPr>
        <w:pStyle w:val="CommentText"/>
        <w:rPr>
          <w:rFonts w:cs="Arial"/>
          <w:sz w:val="24"/>
          <w:szCs w:val="24"/>
        </w:rPr>
      </w:pPr>
    </w:p>
    <w:p w14:paraId="472B8F52" w14:textId="77777777" w:rsidR="003B424F" w:rsidRPr="003B424F" w:rsidRDefault="003B424F" w:rsidP="003B424F">
      <w:pPr>
        <w:pStyle w:val="CommentText"/>
        <w:rPr>
          <w:rFonts w:cs="Arial"/>
          <w:sz w:val="24"/>
          <w:szCs w:val="24"/>
        </w:rPr>
      </w:pPr>
      <w:r w:rsidRPr="003B424F">
        <w:rPr>
          <w:rFonts w:cs="Arial"/>
          <w:sz w:val="24"/>
          <w:szCs w:val="24"/>
        </w:rPr>
        <w:t>The above-named Agent will deliver the following services on behalf of the Landlord:</w:t>
      </w:r>
    </w:p>
    <w:p w14:paraId="3086BC4F" w14:textId="73088E81" w:rsidR="003B424F" w:rsidRPr="00A95C30" w:rsidRDefault="00B749CE" w:rsidP="0004169D">
      <w:pPr>
        <w:rPr>
          <w:sz w:val="24"/>
          <w:szCs w:val="24"/>
        </w:rPr>
      </w:pPr>
      <w:r w:rsidRPr="00A95C30">
        <w:rPr>
          <w:sz w:val="24"/>
          <w:szCs w:val="24"/>
        </w:rPr>
        <w:fldChar w:fldCharType="begin"/>
      </w:r>
      <w:r w:rsidRPr="00A95C30">
        <w:rPr>
          <w:sz w:val="24"/>
          <w:szCs w:val="24"/>
        </w:rPr>
        <w:instrText xml:space="preserve"> MERGEFIELD lettingAgentServices \* MERGEFORMAT </w:instrText>
      </w:r>
      <w:r w:rsidRPr="00A95C30">
        <w:rPr>
          <w:sz w:val="24"/>
          <w:szCs w:val="24"/>
        </w:rPr>
        <w:fldChar w:fldCharType="separate"/>
      </w:r>
      <w:r w:rsidRPr="00A95C30">
        <w:rPr>
          <w:sz w:val="24"/>
          <w:szCs w:val="24"/>
        </w:rPr>
        <w:t>«lettingAgentServices»</w:t>
      </w:r>
      <w:r w:rsidRPr="00A95C30">
        <w:rPr>
          <w:sz w:val="24"/>
          <w:szCs w:val="24"/>
        </w:rPr>
        <w:fldChar w:fldCharType="end"/>
      </w:r>
    </w:p>
    <w:p w14:paraId="315468BF" w14:textId="77777777" w:rsidR="00B749CE" w:rsidRPr="003B424F" w:rsidRDefault="00B749CE" w:rsidP="003B424F">
      <w:pPr>
        <w:rPr>
          <w:rFonts w:cs="Arial"/>
          <w:i/>
          <w:sz w:val="24"/>
          <w:szCs w:val="24"/>
        </w:rPr>
      </w:pPr>
    </w:p>
    <w:p w14:paraId="3BF2F14D" w14:textId="77777777" w:rsidR="003B424F" w:rsidRDefault="003B424F" w:rsidP="003B424F">
      <w:pPr>
        <w:pStyle w:val="CommentText"/>
        <w:rPr>
          <w:sz w:val="24"/>
          <w:szCs w:val="24"/>
        </w:rPr>
      </w:pPr>
      <w:r w:rsidRPr="003B424F">
        <w:rPr>
          <w:sz w:val="24"/>
          <w:szCs w:val="24"/>
        </w:rPr>
        <w:t>The Agent is the first point of contact for the following things:</w:t>
      </w:r>
    </w:p>
    <w:p w14:paraId="721FDF33" w14:textId="53D223DB" w:rsidR="003B424F" w:rsidRPr="00A95C30" w:rsidRDefault="0004169D" w:rsidP="0004169D">
      <w:pPr>
        <w:rPr>
          <w:sz w:val="24"/>
          <w:szCs w:val="24"/>
        </w:rPr>
      </w:pPr>
      <w:r w:rsidRPr="00A95C30">
        <w:rPr>
          <w:sz w:val="24"/>
          <w:szCs w:val="24"/>
        </w:rPr>
        <w:fldChar w:fldCharType="begin"/>
      </w:r>
      <w:r w:rsidRPr="00A95C30">
        <w:rPr>
          <w:sz w:val="24"/>
          <w:szCs w:val="24"/>
        </w:rPr>
        <w:instrText xml:space="preserve"> MERGEFIELD lettingAgentPointOfContact \* MERGEFORMAT </w:instrText>
      </w:r>
      <w:r w:rsidRPr="00A95C30">
        <w:rPr>
          <w:sz w:val="24"/>
          <w:szCs w:val="24"/>
        </w:rPr>
        <w:fldChar w:fldCharType="separate"/>
      </w:r>
      <w:r w:rsidRPr="00A95C30">
        <w:rPr>
          <w:sz w:val="24"/>
          <w:szCs w:val="24"/>
        </w:rPr>
        <w:t>«lettingAgentPointOfContact»</w:t>
      </w:r>
      <w:r w:rsidRPr="00A95C30">
        <w:rPr>
          <w:sz w:val="24"/>
          <w:szCs w:val="24"/>
        </w:rPr>
        <w:fldChar w:fldCharType="end"/>
      </w:r>
    </w:p>
    <w:p w14:paraId="00EC4EB1" w14:textId="77777777" w:rsidR="003B424F" w:rsidRPr="00437859" w:rsidRDefault="003B424F" w:rsidP="003B424F">
      <w:pPr>
        <w:rPr>
          <w:rFonts w:cs="Arial"/>
          <w:i/>
          <w:sz w:val="24"/>
          <w:szCs w:val="24"/>
        </w:rPr>
      </w:pPr>
    </w:p>
    <w:p w14:paraId="2B3EFFA2" w14:textId="5FF29877" w:rsidR="003B424F" w:rsidRPr="0004169D" w:rsidRDefault="003B424F" w:rsidP="0004169D">
      <w:pPr>
        <w:rPr>
          <w:sz w:val="24"/>
          <w:szCs w:val="24"/>
          <w:u w:val="single"/>
          <w:shd w:val="clear" w:color="auto" w:fill="F2F2F2"/>
        </w:rPr>
      </w:pPr>
    </w:p>
    <w:p w14:paraId="2AE1AFF2" w14:textId="77777777" w:rsidR="003B424F" w:rsidRPr="003B424F" w:rsidRDefault="003B424F" w:rsidP="003B424F">
      <w:pPr>
        <w:pStyle w:val="Heading2"/>
        <w:ind w:left="720"/>
        <w:rPr>
          <w:b/>
          <w:bCs/>
          <w:sz w:val="28"/>
          <w:szCs w:val="28"/>
          <w:u w:val="single"/>
        </w:rPr>
      </w:pPr>
    </w:p>
    <w:p w14:paraId="2F27930C" w14:textId="77777777" w:rsidR="00951199" w:rsidRPr="00D82BEB" w:rsidRDefault="007C5642" w:rsidP="003B424F">
      <w:pPr>
        <w:pStyle w:val="Heading2"/>
        <w:numPr>
          <w:ilvl w:val="0"/>
          <w:numId w:val="27"/>
        </w:numPr>
        <w:rPr>
          <w:b/>
          <w:bCs/>
          <w:sz w:val="28"/>
          <w:szCs w:val="28"/>
          <w:u w:val="single"/>
        </w:rPr>
      </w:pPr>
      <w:bookmarkStart w:id="16" w:name="_Toc480555143"/>
      <w:r w:rsidRPr="00D82BEB">
        <w:rPr>
          <w:b/>
          <w:sz w:val="28"/>
          <w:szCs w:val="28"/>
        </w:rPr>
        <w:t>LANDLORD</w:t>
      </w:r>
      <w:bookmarkEnd w:id="16"/>
    </w:p>
    <w:p w14:paraId="1C40F111" w14:textId="77777777" w:rsidR="00097376" w:rsidRPr="00D82BEB" w:rsidRDefault="00097376" w:rsidP="000E70BF">
      <w:pPr>
        <w:rPr>
          <w:b/>
          <w:bCs/>
          <w:sz w:val="24"/>
          <w:szCs w:val="24"/>
          <w:u w:val="single"/>
        </w:rPr>
      </w:pPr>
    </w:p>
    <w:p w14:paraId="236B3EFA" w14:textId="56F7BB55" w:rsidR="00097376" w:rsidRPr="00160E1E" w:rsidRDefault="00097376" w:rsidP="000E70BF">
      <w:r w:rsidRPr="0025017D">
        <w:rPr>
          <w:b/>
          <w:sz w:val="24"/>
          <w:szCs w:val="24"/>
        </w:rPr>
        <w:t xml:space="preserve">Name (1):  </w:t>
      </w:r>
      <w:r w:rsidR="00160E1E" w:rsidRPr="00A95C30">
        <w:rPr>
          <w:sz w:val="24"/>
          <w:szCs w:val="24"/>
        </w:rPr>
        <w:fldChar w:fldCharType="begin"/>
      </w:r>
      <w:r w:rsidR="00160E1E" w:rsidRPr="00A95C30">
        <w:rPr>
          <w:sz w:val="24"/>
          <w:szCs w:val="24"/>
        </w:rPr>
        <w:instrText xml:space="preserve"> MERGEFIELD landlordName1 \* MERGEFORMAT </w:instrText>
      </w:r>
      <w:r w:rsidR="00160E1E" w:rsidRPr="00A95C30">
        <w:rPr>
          <w:sz w:val="24"/>
          <w:szCs w:val="24"/>
        </w:rPr>
        <w:fldChar w:fldCharType="separate"/>
      </w:r>
      <w:r w:rsidR="00160E1E" w:rsidRPr="00A95C30">
        <w:rPr>
          <w:sz w:val="24"/>
          <w:szCs w:val="24"/>
        </w:rPr>
        <w:t>«landlordName1»</w:t>
      </w:r>
      <w:r w:rsidR="00160E1E" w:rsidRPr="00A95C30">
        <w:rPr>
          <w:sz w:val="24"/>
          <w:szCs w:val="24"/>
        </w:rPr>
        <w:fldChar w:fldCharType="end"/>
      </w:r>
      <w:r w:rsidR="00183883" w:rsidRPr="00160E1E">
        <w:t xml:space="preserve"> </w:t>
      </w:r>
    </w:p>
    <w:p w14:paraId="37111E50" w14:textId="77777777" w:rsidR="008703AD" w:rsidRDefault="008E4143" w:rsidP="000E70BF">
      <w:r w:rsidRPr="0025017D">
        <w:rPr>
          <w:b/>
          <w:sz w:val="24"/>
          <w:szCs w:val="24"/>
        </w:rPr>
        <w:t>Name</w:t>
      </w:r>
      <w:r w:rsidR="00097376" w:rsidRPr="0025017D">
        <w:rPr>
          <w:b/>
          <w:sz w:val="24"/>
          <w:szCs w:val="24"/>
        </w:rPr>
        <w:t xml:space="preserve"> (2)</w:t>
      </w:r>
      <w:r w:rsidR="00116AA8" w:rsidRPr="0025017D">
        <w:rPr>
          <w:b/>
          <w:sz w:val="24"/>
          <w:szCs w:val="24"/>
        </w:rPr>
        <w:t>:</w:t>
      </w:r>
      <w:r w:rsidR="002D2FEF" w:rsidRPr="00D82BEB">
        <w:rPr>
          <w:b/>
          <w:sz w:val="24"/>
          <w:szCs w:val="24"/>
        </w:rPr>
        <w:t xml:space="preserve">  </w:t>
      </w:r>
      <w:r w:rsidR="008703AD" w:rsidRPr="00A95C30">
        <w:rPr>
          <w:sz w:val="24"/>
          <w:szCs w:val="24"/>
        </w:rPr>
        <w:fldChar w:fldCharType="begin"/>
      </w:r>
      <w:r w:rsidR="008703AD" w:rsidRPr="00A95C30">
        <w:rPr>
          <w:sz w:val="24"/>
          <w:szCs w:val="24"/>
        </w:rPr>
        <w:instrText xml:space="preserve"> MERGEFIELD landlordName2 \* MERGEFORMAT </w:instrText>
      </w:r>
      <w:r w:rsidR="008703AD" w:rsidRPr="00A95C30">
        <w:rPr>
          <w:sz w:val="24"/>
          <w:szCs w:val="24"/>
        </w:rPr>
        <w:fldChar w:fldCharType="separate"/>
      </w:r>
      <w:r w:rsidR="008703AD" w:rsidRPr="00A95C30">
        <w:rPr>
          <w:sz w:val="24"/>
          <w:szCs w:val="24"/>
        </w:rPr>
        <w:t>«landlordName2»</w:t>
      </w:r>
      <w:r w:rsidR="008703AD" w:rsidRPr="00A95C30">
        <w:rPr>
          <w:sz w:val="24"/>
          <w:szCs w:val="24"/>
        </w:rPr>
        <w:fldChar w:fldCharType="end"/>
      </w:r>
      <w:r w:rsidR="00B9250A" w:rsidRPr="008703AD">
        <w:tab/>
      </w:r>
    </w:p>
    <w:p w14:paraId="645BB175" w14:textId="7F0F4FA6" w:rsidR="00E544D8" w:rsidRPr="00D82BEB" w:rsidRDefault="00B9250A" w:rsidP="000E70BF">
      <w:pPr>
        <w:rPr>
          <w:b/>
          <w:sz w:val="24"/>
          <w:szCs w:val="24"/>
        </w:rPr>
      </w:pPr>
      <w:r w:rsidRPr="00D82BEB">
        <w:rPr>
          <w:b/>
          <w:sz w:val="24"/>
          <w:szCs w:val="24"/>
        </w:rPr>
        <w:t>(“</w:t>
      </w:r>
      <w:r w:rsidR="00A92E62" w:rsidRPr="00D82BEB">
        <w:rPr>
          <w:b/>
          <w:sz w:val="24"/>
          <w:szCs w:val="24"/>
        </w:rPr>
        <w:t>t</w:t>
      </w:r>
      <w:r w:rsidRPr="00D82BEB">
        <w:rPr>
          <w:b/>
          <w:sz w:val="24"/>
          <w:szCs w:val="24"/>
        </w:rPr>
        <w:t xml:space="preserve">he </w:t>
      </w:r>
      <w:r w:rsidR="005C6938" w:rsidRPr="00D82BEB">
        <w:rPr>
          <w:b/>
          <w:sz w:val="24"/>
          <w:szCs w:val="24"/>
        </w:rPr>
        <w:t>Landlord</w:t>
      </w:r>
      <w:r w:rsidR="00097376" w:rsidRPr="00D82BEB">
        <w:rPr>
          <w:b/>
          <w:sz w:val="24"/>
          <w:szCs w:val="24"/>
        </w:rPr>
        <w:t>(s</w:t>
      </w:r>
      <w:r w:rsidRPr="00D82BEB">
        <w:rPr>
          <w:b/>
          <w:sz w:val="24"/>
          <w:szCs w:val="24"/>
        </w:rPr>
        <w:t>)</w:t>
      </w:r>
      <w:r w:rsidR="00097376" w:rsidRPr="00D82BEB">
        <w:rPr>
          <w:b/>
          <w:sz w:val="24"/>
          <w:szCs w:val="24"/>
        </w:rPr>
        <w:t>”)</w:t>
      </w:r>
    </w:p>
    <w:p w14:paraId="2CB3CA48" w14:textId="77777777" w:rsidR="0017270A" w:rsidRPr="00D82BEB" w:rsidRDefault="0017270A" w:rsidP="000E70BF">
      <w:pPr>
        <w:rPr>
          <w:b/>
          <w:sz w:val="24"/>
          <w:szCs w:val="24"/>
        </w:rPr>
      </w:pPr>
    </w:p>
    <w:p w14:paraId="0863F630" w14:textId="77777777" w:rsidR="00097376" w:rsidRPr="00D82BEB" w:rsidRDefault="00097376" w:rsidP="000E70BF">
      <w:pPr>
        <w:rPr>
          <w:b/>
          <w:i/>
          <w:sz w:val="24"/>
          <w:szCs w:val="24"/>
        </w:rPr>
      </w:pPr>
    </w:p>
    <w:p w14:paraId="69BD68E3" w14:textId="77777777" w:rsidR="008703AD" w:rsidRPr="008703AD" w:rsidRDefault="00E544D8" w:rsidP="008703AD">
      <w:pPr>
        <w:rPr>
          <w:b/>
          <w:sz w:val="24"/>
          <w:szCs w:val="24"/>
        </w:rPr>
      </w:pPr>
      <w:r w:rsidRPr="008703AD">
        <w:rPr>
          <w:b/>
          <w:sz w:val="24"/>
          <w:szCs w:val="24"/>
        </w:rPr>
        <w:t>A</w:t>
      </w:r>
      <w:r w:rsidR="008E4143" w:rsidRPr="008703AD">
        <w:rPr>
          <w:b/>
          <w:sz w:val="24"/>
          <w:szCs w:val="24"/>
        </w:rPr>
        <w:t>ddress</w:t>
      </w:r>
      <w:r w:rsidR="00097376" w:rsidRPr="008703AD">
        <w:rPr>
          <w:b/>
          <w:sz w:val="24"/>
          <w:szCs w:val="24"/>
        </w:rPr>
        <w:t xml:space="preserve"> (</w:t>
      </w:r>
      <w:r w:rsidR="008040FB" w:rsidRPr="008703AD">
        <w:rPr>
          <w:b/>
          <w:sz w:val="24"/>
          <w:szCs w:val="24"/>
        </w:rPr>
        <w:t>Landlord</w:t>
      </w:r>
      <w:r w:rsidR="00097376" w:rsidRPr="008703AD">
        <w:rPr>
          <w:b/>
          <w:sz w:val="24"/>
          <w:szCs w:val="24"/>
        </w:rPr>
        <w:t xml:space="preserve"> 1)</w:t>
      </w:r>
      <w:r w:rsidR="00116AA8" w:rsidRPr="008703AD">
        <w:rPr>
          <w:b/>
          <w:sz w:val="24"/>
          <w:szCs w:val="24"/>
        </w:rPr>
        <w:t>:</w:t>
      </w:r>
      <w:r w:rsidR="002D2FEF" w:rsidRPr="008703AD">
        <w:rPr>
          <w:b/>
          <w:sz w:val="24"/>
          <w:szCs w:val="24"/>
        </w:rPr>
        <w:t xml:space="preserve"> </w:t>
      </w:r>
    </w:p>
    <w:p w14:paraId="28700DF7" w14:textId="58319880" w:rsidR="00183883" w:rsidRDefault="008703AD" w:rsidP="008703AD">
      <w:pPr>
        <w:rPr>
          <w:sz w:val="24"/>
          <w:szCs w:val="24"/>
        </w:rPr>
      </w:pPr>
      <w:r w:rsidRPr="00A95C30">
        <w:rPr>
          <w:sz w:val="24"/>
          <w:szCs w:val="24"/>
        </w:rPr>
        <w:fldChar w:fldCharType="begin"/>
      </w:r>
      <w:r w:rsidRPr="00A95C30">
        <w:rPr>
          <w:sz w:val="24"/>
          <w:szCs w:val="24"/>
        </w:rPr>
        <w:instrText xml:space="preserve"> MERGEFIELD landlordAddress1 \* MERGEFORMAT </w:instrText>
      </w:r>
      <w:r w:rsidRPr="00A95C30">
        <w:rPr>
          <w:sz w:val="24"/>
          <w:szCs w:val="24"/>
        </w:rPr>
        <w:fldChar w:fldCharType="separate"/>
      </w:r>
      <w:r w:rsidRPr="00A95C30">
        <w:rPr>
          <w:sz w:val="24"/>
          <w:szCs w:val="24"/>
        </w:rPr>
        <w:t>«landlordAddress1»</w:t>
      </w:r>
      <w:r w:rsidRPr="00A95C30">
        <w:rPr>
          <w:sz w:val="24"/>
          <w:szCs w:val="24"/>
        </w:rPr>
        <w:fldChar w:fldCharType="end"/>
      </w:r>
    </w:p>
    <w:p w14:paraId="54697EBB" w14:textId="77777777" w:rsidR="00996EFE" w:rsidRPr="00A95C30" w:rsidRDefault="00996EFE" w:rsidP="008703AD">
      <w:pPr>
        <w:rPr>
          <w:b/>
          <w:i/>
          <w:sz w:val="24"/>
          <w:szCs w:val="24"/>
        </w:rPr>
      </w:pPr>
    </w:p>
    <w:p w14:paraId="65D3B29A" w14:textId="77777777" w:rsidR="008703AD" w:rsidRDefault="00097376" w:rsidP="00183883">
      <w:pPr>
        <w:rPr>
          <w:b/>
          <w:sz w:val="24"/>
          <w:szCs w:val="24"/>
        </w:rPr>
      </w:pPr>
      <w:r w:rsidRPr="0025017D">
        <w:rPr>
          <w:b/>
          <w:sz w:val="24"/>
          <w:szCs w:val="24"/>
        </w:rPr>
        <w:lastRenderedPageBreak/>
        <w:t>Address (</w:t>
      </w:r>
      <w:r w:rsidR="008040FB">
        <w:rPr>
          <w:b/>
          <w:sz w:val="24"/>
          <w:szCs w:val="24"/>
        </w:rPr>
        <w:t>Landlord</w:t>
      </w:r>
      <w:r w:rsidRPr="0025017D">
        <w:rPr>
          <w:b/>
          <w:sz w:val="24"/>
          <w:szCs w:val="24"/>
        </w:rPr>
        <w:t xml:space="preserve"> 2):</w:t>
      </w:r>
      <w:r w:rsidR="00183883" w:rsidRPr="0025017D">
        <w:rPr>
          <w:b/>
          <w:sz w:val="24"/>
          <w:szCs w:val="24"/>
        </w:rPr>
        <w:t xml:space="preserve">   </w:t>
      </w:r>
    </w:p>
    <w:p w14:paraId="181B6D68" w14:textId="64CBCFEE" w:rsidR="00097376" w:rsidRPr="00A95C30" w:rsidRDefault="008703AD" w:rsidP="008703AD">
      <w:pPr>
        <w:rPr>
          <w:sz w:val="24"/>
          <w:szCs w:val="24"/>
        </w:rPr>
      </w:pPr>
      <w:r w:rsidRPr="00A95C30">
        <w:rPr>
          <w:sz w:val="24"/>
          <w:szCs w:val="24"/>
        </w:rPr>
        <w:fldChar w:fldCharType="begin"/>
      </w:r>
      <w:r w:rsidRPr="00A95C30">
        <w:rPr>
          <w:sz w:val="24"/>
          <w:szCs w:val="24"/>
        </w:rPr>
        <w:instrText xml:space="preserve"> MERGEFIELD landlordAddress2 \* MERGEFORMAT </w:instrText>
      </w:r>
      <w:r w:rsidRPr="00A95C30">
        <w:rPr>
          <w:sz w:val="24"/>
          <w:szCs w:val="24"/>
        </w:rPr>
        <w:fldChar w:fldCharType="separate"/>
      </w:r>
      <w:r w:rsidRPr="00A95C30">
        <w:rPr>
          <w:sz w:val="24"/>
          <w:szCs w:val="24"/>
        </w:rPr>
        <w:t>«landlordAddress2»</w:t>
      </w:r>
      <w:r w:rsidRPr="00A95C30">
        <w:rPr>
          <w:sz w:val="24"/>
          <w:szCs w:val="24"/>
        </w:rPr>
        <w:fldChar w:fldCharType="end"/>
      </w:r>
    </w:p>
    <w:p w14:paraId="6F40E58D" w14:textId="77777777" w:rsidR="00097376" w:rsidRPr="00D82BEB" w:rsidRDefault="00097376" w:rsidP="000E70BF">
      <w:pPr>
        <w:rPr>
          <w:b/>
          <w:sz w:val="24"/>
          <w:szCs w:val="24"/>
          <w:u w:val="single"/>
        </w:rPr>
      </w:pPr>
    </w:p>
    <w:p w14:paraId="79F4DA83" w14:textId="77777777" w:rsidR="008703AD" w:rsidRDefault="00951199" w:rsidP="00183883">
      <w:pPr>
        <w:rPr>
          <w:sz w:val="24"/>
          <w:szCs w:val="24"/>
        </w:rPr>
      </w:pPr>
      <w:r w:rsidRPr="00437859">
        <w:rPr>
          <w:sz w:val="24"/>
          <w:szCs w:val="24"/>
        </w:rPr>
        <w:t xml:space="preserve">Email </w:t>
      </w:r>
      <w:r w:rsidR="00E57773">
        <w:rPr>
          <w:sz w:val="24"/>
          <w:szCs w:val="24"/>
        </w:rPr>
        <w:t>address</w:t>
      </w:r>
      <w:r w:rsidR="003423BC" w:rsidRPr="00437859">
        <w:rPr>
          <w:sz w:val="24"/>
          <w:szCs w:val="24"/>
        </w:rPr>
        <w:t>(</w:t>
      </w:r>
      <w:r w:rsidR="00183883" w:rsidRPr="00437859">
        <w:rPr>
          <w:sz w:val="24"/>
          <w:szCs w:val="24"/>
        </w:rPr>
        <w:t>es)</w:t>
      </w:r>
      <w:r w:rsidR="00116AA8" w:rsidRPr="00437859">
        <w:rPr>
          <w:sz w:val="24"/>
          <w:szCs w:val="24"/>
        </w:rPr>
        <w:t>:</w:t>
      </w:r>
      <w:r w:rsidR="00183883" w:rsidRPr="00437859">
        <w:rPr>
          <w:sz w:val="24"/>
          <w:szCs w:val="24"/>
        </w:rPr>
        <w:t xml:space="preserve">  </w:t>
      </w:r>
    </w:p>
    <w:p w14:paraId="28C76C99" w14:textId="0AA0C910" w:rsidR="00951199" w:rsidRPr="00A95C30" w:rsidRDefault="008703AD" w:rsidP="008703AD">
      <w:pPr>
        <w:rPr>
          <w:sz w:val="24"/>
          <w:szCs w:val="24"/>
        </w:rPr>
      </w:pPr>
      <w:r w:rsidRPr="00A95C30">
        <w:rPr>
          <w:sz w:val="24"/>
          <w:szCs w:val="24"/>
        </w:rPr>
        <w:fldChar w:fldCharType="begin"/>
      </w:r>
      <w:r w:rsidRPr="00A95C30">
        <w:rPr>
          <w:sz w:val="24"/>
          <w:szCs w:val="24"/>
        </w:rPr>
        <w:instrText xml:space="preserve"> MERGEFIELD landlordEmail1 \* MERGEFORMAT </w:instrText>
      </w:r>
      <w:r w:rsidRPr="00A95C30">
        <w:rPr>
          <w:sz w:val="24"/>
          <w:szCs w:val="24"/>
        </w:rPr>
        <w:fldChar w:fldCharType="separate"/>
      </w:r>
      <w:r w:rsidRPr="00A95C30">
        <w:rPr>
          <w:sz w:val="24"/>
          <w:szCs w:val="24"/>
        </w:rPr>
        <w:t>«landlordEmail1»</w:t>
      </w:r>
      <w:r w:rsidRPr="00A95C30">
        <w:rPr>
          <w:sz w:val="24"/>
          <w:szCs w:val="24"/>
        </w:rPr>
        <w:fldChar w:fldCharType="end"/>
      </w:r>
    </w:p>
    <w:p w14:paraId="059E0466" w14:textId="4204F3B8" w:rsidR="00E544D8" w:rsidRPr="00A95C30" w:rsidRDefault="004311D2" w:rsidP="000E70BF">
      <w:pPr>
        <w:rPr>
          <w:sz w:val="24"/>
          <w:szCs w:val="24"/>
        </w:rPr>
      </w:pPr>
      <w:r w:rsidRPr="00A95C30">
        <w:rPr>
          <w:sz w:val="24"/>
          <w:szCs w:val="24"/>
        </w:rPr>
        <w:fldChar w:fldCharType="begin"/>
      </w:r>
      <w:r w:rsidRPr="00A95C30">
        <w:rPr>
          <w:sz w:val="24"/>
          <w:szCs w:val="24"/>
        </w:rPr>
        <w:instrText xml:space="preserve"> MERGEFIELD landlordEmail2 \* MERGEFORMAT </w:instrText>
      </w:r>
      <w:r w:rsidRPr="00A95C30">
        <w:rPr>
          <w:sz w:val="24"/>
          <w:szCs w:val="24"/>
        </w:rPr>
        <w:fldChar w:fldCharType="separate"/>
      </w:r>
      <w:r w:rsidRPr="00A95C30">
        <w:rPr>
          <w:noProof/>
          <w:sz w:val="24"/>
          <w:szCs w:val="24"/>
        </w:rPr>
        <w:t>«landlordEmail2»</w:t>
      </w:r>
      <w:r w:rsidRPr="00A95C30">
        <w:rPr>
          <w:sz w:val="24"/>
          <w:szCs w:val="24"/>
        </w:rPr>
        <w:fldChar w:fldCharType="end"/>
      </w:r>
    </w:p>
    <w:p w14:paraId="5306A3B9" w14:textId="77777777" w:rsidR="004311D2" w:rsidRPr="00437859" w:rsidRDefault="004311D2" w:rsidP="000E70BF">
      <w:pPr>
        <w:rPr>
          <w:sz w:val="24"/>
          <w:szCs w:val="24"/>
          <w:u w:val="single"/>
        </w:rPr>
      </w:pPr>
    </w:p>
    <w:p w14:paraId="34771D42" w14:textId="0B6BC6BE" w:rsidR="008703AD" w:rsidRDefault="00E544D8" w:rsidP="000E70BF">
      <w:pPr>
        <w:rPr>
          <w:sz w:val="24"/>
          <w:szCs w:val="24"/>
        </w:rPr>
      </w:pPr>
      <w:r w:rsidRPr="00437859">
        <w:rPr>
          <w:sz w:val="24"/>
          <w:szCs w:val="24"/>
        </w:rPr>
        <w:t>T</w:t>
      </w:r>
      <w:r w:rsidR="008E4143" w:rsidRPr="00437859">
        <w:rPr>
          <w:sz w:val="24"/>
          <w:szCs w:val="24"/>
        </w:rPr>
        <w:t>elephone  number</w:t>
      </w:r>
      <w:r w:rsidR="004E2C23">
        <w:rPr>
          <w:sz w:val="24"/>
          <w:szCs w:val="24"/>
        </w:rPr>
        <w:t>(s)</w:t>
      </w:r>
      <w:r w:rsidR="00116AA8" w:rsidRPr="00437859">
        <w:rPr>
          <w:sz w:val="24"/>
          <w:szCs w:val="24"/>
        </w:rPr>
        <w:t>:</w:t>
      </w:r>
      <w:r w:rsidR="0017270A" w:rsidRPr="00437859">
        <w:rPr>
          <w:sz w:val="24"/>
          <w:szCs w:val="24"/>
        </w:rPr>
        <w:t xml:space="preserve">  </w:t>
      </w:r>
    </w:p>
    <w:p w14:paraId="796126F1" w14:textId="77777777" w:rsidR="004311D2" w:rsidRPr="00A95C30" w:rsidRDefault="004311D2" w:rsidP="008703AD">
      <w:pPr>
        <w:rPr>
          <w:sz w:val="24"/>
          <w:szCs w:val="24"/>
        </w:rPr>
      </w:pPr>
      <w:r w:rsidRPr="00A95C30">
        <w:rPr>
          <w:sz w:val="24"/>
          <w:szCs w:val="24"/>
        </w:rPr>
        <w:fldChar w:fldCharType="begin"/>
      </w:r>
      <w:r w:rsidRPr="00A95C30">
        <w:rPr>
          <w:sz w:val="24"/>
          <w:szCs w:val="24"/>
        </w:rPr>
        <w:instrText xml:space="preserve"> MERGEFIELD landlordPhone1 \* MERGEFORMAT </w:instrText>
      </w:r>
      <w:r w:rsidRPr="00A95C30">
        <w:rPr>
          <w:sz w:val="24"/>
          <w:szCs w:val="24"/>
        </w:rPr>
        <w:fldChar w:fldCharType="separate"/>
      </w:r>
      <w:r w:rsidRPr="00A95C30">
        <w:rPr>
          <w:noProof/>
          <w:sz w:val="24"/>
          <w:szCs w:val="24"/>
        </w:rPr>
        <w:t>«landlordPhone1»</w:t>
      </w:r>
      <w:r w:rsidRPr="00A95C30">
        <w:rPr>
          <w:sz w:val="24"/>
          <w:szCs w:val="24"/>
        </w:rPr>
        <w:fldChar w:fldCharType="end"/>
      </w:r>
    </w:p>
    <w:p w14:paraId="04CCAA90" w14:textId="1F1FE370" w:rsidR="008703AD" w:rsidRPr="00A95C30" w:rsidRDefault="008703AD" w:rsidP="008703AD">
      <w:pPr>
        <w:rPr>
          <w:sz w:val="24"/>
          <w:szCs w:val="24"/>
        </w:rPr>
      </w:pPr>
      <w:r w:rsidRPr="00A95C30">
        <w:rPr>
          <w:sz w:val="24"/>
          <w:szCs w:val="24"/>
        </w:rPr>
        <w:fldChar w:fldCharType="begin"/>
      </w:r>
      <w:r w:rsidRPr="00A95C30">
        <w:rPr>
          <w:sz w:val="24"/>
          <w:szCs w:val="24"/>
        </w:rPr>
        <w:instrText xml:space="preserve"> MERGEFIELD landlordPhone2 \* MERGEFORMAT </w:instrText>
      </w:r>
      <w:r w:rsidRPr="00A95C30">
        <w:rPr>
          <w:sz w:val="24"/>
          <w:szCs w:val="24"/>
        </w:rPr>
        <w:fldChar w:fldCharType="separate"/>
      </w:r>
      <w:r w:rsidRPr="00A95C30">
        <w:rPr>
          <w:noProof/>
          <w:sz w:val="24"/>
          <w:szCs w:val="24"/>
        </w:rPr>
        <w:t>«landlordPhone2»</w:t>
      </w:r>
      <w:r w:rsidRPr="00A95C30">
        <w:rPr>
          <w:sz w:val="24"/>
          <w:szCs w:val="24"/>
        </w:rPr>
        <w:fldChar w:fldCharType="end"/>
      </w:r>
    </w:p>
    <w:p w14:paraId="71D3BF58" w14:textId="77777777" w:rsidR="0017270A" w:rsidRPr="0025017D" w:rsidRDefault="0017270A" w:rsidP="000E70BF">
      <w:pPr>
        <w:rPr>
          <w:b/>
          <w:sz w:val="24"/>
          <w:szCs w:val="24"/>
          <w:u w:val="single"/>
        </w:rPr>
      </w:pPr>
    </w:p>
    <w:p w14:paraId="63607DAA" w14:textId="2015D24C" w:rsidR="00097376" w:rsidRPr="00A95C30" w:rsidRDefault="00495837" w:rsidP="000E70BF">
      <w:pPr>
        <w:rPr>
          <w:b/>
          <w:sz w:val="24"/>
          <w:szCs w:val="24"/>
          <w:shd w:val="clear" w:color="auto" w:fill="F2F2F2"/>
        </w:rPr>
      </w:pPr>
      <w:r w:rsidRPr="0025017D">
        <w:rPr>
          <w:b/>
          <w:sz w:val="24"/>
          <w:szCs w:val="24"/>
        </w:rPr>
        <w:t>R</w:t>
      </w:r>
      <w:r w:rsidR="008E4143" w:rsidRPr="0025017D">
        <w:rPr>
          <w:b/>
          <w:sz w:val="24"/>
          <w:szCs w:val="24"/>
        </w:rPr>
        <w:t>egistration number</w:t>
      </w:r>
      <w:r w:rsidR="00097376" w:rsidRPr="0025017D">
        <w:rPr>
          <w:b/>
          <w:sz w:val="24"/>
          <w:szCs w:val="24"/>
        </w:rPr>
        <w:t xml:space="preserve"> (</w:t>
      </w:r>
      <w:r w:rsidR="008040FB">
        <w:rPr>
          <w:b/>
          <w:sz w:val="24"/>
          <w:szCs w:val="24"/>
        </w:rPr>
        <w:t>Landlord</w:t>
      </w:r>
      <w:r w:rsidR="00097376" w:rsidRPr="0025017D">
        <w:rPr>
          <w:b/>
          <w:sz w:val="24"/>
          <w:szCs w:val="24"/>
        </w:rPr>
        <w:t xml:space="preserve"> 1)</w:t>
      </w:r>
      <w:r w:rsidR="00116AA8" w:rsidRPr="0025017D">
        <w:rPr>
          <w:b/>
          <w:sz w:val="24"/>
          <w:szCs w:val="24"/>
        </w:rPr>
        <w:t>:</w:t>
      </w:r>
      <w:r w:rsidRPr="008703AD">
        <w:t xml:space="preserve"> </w:t>
      </w:r>
      <w:r w:rsidR="008703AD" w:rsidRPr="00A95C30">
        <w:rPr>
          <w:sz w:val="24"/>
          <w:szCs w:val="24"/>
        </w:rPr>
        <w:fldChar w:fldCharType="begin"/>
      </w:r>
      <w:r w:rsidR="008703AD" w:rsidRPr="00A95C30">
        <w:rPr>
          <w:sz w:val="24"/>
          <w:szCs w:val="24"/>
        </w:rPr>
        <w:instrText xml:space="preserve"> MERGEFIELD landlordRegistrationNumber1 \* MERGEFORMAT </w:instrText>
      </w:r>
      <w:r w:rsidR="008703AD" w:rsidRPr="00A95C30">
        <w:rPr>
          <w:sz w:val="24"/>
          <w:szCs w:val="24"/>
        </w:rPr>
        <w:fldChar w:fldCharType="separate"/>
      </w:r>
      <w:r w:rsidR="008703AD" w:rsidRPr="00A95C30">
        <w:rPr>
          <w:sz w:val="24"/>
          <w:szCs w:val="24"/>
        </w:rPr>
        <w:t>«landlordRegistrationNumber1»</w:t>
      </w:r>
      <w:r w:rsidR="008703AD" w:rsidRPr="00A95C30">
        <w:rPr>
          <w:sz w:val="24"/>
          <w:szCs w:val="24"/>
        </w:rPr>
        <w:fldChar w:fldCharType="end"/>
      </w:r>
    </w:p>
    <w:p w14:paraId="07C1D5C7" w14:textId="77777777" w:rsidR="00097376" w:rsidRPr="0025017D" w:rsidRDefault="00097376" w:rsidP="000E70BF">
      <w:pPr>
        <w:rPr>
          <w:b/>
          <w:sz w:val="24"/>
          <w:szCs w:val="24"/>
        </w:rPr>
      </w:pPr>
    </w:p>
    <w:p w14:paraId="3232DFCD" w14:textId="64FE33C1" w:rsidR="00A04142" w:rsidRPr="009F4D34" w:rsidRDefault="00097376" w:rsidP="00A04142">
      <w:r w:rsidRPr="0025017D">
        <w:rPr>
          <w:b/>
          <w:sz w:val="24"/>
          <w:szCs w:val="24"/>
        </w:rPr>
        <w:t>Registration number (</w:t>
      </w:r>
      <w:r w:rsidR="008040FB">
        <w:rPr>
          <w:b/>
          <w:sz w:val="24"/>
          <w:szCs w:val="24"/>
        </w:rPr>
        <w:t>Landlord</w:t>
      </w:r>
      <w:r w:rsidRPr="0025017D">
        <w:rPr>
          <w:b/>
          <w:sz w:val="24"/>
          <w:szCs w:val="24"/>
        </w:rPr>
        <w:t xml:space="preserve"> 2):</w:t>
      </w:r>
      <w:r w:rsidR="008A235A">
        <w:rPr>
          <w:b/>
          <w:sz w:val="24"/>
          <w:szCs w:val="24"/>
        </w:rPr>
        <w:t xml:space="preserve"> </w:t>
      </w:r>
      <w:r w:rsidR="00955FAB" w:rsidRPr="00A95C30">
        <w:rPr>
          <w:sz w:val="24"/>
          <w:szCs w:val="24"/>
        </w:rPr>
        <w:fldChar w:fldCharType="begin"/>
      </w:r>
      <w:r w:rsidR="00955FAB" w:rsidRPr="00A95C30">
        <w:rPr>
          <w:sz w:val="24"/>
          <w:szCs w:val="24"/>
        </w:rPr>
        <w:instrText xml:space="preserve"> MERGEFIELD landlordRegistrationNumber2 \* MERGEFORMAT </w:instrText>
      </w:r>
      <w:r w:rsidR="00955FAB" w:rsidRPr="00A95C30">
        <w:rPr>
          <w:sz w:val="24"/>
          <w:szCs w:val="24"/>
        </w:rPr>
        <w:fldChar w:fldCharType="separate"/>
      </w:r>
      <w:r w:rsidR="00955FAB" w:rsidRPr="00A95C30">
        <w:rPr>
          <w:sz w:val="24"/>
          <w:szCs w:val="24"/>
        </w:rPr>
        <w:t>«landlordRegistrationNumber2»</w:t>
      </w:r>
      <w:r w:rsidR="00955FAB" w:rsidRPr="00A95C30">
        <w:rPr>
          <w:sz w:val="24"/>
          <w:szCs w:val="24"/>
        </w:rPr>
        <w:fldChar w:fldCharType="end"/>
      </w:r>
    </w:p>
    <w:p w14:paraId="64C09143" w14:textId="77777777" w:rsidR="008519CD" w:rsidRPr="00D82BEB" w:rsidRDefault="005869FD" w:rsidP="003B424F">
      <w:pPr>
        <w:pStyle w:val="Heading2"/>
        <w:ind w:left="720"/>
        <w:rPr>
          <w:rFonts w:cs="Arial"/>
          <w:b/>
          <w:sz w:val="28"/>
          <w:szCs w:val="28"/>
        </w:rPr>
      </w:pPr>
      <w:r w:rsidRPr="00D82BEB">
        <w:rPr>
          <w:b/>
          <w:sz w:val="28"/>
          <w:szCs w:val="28"/>
        </w:rPr>
        <w:tab/>
      </w:r>
    </w:p>
    <w:p w14:paraId="4A91B6B8" w14:textId="77777777" w:rsidR="00F178C6" w:rsidRDefault="00F178C6" w:rsidP="00F178C6">
      <w:pPr>
        <w:pStyle w:val="Heading2"/>
        <w:ind w:left="720"/>
        <w:rPr>
          <w:b/>
          <w:sz w:val="28"/>
          <w:szCs w:val="28"/>
        </w:rPr>
      </w:pPr>
    </w:p>
    <w:p w14:paraId="531B8297" w14:textId="77777777" w:rsidR="00A92E62" w:rsidRPr="00D616AF" w:rsidRDefault="008519CD" w:rsidP="003B424F">
      <w:pPr>
        <w:pStyle w:val="Heading2"/>
        <w:numPr>
          <w:ilvl w:val="0"/>
          <w:numId w:val="27"/>
        </w:numPr>
        <w:rPr>
          <w:b/>
          <w:sz w:val="28"/>
          <w:szCs w:val="28"/>
        </w:rPr>
      </w:pPr>
      <w:bookmarkStart w:id="17" w:name="_Toc480555144"/>
      <w:r w:rsidRPr="00D616AF">
        <w:rPr>
          <w:b/>
          <w:sz w:val="28"/>
          <w:szCs w:val="28"/>
        </w:rPr>
        <w:t>COMMUNICATION</w:t>
      </w:r>
      <w:bookmarkEnd w:id="17"/>
      <w:r w:rsidRPr="00D616AF">
        <w:rPr>
          <w:b/>
          <w:sz w:val="28"/>
          <w:szCs w:val="28"/>
        </w:rPr>
        <w:t xml:space="preserve"> </w:t>
      </w:r>
    </w:p>
    <w:p w14:paraId="616DBB36" w14:textId="77777777" w:rsidR="00557405" w:rsidRPr="004D008A" w:rsidRDefault="00557405" w:rsidP="000E70BF">
      <w:pPr>
        <w:rPr>
          <w:rFonts w:cs="Arial"/>
          <w:b/>
          <w:sz w:val="24"/>
          <w:szCs w:val="24"/>
        </w:rPr>
      </w:pPr>
    </w:p>
    <w:p w14:paraId="49B3F716" w14:textId="77777777" w:rsidR="00E57773" w:rsidRDefault="00A92E62" w:rsidP="000E70BF">
      <w:pPr>
        <w:rPr>
          <w:rFonts w:cs="Arial"/>
          <w:b/>
          <w:sz w:val="24"/>
          <w:szCs w:val="24"/>
        </w:rPr>
      </w:pPr>
      <w:r w:rsidRPr="00D616AF">
        <w:rPr>
          <w:rFonts w:cs="Arial"/>
          <w:b/>
          <w:sz w:val="24"/>
          <w:szCs w:val="24"/>
        </w:rPr>
        <w:t>The Landlord</w:t>
      </w:r>
      <w:r w:rsidR="00CF243D" w:rsidRPr="00D616AF">
        <w:rPr>
          <w:rFonts w:cs="Arial"/>
          <w:b/>
          <w:sz w:val="24"/>
          <w:szCs w:val="24"/>
        </w:rPr>
        <w:t xml:space="preserve"> </w:t>
      </w:r>
      <w:r w:rsidRPr="00D616AF">
        <w:rPr>
          <w:rFonts w:cs="Arial"/>
          <w:b/>
          <w:sz w:val="24"/>
          <w:szCs w:val="24"/>
        </w:rPr>
        <w:t>and Tenant</w:t>
      </w:r>
      <w:r w:rsidR="00D616AF">
        <w:rPr>
          <w:rFonts w:cs="Arial"/>
          <w:b/>
          <w:sz w:val="24"/>
          <w:szCs w:val="24"/>
        </w:rPr>
        <w:t xml:space="preserve"> </w:t>
      </w:r>
      <w:r w:rsidR="00E57773">
        <w:rPr>
          <w:rFonts w:cs="Arial"/>
          <w:b/>
          <w:sz w:val="24"/>
          <w:szCs w:val="24"/>
        </w:rPr>
        <w:t xml:space="preserve">agree that all communications </w:t>
      </w:r>
      <w:r w:rsidRPr="00D616AF">
        <w:rPr>
          <w:rFonts w:cs="Arial"/>
          <w:b/>
          <w:sz w:val="24"/>
          <w:szCs w:val="24"/>
        </w:rPr>
        <w:t>which may</w:t>
      </w:r>
      <w:r w:rsidR="002D1BA4" w:rsidRPr="00D616AF">
        <w:rPr>
          <w:rFonts w:cs="Arial"/>
          <w:b/>
          <w:sz w:val="24"/>
          <w:szCs w:val="24"/>
        </w:rPr>
        <w:t xml:space="preserve"> or</w:t>
      </w:r>
      <w:r w:rsidRPr="00D616AF">
        <w:rPr>
          <w:rFonts w:cs="Arial"/>
          <w:b/>
          <w:sz w:val="24"/>
          <w:szCs w:val="24"/>
        </w:rPr>
        <w:t xml:space="preserve"> must be made under the </w:t>
      </w:r>
      <w:r w:rsidR="00AC79CF" w:rsidRPr="00D616AF">
        <w:rPr>
          <w:rFonts w:cs="Arial"/>
          <w:b/>
          <w:sz w:val="24"/>
          <w:szCs w:val="24"/>
        </w:rPr>
        <w:t xml:space="preserve">Private Housing (Tenancies) (Scotland) Act 2016 </w:t>
      </w:r>
      <w:r w:rsidR="001D6387" w:rsidRPr="00D616AF">
        <w:rPr>
          <w:rFonts w:cs="Arial"/>
          <w:b/>
          <w:sz w:val="24"/>
          <w:szCs w:val="24"/>
        </w:rPr>
        <w:t xml:space="preserve">and in relation to this </w:t>
      </w:r>
      <w:r w:rsidR="004D008A">
        <w:rPr>
          <w:rFonts w:cs="Arial"/>
          <w:b/>
          <w:sz w:val="24"/>
          <w:szCs w:val="24"/>
        </w:rPr>
        <w:t>A</w:t>
      </w:r>
      <w:r w:rsidR="004D008A" w:rsidRPr="00D616AF">
        <w:rPr>
          <w:rFonts w:cs="Arial"/>
          <w:b/>
          <w:sz w:val="24"/>
          <w:szCs w:val="24"/>
        </w:rPr>
        <w:t>greement</w:t>
      </w:r>
      <w:r w:rsidR="001D6387" w:rsidRPr="00D616AF">
        <w:rPr>
          <w:rFonts w:cs="Arial"/>
          <w:b/>
          <w:sz w:val="24"/>
          <w:szCs w:val="24"/>
        </w:rPr>
        <w:t>,</w:t>
      </w:r>
      <w:r w:rsidRPr="00D616AF">
        <w:rPr>
          <w:rFonts w:cs="Arial"/>
          <w:b/>
          <w:sz w:val="24"/>
          <w:szCs w:val="24"/>
        </w:rPr>
        <w:t xml:space="preserve"> including </w:t>
      </w:r>
      <w:r w:rsidR="00D616AF">
        <w:rPr>
          <w:rFonts w:cs="Arial"/>
          <w:b/>
          <w:sz w:val="24"/>
          <w:szCs w:val="24"/>
        </w:rPr>
        <w:t xml:space="preserve">notices </w:t>
      </w:r>
      <w:r w:rsidRPr="00D616AF">
        <w:rPr>
          <w:rFonts w:cs="Arial"/>
          <w:b/>
          <w:sz w:val="24"/>
          <w:szCs w:val="24"/>
        </w:rPr>
        <w:t xml:space="preserve">to be served by one party on the other </w:t>
      </w:r>
      <w:r w:rsidR="001033D1" w:rsidRPr="00D616AF">
        <w:rPr>
          <w:rFonts w:cs="Arial"/>
          <w:b/>
          <w:sz w:val="24"/>
          <w:szCs w:val="24"/>
        </w:rPr>
        <w:t xml:space="preserve">will be </w:t>
      </w:r>
      <w:r w:rsidRPr="00D616AF">
        <w:rPr>
          <w:rFonts w:cs="Arial"/>
          <w:b/>
          <w:sz w:val="24"/>
          <w:szCs w:val="24"/>
        </w:rPr>
        <w:t xml:space="preserve">made </w:t>
      </w:r>
      <w:r w:rsidR="00B90EFF" w:rsidRPr="00D616AF">
        <w:rPr>
          <w:rFonts w:cs="Arial"/>
          <w:b/>
          <w:sz w:val="24"/>
          <w:szCs w:val="24"/>
        </w:rPr>
        <w:t xml:space="preserve">in writing </w:t>
      </w:r>
      <w:r w:rsidRPr="00D616AF">
        <w:rPr>
          <w:rFonts w:cs="Arial"/>
          <w:b/>
          <w:sz w:val="24"/>
          <w:szCs w:val="24"/>
        </w:rPr>
        <w:t>using</w:t>
      </w:r>
      <w:r w:rsidR="00E57773">
        <w:rPr>
          <w:rFonts w:cs="Arial"/>
          <w:b/>
          <w:sz w:val="24"/>
          <w:szCs w:val="24"/>
        </w:rPr>
        <w:t>:</w:t>
      </w:r>
    </w:p>
    <w:p w14:paraId="181AD31F" w14:textId="77777777" w:rsidR="00E57773" w:rsidRDefault="00E57773" w:rsidP="000E70BF">
      <w:pPr>
        <w:rPr>
          <w:rFonts w:cs="Arial"/>
          <w:b/>
          <w:sz w:val="24"/>
          <w:szCs w:val="24"/>
        </w:rPr>
      </w:pPr>
    </w:p>
    <w:p w14:paraId="582214B7" w14:textId="22C6B7EF" w:rsidR="00E57773" w:rsidRDefault="00692E69" w:rsidP="000E70BF">
      <w:pPr>
        <w:rPr>
          <w:rFonts w:cs="Arial"/>
          <w:b/>
          <w:sz w:val="24"/>
          <w:szCs w:val="24"/>
        </w:rPr>
      </w:pPr>
      <w:r>
        <w:rPr>
          <w:rFonts w:cs="Arial"/>
          <w:b/>
          <w:sz w:val="24"/>
          <w:szCs w:val="24"/>
        </w:rPr>
        <w:t xml:space="preserve"> </w:t>
      </w:r>
      <w:r>
        <w:rPr>
          <w:rFonts w:cs="Arial"/>
          <w:b/>
          <w:sz w:val="24"/>
          <w:szCs w:val="24"/>
        </w:rPr>
        <w:tab/>
      </w:r>
      <w:r w:rsidRPr="00692E69">
        <w:rPr>
          <w:rFonts w:cs="Arial"/>
          <w:b/>
          <w:sz w:val="24"/>
          <w:szCs w:val="24"/>
          <w:bdr w:val="single" w:sz="4" w:space="0" w:color="auto"/>
        </w:rPr>
        <w:fldChar w:fldCharType="begin"/>
      </w:r>
      <w:r w:rsidRPr="00692E69">
        <w:rPr>
          <w:rFonts w:cs="Arial"/>
          <w:b/>
          <w:sz w:val="24"/>
          <w:szCs w:val="24"/>
          <w:bdr w:val="single" w:sz="4" w:space="0" w:color="auto"/>
        </w:rPr>
        <w:instrText xml:space="preserve"> MERGEFIELD communicationsAgreementHardcopy \* MERGEFORMAT </w:instrText>
      </w:r>
      <w:r w:rsidRPr="00692E69">
        <w:rPr>
          <w:rFonts w:cs="Arial"/>
          <w:b/>
          <w:sz w:val="24"/>
          <w:szCs w:val="24"/>
          <w:bdr w:val="single" w:sz="4" w:space="0" w:color="auto"/>
        </w:rPr>
        <w:fldChar w:fldCharType="separate"/>
      </w:r>
      <w:r w:rsidRPr="00692E69">
        <w:rPr>
          <w:rFonts w:cs="Arial"/>
          <w:b/>
          <w:noProof/>
          <w:sz w:val="24"/>
          <w:szCs w:val="24"/>
          <w:bdr w:val="single" w:sz="4" w:space="0" w:color="auto"/>
        </w:rPr>
        <w:t>«c</w:t>
      </w:r>
      <w:r w:rsidRPr="00C82B6A">
        <w:rPr>
          <w:rFonts w:cs="Arial"/>
          <w:b/>
          <w:noProof/>
          <w:sz w:val="28"/>
          <w:szCs w:val="28"/>
          <w:bdr w:val="single" w:sz="4" w:space="0" w:color="auto"/>
        </w:rPr>
        <w:t>ommunicationsAgreementHardcopy»</w:t>
      </w:r>
      <w:r w:rsidRPr="00692E69">
        <w:rPr>
          <w:rFonts w:cs="Arial"/>
          <w:b/>
          <w:sz w:val="24"/>
          <w:szCs w:val="24"/>
          <w:bdr w:val="single" w:sz="4" w:space="0" w:color="auto"/>
        </w:rPr>
        <w:fldChar w:fldCharType="end"/>
      </w:r>
      <w:r w:rsidR="00E57773">
        <w:rPr>
          <w:rFonts w:cs="Arial"/>
          <w:b/>
          <w:sz w:val="24"/>
          <w:szCs w:val="24"/>
        </w:rPr>
        <w:t xml:space="preserve"> </w:t>
      </w:r>
      <w:r w:rsidR="00E57773" w:rsidRPr="00D616AF">
        <w:rPr>
          <w:rFonts w:cs="Arial"/>
          <w:b/>
          <w:sz w:val="24"/>
          <w:szCs w:val="24"/>
          <w:shd w:val="clear" w:color="auto" w:fill="F2F2F2"/>
        </w:rPr>
        <w:t>hard copy by personal delivery or recorded delivery</w:t>
      </w:r>
      <w:r w:rsidR="00E57773">
        <w:rPr>
          <w:rFonts w:cs="Arial"/>
          <w:b/>
          <w:sz w:val="24"/>
          <w:szCs w:val="24"/>
          <w:shd w:val="clear" w:color="auto" w:fill="F2F2F2"/>
        </w:rPr>
        <w:t>; or</w:t>
      </w:r>
    </w:p>
    <w:p w14:paraId="2E81A31F" w14:textId="6F2E2D35" w:rsidR="00E57773" w:rsidRDefault="00E57773" w:rsidP="000E70BF">
      <w:pPr>
        <w:rPr>
          <w:rFonts w:cs="Arial"/>
          <w:b/>
          <w:sz w:val="24"/>
          <w:szCs w:val="24"/>
        </w:rPr>
      </w:pPr>
    </w:p>
    <w:p w14:paraId="3E5BB2A8" w14:textId="0CD8B27D" w:rsidR="00E57773" w:rsidRDefault="001929A4" w:rsidP="00692E69">
      <w:pPr>
        <w:ind w:firstLine="720"/>
        <w:rPr>
          <w:rFonts w:cs="Arial"/>
          <w:b/>
          <w:sz w:val="24"/>
          <w:szCs w:val="24"/>
        </w:rPr>
      </w:pPr>
      <w:r w:rsidRPr="00C82B6A">
        <w:rPr>
          <w:rFonts w:cs="Arial"/>
          <w:b/>
          <w:sz w:val="28"/>
          <w:szCs w:val="28"/>
          <w:bdr w:val="single" w:sz="4" w:space="0" w:color="auto"/>
        </w:rPr>
        <w:fldChar w:fldCharType="begin"/>
      </w:r>
      <w:r w:rsidRPr="00C82B6A">
        <w:rPr>
          <w:rFonts w:cs="Arial"/>
          <w:b/>
          <w:sz w:val="28"/>
          <w:szCs w:val="28"/>
          <w:bdr w:val="single" w:sz="4" w:space="0" w:color="auto"/>
        </w:rPr>
        <w:instrText xml:space="preserve"> MERGEFIELD communicationsAgreementEmail \* MERGEFORMAT </w:instrText>
      </w:r>
      <w:r w:rsidRPr="00C82B6A">
        <w:rPr>
          <w:rFonts w:cs="Arial"/>
          <w:b/>
          <w:sz w:val="28"/>
          <w:szCs w:val="28"/>
          <w:bdr w:val="single" w:sz="4" w:space="0" w:color="auto"/>
        </w:rPr>
        <w:fldChar w:fldCharType="separate"/>
      </w:r>
      <w:r w:rsidRPr="00C82B6A">
        <w:rPr>
          <w:rFonts w:cs="Arial"/>
          <w:b/>
          <w:noProof/>
          <w:sz w:val="28"/>
          <w:szCs w:val="28"/>
          <w:bdr w:val="single" w:sz="4" w:space="0" w:color="auto"/>
        </w:rPr>
        <w:t>«communicationsAgreementEmail»</w:t>
      </w:r>
      <w:r w:rsidRPr="00C82B6A">
        <w:rPr>
          <w:rFonts w:cs="Arial"/>
          <w:b/>
          <w:sz w:val="28"/>
          <w:szCs w:val="28"/>
          <w:bdr w:val="single" w:sz="4" w:space="0" w:color="auto"/>
        </w:rPr>
        <w:fldChar w:fldCharType="end"/>
      </w:r>
      <w:r>
        <w:rPr>
          <w:rFonts w:cs="Arial"/>
          <w:b/>
          <w:sz w:val="24"/>
          <w:szCs w:val="24"/>
          <w:shd w:val="clear" w:color="auto" w:fill="F2F2F2"/>
        </w:rPr>
        <w:t xml:space="preserve"> t</w:t>
      </w:r>
      <w:r w:rsidR="00E57773" w:rsidRPr="00D616AF">
        <w:rPr>
          <w:rFonts w:cs="Arial"/>
          <w:b/>
          <w:sz w:val="24"/>
          <w:szCs w:val="24"/>
          <w:shd w:val="clear" w:color="auto" w:fill="F2F2F2"/>
        </w:rPr>
        <w:t xml:space="preserve">he email addresses set out in clauses [2 or 3] and </w:t>
      </w:r>
      <w:r w:rsidR="00E57773">
        <w:rPr>
          <w:rFonts w:cs="Arial"/>
          <w:b/>
          <w:sz w:val="24"/>
          <w:szCs w:val="24"/>
          <w:shd w:val="clear" w:color="auto" w:fill="F2F2F2"/>
        </w:rPr>
        <w:t>1</w:t>
      </w:r>
      <w:r w:rsidR="00E57773" w:rsidRPr="00D616AF">
        <w:rPr>
          <w:rFonts w:cs="Arial"/>
          <w:b/>
          <w:sz w:val="24"/>
          <w:szCs w:val="24"/>
        </w:rPr>
        <w:t>]</w:t>
      </w:r>
      <w:r w:rsidR="00E57773">
        <w:rPr>
          <w:rFonts w:cs="Arial"/>
          <w:b/>
          <w:sz w:val="24"/>
          <w:szCs w:val="24"/>
        </w:rPr>
        <w:t>.</w:t>
      </w:r>
    </w:p>
    <w:p w14:paraId="5EE19B11" w14:textId="77777777" w:rsidR="005C6674" w:rsidRDefault="00A92E62" w:rsidP="000E70BF">
      <w:pPr>
        <w:rPr>
          <w:rFonts w:cs="Arial"/>
          <w:b/>
          <w:sz w:val="24"/>
          <w:szCs w:val="24"/>
        </w:rPr>
      </w:pPr>
      <w:r w:rsidRPr="00D616AF">
        <w:rPr>
          <w:rFonts w:cs="Arial"/>
          <w:b/>
          <w:sz w:val="24"/>
          <w:szCs w:val="24"/>
        </w:rPr>
        <w:t xml:space="preserve"> </w:t>
      </w:r>
    </w:p>
    <w:p w14:paraId="5BBC80FC" w14:textId="77777777" w:rsidR="00CF6E91" w:rsidRDefault="00CF6E91" w:rsidP="00E57773">
      <w:pPr>
        <w:rPr>
          <w:rFonts w:cs="Arial"/>
          <w:b/>
          <w:sz w:val="24"/>
          <w:szCs w:val="24"/>
        </w:rPr>
        <w:sectPr w:rsidR="00CF6E91" w:rsidSect="00AD57E9">
          <w:footerReference w:type="default" r:id="rId16"/>
          <w:pgSz w:w="11906" w:h="16838" w:code="9"/>
          <w:pgMar w:top="816" w:right="1440" w:bottom="709" w:left="1440" w:header="709" w:footer="431" w:gutter="0"/>
          <w:paperSrc w:first="15" w:other="15"/>
          <w:cols w:space="720"/>
          <w:docGrid w:linePitch="272"/>
        </w:sectPr>
      </w:pPr>
    </w:p>
    <w:p w14:paraId="1006B252" w14:textId="70929951" w:rsidR="00E57773" w:rsidRDefault="00FE43E9" w:rsidP="00E57773">
      <w:pPr>
        <w:rPr>
          <w:rFonts w:cs="Arial"/>
          <w:b/>
          <w:sz w:val="24"/>
          <w:szCs w:val="24"/>
        </w:rPr>
      </w:pPr>
      <w:commentRangeStart w:id="18"/>
      <w:r w:rsidRPr="00D616AF">
        <w:rPr>
          <w:rFonts w:cs="Arial"/>
          <w:b/>
          <w:sz w:val="24"/>
          <w:szCs w:val="24"/>
        </w:rPr>
        <w:lastRenderedPageBreak/>
        <w:t>For communication</w:t>
      </w:r>
      <w:r w:rsidR="00476324">
        <w:rPr>
          <w:rFonts w:cs="Arial"/>
          <w:b/>
          <w:sz w:val="24"/>
          <w:szCs w:val="24"/>
        </w:rPr>
        <w:t xml:space="preserve"> by </w:t>
      </w:r>
      <w:r w:rsidR="00734BC7">
        <w:rPr>
          <w:rFonts w:cs="Arial"/>
          <w:b/>
          <w:sz w:val="24"/>
          <w:szCs w:val="24"/>
        </w:rPr>
        <w:fldChar w:fldCharType="begin"/>
      </w:r>
      <w:r w:rsidR="00734BC7">
        <w:rPr>
          <w:rFonts w:cs="Arial"/>
          <w:b/>
          <w:sz w:val="24"/>
          <w:szCs w:val="24"/>
        </w:rPr>
        <w:instrText xml:space="preserve"> MERGEFIELD communicationsAgreementType \* MERGEFORMAT </w:instrText>
      </w:r>
      <w:r w:rsidR="00734BC7">
        <w:rPr>
          <w:rFonts w:cs="Arial"/>
          <w:b/>
          <w:sz w:val="24"/>
          <w:szCs w:val="24"/>
        </w:rPr>
        <w:fldChar w:fldCharType="separate"/>
      </w:r>
      <w:r w:rsidR="00734BC7">
        <w:rPr>
          <w:rFonts w:cs="Arial"/>
          <w:b/>
          <w:noProof/>
          <w:sz w:val="24"/>
          <w:szCs w:val="24"/>
        </w:rPr>
        <w:t>«communicationsAgreementType»</w:t>
      </w:r>
      <w:r w:rsidR="00734BC7">
        <w:rPr>
          <w:rFonts w:cs="Arial"/>
          <w:b/>
          <w:sz w:val="24"/>
          <w:szCs w:val="24"/>
        </w:rPr>
        <w:fldChar w:fldCharType="end"/>
      </w:r>
      <w:r w:rsidR="00734BC7">
        <w:rPr>
          <w:rFonts w:cs="Arial"/>
          <w:b/>
          <w:sz w:val="24"/>
          <w:szCs w:val="24"/>
        </w:rPr>
        <w:t xml:space="preserve"> </w:t>
      </w:r>
      <w:r w:rsidRPr="00D616AF">
        <w:rPr>
          <w:rFonts w:cs="Arial"/>
          <w:b/>
          <w:sz w:val="24"/>
          <w:szCs w:val="24"/>
        </w:rPr>
        <w:t xml:space="preserve">it is essential that the </w:t>
      </w:r>
      <w:r w:rsidR="00D616AF">
        <w:rPr>
          <w:rFonts w:cs="Arial"/>
          <w:b/>
          <w:sz w:val="24"/>
          <w:szCs w:val="24"/>
        </w:rPr>
        <w:t xml:space="preserve">Landlord(s) and </w:t>
      </w:r>
      <w:r w:rsidR="00BD27A1">
        <w:rPr>
          <w:rFonts w:cs="Arial"/>
          <w:b/>
          <w:sz w:val="24"/>
          <w:szCs w:val="24"/>
        </w:rPr>
        <w:t>Tenant</w:t>
      </w:r>
      <w:r w:rsidRPr="009C5B8C">
        <w:rPr>
          <w:rFonts w:cs="Arial"/>
          <w:b/>
          <w:sz w:val="24"/>
          <w:szCs w:val="24"/>
        </w:rPr>
        <w:t>(s) consider</w:t>
      </w:r>
      <w:r w:rsidR="00E57773">
        <w:rPr>
          <w:rFonts w:cs="Arial"/>
          <w:b/>
          <w:sz w:val="24"/>
          <w:szCs w:val="24"/>
        </w:rPr>
        <w:t xml:space="preserve"> carefully</w:t>
      </w:r>
      <w:r w:rsidRPr="009C5B8C">
        <w:rPr>
          <w:rFonts w:cs="Arial"/>
          <w:b/>
          <w:sz w:val="24"/>
          <w:szCs w:val="24"/>
        </w:rPr>
        <w:t xml:space="preserve"> whether this option is suitable for them. </w:t>
      </w:r>
      <w:r w:rsidR="00D616AF">
        <w:rPr>
          <w:rFonts w:cs="Arial"/>
          <w:b/>
          <w:sz w:val="24"/>
          <w:szCs w:val="24"/>
        </w:rPr>
        <w:t xml:space="preserve"> </w:t>
      </w:r>
      <w:r w:rsidR="00E57773">
        <w:rPr>
          <w:rFonts w:cs="Arial"/>
          <w:b/>
          <w:sz w:val="24"/>
          <w:szCs w:val="24"/>
        </w:rPr>
        <w:t>It should be noted tha</w:t>
      </w:r>
      <w:r w:rsidR="00E57773" w:rsidRPr="009C5B8C">
        <w:rPr>
          <w:rFonts w:cs="Arial"/>
          <w:b/>
          <w:sz w:val="24"/>
          <w:szCs w:val="24"/>
        </w:rPr>
        <w:t xml:space="preserve">t </w:t>
      </w:r>
      <w:r w:rsidR="00E57773">
        <w:rPr>
          <w:rFonts w:cs="Arial"/>
          <w:b/>
          <w:sz w:val="24"/>
          <w:szCs w:val="24"/>
        </w:rPr>
        <w:t xml:space="preserve">all </w:t>
      </w:r>
      <w:r w:rsidR="00E57773" w:rsidRPr="009C5B8C">
        <w:rPr>
          <w:rFonts w:cs="Arial"/>
          <w:b/>
          <w:sz w:val="24"/>
          <w:szCs w:val="24"/>
        </w:rPr>
        <w:t xml:space="preserve">notices will be sent </w:t>
      </w:r>
      <w:r w:rsidR="00A15765">
        <w:rPr>
          <w:rFonts w:cs="Arial"/>
          <w:b/>
          <w:sz w:val="24"/>
          <w:szCs w:val="24"/>
        </w:rPr>
        <w:t>by email</w:t>
      </w:r>
      <w:r w:rsidR="00E57773">
        <w:rPr>
          <w:rFonts w:cs="Arial"/>
          <w:b/>
          <w:sz w:val="24"/>
          <w:szCs w:val="24"/>
        </w:rPr>
        <w:t xml:space="preserve">, which </w:t>
      </w:r>
      <w:r w:rsidR="00E57773" w:rsidRPr="009C5B8C">
        <w:rPr>
          <w:rFonts w:cs="Arial"/>
          <w:b/>
          <w:sz w:val="24"/>
          <w:szCs w:val="24"/>
        </w:rPr>
        <w:t xml:space="preserve">includes important documents such </w:t>
      </w:r>
      <w:r w:rsidR="00E57773">
        <w:rPr>
          <w:rFonts w:cs="Arial"/>
          <w:b/>
          <w:sz w:val="24"/>
          <w:szCs w:val="24"/>
        </w:rPr>
        <w:t xml:space="preserve">as </w:t>
      </w:r>
      <w:r w:rsidR="00F15FF6">
        <w:rPr>
          <w:rFonts w:cs="Arial"/>
          <w:b/>
          <w:sz w:val="24"/>
          <w:szCs w:val="24"/>
        </w:rPr>
        <w:t xml:space="preserve">a rent increase notices and a </w:t>
      </w:r>
      <w:r w:rsidR="00E57773" w:rsidRPr="009C5B8C">
        <w:rPr>
          <w:rFonts w:cs="Arial"/>
          <w:b/>
          <w:sz w:val="24"/>
          <w:szCs w:val="24"/>
        </w:rPr>
        <w:t>noti</w:t>
      </w:r>
      <w:r w:rsidR="00E57773">
        <w:rPr>
          <w:rFonts w:cs="Arial"/>
          <w:b/>
          <w:sz w:val="24"/>
          <w:szCs w:val="24"/>
        </w:rPr>
        <w:t xml:space="preserve">ce </w:t>
      </w:r>
      <w:r w:rsidR="00E57773" w:rsidRPr="009C5B8C">
        <w:rPr>
          <w:rFonts w:cs="Arial"/>
          <w:b/>
          <w:sz w:val="24"/>
          <w:szCs w:val="24"/>
        </w:rPr>
        <w:t>to leave</w:t>
      </w:r>
      <w:r w:rsidR="00E57773">
        <w:rPr>
          <w:rFonts w:cs="Arial"/>
          <w:b/>
          <w:sz w:val="24"/>
          <w:szCs w:val="24"/>
        </w:rPr>
        <w:t xml:space="preserve"> the Let Property.</w:t>
      </w:r>
    </w:p>
    <w:p w14:paraId="6BF3B0C7" w14:textId="77777777" w:rsidR="00E57773" w:rsidRDefault="00E57773" w:rsidP="000E70BF">
      <w:pPr>
        <w:rPr>
          <w:rFonts w:cs="Arial"/>
          <w:b/>
          <w:sz w:val="24"/>
          <w:szCs w:val="24"/>
        </w:rPr>
      </w:pPr>
    </w:p>
    <w:p w14:paraId="7ED1BCF2" w14:textId="77777777" w:rsidR="0013243E" w:rsidRDefault="00E57773" w:rsidP="000E70BF">
      <w:pPr>
        <w:rPr>
          <w:rFonts w:cs="Arial"/>
          <w:b/>
          <w:sz w:val="24"/>
          <w:szCs w:val="24"/>
        </w:rPr>
      </w:pPr>
      <w:r>
        <w:rPr>
          <w:rFonts w:cs="Arial"/>
          <w:b/>
          <w:sz w:val="24"/>
          <w:szCs w:val="24"/>
        </w:rPr>
        <w:t xml:space="preserve">To ensure all </w:t>
      </w:r>
      <w:r w:rsidR="00476324">
        <w:rPr>
          <w:rFonts w:cs="Arial"/>
          <w:b/>
          <w:sz w:val="24"/>
          <w:szCs w:val="24"/>
        </w:rPr>
        <w:t xml:space="preserve">emails </w:t>
      </w:r>
      <w:r>
        <w:rPr>
          <w:rFonts w:cs="Arial"/>
          <w:b/>
          <w:sz w:val="24"/>
          <w:szCs w:val="24"/>
        </w:rPr>
        <w:t>can be received and read in good time, t</w:t>
      </w:r>
      <w:r w:rsidR="00D616AF">
        <w:rPr>
          <w:rFonts w:cs="Arial"/>
          <w:b/>
          <w:sz w:val="24"/>
          <w:szCs w:val="24"/>
        </w:rPr>
        <w:t xml:space="preserve">he Landlord(s) and Tenant(s) </w:t>
      </w:r>
      <w:r>
        <w:rPr>
          <w:rFonts w:cs="Arial"/>
          <w:b/>
          <w:sz w:val="24"/>
          <w:szCs w:val="24"/>
        </w:rPr>
        <w:t>agree to inform each other as soon as possible of any new email address which is to be used instead of the email address notified in this Agreement</w:t>
      </w:r>
      <w:r w:rsidR="00A15765">
        <w:rPr>
          <w:rFonts w:cs="Arial"/>
          <w:b/>
          <w:sz w:val="24"/>
          <w:szCs w:val="24"/>
        </w:rPr>
        <w:t>.</w:t>
      </w:r>
      <w:r>
        <w:rPr>
          <w:rFonts w:cs="Arial"/>
          <w:b/>
          <w:sz w:val="24"/>
          <w:szCs w:val="24"/>
        </w:rPr>
        <w:t xml:space="preserve"> </w:t>
      </w:r>
      <w:commentRangeEnd w:id="18"/>
      <w:r w:rsidR="00476324">
        <w:rPr>
          <w:rStyle w:val="CommentReference"/>
        </w:rPr>
        <w:commentReference w:id="18"/>
      </w:r>
    </w:p>
    <w:p w14:paraId="153E295A" w14:textId="77777777" w:rsidR="00734BC7" w:rsidRDefault="00734BC7" w:rsidP="00E57773">
      <w:pPr>
        <w:rPr>
          <w:rFonts w:cs="Arial"/>
          <w:b/>
          <w:sz w:val="24"/>
          <w:szCs w:val="24"/>
        </w:rPr>
        <w:sectPr w:rsidR="00734BC7" w:rsidSect="00CF6E91">
          <w:type w:val="continuous"/>
          <w:pgSz w:w="11906" w:h="16838" w:code="9"/>
          <w:pgMar w:top="816" w:right="1440" w:bottom="709" w:left="1440" w:header="709" w:footer="431" w:gutter="0"/>
          <w:paperSrc w:first="15" w:other="15"/>
          <w:cols w:space="720"/>
          <w:docGrid w:linePitch="272"/>
        </w:sectPr>
      </w:pPr>
    </w:p>
    <w:p w14:paraId="4F4A9D74" w14:textId="695C4E8B" w:rsidR="00E57773" w:rsidRDefault="00E57773" w:rsidP="00E57773">
      <w:pPr>
        <w:rPr>
          <w:rFonts w:cs="Arial"/>
          <w:b/>
          <w:sz w:val="24"/>
          <w:szCs w:val="24"/>
        </w:rPr>
      </w:pPr>
    </w:p>
    <w:p w14:paraId="7C87499F" w14:textId="77777777" w:rsidR="00E57773" w:rsidRPr="009C5B8C" w:rsidRDefault="00E57773" w:rsidP="00E57773">
      <w:pPr>
        <w:rPr>
          <w:rFonts w:cs="Arial"/>
          <w:b/>
          <w:sz w:val="24"/>
          <w:szCs w:val="24"/>
        </w:rPr>
      </w:pPr>
      <w:r>
        <w:rPr>
          <w:rFonts w:cs="Arial"/>
          <w:b/>
          <w:sz w:val="24"/>
          <w:szCs w:val="24"/>
        </w:rPr>
        <w:t xml:space="preserve">If sending </w:t>
      </w:r>
      <w:r w:rsidR="004E431E">
        <w:rPr>
          <w:rFonts w:cs="Arial"/>
          <w:b/>
          <w:sz w:val="24"/>
          <w:szCs w:val="24"/>
        </w:rPr>
        <w:t xml:space="preserve">a </w:t>
      </w:r>
      <w:r w:rsidR="005A3148">
        <w:rPr>
          <w:rFonts w:cs="Arial"/>
          <w:b/>
          <w:sz w:val="24"/>
          <w:szCs w:val="24"/>
        </w:rPr>
        <w:t>document</w:t>
      </w:r>
      <w:r w:rsidR="00F23D9A">
        <w:rPr>
          <w:rFonts w:cs="Arial"/>
          <w:b/>
          <w:sz w:val="24"/>
          <w:szCs w:val="24"/>
        </w:rPr>
        <w:t>[</w:t>
      </w:r>
      <w:r>
        <w:rPr>
          <w:rFonts w:cs="Arial"/>
          <w:b/>
          <w:sz w:val="24"/>
          <w:szCs w:val="24"/>
        </w:rPr>
        <w:t>e</w:t>
      </w:r>
      <w:r w:rsidRPr="009C5B8C">
        <w:rPr>
          <w:rFonts w:cs="Arial"/>
          <w:b/>
          <w:sz w:val="24"/>
          <w:szCs w:val="24"/>
        </w:rPr>
        <w:t>lectronic</w:t>
      </w:r>
      <w:r>
        <w:rPr>
          <w:rFonts w:cs="Arial"/>
          <w:b/>
          <w:sz w:val="24"/>
          <w:szCs w:val="24"/>
        </w:rPr>
        <w:t>ally</w:t>
      </w:r>
      <w:r w:rsidR="00F23D9A">
        <w:rPr>
          <w:rFonts w:cs="Arial"/>
          <w:b/>
          <w:sz w:val="24"/>
          <w:szCs w:val="24"/>
        </w:rPr>
        <w:t>/</w:t>
      </w:r>
      <w:r>
        <w:rPr>
          <w:rFonts w:cs="Arial"/>
          <w:b/>
          <w:sz w:val="24"/>
          <w:szCs w:val="24"/>
        </w:rPr>
        <w:t>by recorded delivery post</w:t>
      </w:r>
      <w:r w:rsidR="00F23D9A">
        <w:rPr>
          <w:rFonts w:cs="Arial"/>
          <w:b/>
          <w:sz w:val="24"/>
          <w:szCs w:val="24"/>
        </w:rPr>
        <w:t>]</w:t>
      </w:r>
      <w:r>
        <w:rPr>
          <w:rFonts w:cs="Arial"/>
          <w:b/>
          <w:sz w:val="24"/>
          <w:szCs w:val="24"/>
        </w:rPr>
        <w:t xml:space="preserve">, the document </w:t>
      </w:r>
      <w:r w:rsidRPr="009C5B8C">
        <w:rPr>
          <w:rFonts w:cs="Arial"/>
          <w:b/>
          <w:sz w:val="24"/>
          <w:szCs w:val="24"/>
        </w:rPr>
        <w:t>will be regarded as having been received 48 hours after it was sent</w:t>
      </w:r>
      <w:r>
        <w:rPr>
          <w:rFonts w:cs="Arial"/>
          <w:b/>
          <w:sz w:val="24"/>
          <w:szCs w:val="24"/>
        </w:rPr>
        <w:t>, unless the receiving party can provide proof that he or she received it later than this.</w:t>
      </w:r>
      <w:r w:rsidR="004E431E">
        <w:rPr>
          <w:rFonts w:cs="Arial"/>
          <w:b/>
          <w:sz w:val="24"/>
          <w:szCs w:val="24"/>
        </w:rPr>
        <w:t xml:space="preserve">  This extra delivery time should be factored into any required notice periods.   be given.  extra time should be </w:t>
      </w:r>
    </w:p>
    <w:p w14:paraId="6D205AD6" w14:textId="77777777" w:rsidR="00E57773" w:rsidRDefault="00E57773" w:rsidP="000E70BF">
      <w:pPr>
        <w:rPr>
          <w:rFonts w:cs="Arial"/>
          <w:b/>
          <w:sz w:val="24"/>
          <w:szCs w:val="24"/>
        </w:rPr>
      </w:pPr>
    </w:p>
    <w:p w14:paraId="0D49AA2C" w14:textId="77777777" w:rsidR="00F178C6" w:rsidRDefault="00F178C6" w:rsidP="00F178C6">
      <w:pPr>
        <w:pStyle w:val="Heading2"/>
        <w:ind w:left="720"/>
        <w:rPr>
          <w:b/>
          <w:sz w:val="28"/>
          <w:szCs w:val="28"/>
        </w:rPr>
      </w:pPr>
    </w:p>
    <w:p w14:paraId="5E121926" w14:textId="77777777" w:rsidR="00F178C6" w:rsidRDefault="00F178C6" w:rsidP="00F178C6">
      <w:pPr>
        <w:pStyle w:val="Heading2"/>
        <w:ind w:left="720"/>
        <w:rPr>
          <w:b/>
          <w:sz w:val="28"/>
          <w:szCs w:val="28"/>
        </w:rPr>
      </w:pPr>
    </w:p>
    <w:p w14:paraId="775BA55C" w14:textId="77777777" w:rsidR="00F178C6" w:rsidRDefault="00F178C6" w:rsidP="00F178C6">
      <w:pPr>
        <w:pStyle w:val="Heading2"/>
        <w:ind w:left="720"/>
        <w:rPr>
          <w:b/>
          <w:sz w:val="28"/>
          <w:szCs w:val="28"/>
        </w:rPr>
      </w:pPr>
    </w:p>
    <w:p w14:paraId="11E3C378" w14:textId="77777777" w:rsidR="00097376" w:rsidRPr="00D82BEB" w:rsidRDefault="008519CD" w:rsidP="003B424F">
      <w:pPr>
        <w:pStyle w:val="Heading2"/>
        <w:numPr>
          <w:ilvl w:val="0"/>
          <w:numId w:val="27"/>
        </w:numPr>
        <w:rPr>
          <w:b/>
          <w:sz w:val="28"/>
          <w:szCs w:val="28"/>
        </w:rPr>
      </w:pPr>
      <w:bookmarkStart w:id="19" w:name="_Toc480555145"/>
      <w:r w:rsidRPr="00D82BEB">
        <w:rPr>
          <w:b/>
          <w:sz w:val="28"/>
          <w:szCs w:val="28"/>
        </w:rPr>
        <w:t>DETAILS OF THE LET PROPERTY</w:t>
      </w:r>
      <w:bookmarkEnd w:id="19"/>
    </w:p>
    <w:p w14:paraId="69CE8E9C" w14:textId="77777777" w:rsidR="00097376" w:rsidRPr="00D82BEB" w:rsidRDefault="00097376" w:rsidP="000E70BF">
      <w:pPr>
        <w:rPr>
          <w:rFonts w:cs="Arial"/>
          <w:b/>
          <w:sz w:val="24"/>
          <w:szCs w:val="24"/>
        </w:rPr>
      </w:pPr>
    </w:p>
    <w:p w14:paraId="53DB773A" w14:textId="77777777" w:rsidR="007226CE" w:rsidRDefault="00097376" w:rsidP="0003053E">
      <w:pPr>
        <w:rPr>
          <w:b/>
          <w:sz w:val="24"/>
          <w:szCs w:val="24"/>
          <w:u w:val="single"/>
          <w:shd w:val="clear" w:color="auto" w:fill="F2F2F2"/>
        </w:rPr>
      </w:pPr>
      <w:r w:rsidRPr="0025017D">
        <w:rPr>
          <w:rFonts w:cs="Arial"/>
          <w:b/>
          <w:sz w:val="24"/>
          <w:szCs w:val="24"/>
        </w:rPr>
        <w:t>Address:</w:t>
      </w:r>
      <w:r w:rsidR="0003053E" w:rsidRPr="0025017D">
        <w:rPr>
          <w:b/>
          <w:sz w:val="24"/>
          <w:szCs w:val="24"/>
          <w:u w:val="single"/>
          <w:shd w:val="clear" w:color="auto" w:fill="F2F2F2"/>
        </w:rPr>
        <w:t xml:space="preserve"> </w:t>
      </w:r>
    </w:p>
    <w:p w14:paraId="7288FB8F" w14:textId="06C18375" w:rsidR="007226CE" w:rsidRPr="00A95C30" w:rsidRDefault="007226CE" w:rsidP="00A95C30">
      <w:pPr>
        <w:rPr>
          <w:sz w:val="24"/>
          <w:szCs w:val="24"/>
        </w:rPr>
      </w:pPr>
      <w:r w:rsidRPr="00A95C30">
        <w:rPr>
          <w:sz w:val="24"/>
          <w:szCs w:val="24"/>
        </w:rPr>
        <w:fldChar w:fldCharType="begin"/>
      </w:r>
      <w:r w:rsidRPr="00A95C30">
        <w:rPr>
          <w:sz w:val="24"/>
          <w:szCs w:val="24"/>
        </w:rPr>
        <w:instrText xml:space="preserve"> MERGEFIELD propertyAddress \* MERGEFORMAT </w:instrText>
      </w:r>
      <w:r w:rsidRPr="00A95C30">
        <w:rPr>
          <w:sz w:val="24"/>
          <w:szCs w:val="24"/>
        </w:rPr>
        <w:fldChar w:fldCharType="separate"/>
      </w:r>
      <w:r w:rsidRPr="00A95C30">
        <w:rPr>
          <w:sz w:val="24"/>
          <w:szCs w:val="24"/>
        </w:rPr>
        <w:t>«propertyAddress»</w:t>
      </w:r>
      <w:r w:rsidRPr="00A95C30">
        <w:rPr>
          <w:sz w:val="24"/>
          <w:szCs w:val="24"/>
        </w:rPr>
        <w:fldChar w:fldCharType="end"/>
      </w:r>
    </w:p>
    <w:p w14:paraId="1C84519D" w14:textId="4EFA472A" w:rsidR="00E544D8" w:rsidRPr="00D82BEB" w:rsidRDefault="00EA5F65" w:rsidP="000E70BF">
      <w:pPr>
        <w:rPr>
          <w:rFonts w:cs="Arial"/>
          <w:b/>
          <w:sz w:val="24"/>
          <w:szCs w:val="24"/>
          <w:u w:val="single"/>
        </w:rPr>
      </w:pPr>
      <w:r w:rsidRPr="00D82BEB">
        <w:rPr>
          <w:rFonts w:cs="Arial"/>
          <w:b/>
          <w:sz w:val="24"/>
          <w:szCs w:val="24"/>
        </w:rPr>
        <w:t>(“</w:t>
      </w:r>
      <w:r w:rsidR="008E4143"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roperty</w:t>
      </w:r>
      <w:r w:rsidR="00B9250A" w:rsidRPr="00D82BEB">
        <w:rPr>
          <w:rFonts w:cs="Arial"/>
          <w:b/>
          <w:sz w:val="24"/>
          <w:szCs w:val="24"/>
        </w:rPr>
        <w:t>”)</w:t>
      </w:r>
    </w:p>
    <w:p w14:paraId="1B3BBC32" w14:textId="77777777" w:rsidR="00097376" w:rsidRPr="00D82BEB" w:rsidRDefault="00097376" w:rsidP="000E70BF">
      <w:pPr>
        <w:rPr>
          <w:rFonts w:cs="Arial"/>
          <w:b/>
          <w:sz w:val="24"/>
          <w:szCs w:val="24"/>
        </w:rPr>
      </w:pPr>
    </w:p>
    <w:p w14:paraId="5DAF7A91" w14:textId="77777777" w:rsidR="00683C03" w:rsidRDefault="00683C03" w:rsidP="0003053E">
      <w:pPr>
        <w:rPr>
          <w:rFonts w:cs="Arial"/>
          <w:b/>
          <w:i/>
          <w:sz w:val="24"/>
          <w:szCs w:val="24"/>
        </w:rPr>
      </w:pPr>
    </w:p>
    <w:p w14:paraId="2FFDF38E" w14:textId="43BE2BFC" w:rsidR="0003053E" w:rsidRDefault="00A06ED7" w:rsidP="0003053E">
      <w:pPr>
        <w:rPr>
          <w:b/>
          <w:sz w:val="24"/>
          <w:szCs w:val="24"/>
          <w:u w:val="single"/>
          <w:shd w:val="clear" w:color="auto" w:fill="F2F2F2"/>
        </w:rPr>
      </w:pPr>
      <w:r w:rsidRPr="00705BEE">
        <w:rPr>
          <w:rFonts w:cs="Arial"/>
          <w:b/>
          <w:sz w:val="24"/>
          <w:szCs w:val="24"/>
        </w:rPr>
        <w:t>Type of property</w:t>
      </w:r>
      <w:r>
        <w:rPr>
          <w:rFonts w:cs="Arial"/>
          <w:b/>
          <w:i/>
          <w:sz w:val="24"/>
          <w:szCs w:val="24"/>
        </w:rPr>
        <w:t>:</w:t>
      </w:r>
      <w:r w:rsidR="0075707B">
        <w:rPr>
          <w:b/>
          <w:sz w:val="24"/>
          <w:szCs w:val="24"/>
          <w:u w:val="single"/>
          <w:shd w:val="clear" w:color="auto" w:fill="F2F2F2"/>
        </w:rPr>
        <w:t xml:space="preserve"> </w:t>
      </w:r>
    </w:p>
    <w:p w14:paraId="71AA4081" w14:textId="2234D8F1" w:rsidR="00473E00" w:rsidRPr="00A95C30" w:rsidRDefault="00063494" w:rsidP="00A95C30">
      <w:pPr>
        <w:rPr>
          <w:sz w:val="24"/>
          <w:szCs w:val="24"/>
        </w:rPr>
      </w:pPr>
      <w:r w:rsidRPr="00A95C30">
        <w:rPr>
          <w:sz w:val="24"/>
          <w:szCs w:val="24"/>
        </w:rPr>
        <w:fldChar w:fldCharType="begin"/>
      </w:r>
      <w:r w:rsidRPr="00A95C30">
        <w:rPr>
          <w:sz w:val="24"/>
          <w:szCs w:val="24"/>
        </w:rPr>
        <w:instrText xml:space="preserve"> MERGEFIELD propertyType \* MERGEFORMAT </w:instrText>
      </w:r>
      <w:r w:rsidRPr="00A95C30">
        <w:rPr>
          <w:sz w:val="24"/>
          <w:szCs w:val="24"/>
        </w:rPr>
        <w:fldChar w:fldCharType="separate"/>
      </w:r>
      <w:r w:rsidRPr="00A95C30">
        <w:rPr>
          <w:sz w:val="24"/>
          <w:szCs w:val="24"/>
        </w:rPr>
        <w:t>«propertyType»</w:t>
      </w:r>
      <w:r w:rsidRPr="00A95C30">
        <w:rPr>
          <w:sz w:val="24"/>
          <w:szCs w:val="24"/>
        </w:rPr>
        <w:fldChar w:fldCharType="end"/>
      </w:r>
    </w:p>
    <w:p w14:paraId="3C75511F" w14:textId="77777777" w:rsidR="00D616AF" w:rsidRPr="000437FD" w:rsidRDefault="00A06ED7" w:rsidP="0003053E">
      <w:pPr>
        <w:rPr>
          <w:rFonts w:cs="Arial"/>
          <w:i/>
          <w:sz w:val="22"/>
          <w:szCs w:val="22"/>
        </w:rPr>
      </w:pPr>
      <w:r w:rsidRPr="000437FD">
        <w:rPr>
          <w:i/>
          <w:sz w:val="22"/>
          <w:szCs w:val="22"/>
          <w:shd w:val="clear" w:color="auto" w:fill="F2F2F2"/>
        </w:rPr>
        <w:t>(</w:t>
      </w:r>
      <w:r w:rsidR="00D616AF" w:rsidRPr="000437FD">
        <w:rPr>
          <w:i/>
          <w:sz w:val="22"/>
          <w:szCs w:val="22"/>
          <w:shd w:val="clear" w:color="auto" w:fill="F2F2F2"/>
        </w:rPr>
        <w:t xml:space="preserve">For example: </w:t>
      </w:r>
      <w:r w:rsidR="00D616AF" w:rsidRPr="000437FD">
        <w:rPr>
          <w:rFonts w:cs="Arial"/>
          <w:i/>
          <w:sz w:val="22"/>
          <w:szCs w:val="22"/>
        </w:rPr>
        <w:t>Flat / Bungalow / Cottage / Terrace House / Semi-detached House / Detached House etc.)</w:t>
      </w:r>
    </w:p>
    <w:p w14:paraId="7BB5F77D" w14:textId="77777777" w:rsidR="00A06ED7" w:rsidRPr="00D616AF" w:rsidRDefault="00D616AF" w:rsidP="0003053E">
      <w:pPr>
        <w:rPr>
          <w:rFonts w:cs="Arial"/>
          <w:i/>
          <w:sz w:val="24"/>
          <w:szCs w:val="24"/>
        </w:rPr>
      </w:pPr>
      <w:r w:rsidRPr="00D616AF">
        <w:rPr>
          <w:rFonts w:cs="Arial"/>
          <w:i/>
          <w:sz w:val="24"/>
          <w:szCs w:val="24"/>
        </w:rPr>
        <w:t xml:space="preserve"> </w:t>
      </w:r>
    </w:p>
    <w:p w14:paraId="27F286AC" w14:textId="30C90A60" w:rsidR="0003053E" w:rsidRDefault="00E42354" w:rsidP="004F6A35">
      <w:pPr>
        <w:rPr>
          <w:b/>
          <w:sz w:val="24"/>
          <w:szCs w:val="24"/>
          <w:u w:val="single"/>
          <w:shd w:val="clear" w:color="auto" w:fill="F2F2F2"/>
        </w:rPr>
      </w:pPr>
      <w:r w:rsidRPr="00D82BEB">
        <w:rPr>
          <w:rFonts w:cs="Arial"/>
          <w:b/>
          <w:sz w:val="24"/>
          <w:szCs w:val="24"/>
        </w:rPr>
        <w:t>Any</w:t>
      </w:r>
      <w:r w:rsidR="00683C03">
        <w:rPr>
          <w:rFonts w:cs="Arial"/>
          <w:b/>
          <w:sz w:val="24"/>
          <w:szCs w:val="24"/>
        </w:rPr>
        <w:t xml:space="preserve"> other </w:t>
      </w:r>
      <w:r w:rsidR="00D616AF">
        <w:rPr>
          <w:rFonts w:cs="Arial"/>
          <w:b/>
          <w:sz w:val="24"/>
          <w:szCs w:val="24"/>
        </w:rPr>
        <w:t>areas</w:t>
      </w:r>
      <w:r w:rsidR="00C56F2B">
        <w:rPr>
          <w:rFonts w:cs="Arial"/>
          <w:b/>
          <w:sz w:val="24"/>
          <w:szCs w:val="24"/>
        </w:rPr>
        <w:t>/</w:t>
      </w:r>
      <w:r w:rsidRPr="00D82BEB">
        <w:rPr>
          <w:rFonts w:cs="Arial"/>
          <w:b/>
          <w:sz w:val="24"/>
          <w:szCs w:val="24"/>
        </w:rPr>
        <w:t>facilities</w:t>
      </w:r>
      <w:r w:rsidR="00683C03">
        <w:rPr>
          <w:rFonts w:cs="Arial"/>
          <w:b/>
          <w:sz w:val="24"/>
          <w:szCs w:val="24"/>
        </w:rPr>
        <w:t xml:space="preserve"> included with the </w:t>
      </w:r>
      <w:r w:rsidR="00093181">
        <w:rPr>
          <w:rFonts w:cs="Arial"/>
          <w:b/>
          <w:sz w:val="24"/>
          <w:szCs w:val="24"/>
        </w:rPr>
        <w:t>L</w:t>
      </w:r>
      <w:r w:rsidR="00683C03">
        <w:rPr>
          <w:rFonts w:cs="Arial"/>
          <w:b/>
          <w:sz w:val="24"/>
          <w:szCs w:val="24"/>
        </w:rPr>
        <w:t xml:space="preserve">et </w:t>
      </w:r>
      <w:r w:rsidR="00093181">
        <w:rPr>
          <w:rFonts w:cs="Arial"/>
          <w:b/>
          <w:sz w:val="24"/>
          <w:szCs w:val="24"/>
        </w:rPr>
        <w:t>P</w:t>
      </w:r>
      <w:r w:rsidR="00683C03">
        <w:rPr>
          <w:rFonts w:cs="Arial"/>
          <w:b/>
          <w:sz w:val="24"/>
          <w:szCs w:val="24"/>
        </w:rPr>
        <w:t>roperty</w:t>
      </w:r>
      <w:r w:rsidRPr="007A1A28">
        <w:rPr>
          <w:rFonts w:cs="Arial"/>
          <w:b/>
          <w:i/>
          <w:sz w:val="24"/>
          <w:szCs w:val="24"/>
        </w:rPr>
        <w:t>:</w:t>
      </w:r>
      <w:r w:rsidR="0003053E" w:rsidRPr="007A1A28">
        <w:tab/>
      </w:r>
    </w:p>
    <w:p w14:paraId="2B9FDA25" w14:textId="70D73738" w:rsidR="004F6A35" w:rsidRPr="00A95C30" w:rsidRDefault="007A1A28" w:rsidP="007A1A28">
      <w:pPr>
        <w:rPr>
          <w:sz w:val="24"/>
          <w:szCs w:val="24"/>
        </w:rPr>
      </w:pPr>
      <w:r w:rsidRPr="00A95C30">
        <w:rPr>
          <w:sz w:val="24"/>
          <w:szCs w:val="24"/>
        </w:rPr>
        <w:fldChar w:fldCharType="begin"/>
      </w:r>
      <w:r w:rsidRPr="00A95C30">
        <w:rPr>
          <w:sz w:val="24"/>
          <w:szCs w:val="24"/>
        </w:rPr>
        <w:instrText xml:space="preserve"> MERGEFIELD propertyIncludedAreasOrFacilities \* MERGEFORMAT </w:instrText>
      </w:r>
      <w:r w:rsidRPr="00A95C30">
        <w:rPr>
          <w:sz w:val="24"/>
          <w:szCs w:val="24"/>
        </w:rPr>
        <w:fldChar w:fldCharType="separate"/>
      </w:r>
      <w:r w:rsidRPr="00A95C30">
        <w:rPr>
          <w:sz w:val="24"/>
          <w:szCs w:val="24"/>
        </w:rPr>
        <w:t>«propertyIncludedAreasOrFacilities»</w:t>
      </w:r>
      <w:r w:rsidRPr="00A95C30">
        <w:rPr>
          <w:sz w:val="24"/>
          <w:szCs w:val="24"/>
        </w:rPr>
        <w:fldChar w:fldCharType="end"/>
      </w:r>
    </w:p>
    <w:p w14:paraId="1E2539CC" w14:textId="77777777" w:rsidR="000437FD" w:rsidRPr="00D82BEB" w:rsidRDefault="000437FD" w:rsidP="0003053E">
      <w:pPr>
        <w:rPr>
          <w:rFonts w:cs="Arial"/>
          <w:b/>
          <w:sz w:val="24"/>
          <w:szCs w:val="24"/>
        </w:rPr>
      </w:pPr>
    </w:p>
    <w:p w14:paraId="0B6E5044" w14:textId="77777777" w:rsidR="007A1A28" w:rsidRPr="007A1A28" w:rsidRDefault="000437FD" w:rsidP="000437FD">
      <w:pPr>
        <w:rPr>
          <w:rFonts w:cs="Arial"/>
          <w:b/>
          <w:i/>
          <w:sz w:val="24"/>
          <w:szCs w:val="24"/>
        </w:rPr>
      </w:pPr>
      <w:r w:rsidRPr="00D82BEB">
        <w:rPr>
          <w:rFonts w:cs="Arial"/>
          <w:b/>
          <w:sz w:val="24"/>
          <w:szCs w:val="24"/>
        </w:rPr>
        <w:t xml:space="preserve">Any shared </w:t>
      </w:r>
      <w:r>
        <w:rPr>
          <w:rFonts w:cs="Arial"/>
          <w:b/>
          <w:sz w:val="24"/>
          <w:szCs w:val="24"/>
        </w:rPr>
        <w:t>areas</w:t>
      </w:r>
      <w:r w:rsidR="00C56F2B">
        <w:rPr>
          <w:rFonts w:cs="Arial"/>
          <w:b/>
          <w:sz w:val="24"/>
          <w:szCs w:val="24"/>
        </w:rPr>
        <w:t>/</w:t>
      </w:r>
      <w:r w:rsidRPr="00D82BEB">
        <w:rPr>
          <w:rFonts w:cs="Arial"/>
          <w:b/>
          <w:sz w:val="24"/>
          <w:szCs w:val="24"/>
        </w:rPr>
        <w:t>facilities</w:t>
      </w:r>
      <w:r w:rsidRPr="007A1A28">
        <w:rPr>
          <w:rFonts w:cs="Arial"/>
          <w:b/>
          <w:i/>
          <w:sz w:val="24"/>
          <w:szCs w:val="24"/>
        </w:rPr>
        <w:t>:</w:t>
      </w:r>
    </w:p>
    <w:p w14:paraId="6306225A" w14:textId="38E31511" w:rsidR="000437FD" w:rsidRPr="00A95C30" w:rsidRDefault="007A1A28" w:rsidP="007A1A28">
      <w:pPr>
        <w:rPr>
          <w:sz w:val="24"/>
          <w:szCs w:val="24"/>
        </w:rPr>
      </w:pPr>
      <w:r w:rsidRPr="00A95C30">
        <w:rPr>
          <w:sz w:val="24"/>
          <w:szCs w:val="24"/>
        </w:rPr>
        <w:fldChar w:fldCharType="begin"/>
      </w:r>
      <w:r w:rsidRPr="00A95C30">
        <w:rPr>
          <w:sz w:val="24"/>
          <w:szCs w:val="24"/>
        </w:rPr>
        <w:instrText xml:space="preserve"> MERGEFIELD propertySharedFacilities \* MERGEFORMAT </w:instrText>
      </w:r>
      <w:r w:rsidRPr="00A95C30">
        <w:rPr>
          <w:sz w:val="24"/>
          <w:szCs w:val="24"/>
        </w:rPr>
        <w:fldChar w:fldCharType="separate"/>
      </w:r>
      <w:r w:rsidRPr="00A95C30">
        <w:rPr>
          <w:noProof/>
          <w:sz w:val="24"/>
          <w:szCs w:val="24"/>
        </w:rPr>
        <w:t>«propertySharedFacilities»</w:t>
      </w:r>
      <w:r w:rsidRPr="00A95C30">
        <w:rPr>
          <w:sz w:val="24"/>
          <w:szCs w:val="24"/>
        </w:rPr>
        <w:fldChar w:fldCharType="end"/>
      </w:r>
    </w:p>
    <w:p w14:paraId="7D60CF8D" w14:textId="77777777" w:rsidR="000437FD" w:rsidRDefault="000437FD" w:rsidP="00E42354">
      <w:pPr>
        <w:rPr>
          <w:rFonts w:cs="Arial"/>
          <w:b/>
          <w:sz w:val="24"/>
          <w:szCs w:val="24"/>
        </w:rPr>
      </w:pPr>
    </w:p>
    <w:p w14:paraId="15506A39" w14:textId="676B5AA6" w:rsidR="00097376" w:rsidRPr="007A1A28" w:rsidRDefault="00E42354" w:rsidP="007A1A28">
      <w:pPr>
        <w:rPr>
          <w:b/>
          <w:sz w:val="24"/>
          <w:szCs w:val="24"/>
          <w:shd w:val="clear" w:color="auto" w:fill="F2F2F2"/>
        </w:rPr>
      </w:pPr>
      <w:r w:rsidRPr="00D82BEB">
        <w:rPr>
          <w:rFonts w:cs="Arial"/>
          <w:b/>
          <w:sz w:val="24"/>
          <w:szCs w:val="24"/>
        </w:rPr>
        <w:t>Any</w:t>
      </w:r>
      <w:r>
        <w:rPr>
          <w:rFonts w:cs="Arial"/>
          <w:b/>
          <w:sz w:val="24"/>
          <w:szCs w:val="24"/>
        </w:rPr>
        <w:t xml:space="preserve"> excluded</w:t>
      </w:r>
      <w:r w:rsidRPr="00D82BEB">
        <w:rPr>
          <w:rFonts w:cs="Arial"/>
          <w:b/>
          <w:sz w:val="24"/>
          <w:szCs w:val="24"/>
        </w:rPr>
        <w:t xml:space="preserve"> </w:t>
      </w:r>
      <w:r w:rsidR="00D616AF">
        <w:rPr>
          <w:rFonts w:cs="Arial"/>
          <w:b/>
          <w:sz w:val="24"/>
          <w:szCs w:val="24"/>
        </w:rPr>
        <w:t>areas</w:t>
      </w:r>
      <w:r w:rsidR="00C56F2B">
        <w:rPr>
          <w:rFonts w:cs="Arial"/>
          <w:b/>
          <w:sz w:val="24"/>
          <w:szCs w:val="24"/>
        </w:rPr>
        <w:t>/</w:t>
      </w:r>
      <w:r w:rsidRPr="00D82BEB">
        <w:rPr>
          <w:rFonts w:cs="Arial"/>
          <w:b/>
          <w:sz w:val="24"/>
          <w:szCs w:val="24"/>
        </w:rPr>
        <w:t>facilities</w:t>
      </w:r>
      <w:r w:rsidRPr="007A1A28">
        <w:rPr>
          <w:rFonts w:cs="Arial"/>
          <w:b/>
          <w:i/>
          <w:sz w:val="24"/>
          <w:szCs w:val="24"/>
        </w:rPr>
        <w:t>:</w:t>
      </w:r>
    </w:p>
    <w:p w14:paraId="1C818339" w14:textId="0123998F" w:rsidR="007A1A28" w:rsidRPr="00A95C30" w:rsidRDefault="007A1A28" w:rsidP="007A1A28">
      <w:pPr>
        <w:rPr>
          <w:sz w:val="24"/>
          <w:szCs w:val="24"/>
        </w:rPr>
      </w:pPr>
      <w:r w:rsidRPr="00A95C30">
        <w:rPr>
          <w:sz w:val="24"/>
          <w:szCs w:val="24"/>
        </w:rPr>
        <w:fldChar w:fldCharType="begin"/>
      </w:r>
      <w:r w:rsidRPr="00A95C30">
        <w:rPr>
          <w:sz w:val="24"/>
          <w:szCs w:val="24"/>
        </w:rPr>
        <w:instrText xml:space="preserve"> MERGEFIELD propertyExcludedAreasFacilities \* MERGEFORMAT </w:instrText>
      </w:r>
      <w:r w:rsidRPr="00A95C30">
        <w:rPr>
          <w:sz w:val="24"/>
          <w:szCs w:val="24"/>
        </w:rPr>
        <w:fldChar w:fldCharType="separate"/>
      </w:r>
      <w:r w:rsidRPr="00A95C30">
        <w:rPr>
          <w:sz w:val="24"/>
          <w:szCs w:val="24"/>
        </w:rPr>
        <w:t>«propertyExcludedAreasFacilities»</w:t>
      </w:r>
      <w:r w:rsidRPr="00A95C30">
        <w:rPr>
          <w:sz w:val="24"/>
          <w:szCs w:val="24"/>
        </w:rPr>
        <w:fldChar w:fldCharType="end"/>
      </w:r>
    </w:p>
    <w:p w14:paraId="4907D84F" w14:textId="77777777" w:rsidR="00E42354" w:rsidRPr="00D82BEB" w:rsidRDefault="00E42354" w:rsidP="00E42354">
      <w:pPr>
        <w:rPr>
          <w:rFonts w:cs="Arial"/>
          <w:b/>
          <w:sz w:val="24"/>
          <w:szCs w:val="24"/>
          <w:shd w:val="clear" w:color="auto" w:fill="F2F2F2"/>
        </w:rPr>
      </w:pPr>
    </w:p>
    <w:p w14:paraId="4D02331A" w14:textId="305C9878" w:rsidR="008519CD" w:rsidRDefault="00097376" w:rsidP="008519CD">
      <w:pPr>
        <w:rPr>
          <w:rFonts w:cs="Arial"/>
          <w:b/>
          <w:sz w:val="24"/>
          <w:szCs w:val="24"/>
        </w:rPr>
      </w:pPr>
      <w:r w:rsidRPr="0060477A">
        <w:rPr>
          <w:rFonts w:cs="Arial"/>
          <w:b/>
          <w:sz w:val="24"/>
          <w:szCs w:val="24"/>
        </w:rPr>
        <w:t xml:space="preserve">The </w:t>
      </w:r>
      <w:r w:rsidR="00093181">
        <w:rPr>
          <w:rFonts w:cs="Arial"/>
          <w:b/>
          <w:sz w:val="24"/>
          <w:szCs w:val="24"/>
        </w:rPr>
        <w:t>L</w:t>
      </w:r>
      <w:r w:rsidR="00BB1306">
        <w:rPr>
          <w:rFonts w:cs="Arial"/>
          <w:b/>
          <w:sz w:val="24"/>
          <w:szCs w:val="24"/>
        </w:rPr>
        <w:t xml:space="preserve">et </w:t>
      </w:r>
      <w:r w:rsidR="00093181">
        <w:rPr>
          <w:rFonts w:cs="Arial"/>
          <w:b/>
          <w:sz w:val="24"/>
          <w:szCs w:val="24"/>
        </w:rPr>
        <w:t>P</w:t>
      </w:r>
      <w:r w:rsidR="00093181" w:rsidRPr="0060477A">
        <w:rPr>
          <w:rFonts w:cs="Arial"/>
          <w:b/>
          <w:sz w:val="24"/>
          <w:szCs w:val="24"/>
        </w:rPr>
        <w:t xml:space="preserve">roperty </w:t>
      </w:r>
      <w:r w:rsidRPr="001D26CB">
        <w:rPr>
          <w:b/>
          <w:sz w:val="24"/>
          <w:szCs w:val="24"/>
        </w:rPr>
        <w:t>is</w:t>
      </w:r>
      <w:r w:rsidR="0014769F" w:rsidRPr="001D26CB">
        <w:rPr>
          <w:b/>
          <w:sz w:val="24"/>
          <w:szCs w:val="24"/>
        </w:rPr>
        <w:t xml:space="preserve"> </w:t>
      </w:r>
      <w:r w:rsidR="0014769F" w:rsidRPr="001D26CB">
        <w:rPr>
          <w:b/>
          <w:sz w:val="24"/>
          <w:szCs w:val="24"/>
        </w:rPr>
        <w:fldChar w:fldCharType="begin"/>
      </w:r>
      <w:r w:rsidR="0014769F" w:rsidRPr="001D26CB">
        <w:rPr>
          <w:b/>
          <w:sz w:val="24"/>
          <w:szCs w:val="24"/>
        </w:rPr>
        <w:instrText xml:space="preserve"> MERGEFIELD furnishingType \* MERGEFORMAT </w:instrText>
      </w:r>
      <w:r w:rsidR="0014769F" w:rsidRPr="001D26CB">
        <w:rPr>
          <w:b/>
          <w:sz w:val="24"/>
          <w:szCs w:val="24"/>
        </w:rPr>
        <w:fldChar w:fldCharType="separate"/>
      </w:r>
      <w:r w:rsidR="0014769F" w:rsidRPr="001D26CB">
        <w:rPr>
          <w:b/>
          <w:sz w:val="24"/>
          <w:szCs w:val="24"/>
        </w:rPr>
        <w:t>«furnishingType»</w:t>
      </w:r>
      <w:r w:rsidR="0014769F" w:rsidRPr="001D26CB">
        <w:rPr>
          <w:b/>
          <w:sz w:val="24"/>
          <w:szCs w:val="24"/>
        </w:rPr>
        <w:fldChar w:fldCharType="end"/>
      </w:r>
      <w:r w:rsidR="0028630F" w:rsidRPr="001D26CB">
        <w:rPr>
          <w:b/>
          <w:sz w:val="24"/>
          <w:szCs w:val="24"/>
        </w:rPr>
        <w:t>.</w:t>
      </w:r>
      <w:r w:rsidR="0028630F" w:rsidRPr="0060477A">
        <w:rPr>
          <w:rFonts w:cs="Arial"/>
          <w:b/>
          <w:sz w:val="24"/>
          <w:szCs w:val="24"/>
        </w:rPr>
        <w:t xml:space="preserve">  See the </w:t>
      </w:r>
      <w:r w:rsidR="0028630F" w:rsidRPr="00D82BEB">
        <w:rPr>
          <w:rFonts w:cs="Arial"/>
          <w:b/>
          <w:sz w:val="24"/>
          <w:szCs w:val="24"/>
        </w:rPr>
        <w:t>Inventory and Record of Condition for further details.</w:t>
      </w:r>
    </w:p>
    <w:p w14:paraId="686F5591" w14:textId="77777777" w:rsidR="00F34BFD" w:rsidRDefault="00F34BFD" w:rsidP="008519CD">
      <w:pPr>
        <w:rPr>
          <w:rFonts w:cs="Arial"/>
          <w:b/>
          <w:sz w:val="24"/>
          <w:szCs w:val="24"/>
        </w:rPr>
      </w:pPr>
    </w:p>
    <w:p w14:paraId="132163EC" w14:textId="77777777" w:rsidR="001C319D" w:rsidRDefault="001C319D" w:rsidP="00F34BFD">
      <w:pPr>
        <w:rPr>
          <w:rFonts w:cs="Arial"/>
          <w:b/>
          <w:sz w:val="24"/>
          <w:szCs w:val="24"/>
        </w:rPr>
        <w:sectPr w:rsidR="001C319D" w:rsidSect="00CF6E91">
          <w:type w:val="continuous"/>
          <w:pgSz w:w="11906" w:h="16838" w:code="9"/>
          <w:pgMar w:top="816" w:right="1440" w:bottom="709" w:left="1440" w:header="709" w:footer="431" w:gutter="0"/>
          <w:paperSrc w:first="15" w:other="15"/>
          <w:cols w:space="720"/>
          <w:docGrid w:linePitch="272"/>
        </w:sectPr>
      </w:pPr>
    </w:p>
    <w:p w14:paraId="123295D0" w14:textId="174A295C" w:rsidR="00F34BFD" w:rsidRDefault="00F34BFD" w:rsidP="00F34BFD">
      <w:pPr>
        <w:rPr>
          <w:rFonts w:cs="Arial"/>
          <w:b/>
          <w:sz w:val="24"/>
          <w:szCs w:val="24"/>
        </w:rPr>
      </w:pPr>
      <w:r>
        <w:rPr>
          <w:rFonts w:cs="Arial"/>
          <w:b/>
          <w:sz w:val="24"/>
          <w:szCs w:val="24"/>
        </w:rPr>
        <w:lastRenderedPageBreak/>
        <w:t xml:space="preserve">The Let Property </w:t>
      </w:r>
      <w:r w:rsidR="00790D18">
        <w:rPr>
          <w:rFonts w:cs="Arial"/>
          <w:b/>
          <w:sz w:val="24"/>
          <w:szCs w:val="24"/>
        </w:rPr>
        <w:fldChar w:fldCharType="begin"/>
      </w:r>
      <w:r w:rsidR="00790D18">
        <w:rPr>
          <w:rFonts w:cs="Arial"/>
          <w:b/>
          <w:sz w:val="24"/>
          <w:szCs w:val="24"/>
        </w:rPr>
        <w:instrText xml:space="preserve"> MERGEFIELD rentPressureZoneString \* MERGEFORMAT </w:instrText>
      </w:r>
      <w:r w:rsidR="00790D18">
        <w:rPr>
          <w:rFonts w:cs="Arial"/>
          <w:b/>
          <w:sz w:val="24"/>
          <w:szCs w:val="24"/>
        </w:rPr>
        <w:fldChar w:fldCharType="separate"/>
      </w:r>
      <w:r w:rsidR="00790D18">
        <w:rPr>
          <w:rFonts w:cs="Arial"/>
          <w:b/>
          <w:noProof/>
          <w:sz w:val="24"/>
          <w:szCs w:val="24"/>
        </w:rPr>
        <w:t>«rentPressureZoneString»</w:t>
      </w:r>
      <w:r w:rsidR="00790D18">
        <w:rPr>
          <w:rFonts w:cs="Arial"/>
          <w:b/>
          <w:sz w:val="24"/>
          <w:szCs w:val="24"/>
        </w:rPr>
        <w:fldChar w:fldCharType="end"/>
      </w:r>
      <w:r w:rsidR="00790D18">
        <w:rPr>
          <w:rFonts w:cs="Arial"/>
          <w:b/>
          <w:sz w:val="24"/>
          <w:szCs w:val="24"/>
        </w:rPr>
        <w:t xml:space="preserve"> </w:t>
      </w:r>
      <w:r>
        <w:rPr>
          <w:rFonts w:cs="Arial"/>
          <w:b/>
          <w:sz w:val="24"/>
          <w:szCs w:val="24"/>
        </w:rPr>
        <w:t>located in a Rent Pressure Zone.</w:t>
      </w:r>
    </w:p>
    <w:p w14:paraId="39AA02E3" w14:textId="77777777" w:rsidR="00F34BFD" w:rsidRPr="00F34BFD" w:rsidRDefault="00F34BFD" w:rsidP="00F34BFD">
      <w:pPr>
        <w:rPr>
          <w:rFonts w:cs="Arial"/>
          <w:b/>
          <w:color w:val="000000"/>
          <w:sz w:val="24"/>
          <w:szCs w:val="24"/>
          <w:lang w:val="en" w:eastAsia="en-GB"/>
        </w:rPr>
      </w:pPr>
      <w:r w:rsidRPr="00F34BFD">
        <w:rPr>
          <w:rFonts w:cs="Arial"/>
          <w:b/>
          <w:color w:val="000000"/>
          <w:sz w:val="24"/>
          <w:szCs w:val="24"/>
          <w:lang w:val="en" w:eastAsia="en-GB"/>
        </w:rPr>
        <w:t>If Scottish Ministers have designated the area that the Let Property is located in as a</w:t>
      </w:r>
      <w:r w:rsidRPr="00F34BFD">
        <w:rPr>
          <w:rFonts w:cs="Arial"/>
          <w:b/>
          <w:color w:val="000000"/>
          <w:sz w:val="22"/>
          <w:szCs w:val="22"/>
          <w:lang w:val="en" w:eastAsia="en-GB"/>
        </w:rPr>
        <w:t xml:space="preserve"> </w:t>
      </w:r>
      <w:r w:rsidRPr="00F34BFD">
        <w:rPr>
          <w:rFonts w:cs="Arial"/>
          <w:b/>
          <w:color w:val="000000"/>
          <w:sz w:val="24"/>
          <w:szCs w:val="24"/>
          <w:lang w:val="en" w:eastAsia="en-GB"/>
        </w:rPr>
        <w:t xml:space="preserve">rent pressure zone, there will be a cap on the amount that the rent can increase by.  You can check whether the Let Property shown above is located in a rent pressure zone on the Scottish Government’s web page at </w:t>
      </w:r>
      <w:commentRangeStart w:id="20"/>
      <w:r w:rsidRPr="00F34BFD">
        <w:rPr>
          <w:rFonts w:cs="Arial"/>
          <w:b/>
          <w:color w:val="000000"/>
          <w:sz w:val="24"/>
          <w:szCs w:val="24"/>
          <w:lang w:val="en" w:eastAsia="en-GB"/>
        </w:rPr>
        <w:t>(insert link to the webpage)</w:t>
      </w:r>
      <w:r w:rsidRPr="00F34BFD">
        <w:rPr>
          <w:rStyle w:val="CommentReference"/>
          <w:rFonts w:cs="Arial"/>
          <w:b/>
          <w:sz w:val="24"/>
          <w:szCs w:val="24"/>
          <w:lang w:eastAsia="en-GB"/>
        </w:rPr>
        <w:annotationRef/>
      </w:r>
      <w:r w:rsidRPr="00F34BFD">
        <w:rPr>
          <w:rFonts w:cs="Arial"/>
          <w:b/>
          <w:color w:val="000000"/>
          <w:sz w:val="24"/>
          <w:szCs w:val="24"/>
          <w:lang w:val="en" w:eastAsia="en-GB"/>
        </w:rPr>
        <w:t>.</w:t>
      </w:r>
      <w:commentRangeEnd w:id="20"/>
      <w:r>
        <w:rPr>
          <w:rStyle w:val="CommentReference"/>
        </w:rPr>
        <w:commentReference w:id="20"/>
      </w:r>
    </w:p>
    <w:p w14:paraId="4A3D8C64" w14:textId="77777777" w:rsidR="00F34BFD" w:rsidRDefault="00F34BFD" w:rsidP="008519CD">
      <w:pPr>
        <w:rPr>
          <w:rFonts w:cs="Arial"/>
          <w:b/>
          <w:sz w:val="24"/>
          <w:szCs w:val="24"/>
        </w:rPr>
      </w:pPr>
    </w:p>
    <w:p w14:paraId="0EFC0B1C" w14:textId="77777777" w:rsidR="00EA4813" w:rsidRDefault="00EA4813" w:rsidP="008519CD">
      <w:pPr>
        <w:rPr>
          <w:rFonts w:cs="Arial"/>
          <w:b/>
          <w:sz w:val="24"/>
          <w:szCs w:val="24"/>
        </w:rPr>
        <w:sectPr w:rsidR="00EA4813" w:rsidSect="001C319D">
          <w:type w:val="continuous"/>
          <w:pgSz w:w="11906" w:h="16838" w:code="9"/>
          <w:pgMar w:top="816" w:right="1440" w:bottom="709" w:left="1440" w:header="709" w:footer="431" w:gutter="0"/>
          <w:paperSrc w:first="15" w:other="15"/>
          <w:cols w:space="720"/>
          <w:docGrid w:linePitch="272"/>
        </w:sectPr>
      </w:pPr>
    </w:p>
    <w:p w14:paraId="363FAE92" w14:textId="50FCD81F" w:rsidR="00F34BFD" w:rsidRDefault="00F34BFD" w:rsidP="008519CD">
      <w:pPr>
        <w:rPr>
          <w:rFonts w:cs="Arial"/>
          <w:b/>
          <w:sz w:val="24"/>
          <w:szCs w:val="24"/>
        </w:rPr>
      </w:pPr>
    </w:p>
    <w:p w14:paraId="54AFCAA9" w14:textId="77777777" w:rsidR="00420282" w:rsidRDefault="00420282" w:rsidP="00C14D47">
      <w:pPr>
        <w:rPr>
          <w:b/>
          <w:sz w:val="24"/>
          <w:szCs w:val="24"/>
        </w:rPr>
        <w:sectPr w:rsidR="00420282" w:rsidSect="001C319D">
          <w:type w:val="continuous"/>
          <w:pgSz w:w="11906" w:h="16838" w:code="9"/>
          <w:pgMar w:top="816" w:right="1440" w:bottom="709" w:left="1440" w:header="709" w:footer="431" w:gutter="0"/>
          <w:paperSrc w:first="15" w:other="15"/>
          <w:cols w:space="720"/>
          <w:docGrid w:linePitch="272"/>
        </w:sectPr>
      </w:pPr>
    </w:p>
    <w:p w14:paraId="4418F380" w14:textId="50512972" w:rsidR="00C14D47" w:rsidRPr="00F34BFD" w:rsidRDefault="00F34BFD" w:rsidP="00C14D47">
      <w:pPr>
        <w:rPr>
          <w:b/>
          <w:sz w:val="24"/>
          <w:szCs w:val="24"/>
        </w:rPr>
      </w:pPr>
      <w:r>
        <w:rPr>
          <w:b/>
          <w:sz w:val="24"/>
          <w:szCs w:val="24"/>
        </w:rPr>
        <w:lastRenderedPageBreak/>
        <w:t>T</w:t>
      </w:r>
      <w:commentRangeStart w:id="21"/>
      <w:commentRangeStart w:id="22"/>
      <w:r w:rsidR="00C14D47" w:rsidRPr="00F34BFD">
        <w:rPr>
          <w:b/>
          <w:sz w:val="24"/>
          <w:szCs w:val="24"/>
        </w:rPr>
        <w:t xml:space="preserve">he </w:t>
      </w:r>
      <w:r w:rsidR="00093181" w:rsidRPr="00F34BFD">
        <w:rPr>
          <w:b/>
          <w:sz w:val="24"/>
          <w:szCs w:val="24"/>
        </w:rPr>
        <w:t>L</w:t>
      </w:r>
      <w:r w:rsidR="00C14D47" w:rsidRPr="00F34BFD">
        <w:rPr>
          <w:b/>
          <w:sz w:val="24"/>
          <w:szCs w:val="24"/>
        </w:rPr>
        <w:t xml:space="preserve">et </w:t>
      </w:r>
      <w:r w:rsidR="00093181" w:rsidRPr="00F34BFD">
        <w:rPr>
          <w:b/>
          <w:sz w:val="24"/>
          <w:szCs w:val="24"/>
        </w:rPr>
        <w:t>P</w:t>
      </w:r>
      <w:r w:rsidR="00C14D47" w:rsidRPr="00F34BFD">
        <w:rPr>
          <w:b/>
          <w:sz w:val="24"/>
          <w:szCs w:val="24"/>
        </w:rPr>
        <w:t xml:space="preserve">roperty </w:t>
      </w:r>
      <w:r w:rsidR="00790D18">
        <w:rPr>
          <w:b/>
          <w:sz w:val="24"/>
          <w:szCs w:val="24"/>
        </w:rPr>
        <w:fldChar w:fldCharType="begin"/>
      </w:r>
      <w:r w:rsidR="00790D18">
        <w:rPr>
          <w:b/>
          <w:sz w:val="24"/>
          <w:szCs w:val="24"/>
        </w:rPr>
        <w:instrText xml:space="preserve"> MERGEFIELD hmoString \* MERGEFORMAT </w:instrText>
      </w:r>
      <w:r w:rsidR="00790D18">
        <w:rPr>
          <w:b/>
          <w:sz w:val="24"/>
          <w:szCs w:val="24"/>
        </w:rPr>
        <w:fldChar w:fldCharType="separate"/>
      </w:r>
      <w:r w:rsidR="00790D18">
        <w:rPr>
          <w:b/>
          <w:noProof/>
          <w:sz w:val="24"/>
          <w:szCs w:val="24"/>
        </w:rPr>
        <w:t>«hmoString»</w:t>
      </w:r>
      <w:r w:rsidR="00790D18">
        <w:rPr>
          <w:b/>
          <w:sz w:val="24"/>
          <w:szCs w:val="24"/>
        </w:rPr>
        <w:fldChar w:fldCharType="end"/>
      </w:r>
      <w:r w:rsidR="00790D18">
        <w:rPr>
          <w:b/>
          <w:sz w:val="24"/>
          <w:szCs w:val="24"/>
        </w:rPr>
        <w:t xml:space="preserve"> </w:t>
      </w:r>
      <w:r w:rsidR="00C14D47" w:rsidRPr="00F34BFD">
        <w:rPr>
          <w:b/>
          <w:sz w:val="24"/>
          <w:szCs w:val="24"/>
        </w:rPr>
        <w:t>a House in Multiple Occupation (HMO)</w:t>
      </w:r>
      <w:r w:rsidR="00BF4A16">
        <w:rPr>
          <w:b/>
          <w:sz w:val="24"/>
          <w:szCs w:val="24"/>
        </w:rPr>
        <w:t xml:space="preserve">.  </w:t>
      </w:r>
      <w:commentRangeEnd w:id="21"/>
      <w:r w:rsidR="00C14D47" w:rsidRPr="00F34BFD">
        <w:rPr>
          <w:rStyle w:val="CommentReference"/>
          <w:b/>
        </w:rPr>
        <w:commentReference w:id="21"/>
      </w:r>
    </w:p>
    <w:p w14:paraId="0C4254E3" w14:textId="77777777" w:rsidR="006A2556" w:rsidRPr="00F34BFD" w:rsidRDefault="006A2556" w:rsidP="00C14D47">
      <w:pPr>
        <w:rPr>
          <w:b/>
          <w:sz w:val="24"/>
          <w:szCs w:val="24"/>
        </w:rPr>
      </w:pPr>
    </w:p>
    <w:p w14:paraId="67BF44B5" w14:textId="3AC0CECC" w:rsidR="00C14D47" w:rsidRPr="006A2556" w:rsidRDefault="00C14D47" w:rsidP="00C14D47">
      <w:pPr>
        <w:rPr>
          <w:sz w:val="24"/>
          <w:szCs w:val="24"/>
          <w:u w:val="single"/>
        </w:rPr>
      </w:pPr>
      <w:r w:rsidRPr="006A2556">
        <w:rPr>
          <w:sz w:val="24"/>
          <w:szCs w:val="24"/>
        </w:rPr>
        <w:t xml:space="preserve">HMO 24-hour contact number: </w:t>
      </w:r>
      <w:r w:rsidR="0032240C">
        <w:rPr>
          <w:sz w:val="24"/>
          <w:szCs w:val="24"/>
        </w:rPr>
        <w:fldChar w:fldCharType="begin"/>
      </w:r>
      <w:r w:rsidR="0032240C">
        <w:rPr>
          <w:sz w:val="24"/>
          <w:szCs w:val="24"/>
        </w:rPr>
        <w:instrText xml:space="preserve"> MERGEFIELD hmoContactNumber \* MERGEFORMAT </w:instrText>
      </w:r>
      <w:r w:rsidR="0032240C">
        <w:rPr>
          <w:sz w:val="24"/>
          <w:szCs w:val="24"/>
        </w:rPr>
        <w:fldChar w:fldCharType="separate"/>
      </w:r>
      <w:r w:rsidR="0032240C">
        <w:rPr>
          <w:noProof/>
          <w:sz w:val="24"/>
          <w:szCs w:val="24"/>
        </w:rPr>
        <w:t>«hmoContactNumber»</w:t>
      </w:r>
      <w:r w:rsidR="0032240C">
        <w:rPr>
          <w:sz w:val="24"/>
          <w:szCs w:val="24"/>
        </w:rPr>
        <w:fldChar w:fldCharType="end"/>
      </w:r>
    </w:p>
    <w:p w14:paraId="2FBBAF18" w14:textId="77777777" w:rsidR="00C14D47" w:rsidRPr="006A2556" w:rsidRDefault="00C14D47" w:rsidP="00C14D47">
      <w:pPr>
        <w:rPr>
          <w:sz w:val="24"/>
          <w:szCs w:val="24"/>
        </w:rPr>
      </w:pPr>
    </w:p>
    <w:p w14:paraId="4E38EF4E" w14:textId="5CE3E5DC" w:rsidR="00C14D47" w:rsidRPr="00D82BEB" w:rsidRDefault="00C14D47" w:rsidP="00C14D47">
      <w:pPr>
        <w:rPr>
          <w:b/>
          <w:sz w:val="24"/>
          <w:szCs w:val="24"/>
        </w:rPr>
      </w:pPr>
      <w:r w:rsidRPr="006A2556">
        <w:rPr>
          <w:sz w:val="24"/>
          <w:szCs w:val="24"/>
        </w:rPr>
        <w:t>HMO registration expiry date</w:t>
      </w:r>
      <w:r w:rsidRPr="00304AE7">
        <w:rPr>
          <w:sz w:val="24"/>
          <w:szCs w:val="24"/>
        </w:rPr>
        <w:t xml:space="preserve">: </w:t>
      </w:r>
      <w:commentRangeEnd w:id="22"/>
      <w:r w:rsidR="00181B1D" w:rsidRPr="00304AE7">
        <w:rPr>
          <w:rStyle w:val="CommentReference"/>
          <w:sz w:val="24"/>
          <w:szCs w:val="24"/>
        </w:rPr>
        <w:commentReference w:id="22"/>
      </w:r>
      <w:r w:rsidR="0032240C" w:rsidRPr="00304AE7">
        <w:rPr>
          <w:rStyle w:val="CommentReference"/>
          <w:sz w:val="24"/>
          <w:szCs w:val="24"/>
        </w:rPr>
        <w:fldChar w:fldCharType="begin"/>
      </w:r>
      <w:r w:rsidR="0032240C" w:rsidRPr="00304AE7">
        <w:rPr>
          <w:rStyle w:val="CommentReference"/>
          <w:sz w:val="24"/>
          <w:szCs w:val="24"/>
        </w:rPr>
        <w:instrText xml:space="preserve"> MERGEFIELD hmoExpiryDate \* MERGEFORMAT </w:instrText>
      </w:r>
      <w:r w:rsidR="0032240C" w:rsidRPr="00304AE7">
        <w:rPr>
          <w:rStyle w:val="CommentReference"/>
          <w:sz w:val="24"/>
          <w:szCs w:val="24"/>
        </w:rPr>
        <w:fldChar w:fldCharType="separate"/>
      </w:r>
      <w:r w:rsidR="0032240C" w:rsidRPr="00304AE7">
        <w:rPr>
          <w:rStyle w:val="CommentReference"/>
          <w:noProof/>
          <w:sz w:val="24"/>
          <w:szCs w:val="24"/>
        </w:rPr>
        <w:t>«hmoExpiryDate»</w:t>
      </w:r>
      <w:r w:rsidR="0032240C" w:rsidRPr="00304AE7">
        <w:rPr>
          <w:rStyle w:val="CommentReference"/>
          <w:sz w:val="24"/>
          <w:szCs w:val="24"/>
        </w:rPr>
        <w:fldChar w:fldCharType="end"/>
      </w:r>
    </w:p>
    <w:p w14:paraId="570B9245" w14:textId="77777777" w:rsidR="00FA4CA2" w:rsidRDefault="00FA4CA2" w:rsidP="000E70BF">
      <w:pPr>
        <w:rPr>
          <w:rFonts w:cs="Arial"/>
          <w:b/>
          <w:sz w:val="24"/>
          <w:szCs w:val="24"/>
          <w:shd w:val="clear" w:color="auto" w:fill="F2F2F2"/>
        </w:rPr>
        <w:sectPr w:rsidR="00FA4CA2" w:rsidSect="00420282">
          <w:type w:val="continuous"/>
          <w:pgSz w:w="11906" w:h="16838" w:code="9"/>
          <w:pgMar w:top="816" w:right="1440" w:bottom="709" w:left="1440" w:header="709" w:footer="431" w:gutter="0"/>
          <w:paperSrc w:first="15" w:other="15"/>
          <w:cols w:space="720"/>
          <w:docGrid w:linePitch="272"/>
        </w:sectPr>
      </w:pPr>
    </w:p>
    <w:p w14:paraId="79415707" w14:textId="5F97A115" w:rsidR="00C14D47" w:rsidRDefault="00C14D47" w:rsidP="000E70BF">
      <w:pPr>
        <w:rPr>
          <w:rFonts w:cs="Arial"/>
          <w:b/>
          <w:sz w:val="24"/>
          <w:szCs w:val="24"/>
          <w:shd w:val="clear" w:color="auto" w:fill="F2F2F2"/>
        </w:rPr>
      </w:pPr>
    </w:p>
    <w:p w14:paraId="5AB4A39F" w14:textId="77777777" w:rsidR="00F34BFD" w:rsidRDefault="00F34BFD" w:rsidP="000E70BF">
      <w:pPr>
        <w:rPr>
          <w:rFonts w:cs="Arial"/>
          <w:b/>
          <w:sz w:val="24"/>
          <w:szCs w:val="24"/>
          <w:shd w:val="clear" w:color="auto" w:fill="F2F2F2"/>
        </w:rPr>
      </w:pPr>
    </w:p>
    <w:p w14:paraId="5EF6032B" w14:textId="77777777" w:rsidR="00E544D8" w:rsidRPr="00D82BEB" w:rsidRDefault="005869FD" w:rsidP="003B424F">
      <w:pPr>
        <w:pStyle w:val="Heading2"/>
        <w:numPr>
          <w:ilvl w:val="0"/>
          <w:numId w:val="27"/>
        </w:numPr>
        <w:rPr>
          <w:b/>
          <w:sz w:val="28"/>
          <w:szCs w:val="28"/>
        </w:rPr>
      </w:pPr>
      <w:r w:rsidRPr="00D82BEB">
        <w:rPr>
          <w:b/>
          <w:sz w:val="28"/>
          <w:szCs w:val="28"/>
        </w:rPr>
        <w:tab/>
      </w:r>
      <w:bookmarkStart w:id="23" w:name="_Toc480555146"/>
      <w:r w:rsidR="008519CD" w:rsidRPr="00D82BEB">
        <w:rPr>
          <w:b/>
          <w:sz w:val="28"/>
          <w:szCs w:val="28"/>
        </w:rPr>
        <w:t>DATE WHEN TENANCY STARTS</w:t>
      </w:r>
      <w:bookmarkEnd w:id="23"/>
    </w:p>
    <w:p w14:paraId="1EE484DB" w14:textId="77777777" w:rsidR="007C5642" w:rsidRPr="00D82BEB" w:rsidRDefault="00E544D8" w:rsidP="000E70BF">
      <w:pPr>
        <w:rPr>
          <w:rFonts w:cs="Arial"/>
          <w:b/>
          <w:sz w:val="24"/>
          <w:szCs w:val="24"/>
        </w:rPr>
      </w:pPr>
      <w:r w:rsidRPr="00D82BEB">
        <w:rPr>
          <w:rFonts w:cs="Arial"/>
          <w:b/>
          <w:sz w:val="24"/>
          <w:szCs w:val="24"/>
        </w:rPr>
        <w:tab/>
      </w:r>
    </w:p>
    <w:p w14:paraId="3FC97F2E" w14:textId="6319E07F" w:rsidR="00D82BEB" w:rsidRPr="00D82BEB" w:rsidRDefault="00E544D8" w:rsidP="007C5642">
      <w:pPr>
        <w:rPr>
          <w:b/>
          <w:sz w:val="24"/>
          <w:szCs w:val="24"/>
          <w:u w:val="single"/>
          <w:shd w:val="clear" w:color="auto" w:fill="F2F2F2"/>
        </w:rPr>
      </w:pPr>
      <w:r w:rsidRPr="00D82BEB">
        <w:rPr>
          <w:rFonts w:cs="Arial"/>
          <w:b/>
          <w:sz w:val="24"/>
          <w:szCs w:val="24"/>
        </w:rPr>
        <w:t xml:space="preserve">The </w:t>
      </w:r>
      <w:r w:rsidR="008E4143" w:rsidRPr="00D82BEB">
        <w:rPr>
          <w:rFonts w:cs="Arial"/>
          <w:b/>
          <w:sz w:val="24"/>
          <w:szCs w:val="24"/>
        </w:rPr>
        <w:t xml:space="preserve">private residential </w:t>
      </w:r>
      <w:r w:rsidRPr="00D82BEB">
        <w:rPr>
          <w:rFonts w:cs="Arial"/>
          <w:b/>
          <w:sz w:val="24"/>
          <w:szCs w:val="24"/>
        </w:rPr>
        <w:t xml:space="preserve">tenancy will </w:t>
      </w:r>
      <w:r w:rsidR="008E4143" w:rsidRPr="00D82BEB">
        <w:rPr>
          <w:rFonts w:cs="Arial"/>
          <w:b/>
          <w:sz w:val="24"/>
          <w:szCs w:val="24"/>
        </w:rPr>
        <w:t>start</w:t>
      </w:r>
      <w:r w:rsidRPr="00D82BEB">
        <w:rPr>
          <w:rFonts w:cs="Arial"/>
          <w:b/>
          <w:sz w:val="24"/>
          <w:szCs w:val="24"/>
        </w:rPr>
        <w:t xml:space="preserve"> on</w:t>
      </w:r>
      <w:r w:rsidR="0003053E" w:rsidRPr="00352489">
        <w:rPr>
          <w:rFonts w:cs="Arial"/>
          <w:b/>
          <w:sz w:val="24"/>
          <w:szCs w:val="24"/>
        </w:rPr>
        <w:t xml:space="preserve">: </w:t>
      </w:r>
      <w:r w:rsidR="00EA5F65" w:rsidRPr="001D26CB">
        <w:rPr>
          <w:b/>
          <w:sz w:val="24"/>
          <w:szCs w:val="24"/>
        </w:rPr>
        <w:t xml:space="preserve"> </w:t>
      </w:r>
      <w:r w:rsidR="00352489" w:rsidRPr="001D26CB">
        <w:rPr>
          <w:b/>
          <w:sz w:val="24"/>
          <w:szCs w:val="24"/>
        </w:rPr>
        <w:fldChar w:fldCharType="begin"/>
      </w:r>
      <w:r w:rsidR="00352489" w:rsidRPr="001D26CB">
        <w:rPr>
          <w:b/>
          <w:sz w:val="24"/>
          <w:szCs w:val="24"/>
        </w:rPr>
        <w:instrText xml:space="preserve"> MERGEFIELD tenancyStartDate \* MERGEFORMAT </w:instrText>
      </w:r>
      <w:r w:rsidR="00352489" w:rsidRPr="001D26CB">
        <w:rPr>
          <w:b/>
          <w:sz w:val="24"/>
          <w:szCs w:val="24"/>
        </w:rPr>
        <w:fldChar w:fldCharType="separate"/>
      </w:r>
      <w:r w:rsidR="00352489" w:rsidRPr="001D26CB">
        <w:rPr>
          <w:b/>
          <w:sz w:val="24"/>
          <w:szCs w:val="24"/>
        </w:rPr>
        <w:t>«tenancyStartDate»</w:t>
      </w:r>
      <w:r w:rsidR="00352489" w:rsidRPr="001D26CB">
        <w:rPr>
          <w:b/>
          <w:sz w:val="24"/>
          <w:szCs w:val="24"/>
        </w:rPr>
        <w:fldChar w:fldCharType="end"/>
      </w:r>
    </w:p>
    <w:p w14:paraId="3020D557" w14:textId="77777777" w:rsidR="008421C6" w:rsidRPr="00D82BEB" w:rsidRDefault="008421C6" w:rsidP="000E70BF">
      <w:pPr>
        <w:rPr>
          <w:rFonts w:cs="Arial"/>
          <w:b/>
          <w:sz w:val="24"/>
          <w:szCs w:val="24"/>
        </w:rPr>
      </w:pPr>
      <w:r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007C5642" w:rsidRPr="00D82BEB">
        <w:rPr>
          <w:rFonts w:cs="Arial"/>
          <w:b/>
          <w:sz w:val="24"/>
          <w:szCs w:val="24"/>
        </w:rPr>
        <w:tab/>
      </w:r>
      <w:r w:rsidRPr="00D82BEB">
        <w:rPr>
          <w:rFonts w:cs="Arial"/>
          <w:b/>
          <w:sz w:val="24"/>
          <w:szCs w:val="24"/>
        </w:rPr>
        <w:t>(“the start date of the tenancy”)</w:t>
      </w:r>
    </w:p>
    <w:p w14:paraId="76A524F9" w14:textId="77777777" w:rsidR="007C5642" w:rsidRPr="00D82BEB" w:rsidRDefault="007C5642" w:rsidP="000E70BF">
      <w:pPr>
        <w:rPr>
          <w:rFonts w:cs="Arial"/>
          <w:b/>
          <w:bCs/>
          <w:sz w:val="24"/>
          <w:szCs w:val="24"/>
        </w:rPr>
      </w:pPr>
    </w:p>
    <w:p w14:paraId="38885167" w14:textId="77777777" w:rsidR="008519CD" w:rsidRDefault="008519CD" w:rsidP="000E70BF">
      <w:pPr>
        <w:rPr>
          <w:rFonts w:cs="Arial"/>
          <w:b/>
          <w:bCs/>
          <w:sz w:val="24"/>
          <w:szCs w:val="24"/>
        </w:rPr>
      </w:pPr>
    </w:p>
    <w:p w14:paraId="60A7BA74" w14:textId="77777777" w:rsidR="00951199" w:rsidRPr="00D82BEB" w:rsidRDefault="008519CD" w:rsidP="003B424F">
      <w:pPr>
        <w:pStyle w:val="Heading2"/>
        <w:numPr>
          <w:ilvl w:val="0"/>
          <w:numId w:val="27"/>
        </w:numPr>
        <w:rPr>
          <w:b/>
          <w:sz w:val="28"/>
          <w:szCs w:val="28"/>
        </w:rPr>
      </w:pPr>
      <w:bookmarkStart w:id="24" w:name="_Toc480555147"/>
      <w:r w:rsidRPr="00D82BEB">
        <w:rPr>
          <w:b/>
          <w:sz w:val="28"/>
          <w:szCs w:val="28"/>
        </w:rPr>
        <w:t>OCCUPATION AND USE OF THE LET PROPERTY</w:t>
      </w:r>
      <w:bookmarkEnd w:id="24"/>
    </w:p>
    <w:p w14:paraId="1DA8CC69" w14:textId="77777777" w:rsidR="007C5642" w:rsidRPr="00D82BEB" w:rsidRDefault="007C5642" w:rsidP="000E70BF">
      <w:pPr>
        <w:rPr>
          <w:rFonts w:cs="Arial"/>
          <w:b/>
          <w:sz w:val="24"/>
          <w:szCs w:val="24"/>
        </w:rPr>
      </w:pPr>
    </w:p>
    <w:p w14:paraId="6FB68A92" w14:textId="77777777" w:rsidR="004F4A15" w:rsidRPr="00D82BEB" w:rsidRDefault="00951199" w:rsidP="000E70BF">
      <w:pPr>
        <w:rPr>
          <w:rFonts w:cs="Arial"/>
          <w:b/>
          <w:sz w:val="24"/>
          <w:szCs w:val="24"/>
        </w:rPr>
      </w:pPr>
      <w:r w:rsidRPr="00D82BEB">
        <w:rPr>
          <w:rFonts w:cs="Arial"/>
          <w:b/>
          <w:sz w:val="24"/>
          <w:szCs w:val="24"/>
        </w:rPr>
        <w:t xml:space="preserve">The Tenant agrees to </w:t>
      </w:r>
      <w:r w:rsidR="00F178C6">
        <w:rPr>
          <w:rFonts w:cs="Arial"/>
          <w:b/>
          <w:sz w:val="24"/>
          <w:szCs w:val="24"/>
        </w:rPr>
        <w:t xml:space="preserve">continue to </w:t>
      </w:r>
      <w:r w:rsidRPr="00D82BEB">
        <w:rPr>
          <w:rFonts w:cs="Arial"/>
          <w:b/>
          <w:sz w:val="24"/>
          <w:szCs w:val="24"/>
        </w:rPr>
        <w:t xml:space="preserve">occupy </w:t>
      </w:r>
      <w:r w:rsidR="008421C6" w:rsidRPr="00D82BEB">
        <w:rPr>
          <w:rFonts w:cs="Arial"/>
          <w:b/>
          <w:sz w:val="24"/>
          <w:szCs w:val="24"/>
        </w:rPr>
        <w:t xml:space="preserve">the </w:t>
      </w:r>
      <w:r w:rsidR="00093181">
        <w:rPr>
          <w:rFonts w:cs="Arial"/>
          <w:b/>
          <w:sz w:val="24"/>
          <w:szCs w:val="24"/>
        </w:rPr>
        <w:t>L</w:t>
      </w:r>
      <w:r w:rsidR="00093181" w:rsidRPr="00D82BEB">
        <w:rPr>
          <w:rFonts w:cs="Arial"/>
          <w:b/>
          <w:sz w:val="24"/>
          <w:szCs w:val="24"/>
        </w:rPr>
        <w:t xml:space="preserve">et </w:t>
      </w:r>
      <w:r w:rsidR="00093181">
        <w:rPr>
          <w:rFonts w:cs="Arial"/>
          <w:b/>
          <w:sz w:val="24"/>
          <w:szCs w:val="24"/>
        </w:rPr>
        <w:t>P</w:t>
      </w:r>
      <w:r w:rsidR="00093181" w:rsidRPr="00D82BEB">
        <w:rPr>
          <w:rFonts w:cs="Arial"/>
          <w:b/>
          <w:sz w:val="24"/>
          <w:szCs w:val="24"/>
        </w:rPr>
        <w:t xml:space="preserve">roperty </w:t>
      </w:r>
      <w:r w:rsidRPr="00D82BEB">
        <w:rPr>
          <w:rFonts w:cs="Arial"/>
          <w:b/>
          <w:sz w:val="24"/>
          <w:szCs w:val="24"/>
        </w:rPr>
        <w:t xml:space="preserve">as his or </w:t>
      </w:r>
      <w:r w:rsidR="00853AFC">
        <w:rPr>
          <w:rFonts w:cs="Arial"/>
          <w:b/>
          <w:sz w:val="24"/>
          <w:szCs w:val="24"/>
        </w:rPr>
        <w:t xml:space="preserve">her </w:t>
      </w:r>
      <w:r w:rsidRPr="00D82BEB">
        <w:rPr>
          <w:rFonts w:cs="Arial"/>
          <w:b/>
          <w:sz w:val="24"/>
          <w:szCs w:val="24"/>
        </w:rPr>
        <w:t xml:space="preserve">home and </w:t>
      </w:r>
      <w:r w:rsidR="008E4902" w:rsidRPr="00D82BEB">
        <w:rPr>
          <w:rFonts w:cs="Arial"/>
          <w:b/>
          <w:sz w:val="24"/>
          <w:szCs w:val="24"/>
        </w:rPr>
        <w:t xml:space="preserve">must obtain </w:t>
      </w:r>
      <w:r w:rsidR="004A03A4" w:rsidRPr="00D82BEB">
        <w:rPr>
          <w:rFonts w:cs="Arial"/>
          <w:b/>
          <w:sz w:val="24"/>
          <w:szCs w:val="24"/>
        </w:rPr>
        <w:t>the L</w:t>
      </w:r>
      <w:r w:rsidR="008E4902" w:rsidRPr="00D82BEB">
        <w:rPr>
          <w:rFonts w:cs="Arial"/>
          <w:b/>
          <w:sz w:val="24"/>
          <w:szCs w:val="24"/>
        </w:rPr>
        <w:t>andlord</w:t>
      </w:r>
      <w:r w:rsidR="006F4E98">
        <w:rPr>
          <w:rFonts w:cs="Arial"/>
          <w:b/>
          <w:sz w:val="24"/>
          <w:szCs w:val="24"/>
        </w:rPr>
        <w:t>’s</w:t>
      </w:r>
      <w:r w:rsidR="008E4902" w:rsidRPr="00D82BEB">
        <w:rPr>
          <w:rFonts w:cs="Arial"/>
          <w:b/>
          <w:sz w:val="24"/>
          <w:szCs w:val="24"/>
        </w:rPr>
        <w:t xml:space="preserve"> </w:t>
      </w:r>
      <w:r w:rsidR="0028630F" w:rsidRPr="00D82BEB">
        <w:rPr>
          <w:rFonts w:cs="Arial"/>
          <w:b/>
          <w:sz w:val="24"/>
          <w:szCs w:val="24"/>
        </w:rPr>
        <w:t xml:space="preserve">written </w:t>
      </w:r>
      <w:r w:rsidR="008E4902" w:rsidRPr="00D82BEB">
        <w:rPr>
          <w:rFonts w:cs="Arial"/>
          <w:b/>
          <w:sz w:val="24"/>
          <w:szCs w:val="24"/>
        </w:rPr>
        <w:t xml:space="preserve">permission before </w:t>
      </w:r>
      <w:r w:rsidRPr="00D82BEB">
        <w:rPr>
          <w:rFonts w:cs="Arial"/>
          <w:b/>
          <w:sz w:val="24"/>
          <w:szCs w:val="24"/>
        </w:rPr>
        <w:t>carry</w:t>
      </w:r>
      <w:r w:rsidR="008E4902" w:rsidRPr="00D82BEB">
        <w:rPr>
          <w:rFonts w:cs="Arial"/>
          <w:b/>
          <w:sz w:val="24"/>
          <w:szCs w:val="24"/>
        </w:rPr>
        <w:t>ing</w:t>
      </w:r>
      <w:r w:rsidRPr="00D82BEB">
        <w:rPr>
          <w:rFonts w:cs="Arial"/>
          <w:b/>
          <w:sz w:val="24"/>
          <w:szCs w:val="24"/>
        </w:rPr>
        <w:t xml:space="preserve"> o</w:t>
      </w:r>
      <w:r w:rsidR="008E4902" w:rsidRPr="00D82BEB">
        <w:rPr>
          <w:rFonts w:cs="Arial"/>
          <w:b/>
          <w:sz w:val="24"/>
          <w:szCs w:val="24"/>
        </w:rPr>
        <w:t>ut</w:t>
      </w:r>
      <w:r w:rsidRPr="00D82BEB">
        <w:rPr>
          <w:rFonts w:cs="Arial"/>
          <w:b/>
          <w:sz w:val="24"/>
          <w:szCs w:val="24"/>
        </w:rPr>
        <w:t xml:space="preserve"> any trade, business or profession there</w:t>
      </w:r>
      <w:r w:rsidR="008E4902" w:rsidRPr="00D82BEB">
        <w:rPr>
          <w:rFonts w:cs="Arial"/>
          <w:b/>
          <w:sz w:val="24"/>
          <w:szCs w:val="24"/>
        </w:rPr>
        <w:t xml:space="preserve">. </w:t>
      </w:r>
    </w:p>
    <w:p w14:paraId="48EEE63E" w14:textId="77777777" w:rsidR="007C5642" w:rsidRPr="00D82BEB" w:rsidRDefault="007C5642" w:rsidP="000E70BF">
      <w:pPr>
        <w:rPr>
          <w:rFonts w:cs="Arial"/>
          <w:b/>
          <w:bCs/>
          <w:sz w:val="24"/>
          <w:szCs w:val="24"/>
        </w:rPr>
      </w:pPr>
    </w:p>
    <w:p w14:paraId="1003C53F" w14:textId="77777777" w:rsidR="00E544D8" w:rsidRPr="00D82BEB" w:rsidRDefault="005869FD" w:rsidP="003B424F">
      <w:pPr>
        <w:pStyle w:val="Heading2"/>
        <w:numPr>
          <w:ilvl w:val="0"/>
          <w:numId w:val="27"/>
        </w:numPr>
        <w:rPr>
          <w:b/>
          <w:sz w:val="28"/>
          <w:szCs w:val="28"/>
        </w:rPr>
      </w:pPr>
      <w:r w:rsidRPr="00D82BEB">
        <w:rPr>
          <w:b/>
          <w:sz w:val="28"/>
          <w:szCs w:val="28"/>
        </w:rPr>
        <w:tab/>
      </w:r>
      <w:bookmarkStart w:id="25" w:name="_Toc480555148"/>
      <w:r w:rsidR="008519CD" w:rsidRPr="00D82BEB">
        <w:rPr>
          <w:b/>
          <w:sz w:val="28"/>
          <w:szCs w:val="28"/>
        </w:rPr>
        <w:t>RENT</w:t>
      </w:r>
      <w:bookmarkEnd w:id="25"/>
      <w:r w:rsidR="008519CD" w:rsidRPr="00D82BEB">
        <w:rPr>
          <w:b/>
          <w:sz w:val="28"/>
          <w:szCs w:val="28"/>
        </w:rPr>
        <w:t xml:space="preserve"> </w:t>
      </w:r>
    </w:p>
    <w:p w14:paraId="7BB2CADD" w14:textId="77777777" w:rsidR="007C5642" w:rsidRPr="00D82BEB" w:rsidRDefault="007C5642" w:rsidP="000E70BF">
      <w:pPr>
        <w:rPr>
          <w:rFonts w:cs="Arial"/>
          <w:b/>
          <w:sz w:val="24"/>
          <w:szCs w:val="24"/>
        </w:rPr>
      </w:pPr>
    </w:p>
    <w:p w14:paraId="151D7D58" w14:textId="0CAC3147" w:rsidR="00851E84" w:rsidRDefault="00E544D8" w:rsidP="00851E84">
      <w:pPr>
        <w:rPr>
          <w:rFonts w:cs="Arial"/>
          <w:b/>
          <w:sz w:val="24"/>
          <w:szCs w:val="24"/>
        </w:rPr>
      </w:pPr>
      <w:r w:rsidRPr="00D82BEB">
        <w:rPr>
          <w:rFonts w:cs="Arial"/>
          <w:b/>
          <w:sz w:val="24"/>
          <w:szCs w:val="24"/>
        </w:rPr>
        <w:t>The rent is £</w:t>
      </w:r>
      <w:r w:rsidRPr="00650C3F">
        <w:rPr>
          <w:b/>
          <w:sz w:val="24"/>
          <w:szCs w:val="24"/>
        </w:rPr>
        <w:tab/>
      </w:r>
      <w:r w:rsidR="00C06305" w:rsidRPr="00650C3F">
        <w:rPr>
          <w:b/>
          <w:sz w:val="24"/>
          <w:szCs w:val="24"/>
        </w:rPr>
        <w:fldChar w:fldCharType="begin"/>
      </w:r>
      <w:r w:rsidR="00C06305" w:rsidRPr="00650C3F">
        <w:rPr>
          <w:b/>
          <w:sz w:val="24"/>
          <w:szCs w:val="24"/>
        </w:rPr>
        <w:instrText xml:space="preserve"> MERGEFIELD rentAmount \* MERGEFORMAT </w:instrText>
      </w:r>
      <w:r w:rsidR="00C06305" w:rsidRPr="00650C3F">
        <w:rPr>
          <w:b/>
          <w:sz w:val="24"/>
          <w:szCs w:val="24"/>
        </w:rPr>
        <w:fldChar w:fldCharType="separate"/>
      </w:r>
      <w:r w:rsidR="00C06305" w:rsidRPr="00650C3F">
        <w:rPr>
          <w:b/>
          <w:sz w:val="24"/>
          <w:szCs w:val="24"/>
        </w:rPr>
        <w:t>«rentAmount»</w:t>
      </w:r>
      <w:r w:rsidR="00C06305" w:rsidRPr="00650C3F">
        <w:rPr>
          <w:b/>
          <w:sz w:val="24"/>
          <w:szCs w:val="24"/>
        </w:rPr>
        <w:fldChar w:fldCharType="end"/>
      </w:r>
      <w:r w:rsidR="00FF4E63" w:rsidRPr="00FF4E63">
        <w:t xml:space="preserve"> </w:t>
      </w:r>
      <w:r w:rsidR="008E4902" w:rsidRPr="00D82BEB">
        <w:rPr>
          <w:rFonts w:cs="Arial"/>
          <w:b/>
          <w:sz w:val="24"/>
          <w:szCs w:val="24"/>
        </w:rPr>
        <w:t xml:space="preserve">every </w:t>
      </w:r>
      <w:r w:rsidR="00C06305">
        <w:rPr>
          <w:rFonts w:cs="Arial"/>
          <w:b/>
          <w:sz w:val="24"/>
          <w:szCs w:val="24"/>
        </w:rPr>
        <w:fldChar w:fldCharType="begin"/>
      </w:r>
      <w:r w:rsidR="00C06305">
        <w:rPr>
          <w:rFonts w:cs="Arial"/>
          <w:b/>
          <w:sz w:val="24"/>
          <w:szCs w:val="24"/>
        </w:rPr>
        <w:instrText xml:space="preserve"> MERGEFIELD rentPaymentFrequency \* MERGEFORMAT </w:instrText>
      </w:r>
      <w:r w:rsidR="00C06305">
        <w:rPr>
          <w:rFonts w:cs="Arial"/>
          <w:b/>
          <w:sz w:val="24"/>
          <w:szCs w:val="24"/>
        </w:rPr>
        <w:fldChar w:fldCharType="separate"/>
      </w:r>
      <w:r w:rsidR="00C06305">
        <w:rPr>
          <w:rFonts w:cs="Arial"/>
          <w:b/>
          <w:noProof/>
          <w:sz w:val="24"/>
          <w:szCs w:val="24"/>
        </w:rPr>
        <w:t>«rentPaymentFrequency»</w:t>
      </w:r>
      <w:r w:rsidR="00C06305">
        <w:rPr>
          <w:rFonts w:cs="Arial"/>
          <w:b/>
          <w:sz w:val="24"/>
          <w:szCs w:val="24"/>
        </w:rPr>
        <w:fldChar w:fldCharType="end"/>
      </w:r>
      <w:r w:rsidRPr="00D82BEB">
        <w:rPr>
          <w:rFonts w:cs="Arial"/>
          <w:b/>
          <w:sz w:val="24"/>
          <w:szCs w:val="24"/>
        </w:rPr>
        <w:t xml:space="preserve"> payable </w:t>
      </w:r>
      <w:r w:rsidRPr="0060477A">
        <w:rPr>
          <w:rFonts w:cs="Arial"/>
          <w:b/>
          <w:sz w:val="24"/>
          <w:szCs w:val="24"/>
        </w:rPr>
        <w:t xml:space="preserve">in </w:t>
      </w:r>
      <w:r w:rsidR="00CD3B9C">
        <w:rPr>
          <w:rFonts w:cs="Arial"/>
          <w:b/>
          <w:sz w:val="24"/>
          <w:szCs w:val="24"/>
        </w:rPr>
        <w:fldChar w:fldCharType="begin"/>
      </w:r>
      <w:r w:rsidR="00CD3B9C">
        <w:rPr>
          <w:rFonts w:cs="Arial"/>
          <w:b/>
          <w:sz w:val="24"/>
          <w:szCs w:val="24"/>
        </w:rPr>
        <w:instrText xml:space="preserve"> MERGEFIELD advanceOrArrears \* MERGEFORMAT </w:instrText>
      </w:r>
      <w:r w:rsidR="00CD3B9C">
        <w:rPr>
          <w:rFonts w:cs="Arial"/>
          <w:b/>
          <w:sz w:val="24"/>
          <w:szCs w:val="24"/>
        </w:rPr>
        <w:fldChar w:fldCharType="separate"/>
      </w:r>
      <w:r w:rsidR="00CD3B9C">
        <w:rPr>
          <w:rFonts w:cs="Arial"/>
          <w:b/>
          <w:noProof/>
          <w:sz w:val="24"/>
          <w:szCs w:val="24"/>
        </w:rPr>
        <w:t>«advanceOrArrears»</w:t>
      </w:r>
      <w:r w:rsidR="00CD3B9C">
        <w:rPr>
          <w:rFonts w:cs="Arial"/>
          <w:b/>
          <w:sz w:val="24"/>
          <w:szCs w:val="24"/>
        </w:rPr>
        <w:fldChar w:fldCharType="end"/>
      </w:r>
      <w:r w:rsidR="00C7296B" w:rsidRPr="00650C3F">
        <w:rPr>
          <w:b/>
          <w:sz w:val="24"/>
          <w:szCs w:val="24"/>
        </w:rPr>
        <w:t>.</w:t>
      </w:r>
    </w:p>
    <w:p w14:paraId="275E5297" w14:textId="77777777" w:rsidR="00851E84" w:rsidRDefault="00851E84" w:rsidP="00851E84">
      <w:pPr>
        <w:rPr>
          <w:rFonts w:cs="Arial"/>
          <w:b/>
          <w:sz w:val="24"/>
          <w:szCs w:val="24"/>
        </w:rPr>
      </w:pPr>
    </w:p>
    <w:p w14:paraId="6893387B" w14:textId="44EB2D43" w:rsidR="00851E84" w:rsidRDefault="00E544D8" w:rsidP="00851E84">
      <w:pPr>
        <w:rPr>
          <w:rFonts w:cs="Arial"/>
          <w:b/>
          <w:sz w:val="24"/>
          <w:szCs w:val="24"/>
        </w:rPr>
      </w:pPr>
      <w:r w:rsidRPr="00D82BEB">
        <w:rPr>
          <w:rFonts w:cs="Arial"/>
          <w:b/>
          <w:sz w:val="24"/>
          <w:szCs w:val="24"/>
        </w:rPr>
        <w:t xml:space="preserve">The first payment will be paid </w:t>
      </w:r>
      <w:r w:rsidR="008E4143" w:rsidRPr="00D82BEB">
        <w:rPr>
          <w:rFonts w:cs="Arial"/>
          <w:b/>
          <w:sz w:val="24"/>
          <w:szCs w:val="24"/>
        </w:rPr>
        <w:t xml:space="preserve">on </w:t>
      </w:r>
      <w:r w:rsidR="002D4D26">
        <w:rPr>
          <w:rFonts w:cs="Arial"/>
          <w:b/>
          <w:sz w:val="24"/>
          <w:szCs w:val="24"/>
        </w:rPr>
        <w:fldChar w:fldCharType="begin"/>
      </w:r>
      <w:r w:rsidR="002D4D26">
        <w:rPr>
          <w:rFonts w:cs="Arial"/>
          <w:b/>
          <w:sz w:val="24"/>
          <w:szCs w:val="24"/>
        </w:rPr>
        <w:instrText xml:space="preserve"> MERGEFIELD firstPaymentDate \* MERGEFORMAT </w:instrText>
      </w:r>
      <w:r w:rsidR="002D4D26">
        <w:rPr>
          <w:rFonts w:cs="Arial"/>
          <w:b/>
          <w:sz w:val="24"/>
          <w:szCs w:val="24"/>
        </w:rPr>
        <w:fldChar w:fldCharType="separate"/>
      </w:r>
      <w:r w:rsidR="002D4D26">
        <w:rPr>
          <w:rFonts w:cs="Arial"/>
          <w:b/>
          <w:noProof/>
          <w:sz w:val="24"/>
          <w:szCs w:val="24"/>
        </w:rPr>
        <w:t>«firstPaymentDate»</w:t>
      </w:r>
      <w:r w:rsidR="002D4D26">
        <w:rPr>
          <w:rFonts w:cs="Arial"/>
          <w:b/>
          <w:sz w:val="24"/>
          <w:szCs w:val="24"/>
        </w:rPr>
        <w:fldChar w:fldCharType="end"/>
      </w:r>
      <w:r w:rsidR="002D4D26" w:rsidRPr="00FF4E63">
        <w:t xml:space="preserve"> </w:t>
      </w:r>
      <w:r w:rsidRPr="00D82BEB">
        <w:rPr>
          <w:rFonts w:cs="Arial"/>
          <w:b/>
          <w:sz w:val="24"/>
          <w:szCs w:val="24"/>
        </w:rPr>
        <w:t>and</w:t>
      </w:r>
      <w:r w:rsidR="00095EE4">
        <w:rPr>
          <w:rFonts w:cs="Arial"/>
          <w:b/>
          <w:sz w:val="24"/>
          <w:szCs w:val="24"/>
        </w:rPr>
        <w:t xml:space="preserve"> will be for the sum of </w:t>
      </w:r>
      <w:r w:rsidR="00D421A5" w:rsidRPr="00D82BEB">
        <w:rPr>
          <w:rFonts w:cs="Arial"/>
          <w:b/>
          <w:sz w:val="24"/>
          <w:szCs w:val="24"/>
        </w:rPr>
        <w:t>£</w:t>
      </w:r>
      <w:r w:rsidR="002D4D26">
        <w:rPr>
          <w:rFonts w:cs="Arial"/>
          <w:b/>
          <w:sz w:val="24"/>
          <w:szCs w:val="24"/>
        </w:rPr>
        <w:fldChar w:fldCharType="begin"/>
      </w:r>
      <w:r w:rsidR="002D4D26">
        <w:rPr>
          <w:rFonts w:cs="Arial"/>
          <w:b/>
          <w:sz w:val="24"/>
          <w:szCs w:val="24"/>
        </w:rPr>
        <w:instrText xml:space="preserve"> MERGEFIELD firstPaymentAmount \* MERGEFORMAT </w:instrText>
      </w:r>
      <w:r w:rsidR="002D4D26">
        <w:rPr>
          <w:rFonts w:cs="Arial"/>
          <w:b/>
          <w:sz w:val="24"/>
          <w:szCs w:val="24"/>
        </w:rPr>
        <w:fldChar w:fldCharType="separate"/>
      </w:r>
      <w:r w:rsidR="002D4D26">
        <w:rPr>
          <w:rFonts w:cs="Arial"/>
          <w:b/>
          <w:noProof/>
          <w:sz w:val="24"/>
          <w:szCs w:val="24"/>
        </w:rPr>
        <w:t>«firstPaymentAmount»</w:t>
      </w:r>
      <w:r w:rsidR="002D4D26">
        <w:rPr>
          <w:rFonts w:cs="Arial"/>
          <w:b/>
          <w:sz w:val="24"/>
          <w:szCs w:val="24"/>
        </w:rPr>
        <w:fldChar w:fldCharType="end"/>
      </w:r>
      <w:r w:rsidR="002D4D26" w:rsidRPr="00FF4E63">
        <w:t xml:space="preserve"> </w:t>
      </w:r>
      <w:r w:rsidR="00095EE4">
        <w:rPr>
          <w:rFonts w:cs="Arial"/>
          <w:b/>
          <w:sz w:val="24"/>
          <w:szCs w:val="24"/>
        </w:rPr>
        <w:t>in respect of the period</w:t>
      </w:r>
      <w:r w:rsidR="005B13C1">
        <w:rPr>
          <w:rFonts w:cs="Arial"/>
          <w:b/>
          <w:sz w:val="24"/>
          <w:szCs w:val="24"/>
        </w:rPr>
        <w:t xml:space="preserve"> </w:t>
      </w:r>
      <w:r w:rsidR="005B13C1">
        <w:rPr>
          <w:rFonts w:cs="Arial"/>
          <w:b/>
          <w:sz w:val="24"/>
          <w:szCs w:val="24"/>
        </w:rPr>
        <w:fldChar w:fldCharType="begin"/>
      </w:r>
      <w:r w:rsidR="005B13C1">
        <w:rPr>
          <w:rFonts w:cs="Arial"/>
          <w:b/>
          <w:sz w:val="24"/>
          <w:szCs w:val="24"/>
        </w:rPr>
        <w:instrText xml:space="preserve"> MERGEFIELD firstPaymentPeriodStart \* MERGEFORMAT </w:instrText>
      </w:r>
      <w:r w:rsidR="005B13C1">
        <w:rPr>
          <w:rFonts w:cs="Arial"/>
          <w:b/>
          <w:sz w:val="24"/>
          <w:szCs w:val="24"/>
        </w:rPr>
        <w:fldChar w:fldCharType="separate"/>
      </w:r>
      <w:r w:rsidR="005B13C1">
        <w:rPr>
          <w:rFonts w:cs="Arial"/>
          <w:b/>
          <w:noProof/>
          <w:sz w:val="24"/>
          <w:szCs w:val="24"/>
        </w:rPr>
        <w:t>«firstPaymentPeriodStart»</w:t>
      </w:r>
      <w:r w:rsidR="005B13C1">
        <w:rPr>
          <w:rFonts w:cs="Arial"/>
          <w:b/>
          <w:sz w:val="24"/>
          <w:szCs w:val="24"/>
        </w:rPr>
        <w:fldChar w:fldCharType="end"/>
      </w:r>
      <w:r w:rsidR="00095EE4">
        <w:rPr>
          <w:rFonts w:cs="Arial"/>
          <w:b/>
          <w:sz w:val="24"/>
          <w:szCs w:val="24"/>
        </w:rPr>
        <w:t xml:space="preserve"> to</w:t>
      </w:r>
      <w:r w:rsidR="005F505F">
        <w:rPr>
          <w:rFonts w:cs="Arial"/>
          <w:b/>
          <w:sz w:val="24"/>
          <w:szCs w:val="24"/>
        </w:rPr>
        <w:t xml:space="preserve"> </w:t>
      </w:r>
      <w:r w:rsidR="005B13C1">
        <w:rPr>
          <w:rFonts w:cs="Arial"/>
          <w:b/>
          <w:sz w:val="24"/>
          <w:szCs w:val="24"/>
        </w:rPr>
        <w:fldChar w:fldCharType="begin"/>
      </w:r>
      <w:r w:rsidR="005B13C1">
        <w:rPr>
          <w:rFonts w:cs="Arial"/>
          <w:b/>
          <w:sz w:val="24"/>
          <w:szCs w:val="24"/>
        </w:rPr>
        <w:instrText xml:space="preserve"> MERGEFIELD firstPaymentPeriodEnd \* MERGEFORMAT </w:instrText>
      </w:r>
      <w:r w:rsidR="005B13C1">
        <w:rPr>
          <w:rFonts w:cs="Arial"/>
          <w:b/>
          <w:sz w:val="24"/>
          <w:szCs w:val="24"/>
        </w:rPr>
        <w:fldChar w:fldCharType="separate"/>
      </w:r>
      <w:r w:rsidR="005B13C1">
        <w:rPr>
          <w:rFonts w:cs="Arial"/>
          <w:b/>
          <w:noProof/>
          <w:sz w:val="24"/>
          <w:szCs w:val="24"/>
        </w:rPr>
        <w:t>«firstPaymentPeriodEnd»</w:t>
      </w:r>
      <w:r w:rsidR="005B13C1">
        <w:rPr>
          <w:rFonts w:cs="Arial"/>
          <w:b/>
          <w:sz w:val="24"/>
          <w:szCs w:val="24"/>
        </w:rPr>
        <w:fldChar w:fldCharType="end"/>
      </w:r>
      <w:r w:rsidR="00095EE4">
        <w:rPr>
          <w:rFonts w:cs="Arial"/>
          <w:b/>
          <w:i/>
          <w:sz w:val="24"/>
          <w:szCs w:val="24"/>
        </w:rPr>
        <w:t>.</w:t>
      </w:r>
    </w:p>
    <w:p w14:paraId="72EAA76A" w14:textId="77777777" w:rsidR="00851E84" w:rsidRDefault="00851E84" w:rsidP="00851E84">
      <w:pPr>
        <w:rPr>
          <w:rFonts w:cs="Arial"/>
          <w:b/>
          <w:sz w:val="24"/>
          <w:szCs w:val="24"/>
        </w:rPr>
      </w:pPr>
    </w:p>
    <w:p w14:paraId="2F257A74" w14:textId="19C5B30D" w:rsidR="00163DC3" w:rsidRPr="00D82BEB" w:rsidRDefault="00095EE4" w:rsidP="000E70BF">
      <w:pPr>
        <w:rPr>
          <w:rFonts w:cs="Arial"/>
          <w:b/>
          <w:sz w:val="24"/>
          <w:szCs w:val="24"/>
        </w:rPr>
      </w:pPr>
      <w:r>
        <w:rPr>
          <w:rFonts w:cs="Arial"/>
          <w:b/>
          <w:sz w:val="24"/>
          <w:szCs w:val="24"/>
        </w:rPr>
        <w:t>Thereafter</w:t>
      </w:r>
      <w:r w:rsidRPr="00D82BEB">
        <w:rPr>
          <w:rFonts w:cs="Arial"/>
          <w:b/>
          <w:sz w:val="24"/>
          <w:szCs w:val="24"/>
        </w:rPr>
        <w:t xml:space="preserve"> </w:t>
      </w:r>
      <w:r w:rsidR="00E544D8" w:rsidRPr="00D82BEB">
        <w:rPr>
          <w:rFonts w:cs="Arial"/>
          <w:b/>
          <w:sz w:val="24"/>
          <w:szCs w:val="24"/>
        </w:rPr>
        <w:t xml:space="preserve">payments </w:t>
      </w:r>
      <w:r w:rsidR="008E4902" w:rsidRPr="00D82BEB">
        <w:rPr>
          <w:rFonts w:cs="Arial"/>
          <w:b/>
          <w:sz w:val="24"/>
          <w:szCs w:val="24"/>
        </w:rPr>
        <w:t>must be</w:t>
      </w:r>
      <w:r>
        <w:rPr>
          <w:rFonts w:cs="Arial"/>
          <w:b/>
          <w:sz w:val="24"/>
          <w:szCs w:val="24"/>
        </w:rPr>
        <w:t xml:space="preserve"> </w:t>
      </w:r>
      <w:r w:rsidR="008E4902" w:rsidRPr="00D82BEB">
        <w:rPr>
          <w:rFonts w:cs="Arial"/>
          <w:b/>
          <w:sz w:val="24"/>
          <w:szCs w:val="24"/>
        </w:rPr>
        <w:t xml:space="preserve">received </w:t>
      </w:r>
      <w:r w:rsidR="00E544D8" w:rsidRPr="00A70970">
        <w:rPr>
          <w:b/>
          <w:sz w:val="24"/>
          <w:szCs w:val="24"/>
        </w:rPr>
        <w:t>on</w:t>
      </w:r>
      <w:r w:rsidR="00043590" w:rsidRPr="00A70970">
        <w:rPr>
          <w:b/>
          <w:sz w:val="24"/>
          <w:szCs w:val="24"/>
        </w:rPr>
        <w:t xml:space="preserve"> </w:t>
      </w:r>
      <w:r w:rsidR="00D274A3">
        <w:rPr>
          <w:b/>
          <w:sz w:val="24"/>
          <w:szCs w:val="24"/>
        </w:rPr>
        <w:fldChar w:fldCharType="begin"/>
      </w:r>
      <w:r w:rsidR="00D274A3">
        <w:rPr>
          <w:b/>
          <w:sz w:val="24"/>
          <w:szCs w:val="24"/>
        </w:rPr>
        <w:instrText xml:space="preserve"> MERGEFIELD rentPaymentDayOrDate \* MERGEFORMAT </w:instrText>
      </w:r>
      <w:r w:rsidR="00D274A3">
        <w:rPr>
          <w:b/>
          <w:sz w:val="24"/>
          <w:szCs w:val="24"/>
        </w:rPr>
        <w:fldChar w:fldCharType="separate"/>
      </w:r>
      <w:r w:rsidR="00D274A3">
        <w:rPr>
          <w:b/>
          <w:noProof/>
          <w:sz w:val="24"/>
          <w:szCs w:val="24"/>
        </w:rPr>
        <w:t>«rentPaymentDayOrDate»</w:t>
      </w:r>
      <w:r w:rsidR="00D274A3">
        <w:rPr>
          <w:b/>
          <w:sz w:val="24"/>
          <w:szCs w:val="24"/>
        </w:rPr>
        <w:fldChar w:fldCharType="end"/>
      </w:r>
      <w:r w:rsidR="00F87911">
        <w:rPr>
          <w:rFonts w:cs="Arial"/>
          <w:b/>
          <w:sz w:val="24"/>
          <w:szCs w:val="24"/>
        </w:rPr>
        <w:t xml:space="preserve"> and then subsequently on </w:t>
      </w:r>
      <w:r w:rsidR="00E544D8" w:rsidRPr="00D82BEB">
        <w:rPr>
          <w:rFonts w:cs="Arial"/>
          <w:b/>
          <w:sz w:val="24"/>
          <w:szCs w:val="24"/>
        </w:rPr>
        <w:t xml:space="preserve">or before the same </w:t>
      </w:r>
      <w:r w:rsidR="00D274A3">
        <w:rPr>
          <w:rFonts w:cs="Arial"/>
          <w:b/>
          <w:sz w:val="24"/>
          <w:szCs w:val="24"/>
        </w:rPr>
        <w:fldChar w:fldCharType="begin"/>
      </w:r>
      <w:r w:rsidR="00D274A3">
        <w:rPr>
          <w:rFonts w:cs="Arial"/>
          <w:b/>
          <w:sz w:val="24"/>
          <w:szCs w:val="24"/>
        </w:rPr>
        <w:instrText xml:space="preserve"> MERGEFIELD rentPaymentSchedule \* MERGEFORMAT </w:instrText>
      </w:r>
      <w:r w:rsidR="00D274A3">
        <w:rPr>
          <w:rFonts w:cs="Arial"/>
          <w:b/>
          <w:sz w:val="24"/>
          <w:szCs w:val="24"/>
        </w:rPr>
        <w:fldChar w:fldCharType="separate"/>
      </w:r>
      <w:r w:rsidR="00D274A3">
        <w:rPr>
          <w:rFonts w:cs="Arial"/>
          <w:b/>
          <w:noProof/>
          <w:sz w:val="24"/>
          <w:szCs w:val="24"/>
        </w:rPr>
        <w:t>«rentPaymentSchedule»</w:t>
      </w:r>
      <w:r w:rsidR="00D274A3">
        <w:rPr>
          <w:rFonts w:cs="Arial"/>
          <w:b/>
          <w:sz w:val="24"/>
          <w:szCs w:val="24"/>
        </w:rPr>
        <w:fldChar w:fldCharType="end"/>
      </w:r>
      <w:r w:rsidR="00D274A3">
        <w:rPr>
          <w:rFonts w:cs="Arial"/>
          <w:b/>
          <w:sz w:val="24"/>
          <w:szCs w:val="24"/>
        </w:rPr>
        <w:t xml:space="preserve"> </w:t>
      </w:r>
      <w:r w:rsidR="00E544D8" w:rsidRPr="00D82BEB">
        <w:rPr>
          <w:rFonts w:cs="Arial"/>
          <w:b/>
          <w:sz w:val="24"/>
          <w:szCs w:val="24"/>
        </w:rPr>
        <w:t>thereafter</w:t>
      </w:r>
      <w:r w:rsidR="00F178C6">
        <w:rPr>
          <w:rFonts w:cs="Arial"/>
          <w:b/>
          <w:sz w:val="24"/>
          <w:szCs w:val="24"/>
        </w:rPr>
        <w:t>.</w:t>
      </w:r>
      <w:r w:rsidR="00F87911">
        <w:rPr>
          <w:rFonts w:cs="Arial"/>
          <w:b/>
          <w:sz w:val="24"/>
          <w:szCs w:val="24"/>
        </w:rPr>
        <w:t xml:space="preserve"> </w:t>
      </w:r>
    </w:p>
    <w:p w14:paraId="4BD7922D" w14:textId="77777777" w:rsidR="00851E84" w:rsidRDefault="00851E84" w:rsidP="000E70BF">
      <w:pPr>
        <w:rPr>
          <w:rFonts w:cs="Arial"/>
          <w:b/>
          <w:sz w:val="24"/>
          <w:szCs w:val="24"/>
        </w:rPr>
      </w:pPr>
    </w:p>
    <w:p w14:paraId="280FA09D" w14:textId="1BC9A8AA" w:rsidR="00C8382F" w:rsidRPr="00D82BEB" w:rsidRDefault="00C8382F" w:rsidP="000E70BF">
      <w:pPr>
        <w:rPr>
          <w:rFonts w:cs="Arial"/>
          <w:b/>
          <w:sz w:val="24"/>
          <w:szCs w:val="24"/>
          <w:u w:val="single"/>
          <w:shd w:val="clear" w:color="auto" w:fill="F2F2F2"/>
        </w:rPr>
      </w:pPr>
      <w:r w:rsidRPr="00D82BEB">
        <w:rPr>
          <w:rFonts w:cs="Arial"/>
          <w:b/>
          <w:sz w:val="24"/>
          <w:szCs w:val="24"/>
        </w:rPr>
        <w:t xml:space="preserve">Method by which rent is to be paid: </w:t>
      </w:r>
      <w:r w:rsidR="0081560E" w:rsidRPr="00AF3E62">
        <w:rPr>
          <w:sz w:val="24"/>
          <w:szCs w:val="24"/>
        </w:rPr>
        <w:fldChar w:fldCharType="begin"/>
      </w:r>
      <w:r w:rsidR="0081560E" w:rsidRPr="00AF3E62">
        <w:rPr>
          <w:sz w:val="24"/>
          <w:szCs w:val="24"/>
        </w:rPr>
        <w:instrText xml:space="preserve"> MERGEFIELD rentPaymentMethod \* MERGEFORMAT </w:instrText>
      </w:r>
      <w:r w:rsidR="0081560E" w:rsidRPr="00AF3E62">
        <w:rPr>
          <w:sz w:val="24"/>
          <w:szCs w:val="24"/>
        </w:rPr>
        <w:fldChar w:fldCharType="separate"/>
      </w:r>
      <w:r w:rsidR="0081560E" w:rsidRPr="00AF3E62">
        <w:rPr>
          <w:sz w:val="24"/>
          <w:szCs w:val="24"/>
        </w:rPr>
        <w:t>«rentPaymentMethod»</w:t>
      </w:r>
      <w:r w:rsidR="0081560E" w:rsidRPr="00AF3E62">
        <w:rPr>
          <w:sz w:val="24"/>
          <w:szCs w:val="24"/>
        </w:rPr>
        <w:fldChar w:fldCharType="end"/>
      </w:r>
    </w:p>
    <w:p w14:paraId="7A917FD2" w14:textId="77777777" w:rsidR="00C8382F" w:rsidRPr="00D82BEB" w:rsidRDefault="003568B8" w:rsidP="000E70BF">
      <w:pPr>
        <w:rPr>
          <w:rFonts w:cs="Arial"/>
          <w:b/>
          <w:sz w:val="24"/>
          <w:szCs w:val="24"/>
          <w:shd w:val="clear" w:color="auto" w:fill="F2F2F2"/>
        </w:rPr>
      </w:pPr>
      <w:r w:rsidRPr="00D82BEB">
        <w:rPr>
          <w:rFonts w:cs="Arial"/>
          <w:b/>
          <w:sz w:val="24"/>
          <w:szCs w:val="24"/>
          <w:shd w:val="clear" w:color="auto" w:fill="F2F2F2"/>
        </w:rPr>
        <w:t>(</w:t>
      </w:r>
      <w:r w:rsidR="00EB7180" w:rsidRPr="00D82BEB">
        <w:rPr>
          <w:rFonts w:cs="Arial"/>
          <w:b/>
          <w:sz w:val="24"/>
          <w:szCs w:val="24"/>
          <w:shd w:val="clear" w:color="auto" w:fill="F2F2F2"/>
        </w:rPr>
        <w:t>This is the preferred method but rent may be paid using another method if it is reasonable in the circumstances.</w:t>
      </w:r>
      <w:r w:rsidRPr="00D82BEB">
        <w:rPr>
          <w:rFonts w:cs="Arial"/>
          <w:b/>
          <w:sz w:val="24"/>
          <w:szCs w:val="24"/>
          <w:shd w:val="clear" w:color="auto" w:fill="F2F2F2"/>
        </w:rPr>
        <w:t>)</w:t>
      </w:r>
    </w:p>
    <w:p w14:paraId="3AE1A4DC" w14:textId="77777777" w:rsidR="00CF243D" w:rsidRPr="00D82BEB" w:rsidRDefault="00CF243D" w:rsidP="00CF243D">
      <w:pPr>
        <w:tabs>
          <w:tab w:val="left" w:pos="1404"/>
        </w:tabs>
        <w:rPr>
          <w:rFonts w:cs="Arial"/>
          <w:b/>
          <w:sz w:val="24"/>
          <w:szCs w:val="24"/>
          <w:shd w:val="clear" w:color="auto" w:fill="F2F2F2"/>
        </w:rPr>
      </w:pPr>
    </w:p>
    <w:p w14:paraId="7D7E5247" w14:textId="77777777" w:rsidR="0028630F" w:rsidRPr="00872491" w:rsidRDefault="00CF243D" w:rsidP="0028630F">
      <w:r w:rsidRPr="00C61EAB">
        <w:rPr>
          <w:rFonts w:cs="Arial"/>
          <w:sz w:val="24"/>
          <w:szCs w:val="24"/>
        </w:rPr>
        <w:t xml:space="preserve">If there are any rent arrears outstanding at the end of the tenancy, </w:t>
      </w:r>
      <w:r w:rsidR="00EA0FA1" w:rsidRPr="00C61EAB">
        <w:rPr>
          <w:rFonts w:cs="Arial"/>
          <w:sz w:val="24"/>
          <w:szCs w:val="24"/>
        </w:rPr>
        <w:t xml:space="preserve">the Landlord can apply for </w:t>
      </w:r>
      <w:r w:rsidRPr="00C61EAB">
        <w:rPr>
          <w:rFonts w:cs="Arial"/>
          <w:sz w:val="24"/>
          <w:szCs w:val="24"/>
        </w:rPr>
        <w:t xml:space="preserve">the </w:t>
      </w:r>
      <w:r w:rsidR="0028630F" w:rsidRPr="00C61EAB">
        <w:rPr>
          <w:rFonts w:cs="Arial"/>
          <w:sz w:val="24"/>
          <w:szCs w:val="24"/>
        </w:rPr>
        <w:t xml:space="preserve">arrears amount </w:t>
      </w:r>
      <w:r w:rsidR="00EA0FA1" w:rsidRPr="00C61EAB">
        <w:rPr>
          <w:rFonts w:cs="Arial"/>
          <w:sz w:val="24"/>
          <w:szCs w:val="24"/>
        </w:rPr>
        <w:t xml:space="preserve">to </w:t>
      </w:r>
      <w:r w:rsidR="0028630F" w:rsidRPr="00C61EAB">
        <w:rPr>
          <w:rFonts w:cs="Arial"/>
          <w:sz w:val="24"/>
          <w:szCs w:val="24"/>
        </w:rPr>
        <w:t>be deducted</w:t>
      </w:r>
      <w:r w:rsidR="00EA0FA1" w:rsidRPr="00C61EAB">
        <w:rPr>
          <w:rFonts w:cs="Arial"/>
          <w:sz w:val="24"/>
          <w:szCs w:val="24"/>
        </w:rPr>
        <w:t xml:space="preserve"> </w:t>
      </w:r>
      <w:r w:rsidR="0028630F" w:rsidRPr="00C61EAB">
        <w:rPr>
          <w:rFonts w:cs="Arial"/>
          <w:sz w:val="24"/>
          <w:szCs w:val="24"/>
        </w:rPr>
        <w:t>from any deposit paid by the Tenant.</w:t>
      </w:r>
      <w:r w:rsidR="006670EA">
        <w:rPr>
          <w:rFonts w:cs="Arial"/>
          <w:sz w:val="24"/>
          <w:szCs w:val="24"/>
        </w:rPr>
        <w:t xml:space="preserve"> </w:t>
      </w:r>
      <w:r w:rsidR="006670EA" w:rsidRPr="00B300FA">
        <w:rPr>
          <w:sz w:val="24"/>
          <w:szCs w:val="24"/>
        </w:rPr>
        <w:t xml:space="preserve">If the </w:t>
      </w:r>
      <w:r w:rsidR="006670EA">
        <w:rPr>
          <w:sz w:val="24"/>
          <w:szCs w:val="24"/>
        </w:rPr>
        <w:t>amount</w:t>
      </w:r>
      <w:r w:rsidR="006670EA" w:rsidRPr="00B300FA">
        <w:rPr>
          <w:sz w:val="24"/>
          <w:szCs w:val="24"/>
        </w:rPr>
        <w:t xml:space="preserve"> involved </w:t>
      </w:r>
      <w:r w:rsidR="006670EA">
        <w:rPr>
          <w:sz w:val="24"/>
          <w:szCs w:val="24"/>
        </w:rPr>
        <w:t>is</w:t>
      </w:r>
      <w:r w:rsidR="006670EA" w:rsidRPr="00B300FA">
        <w:rPr>
          <w:sz w:val="24"/>
          <w:szCs w:val="24"/>
        </w:rPr>
        <w:t xml:space="preserve"> greater than the amount held by the tenancy deposit scheme, the Tenant will remain liable for these costs, and </w:t>
      </w:r>
      <w:r w:rsidR="006670EA">
        <w:rPr>
          <w:sz w:val="24"/>
          <w:szCs w:val="24"/>
        </w:rPr>
        <w:t xml:space="preserve">the Landlord may take </w:t>
      </w:r>
      <w:r w:rsidR="00B457D6">
        <w:rPr>
          <w:sz w:val="24"/>
          <w:szCs w:val="24"/>
        </w:rPr>
        <w:t>action</w:t>
      </w:r>
      <w:r w:rsidR="006670EA" w:rsidRPr="00B300FA">
        <w:rPr>
          <w:sz w:val="24"/>
          <w:szCs w:val="24"/>
        </w:rPr>
        <w:t xml:space="preserve"> to recover these costs from the Tenant.</w:t>
      </w:r>
    </w:p>
    <w:p w14:paraId="72275D22" w14:textId="77777777" w:rsidR="00D82BEB" w:rsidRDefault="00D82BEB" w:rsidP="00D82BEB">
      <w:pPr>
        <w:rPr>
          <w:rFonts w:cs="Arial"/>
          <w:sz w:val="24"/>
          <w:szCs w:val="24"/>
        </w:rPr>
      </w:pPr>
    </w:p>
    <w:p w14:paraId="6B2CDE8E" w14:textId="77777777" w:rsidR="00D82BEB" w:rsidRPr="00872491" w:rsidRDefault="00D82BEB" w:rsidP="00D82BEB">
      <w:pPr>
        <w:rPr>
          <w:rFonts w:cs="Arial"/>
          <w:b/>
          <w:sz w:val="24"/>
          <w:szCs w:val="24"/>
        </w:rPr>
      </w:pPr>
      <w:r w:rsidRPr="00872491">
        <w:rPr>
          <w:rFonts w:cs="Arial"/>
          <w:b/>
          <w:sz w:val="24"/>
          <w:szCs w:val="24"/>
        </w:rPr>
        <w:t xml:space="preserve">The following services are </w:t>
      </w:r>
      <w:r w:rsidR="009F776F" w:rsidRPr="00872491">
        <w:rPr>
          <w:rFonts w:cs="Arial"/>
          <w:b/>
          <w:sz w:val="24"/>
          <w:szCs w:val="24"/>
        </w:rPr>
        <w:t xml:space="preserve">included </w:t>
      </w:r>
      <w:r w:rsidRPr="00872491">
        <w:rPr>
          <w:rFonts w:cs="Arial"/>
          <w:b/>
          <w:sz w:val="24"/>
          <w:szCs w:val="24"/>
        </w:rPr>
        <w:t xml:space="preserve">in the rent amount noted above:  </w:t>
      </w:r>
    </w:p>
    <w:p w14:paraId="100BF08C" w14:textId="76FFA142" w:rsidR="00625DA5" w:rsidRDefault="00625DA5" w:rsidP="00D82BEB">
      <w:pPr>
        <w:rPr>
          <w:rFonts w:cs="Arial"/>
          <w:sz w:val="24"/>
          <w:szCs w:val="24"/>
        </w:rPr>
      </w:pPr>
      <w:r>
        <w:rPr>
          <w:rFonts w:cs="Arial"/>
          <w:sz w:val="24"/>
          <w:szCs w:val="24"/>
        </w:rPr>
        <w:fldChar w:fldCharType="begin"/>
      </w:r>
      <w:r>
        <w:rPr>
          <w:rFonts w:cs="Arial"/>
          <w:sz w:val="24"/>
          <w:szCs w:val="24"/>
        </w:rPr>
        <w:instrText xml:space="preserve"> MERGEFIELD servicesIncludedInRent \* MERGEFORMAT </w:instrText>
      </w:r>
      <w:r>
        <w:rPr>
          <w:rFonts w:cs="Arial"/>
          <w:sz w:val="24"/>
          <w:szCs w:val="24"/>
        </w:rPr>
        <w:fldChar w:fldCharType="separate"/>
      </w:r>
      <w:r>
        <w:rPr>
          <w:rFonts w:cs="Arial"/>
          <w:noProof/>
          <w:sz w:val="24"/>
          <w:szCs w:val="24"/>
        </w:rPr>
        <w:t>«servicesIncludedInRent»</w:t>
      </w:r>
      <w:r>
        <w:rPr>
          <w:rFonts w:cs="Arial"/>
          <w:sz w:val="24"/>
          <w:szCs w:val="24"/>
        </w:rPr>
        <w:fldChar w:fldCharType="end"/>
      </w:r>
    </w:p>
    <w:p w14:paraId="0120887E" w14:textId="3517D545" w:rsidR="00D82BEB" w:rsidRPr="00D82BEB" w:rsidRDefault="00D82BEB" w:rsidP="00D82BEB">
      <w:pPr>
        <w:rPr>
          <w:rFonts w:cs="Arial"/>
          <w:sz w:val="24"/>
          <w:szCs w:val="24"/>
        </w:rPr>
      </w:pPr>
      <w:r w:rsidRPr="00D82BEB">
        <w:rPr>
          <w:rFonts w:cs="Arial"/>
          <w:sz w:val="24"/>
          <w:szCs w:val="24"/>
        </w:rPr>
        <w:t xml:space="preserve">(list the services together with the prices).   </w:t>
      </w:r>
    </w:p>
    <w:p w14:paraId="5820F2D5" w14:textId="77777777" w:rsidR="00D82BEB" w:rsidRDefault="00D82BEB" w:rsidP="00D82BEB">
      <w:pPr>
        <w:pStyle w:val="Heading2"/>
        <w:ind w:left="720"/>
        <w:rPr>
          <w:b/>
          <w:sz w:val="28"/>
          <w:szCs w:val="28"/>
        </w:rPr>
      </w:pPr>
    </w:p>
    <w:p w14:paraId="0310C3E7" w14:textId="77777777" w:rsidR="0060557C" w:rsidRPr="0047088F" w:rsidRDefault="0060557C" w:rsidP="003B424F">
      <w:pPr>
        <w:pStyle w:val="Heading2"/>
        <w:numPr>
          <w:ilvl w:val="0"/>
          <w:numId w:val="27"/>
        </w:numPr>
        <w:rPr>
          <w:b/>
          <w:sz w:val="28"/>
          <w:szCs w:val="28"/>
        </w:rPr>
      </w:pPr>
      <w:bookmarkStart w:id="26" w:name="_Toc480555149"/>
      <w:r w:rsidRPr="0047088F">
        <w:rPr>
          <w:b/>
          <w:sz w:val="28"/>
          <w:szCs w:val="28"/>
        </w:rPr>
        <w:t>RENT RECEIPTS</w:t>
      </w:r>
      <w:bookmarkEnd w:id="26"/>
    </w:p>
    <w:p w14:paraId="353830C9" w14:textId="77777777" w:rsidR="0060557C" w:rsidRPr="0060557C" w:rsidRDefault="0060557C" w:rsidP="0060557C">
      <w:pPr>
        <w:rPr>
          <w:rFonts w:cs="Arial"/>
          <w:b/>
          <w:sz w:val="24"/>
          <w:szCs w:val="24"/>
          <w:lang w:eastAsia="en-GB"/>
        </w:rPr>
      </w:pPr>
    </w:p>
    <w:p w14:paraId="47B46DE2" w14:textId="77777777" w:rsidR="00831ABC" w:rsidRDefault="0060557C" w:rsidP="000E70BF">
      <w:pPr>
        <w:rPr>
          <w:rFonts w:cs="Arial"/>
          <w:bCs/>
          <w:sz w:val="24"/>
          <w:szCs w:val="24"/>
        </w:rPr>
      </w:pPr>
      <w:r w:rsidRPr="0060557C">
        <w:rPr>
          <w:rFonts w:cs="Arial"/>
          <w:b/>
          <w:sz w:val="24"/>
          <w:szCs w:val="24"/>
          <w:lang w:eastAsia="en-GB"/>
        </w:rPr>
        <w:t>Where any payment of rent is made in cash, the Landlord</w:t>
      </w:r>
      <w:r w:rsidR="009873CB">
        <w:rPr>
          <w:rFonts w:cs="Arial"/>
          <w:b/>
          <w:sz w:val="24"/>
          <w:szCs w:val="24"/>
          <w:lang w:eastAsia="en-GB"/>
        </w:rPr>
        <w:t xml:space="preserve"> </w:t>
      </w:r>
      <w:r w:rsidRPr="0060557C">
        <w:rPr>
          <w:rFonts w:cs="Arial"/>
          <w:b/>
          <w:sz w:val="24"/>
          <w:szCs w:val="24"/>
          <w:lang w:eastAsia="en-GB"/>
        </w:rPr>
        <w:t xml:space="preserve">must provide the </w:t>
      </w:r>
      <w:r w:rsidR="009873CB">
        <w:rPr>
          <w:rFonts w:cs="Arial"/>
          <w:b/>
          <w:sz w:val="24"/>
          <w:szCs w:val="24"/>
          <w:lang w:eastAsia="en-GB"/>
        </w:rPr>
        <w:t>T</w:t>
      </w:r>
      <w:r w:rsidRPr="0060557C">
        <w:rPr>
          <w:rFonts w:cs="Arial"/>
          <w:b/>
          <w:sz w:val="24"/>
          <w:szCs w:val="24"/>
          <w:lang w:eastAsia="en-GB"/>
        </w:rPr>
        <w:t>enant with a</w:t>
      </w:r>
      <w:r w:rsidR="008D08A4">
        <w:rPr>
          <w:rFonts w:cs="Arial"/>
          <w:b/>
          <w:sz w:val="24"/>
          <w:szCs w:val="24"/>
          <w:lang w:eastAsia="en-GB"/>
        </w:rPr>
        <w:t xml:space="preserve"> </w:t>
      </w:r>
      <w:commentRangeStart w:id="27"/>
      <w:r w:rsidR="008D08A4">
        <w:rPr>
          <w:rFonts w:cs="Arial"/>
          <w:b/>
          <w:sz w:val="24"/>
          <w:szCs w:val="24"/>
          <w:lang w:eastAsia="en-GB"/>
        </w:rPr>
        <w:t>dated</w:t>
      </w:r>
      <w:commentRangeEnd w:id="27"/>
      <w:r w:rsidR="00F178C6">
        <w:rPr>
          <w:rStyle w:val="CommentReference"/>
        </w:rPr>
        <w:commentReference w:id="27"/>
      </w:r>
      <w:r w:rsidRPr="0060557C">
        <w:rPr>
          <w:rFonts w:cs="Arial"/>
          <w:b/>
          <w:sz w:val="24"/>
          <w:szCs w:val="24"/>
          <w:lang w:eastAsia="en-GB"/>
        </w:rPr>
        <w:t xml:space="preserve"> written receipt for the payment stating: the amount paid, and either (as the case may be) the amount which remains outstanding, or confirmation that no further amount remains outstanding.</w:t>
      </w:r>
      <w:r w:rsidR="004B2D18">
        <w:rPr>
          <w:rFonts w:cs="Arial"/>
          <w:b/>
          <w:sz w:val="24"/>
          <w:szCs w:val="24"/>
          <w:lang w:eastAsia="en-GB"/>
        </w:rPr>
        <w:t xml:space="preserve"> </w:t>
      </w:r>
    </w:p>
    <w:p w14:paraId="6FE83FEE" w14:textId="77777777" w:rsidR="00E90793" w:rsidRDefault="00E90793" w:rsidP="000E70BF">
      <w:pPr>
        <w:rPr>
          <w:rFonts w:cs="Arial"/>
          <w:bCs/>
          <w:sz w:val="24"/>
          <w:szCs w:val="24"/>
        </w:rPr>
      </w:pPr>
    </w:p>
    <w:p w14:paraId="3BE97C95" w14:textId="77777777" w:rsidR="0060557C" w:rsidRPr="0047088F" w:rsidRDefault="0060557C" w:rsidP="003B424F">
      <w:pPr>
        <w:pStyle w:val="Heading2"/>
        <w:numPr>
          <w:ilvl w:val="0"/>
          <w:numId w:val="27"/>
        </w:numPr>
        <w:rPr>
          <w:b/>
          <w:sz w:val="28"/>
          <w:szCs w:val="28"/>
        </w:rPr>
      </w:pPr>
      <w:bookmarkStart w:id="28" w:name="_Toc480555150"/>
      <w:r w:rsidRPr="0047088F">
        <w:rPr>
          <w:b/>
          <w:sz w:val="28"/>
          <w:szCs w:val="28"/>
        </w:rPr>
        <w:t>RENT INCREASES</w:t>
      </w:r>
      <w:bookmarkEnd w:id="28"/>
    </w:p>
    <w:p w14:paraId="075D21FF" w14:textId="77777777" w:rsidR="0060557C" w:rsidRPr="0060557C" w:rsidRDefault="0060557C" w:rsidP="0060557C">
      <w:pPr>
        <w:rPr>
          <w:rFonts w:cs="Arial"/>
          <w:b/>
          <w:bCs/>
          <w:sz w:val="28"/>
          <w:szCs w:val="28"/>
        </w:rPr>
      </w:pPr>
    </w:p>
    <w:p w14:paraId="1AEDDA27" w14:textId="77777777" w:rsidR="00F34BFD" w:rsidRDefault="00CF227C" w:rsidP="0060557C">
      <w:pPr>
        <w:rPr>
          <w:rFonts w:cs="Arial"/>
          <w:b/>
          <w:bCs/>
          <w:sz w:val="24"/>
          <w:szCs w:val="24"/>
        </w:rPr>
      </w:pPr>
      <w:r>
        <w:rPr>
          <w:rFonts w:cs="Arial"/>
          <w:b/>
          <w:bCs/>
          <w:sz w:val="24"/>
          <w:szCs w:val="24"/>
        </w:rPr>
        <w:t>By law t</w:t>
      </w:r>
      <w:r w:rsidRPr="0060557C">
        <w:rPr>
          <w:rFonts w:cs="Arial"/>
          <w:b/>
          <w:bCs/>
          <w:sz w:val="24"/>
          <w:szCs w:val="24"/>
        </w:rPr>
        <w:t xml:space="preserve">he </w:t>
      </w:r>
      <w:r w:rsidR="0060557C" w:rsidRPr="0060557C">
        <w:rPr>
          <w:rFonts w:cs="Arial"/>
          <w:b/>
          <w:bCs/>
          <w:sz w:val="24"/>
          <w:szCs w:val="24"/>
        </w:rPr>
        <w:t>rent cannot be increased more than once in any twelve month period</w:t>
      </w:r>
      <w:r w:rsidR="007A3A93">
        <w:rPr>
          <w:rFonts w:cs="Arial"/>
          <w:b/>
          <w:bCs/>
          <w:sz w:val="24"/>
          <w:szCs w:val="24"/>
        </w:rPr>
        <w:t xml:space="preserve"> and t</w:t>
      </w:r>
      <w:r w:rsidR="0060557C" w:rsidRPr="0060557C">
        <w:rPr>
          <w:rFonts w:cs="Arial"/>
          <w:b/>
          <w:bCs/>
          <w:sz w:val="24"/>
          <w:szCs w:val="24"/>
        </w:rPr>
        <w:t>he Landlord must give</w:t>
      </w:r>
      <w:r w:rsidR="007A3A93">
        <w:rPr>
          <w:rFonts w:cs="Arial"/>
          <w:b/>
          <w:bCs/>
          <w:sz w:val="24"/>
          <w:szCs w:val="24"/>
        </w:rPr>
        <w:t xml:space="preserve"> the Tenant a</w:t>
      </w:r>
      <w:r w:rsidR="0060557C" w:rsidRPr="0060557C">
        <w:rPr>
          <w:rFonts w:cs="Arial"/>
          <w:b/>
          <w:bCs/>
          <w:sz w:val="24"/>
          <w:szCs w:val="24"/>
        </w:rPr>
        <w:t>t least three months’ notice</w:t>
      </w:r>
      <w:r w:rsidR="007A3A93">
        <w:rPr>
          <w:rFonts w:cs="Arial"/>
          <w:b/>
          <w:bCs/>
          <w:sz w:val="24"/>
          <w:szCs w:val="24"/>
        </w:rPr>
        <w:t xml:space="preserve"> before any increase can take place</w:t>
      </w:r>
      <w:r w:rsidR="0060557C" w:rsidRPr="0060557C">
        <w:rPr>
          <w:rFonts w:cs="Arial"/>
          <w:b/>
          <w:bCs/>
          <w:sz w:val="24"/>
          <w:szCs w:val="24"/>
        </w:rPr>
        <w:t xml:space="preserve">.  </w:t>
      </w:r>
      <w:r w:rsidR="00E3111E">
        <w:rPr>
          <w:rFonts w:cs="Arial"/>
          <w:b/>
          <w:bCs/>
          <w:sz w:val="24"/>
          <w:szCs w:val="24"/>
        </w:rPr>
        <w:t>In order to increase the rent, t</w:t>
      </w:r>
      <w:r w:rsidR="0060557C" w:rsidRPr="0060557C">
        <w:rPr>
          <w:rFonts w:cs="Arial"/>
          <w:b/>
          <w:bCs/>
          <w:sz w:val="24"/>
          <w:szCs w:val="24"/>
        </w:rPr>
        <w:t xml:space="preserve">he </w:t>
      </w:r>
      <w:r w:rsidR="007A3A93">
        <w:rPr>
          <w:rFonts w:cs="Arial"/>
          <w:b/>
          <w:bCs/>
          <w:sz w:val="24"/>
          <w:szCs w:val="24"/>
        </w:rPr>
        <w:t>Landlord must</w:t>
      </w:r>
      <w:r w:rsidR="00041C43">
        <w:rPr>
          <w:rFonts w:cs="Arial"/>
          <w:b/>
          <w:bCs/>
          <w:sz w:val="24"/>
          <w:szCs w:val="24"/>
        </w:rPr>
        <w:t xml:space="preserve"> give the </w:t>
      </w:r>
      <w:r w:rsidR="009873CB">
        <w:rPr>
          <w:rFonts w:cs="Arial"/>
          <w:b/>
          <w:bCs/>
          <w:sz w:val="24"/>
          <w:szCs w:val="24"/>
        </w:rPr>
        <w:t>T</w:t>
      </w:r>
      <w:r w:rsidR="00041C43">
        <w:rPr>
          <w:rFonts w:cs="Arial"/>
          <w:b/>
          <w:bCs/>
          <w:sz w:val="24"/>
          <w:szCs w:val="24"/>
        </w:rPr>
        <w:t xml:space="preserve">enant a </w:t>
      </w:r>
      <w:r w:rsidR="00E3111E">
        <w:rPr>
          <w:rFonts w:cs="Arial"/>
          <w:b/>
          <w:bCs/>
          <w:sz w:val="24"/>
          <w:szCs w:val="24"/>
        </w:rPr>
        <w:t>r</w:t>
      </w:r>
      <w:r w:rsidR="007A3A93">
        <w:rPr>
          <w:rFonts w:cs="Arial"/>
          <w:b/>
          <w:bCs/>
          <w:sz w:val="24"/>
          <w:szCs w:val="24"/>
        </w:rPr>
        <w:t>ent increase notice</w:t>
      </w:r>
      <w:r w:rsidR="00041C43">
        <w:rPr>
          <w:rFonts w:cs="Arial"/>
          <w:b/>
          <w:bCs/>
          <w:sz w:val="24"/>
          <w:szCs w:val="24"/>
        </w:rPr>
        <w:t xml:space="preserve">, the content of which is </w:t>
      </w:r>
      <w:r w:rsidR="007A3A93">
        <w:rPr>
          <w:rFonts w:cs="Arial"/>
          <w:b/>
          <w:bCs/>
          <w:sz w:val="24"/>
          <w:szCs w:val="24"/>
        </w:rPr>
        <w:t xml:space="preserve">set out in </w:t>
      </w:r>
      <w:commentRangeStart w:id="29"/>
      <w:r w:rsidR="007A3A93">
        <w:rPr>
          <w:rFonts w:cs="Arial"/>
          <w:b/>
          <w:bCs/>
          <w:sz w:val="24"/>
          <w:szCs w:val="24"/>
        </w:rPr>
        <w:t xml:space="preserve">XXXXXX </w:t>
      </w:r>
      <w:commentRangeEnd w:id="29"/>
      <w:r w:rsidR="00BF4A16">
        <w:rPr>
          <w:rStyle w:val="CommentReference"/>
        </w:rPr>
        <w:commentReference w:id="29"/>
      </w:r>
      <w:r w:rsidR="007A3A93">
        <w:rPr>
          <w:rFonts w:cs="Arial"/>
          <w:b/>
          <w:bCs/>
          <w:sz w:val="24"/>
          <w:szCs w:val="24"/>
        </w:rPr>
        <w:t xml:space="preserve">regulations. </w:t>
      </w:r>
      <w:r w:rsidR="00F15FF6">
        <w:rPr>
          <w:rFonts w:cs="Arial"/>
          <w:b/>
          <w:bCs/>
          <w:sz w:val="24"/>
          <w:szCs w:val="24"/>
        </w:rPr>
        <w:t>The notice will be sent using the communication method agreed in the ‘Communication’ clause above.</w:t>
      </w:r>
    </w:p>
    <w:p w14:paraId="31D6CB95" w14:textId="77777777" w:rsidR="00F34BFD" w:rsidRDefault="00F34BFD" w:rsidP="0060557C">
      <w:pPr>
        <w:rPr>
          <w:rFonts w:cs="Arial"/>
          <w:b/>
          <w:bCs/>
          <w:sz w:val="24"/>
          <w:szCs w:val="24"/>
        </w:rPr>
      </w:pPr>
    </w:p>
    <w:p w14:paraId="184CDC90" w14:textId="77777777" w:rsidR="004853F2" w:rsidRDefault="00E3111E" w:rsidP="004853F2">
      <w:pPr>
        <w:shd w:val="clear" w:color="auto" w:fill="FFFFFF"/>
        <w:outlineLvl w:val="3"/>
        <w:rPr>
          <w:rFonts w:cs="Arial"/>
          <w:b/>
          <w:color w:val="000000"/>
          <w:sz w:val="24"/>
          <w:szCs w:val="24"/>
          <w:lang w:val="en" w:eastAsia="en-GB"/>
        </w:rPr>
      </w:pPr>
      <w:r>
        <w:rPr>
          <w:rFonts w:cs="Arial"/>
          <w:b/>
          <w:bCs/>
          <w:sz w:val="24"/>
          <w:szCs w:val="24"/>
        </w:rPr>
        <w:t xml:space="preserve">Within 21 days of receiving a rent increase notice, the Tenant can refer a case to a rent officer for adjudication if he or she considers that the rent </w:t>
      </w:r>
      <w:r w:rsidR="00041C43">
        <w:rPr>
          <w:rFonts w:cs="Arial"/>
          <w:b/>
          <w:bCs/>
          <w:sz w:val="24"/>
          <w:szCs w:val="24"/>
        </w:rPr>
        <w:t xml:space="preserve">increase amount </w:t>
      </w:r>
      <w:r>
        <w:rPr>
          <w:rFonts w:cs="Arial"/>
          <w:b/>
          <w:bCs/>
          <w:sz w:val="24"/>
          <w:szCs w:val="24"/>
        </w:rPr>
        <w:t>is unreasonable</w:t>
      </w:r>
      <w:r w:rsidR="00935900">
        <w:rPr>
          <w:rFonts w:cs="Arial"/>
          <w:b/>
          <w:bCs/>
          <w:sz w:val="24"/>
          <w:szCs w:val="24"/>
        </w:rPr>
        <w:t>, unless the property is located in a Rent Pressure Zone (RPZ)</w:t>
      </w:r>
      <w:r>
        <w:rPr>
          <w:rFonts w:cs="Arial"/>
          <w:b/>
          <w:bCs/>
          <w:sz w:val="24"/>
          <w:szCs w:val="24"/>
        </w:rPr>
        <w:t xml:space="preserve">.  Before submitting a referral to a rent officer for </w:t>
      </w:r>
      <w:r w:rsidR="00041C43">
        <w:rPr>
          <w:rFonts w:cs="Arial"/>
          <w:b/>
          <w:bCs/>
          <w:sz w:val="24"/>
          <w:szCs w:val="24"/>
        </w:rPr>
        <w:t xml:space="preserve">rent </w:t>
      </w:r>
      <w:r>
        <w:rPr>
          <w:rFonts w:cs="Arial"/>
          <w:b/>
          <w:bCs/>
          <w:sz w:val="24"/>
          <w:szCs w:val="24"/>
        </w:rPr>
        <w:t xml:space="preserve">adjudication, the </w:t>
      </w:r>
      <w:r w:rsidR="009873CB">
        <w:rPr>
          <w:rFonts w:cs="Arial"/>
          <w:b/>
          <w:bCs/>
          <w:sz w:val="24"/>
          <w:szCs w:val="24"/>
        </w:rPr>
        <w:t>T</w:t>
      </w:r>
      <w:r>
        <w:rPr>
          <w:rFonts w:cs="Arial"/>
          <w:b/>
          <w:bCs/>
          <w:sz w:val="24"/>
          <w:szCs w:val="24"/>
        </w:rPr>
        <w:t xml:space="preserve">enant must complete Part 3 of the rent increase notice and return it to his or her </w:t>
      </w:r>
      <w:r w:rsidR="009873CB">
        <w:rPr>
          <w:rFonts w:cs="Arial"/>
          <w:b/>
          <w:bCs/>
          <w:sz w:val="24"/>
          <w:szCs w:val="24"/>
        </w:rPr>
        <w:t>L</w:t>
      </w:r>
      <w:r>
        <w:rPr>
          <w:rFonts w:cs="Arial"/>
          <w:b/>
          <w:bCs/>
          <w:sz w:val="24"/>
          <w:szCs w:val="24"/>
        </w:rPr>
        <w:t xml:space="preserve">andlord to notify the </w:t>
      </w:r>
      <w:r w:rsidR="009873CB">
        <w:rPr>
          <w:rFonts w:cs="Arial"/>
          <w:b/>
          <w:bCs/>
          <w:sz w:val="24"/>
          <w:szCs w:val="24"/>
        </w:rPr>
        <w:t>L</w:t>
      </w:r>
      <w:r>
        <w:rPr>
          <w:rFonts w:cs="Arial"/>
          <w:b/>
          <w:bCs/>
          <w:sz w:val="24"/>
          <w:szCs w:val="24"/>
        </w:rPr>
        <w:t>andlord of his or her intention to make a referral to a rent officer.</w:t>
      </w:r>
      <w:r w:rsidR="004853F2">
        <w:rPr>
          <w:rFonts w:cs="Arial"/>
          <w:b/>
          <w:bCs/>
          <w:sz w:val="24"/>
          <w:szCs w:val="24"/>
        </w:rPr>
        <w:t xml:space="preserve">   </w:t>
      </w:r>
      <w:r w:rsidR="004853F2" w:rsidRPr="004853F2">
        <w:rPr>
          <w:rFonts w:cs="Arial"/>
          <w:b/>
          <w:bCs/>
          <w:sz w:val="24"/>
          <w:szCs w:val="24"/>
        </w:rPr>
        <w:t>Failure to return Part 3 to the Landlord</w:t>
      </w:r>
      <w:r w:rsidR="0025017D">
        <w:rPr>
          <w:rFonts w:cs="Arial"/>
          <w:b/>
          <w:bCs/>
          <w:sz w:val="24"/>
          <w:szCs w:val="24"/>
        </w:rPr>
        <w:t xml:space="preserve"> </w:t>
      </w:r>
      <w:r w:rsidR="004853F2" w:rsidRPr="004853F2">
        <w:rPr>
          <w:rFonts w:cs="Arial"/>
          <w:b/>
          <w:bCs/>
          <w:sz w:val="24"/>
          <w:szCs w:val="24"/>
        </w:rPr>
        <w:t>wi</w:t>
      </w:r>
      <w:r w:rsidR="004853F2" w:rsidRPr="004853F2">
        <w:rPr>
          <w:rStyle w:val="CommentReference"/>
          <w:b/>
          <w:sz w:val="24"/>
          <w:szCs w:val="24"/>
        </w:rPr>
        <w:t xml:space="preserve">ll </w:t>
      </w:r>
      <w:r w:rsidR="004853F2" w:rsidRPr="004853F2">
        <w:rPr>
          <w:rFonts w:cs="Arial"/>
          <w:b/>
          <w:color w:val="000000"/>
          <w:sz w:val="24"/>
          <w:szCs w:val="24"/>
          <w:lang w:val="en" w:eastAsia="en-GB"/>
        </w:rPr>
        <w:t>mean that the rent increase will take effect from the date proposed in</w:t>
      </w:r>
      <w:r w:rsidR="004853F2">
        <w:rPr>
          <w:rFonts w:cs="Arial"/>
          <w:b/>
          <w:color w:val="000000"/>
          <w:sz w:val="24"/>
          <w:szCs w:val="24"/>
          <w:lang w:val="en" w:eastAsia="en-GB"/>
        </w:rPr>
        <w:t xml:space="preserve"> notice.</w:t>
      </w:r>
    </w:p>
    <w:p w14:paraId="57B63416" w14:textId="77777777" w:rsidR="00237168" w:rsidRDefault="00237168" w:rsidP="004853F2">
      <w:pPr>
        <w:shd w:val="clear" w:color="auto" w:fill="FFFFFF"/>
        <w:outlineLvl w:val="3"/>
        <w:rPr>
          <w:rFonts w:cs="Arial"/>
          <w:b/>
          <w:color w:val="000000"/>
          <w:sz w:val="24"/>
          <w:szCs w:val="24"/>
          <w:lang w:val="en" w:eastAsia="en-GB"/>
        </w:rPr>
      </w:pPr>
    </w:p>
    <w:p w14:paraId="03F91D8B" w14:textId="77777777" w:rsidR="00237168" w:rsidRPr="004853F2" w:rsidRDefault="00237168" w:rsidP="004853F2">
      <w:pPr>
        <w:shd w:val="clear" w:color="auto" w:fill="FFFFFF"/>
        <w:outlineLvl w:val="3"/>
        <w:rPr>
          <w:rFonts w:cs="Arial"/>
          <w:b/>
          <w:color w:val="000000"/>
          <w:sz w:val="24"/>
          <w:szCs w:val="24"/>
          <w:lang w:val="en" w:eastAsia="en-GB"/>
        </w:rPr>
      </w:pPr>
      <w:r>
        <w:rPr>
          <w:rFonts w:cs="Arial"/>
          <w:b/>
          <w:color w:val="000000"/>
          <w:sz w:val="24"/>
          <w:szCs w:val="24"/>
          <w:lang w:val="en" w:eastAsia="en-GB"/>
        </w:rPr>
        <w:lastRenderedPageBreak/>
        <w:t xml:space="preserve">If the </w:t>
      </w:r>
      <w:r w:rsidR="00F34BFD">
        <w:rPr>
          <w:rFonts w:cs="Arial"/>
          <w:b/>
          <w:color w:val="000000"/>
          <w:sz w:val="24"/>
          <w:szCs w:val="24"/>
          <w:lang w:val="en" w:eastAsia="en-GB"/>
        </w:rPr>
        <w:t xml:space="preserve">Let </w:t>
      </w:r>
      <w:r>
        <w:rPr>
          <w:rFonts w:cs="Arial"/>
          <w:b/>
          <w:color w:val="000000"/>
          <w:sz w:val="24"/>
          <w:szCs w:val="24"/>
          <w:lang w:val="en" w:eastAsia="en-GB"/>
        </w:rPr>
        <w:t xml:space="preserve">property is </w:t>
      </w:r>
      <w:r w:rsidR="00F34BFD">
        <w:rPr>
          <w:rFonts w:cs="Arial"/>
          <w:b/>
          <w:color w:val="000000"/>
          <w:sz w:val="24"/>
          <w:szCs w:val="24"/>
          <w:lang w:val="en" w:eastAsia="en-GB"/>
        </w:rPr>
        <w:t xml:space="preserve">located </w:t>
      </w:r>
      <w:r>
        <w:rPr>
          <w:rFonts w:cs="Arial"/>
          <w:b/>
          <w:color w:val="000000"/>
          <w:sz w:val="24"/>
          <w:szCs w:val="24"/>
          <w:lang w:val="en" w:eastAsia="en-GB"/>
        </w:rPr>
        <w:t>within a Rent Pressure Zone</w:t>
      </w:r>
      <w:r w:rsidR="00BF4A16">
        <w:rPr>
          <w:rFonts w:cs="Arial"/>
          <w:b/>
          <w:color w:val="000000"/>
          <w:sz w:val="24"/>
          <w:szCs w:val="24"/>
          <w:lang w:val="en" w:eastAsia="en-GB"/>
        </w:rPr>
        <w:t>,</w:t>
      </w:r>
      <w:r>
        <w:rPr>
          <w:rFonts w:cs="Arial"/>
          <w:b/>
          <w:color w:val="000000"/>
          <w:sz w:val="24"/>
          <w:szCs w:val="24"/>
          <w:lang w:val="en" w:eastAsia="en-GB"/>
        </w:rPr>
        <w:t xml:space="preserve"> </w:t>
      </w:r>
      <w:r w:rsidR="00935900">
        <w:rPr>
          <w:rFonts w:cs="Arial"/>
          <w:b/>
          <w:color w:val="000000"/>
          <w:sz w:val="24"/>
          <w:szCs w:val="24"/>
          <w:lang w:val="en" w:eastAsia="en-GB"/>
        </w:rPr>
        <w:t xml:space="preserve">the </w:t>
      </w:r>
      <w:r w:rsidR="00BF4A16">
        <w:rPr>
          <w:rFonts w:cs="Arial"/>
          <w:b/>
          <w:color w:val="000000"/>
          <w:sz w:val="24"/>
          <w:szCs w:val="24"/>
          <w:lang w:val="en" w:eastAsia="en-GB"/>
        </w:rPr>
        <w:t xml:space="preserve">Tenant cannot refer a rent increase notice to a rent officer as Scottish Ministers will have set a cap on the maximum amount the rent can increase by.  </w:t>
      </w:r>
    </w:p>
    <w:p w14:paraId="06EF000B" w14:textId="77777777" w:rsidR="008264BF" w:rsidRDefault="008264BF" w:rsidP="008264BF">
      <w:pPr>
        <w:pStyle w:val="Heading2"/>
        <w:ind w:left="720"/>
        <w:rPr>
          <w:b/>
          <w:sz w:val="28"/>
          <w:szCs w:val="28"/>
        </w:rPr>
      </w:pPr>
    </w:p>
    <w:p w14:paraId="19E14F5C" w14:textId="77777777" w:rsidR="008264BF" w:rsidRDefault="008264BF" w:rsidP="008264BF">
      <w:pPr>
        <w:pStyle w:val="Heading2"/>
        <w:ind w:left="720"/>
        <w:rPr>
          <w:b/>
          <w:sz w:val="28"/>
          <w:szCs w:val="28"/>
        </w:rPr>
      </w:pPr>
    </w:p>
    <w:p w14:paraId="73AE3A16" w14:textId="77777777" w:rsidR="00E544D8" w:rsidRPr="00D82BEB" w:rsidRDefault="0060557C" w:rsidP="003B424F">
      <w:pPr>
        <w:pStyle w:val="Heading2"/>
        <w:numPr>
          <w:ilvl w:val="0"/>
          <w:numId w:val="27"/>
        </w:numPr>
        <w:rPr>
          <w:b/>
          <w:sz w:val="28"/>
          <w:szCs w:val="28"/>
        </w:rPr>
      </w:pPr>
      <w:bookmarkStart w:id="30" w:name="_Toc480555151"/>
      <w:r w:rsidRPr="00D82BEB">
        <w:rPr>
          <w:b/>
          <w:sz w:val="28"/>
          <w:szCs w:val="28"/>
        </w:rPr>
        <w:t>DEPOSIT</w:t>
      </w:r>
      <w:bookmarkEnd w:id="30"/>
      <w:r w:rsidRPr="00D82BEB">
        <w:rPr>
          <w:b/>
          <w:sz w:val="28"/>
          <w:szCs w:val="28"/>
        </w:rPr>
        <w:t xml:space="preserve"> </w:t>
      </w:r>
    </w:p>
    <w:p w14:paraId="7DF74AA3" w14:textId="77777777" w:rsidR="00C8382F" w:rsidRPr="00D82BEB" w:rsidRDefault="00C8382F" w:rsidP="000E70BF">
      <w:pPr>
        <w:rPr>
          <w:rFonts w:cs="Arial"/>
          <w:b/>
          <w:sz w:val="24"/>
          <w:szCs w:val="24"/>
        </w:rPr>
      </w:pPr>
    </w:p>
    <w:p w14:paraId="12F737BE" w14:textId="77777777" w:rsidR="00C8382F" w:rsidRPr="00D82BEB" w:rsidRDefault="00C8382F" w:rsidP="000E70BF">
      <w:pPr>
        <w:rPr>
          <w:rFonts w:cs="Arial"/>
          <w:b/>
          <w:sz w:val="24"/>
          <w:szCs w:val="24"/>
        </w:rPr>
      </w:pPr>
      <w:r w:rsidRPr="00D82BEB">
        <w:rPr>
          <w:rFonts w:cs="Arial"/>
          <w:b/>
          <w:sz w:val="24"/>
          <w:szCs w:val="24"/>
          <w:lang w:eastAsia="en-GB"/>
        </w:rPr>
        <w:t xml:space="preserve">All </w:t>
      </w:r>
      <w:r w:rsidR="0020482C">
        <w:rPr>
          <w:rFonts w:cs="Arial"/>
          <w:b/>
          <w:sz w:val="24"/>
          <w:szCs w:val="24"/>
          <w:lang w:eastAsia="en-GB"/>
        </w:rPr>
        <w:t>l</w:t>
      </w:r>
      <w:r w:rsidR="008040FB">
        <w:rPr>
          <w:rFonts w:cs="Arial"/>
          <w:b/>
          <w:sz w:val="24"/>
          <w:szCs w:val="24"/>
          <w:lang w:eastAsia="en-GB"/>
        </w:rPr>
        <w:t>andlord</w:t>
      </w:r>
      <w:r w:rsidRPr="00D82BEB">
        <w:rPr>
          <w:rFonts w:cs="Arial"/>
          <w:b/>
          <w:sz w:val="24"/>
          <w:szCs w:val="24"/>
          <w:lang w:eastAsia="en-GB"/>
        </w:rPr>
        <w:t xml:space="preserve">s who receive a deposit, </w:t>
      </w:r>
      <w:commentRangeStart w:id="31"/>
      <w:r w:rsidRPr="00D82BEB">
        <w:rPr>
          <w:rFonts w:cs="Arial"/>
          <w:b/>
          <w:sz w:val="24"/>
          <w:szCs w:val="24"/>
          <w:lang w:eastAsia="en-GB"/>
        </w:rPr>
        <w:t>and who must register in the local council’s</w:t>
      </w:r>
      <w:r w:rsidR="0060557C" w:rsidRPr="00D82BEB">
        <w:rPr>
          <w:rFonts w:cs="Arial"/>
          <w:b/>
          <w:sz w:val="24"/>
          <w:szCs w:val="24"/>
          <w:lang w:eastAsia="en-GB"/>
        </w:rPr>
        <w:t xml:space="preserve"> </w:t>
      </w:r>
      <w:r w:rsidRPr="00D82BEB">
        <w:rPr>
          <w:rFonts w:cs="Arial"/>
          <w:b/>
          <w:sz w:val="24"/>
          <w:szCs w:val="24"/>
          <w:lang w:eastAsia="en-GB"/>
        </w:rPr>
        <w:t>register of landlords</w:t>
      </w:r>
      <w:r w:rsidR="00837461">
        <w:rPr>
          <w:rStyle w:val="FootnoteReference"/>
          <w:rFonts w:cs="Arial"/>
          <w:b/>
          <w:sz w:val="24"/>
          <w:szCs w:val="24"/>
          <w:lang w:eastAsia="en-GB"/>
        </w:rPr>
        <w:footnoteReference w:id="1"/>
      </w:r>
      <w:commentRangeEnd w:id="31"/>
      <w:r w:rsidR="00837461">
        <w:rPr>
          <w:rStyle w:val="CommentReference"/>
        </w:rPr>
        <w:commentReference w:id="31"/>
      </w:r>
      <w:r w:rsidR="0020482C">
        <w:rPr>
          <w:rFonts w:cs="Arial"/>
          <w:b/>
          <w:sz w:val="24"/>
          <w:szCs w:val="24"/>
          <w:lang w:eastAsia="en-GB"/>
        </w:rPr>
        <w:t>,</w:t>
      </w:r>
      <w:r w:rsidRPr="00D82BEB">
        <w:rPr>
          <w:rFonts w:cs="Arial"/>
          <w:b/>
          <w:sz w:val="24"/>
          <w:szCs w:val="24"/>
          <w:lang w:eastAsia="en-GB"/>
        </w:rPr>
        <w:t xml:space="preserve"> must l</w:t>
      </w:r>
      <w:r w:rsidRPr="00D82BEB">
        <w:rPr>
          <w:rFonts w:cs="Arial"/>
          <w:b/>
          <w:sz w:val="24"/>
          <w:szCs w:val="24"/>
        </w:rPr>
        <w:t xml:space="preserve">odge </w:t>
      </w:r>
      <w:r w:rsidR="005E71B5">
        <w:rPr>
          <w:rFonts w:cs="Arial"/>
          <w:b/>
          <w:sz w:val="24"/>
          <w:szCs w:val="24"/>
        </w:rPr>
        <w:t xml:space="preserve">any deposit they receive </w:t>
      </w:r>
      <w:r w:rsidRPr="00D82BEB">
        <w:rPr>
          <w:rFonts w:cs="Arial"/>
          <w:b/>
          <w:sz w:val="24"/>
          <w:szCs w:val="24"/>
        </w:rPr>
        <w:t xml:space="preserve">with a tenancy deposit scheme.  </w:t>
      </w:r>
      <w:r w:rsidR="00A05163">
        <w:rPr>
          <w:rFonts w:cs="Arial"/>
          <w:b/>
          <w:sz w:val="24"/>
          <w:szCs w:val="24"/>
        </w:rPr>
        <w:t xml:space="preserve"> </w:t>
      </w:r>
    </w:p>
    <w:p w14:paraId="3122367C" w14:textId="77777777" w:rsidR="00C8382F" w:rsidRPr="00D82BEB" w:rsidRDefault="00C8382F" w:rsidP="000E70BF">
      <w:pPr>
        <w:rPr>
          <w:rFonts w:cs="Arial"/>
          <w:b/>
          <w:sz w:val="24"/>
          <w:szCs w:val="24"/>
        </w:rPr>
      </w:pPr>
    </w:p>
    <w:p w14:paraId="0891114F" w14:textId="77777777" w:rsidR="00D82BEB" w:rsidRDefault="00C8382F" w:rsidP="000E70BF">
      <w:pPr>
        <w:rPr>
          <w:rFonts w:cs="Arial"/>
          <w:b/>
          <w:sz w:val="24"/>
          <w:szCs w:val="24"/>
        </w:rPr>
      </w:pPr>
      <w:r w:rsidRPr="00D82BEB">
        <w:rPr>
          <w:rFonts w:cs="Arial"/>
          <w:b/>
          <w:sz w:val="24"/>
          <w:szCs w:val="24"/>
          <w:lang w:eastAsia="en-GB"/>
        </w:rPr>
        <w:t>A tenancy deposit scheme is an independent third-party scheme approved by the</w:t>
      </w:r>
      <w:r w:rsidR="0060557C" w:rsidRPr="00D82BEB">
        <w:rPr>
          <w:rFonts w:cs="Arial"/>
          <w:b/>
          <w:sz w:val="24"/>
          <w:szCs w:val="24"/>
          <w:lang w:eastAsia="en-GB"/>
        </w:rPr>
        <w:t xml:space="preserve"> </w:t>
      </w:r>
      <w:r w:rsidRPr="00D82BEB">
        <w:rPr>
          <w:rFonts w:cs="Arial"/>
          <w:b/>
          <w:sz w:val="24"/>
          <w:szCs w:val="24"/>
          <w:lang w:eastAsia="en-GB"/>
        </w:rPr>
        <w:t xml:space="preserve">Scottish </w:t>
      </w:r>
      <w:r w:rsidR="001D5688" w:rsidRPr="00D82BEB">
        <w:rPr>
          <w:rFonts w:cs="Arial"/>
          <w:b/>
          <w:sz w:val="24"/>
          <w:szCs w:val="24"/>
          <w:lang w:eastAsia="en-GB"/>
        </w:rPr>
        <w:t xml:space="preserve">Ministers </w:t>
      </w:r>
      <w:r w:rsidRPr="00D82BEB">
        <w:rPr>
          <w:rFonts w:cs="Arial"/>
          <w:b/>
          <w:sz w:val="24"/>
          <w:szCs w:val="24"/>
          <w:lang w:eastAsia="en-GB"/>
        </w:rPr>
        <w:t xml:space="preserve">to hold and protect a deposit until </w:t>
      </w:r>
      <w:r w:rsidR="001D5688" w:rsidRPr="00D82BEB">
        <w:rPr>
          <w:rFonts w:cs="Arial"/>
          <w:b/>
          <w:sz w:val="24"/>
          <w:szCs w:val="24"/>
          <w:lang w:eastAsia="en-GB"/>
        </w:rPr>
        <w:t>it is due to be repaid</w:t>
      </w:r>
      <w:r w:rsidRPr="00D82BEB">
        <w:rPr>
          <w:rFonts w:cs="Arial"/>
          <w:b/>
          <w:sz w:val="24"/>
          <w:szCs w:val="24"/>
          <w:lang w:eastAsia="en-GB"/>
        </w:rPr>
        <w:t>.</w:t>
      </w:r>
      <w:r w:rsidRPr="00D82BEB">
        <w:rPr>
          <w:rFonts w:cs="Arial"/>
          <w:b/>
          <w:sz w:val="24"/>
          <w:szCs w:val="24"/>
        </w:rPr>
        <w:t xml:space="preserve">  </w:t>
      </w:r>
    </w:p>
    <w:p w14:paraId="4051CA82" w14:textId="77777777" w:rsidR="00D82BEB" w:rsidRDefault="00D82BEB" w:rsidP="000E70BF">
      <w:pPr>
        <w:rPr>
          <w:rFonts w:cs="Arial"/>
          <w:b/>
          <w:sz w:val="24"/>
          <w:szCs w:val="24"/>
        </w:rPr>
      </w:pPr>
    </w:p>
    <w:p w14:paraId="1CD2A9A8" w14:textId="5D49C0F1" w:rsidR="001A73C9" w:rsidRDefault="00E544D8" w:rsidP="000E70BF">
      <w:pPr>
        <w:rPr>
          <w:rFonts w:cs="Arial"/>
          <w:b/>
          <w:sz w:val="24"/>
          <w:szCs w:val="24"/>
        </w:rPr>
      </w:pPr>
      <w:r w:rsidRPr="00D82BEB">
        <w:rPr>
          <w:rFonts w:cs="Arial"/>
          <w:b/>
          <w:sz w:val="24"/>
          <w:szCs w:val="24"/>
        </w:rPr>
        <w:t>At the date of entry or before, a deposit of £</w:t>
      </w:r>
      <w:r w:rsidR="00625DA5">
        <w:rPr>
          <w:rFonts w:cs="Arial"/>
          <w:b/>
          <w:sz w:val="24"/>
          <w:szCs w:val="24"/>
        </w:rPr>
        <w:fldChar w:fldCharType="begin"/>
      </w:r>
      <w:r w:rsidR="00625DA5">
        <w:rPr>
          <w:rFonts w:cs="Arial"/>
          <w:b/>
          <w:sz w:val="24"/>
          <w:szCs w:val="24"/>
        </w:rPr>
        <w:instrText xml:space="preserve"> MERGEFIELD depositAmount \* MERGEFORMAT </w:instrText>
      </w:r>
      <w:r w:rsidR="00625DA5">
        <w:rPr>
          <w:rFonts w:cs="Arial"/>
          <w:b/>
          <w:sz w:val="24"/>
          <w:szCs w:val="24"/>
        </w:rPr>
        <w:fldChar w:fldCharType="separate"/>
      </w:r>
      <w:r w:rsidR="00625DA5">
        <w:rPr>
          <w:rFonts w:cs="Arial"/>
          <w:b/>
          <w:noProof/>
          <w:sz w:val="24"/>
          <w:szCs w:val="24"/>
        </w:rPr>
        <w:t>«depositAmount»</w:t>
      </w:r>
      <w:r w:rsidR="00625DA5">
        <w:rPr>
          <w:rFonts w:cs="Arial"/>
          <w:b/>
          <w:sz w:val="24"/>
          <w:szCs w:val="24"/>
        </w:rPr>
        <w:fldChar w:fldCharType="end"/>
      </w:r>
      <w:r w:rsidRPr="00D82BEB">
        <w:rPr>
          <w:rFonts w:cs="Arial"/>
          <w:b/>
          <w:sz w:val="24"/>
          <w:szCs w:val="24"/>
        </w:rPr>
        <w:t xml:space="preserve"> will</w:t>
      </w:r>
      <w:r w:rsidR="007B78D2" w:rsidRPr="00D82BEB">
        <w:rPr>
          <w:rFonts w:cs="Arial"/>
          <w:b/>
          <w:sz w:val="24"/>
          <w:szCs w:val="24"/>
        </w:rPr>
        <w:t xml:space="preserve"> </w:t>
      </w:r>
      <w:r w:rsidRPr="00D82BEB">
        <w:rPr>
          <w:rFonts w:cs="Arial"/>
          <w:b/>
          <w:sz w:val="24"/>
          <w:szCs w:val="24"/>
        </w:rPr>
        <w:t xml:space="preserve">be paid by the </w:t>
      </w:r>
      <w:r w:rsidR="005C6938" w:rsidRPr="00D82BEB">
        <w:rPr>
          <w:rFonts w:cs="Arial"/>
          <w:b/>
          <w:sz w:val="24"/>
          <w:szCs w:val="24"/>
        </w:rPr>
        <w:t>Tenant</w:t>
      </w:r>
      <w:r w:rsidRPr="00D82BEB">
        <w:rPr>
          <w:rFonts w:cs="Arial"/>
          <w:b/>
          <w:sz w:val="24"/>
          <w:szCs w:val="24"/>
        </w:rPr>
        <w:t xml:space="preserve"> to the </w:t>
      </w:r>
      <w:r w:rsidR="005C6938" w:rsidRPr="00D82BEB">
        <w:rPr>
          <w:rFonts w:cs="Arial"/>
          <w:b/>
          <w:sz w:val="24"/>
          <w:szCs w:val="24"/>
        </w:rPr>
        <w:t>Landlord</w:t>
      </w:r>
      <w:r w:rsidRPr="00D82BEB">
        <w:rPr>
          <w:rFonts w:cs="Arial"/>
          <w:b/>
          <w:sz w:val="24"/>
          <w:szCs w:val="24"/>
        </w:rPr>
        <w:t xml:space="preserve">.  The </w:t>
      </w:r>
      <w:r w:rsidR="005C6938" w:rsidRPr="00D82BEB">
        <w:rPr>
          <w:rFonts w:cs="Arial"/>
          <w:b/>
          <w:sz w:val="24"/>
          <w:szCs w:val="24"/>
        </w:rPr>
        <w:t>Landlord</w:t>
      </w:r>
      <w:r w:rsidRPr="00D82BEB">
        <w:rPr>
          <w:rFonts w:cs="Arial"/>
          <w:b/>
          <w:sz w:val="24"/>
          <w:szCs w:val="24"/>
        </w:rPr>
        <w:t xml:space="preserve"> will issue a receipt for the deposit to the </w:t>
      </w:r>
      <w:r w:rsidR="005C6938" w:rsidRPr="00D82BEB">
        <w:rPr>
          <w:rFonts w:cs="Arial"/>
          <w:b/>
          <w:sz w:val="24"/>
          <w:szCs w:val="24"/>
        </w:rPr>
        <w:t>Tenant</w:t>
      </w:r>
      <w:r w:rsidRPr="00D82BEB">
        <w:rPr>
          <w:rFonts w:cs="Arial"/>
          <w:b/>
          <w:sz w:val="24"/>
          <w:szCs w:val="24"/>
        </w:rPr>
        <w:t xml:space="preserve">.  No interest shall be paid by the </w:t>
      </w:r>
      <w:r w:rsidR="005C6938" w:rsidRPr="00D82BEB">
        <w:rPr>
          <w:rFonts w:cs="Arial"/>
          <w:b/>
          <w:sz w:val="24"/>
          <w:szCs w:val="24"/>
        </w:rPr>
        <w:t>Landlord</w:t>
      </w:r>
      <w:r w:rsidRPr="00D82BEB">
        <w:rPr>
          <w:rFonts w:cs="Arial"/>
          <w:b/>
          <w:sz w:val="24"/>
          <w:szCs w:val="24"/>
        </w:rPr>
        <w:t xml:space="preserve"> to the </w:t>
      </w:r>
      <w:r w:rsidR="005C6938" w:rsidRPr="00D82BEB">
        <w:rPr>
          <w:rFonts w:cs="Arial"/>
          <w:b/>
          <w:sz w:val="24"/>
          <w:szCs w:val="24"/>
        </w:rPr>
        <w:t>Tenant</w:t>
      </w:r>
      <w:r w:rsidR="007B78D2" w:rsidRPr="00D82BEB">
        <w:rPr>
          <w:rFonts w:cs="Arial"/>
          <w:b/>
          <w:sz w:val="24"/>
          <w:szCs w:val="24"/>
        </w:rPr>
        <w:t xml:space="preserve"> for the</w:t>
      </w:r>
      <w:r w:rsidRPr="00D82BEB">
        <w:rPr>
          <w:rFonts w:cs="Arial"/>
          <w:b/>
          <w:sz w:val="24"/>
          <w:szCs w:val="24"/>
        </w:rPr>
        <w:t xml:space="preserve"> deposit. </w:t>
      </w:r>
      <w:r w:rsidR="004B5F79" w:rsidRPr="00D82BEB">
        <w:rPr>
          <w:rFonts w:cs="Arial"/>
          <w:b/>
          <w:sz w:val="24"/>
          <w:szCs w:val="24"/>
        </w:rPr>
        <w:t xml:space="preserve"> </w:t>
      </w:r>
    </w:p>
    <w:p w14:paraId="58C34FFF" w14:textId="77777777" w:rsidR="001A73C9" w:rsidRDefault="001A73C9" w:rsidP="000E70BF">
      <w:pPr>
        <w:rPr>
          <w:rFonts w:cs="Arial"/>
          <w:b/>
          <w:sz w:val="24"/>
          <w:szCs w:val="24"/>
        </w:rPr>
      </w:pPr>
    </w:p>
    <w:p w14:paraId="57E0CBCB" w14:textId="77777777" w:rsidR="00F912E4" w:rsidRPr="00D82BEB" w:rsidRDefault="00237DDC" w:rsidP="000E70BF">
      <w:pPr>
        <w:rPr>
          <w:rFonts w:cs="Arial"/>
          <w:b/>
          <w:sz w:val="24"/>
          <w:szCs w:val="24"/>
        </w:rPr>
      </w:pPr>
      <w:r>
        <w:rPr>
          <w:rFonts w:cs="Arial"/>
          <w:b/>
          <w:sz w:val="24"/>
          <w:szCs w:val="24"/>
        </w:rPr>
        <w:t>By law, t</w:t>
      </w:r>
      <w:r w:rsidRPr="00D82BEB">
        <w:rPr>
          <w:rFonts w:cs="Arial"/>
          <w:b/>
          <w:sz w:val="24"/>
          <w:szCs w:val="24"/>
        </w:rPr>
        <w:t xml:space="preserve">he </w:t>
      </w:r>
      <w:r w:rsidR="004B5F79" w:rsidRPr="00D82BEB">
        <w:rPr>
          <w:rFonts w:cs="Arial"/>
          <w:b/>
          <w:sz w:val="24"/>
          <w:szCs w:val="24"/>
        </w:rPr>
        <w:t xml:space="preserve">deposit amount cannot exceed the equivalent of two months’ rent and cannot include any </w:t>
      </w:r>
      <w:r w:rsidR="00DC6B83" w:rsidRPr="00D82BEB">
        <w:rPr>
          <w:rFonts w:cs="Arial"/>
          <w:b/>
          <w:sz w:val="24"/>
          <w:szCs w:val="24"/>
        </w:rPr>
        <w:t>premiums</w:t>
      </w:r>
      <w:r w:rsidR="004B5F79" w:rsidRPr="00D82BEB">
        <w:rPr>
          <w:rFonts w:cs="Arial"/>
          <w:b/>
          <w:sz w:val="24"/>
          <w:szCs w:val="24"/>
        </w:rPr>
        <w:t xml:space="preserve">. For example, </w:t>
      </w:r>
      <w:r w:rsidR="003423BC" w:rsidRPr="00D82BEB">
        <w:rPr>
          <w:rFonts w:cs="Arial"/>
          <w:b/>
          <w:sz w:val="24"/>
          <w:szCs w:val="24"/>
        </w:rPr>
        <w:t xml:space="preserve">charging </w:t>
      </w:r>
      <w:r w:rsidR="00DC6B83" w:rsidRPr="00D82BEB">
        <w:rPr>
          <w:rFonts w:cs="Arial"/>
          <w:b/>
          <w:sz w:val="24"/>
          <w:szCs w:val="24"/>
        </w:rPr>
        <w:t xml:space="preserve">for </w:t>
      </w:r>
      <w:r w:rsidR="003423BC" w:rsidRPr="00D82BEB">
        <w:rPr>
          <w:rFonts w:cs="Arial"/>
          <w:b/>
          <w:sz w:val="24"/>
          <w:szCs w:val="24"/>
        </w:rPr>
        <w:t xml:space="preserve">an </w:t>
      </w:r>
      <w:r w:rsidR="004B5F79" w:rsidRPr="00D82BEB">
        <w:rPr>
          <w:rFonts w:cs="Arial"/>
          <w:b/>
          <w:sz w:val="24"/>
          <w:szCs w:val="24"/>
        </w:rPr>
        <w:t>administration fee</w:t>
      </w:r>
      <w:r w:rsidR="00B55CC8" w:rsidRPr="00D82BEB">
        <w:rPr>
          <w:rFonts w:cs="Arial"/>
          <w:b/>
          <w:sz w:val="24"/>
          <w:szCs w:val="24"/>
        </w:rPr>
        <w:t xml:space="preserve"> </w:t>
      </w:r>
      <w:r w:rsidR="004B5F79" w:rsidRPr="00D82BEB">
        <w:rPr>
          <w:rFonts w:cs="Arial"/>
          <w:b/>
          <w:sz w:val="24"/>
          <w:szCs w:val="24"/>
        </w:rPr>
        <w:t>or</w:t>
      </w:r>
      <w:r w:rsidR="00DC6B83" w:rsidRPr="00D82BEB">
        <w:rPr>
          <w:rFonts w:cs="Arial"/>
          <w:b/>
          <w:sz w:val="24"/>
          <w:szCs w:val="24"/>
        </w:rPr>
        <w:t xml:space="preserve"> taking a </w:t>
      </w:r>
      <w:r w:rsidR="00D82BEB" w:rsidRPr="00D82BEB">
        <w:rPr>
          <w:rFonts w:cs="Arial"/>
          <w:b/>
          <w:sz w:val="24"/>
          <w:szCs w:val="24"/>
        </w:rPr>
        <w:t>h</w:t>
      </w:r>
      <w:r w:rsidR="00DC6B83" w:rsidRPr="00D82BEB">
        <w:rPr>
          <w:rFonts w:cs="Arial"/>
          <w:b/>
          <w:sz w:val="24"/>
          <w:szCs w:val="24"/>
        </w:rPr>
        <w:t>olding fee</w:t>
      </w:r>
      <w:r w:rsidR="00D82BEB" w:rsidRPr="00D82BEB">
        <w:rPr>
          <w:rFonts w:cs="Arial"/>
          <w:b/>
          <w:sz w:val="24"/>
          <w:szCs w:val="24"/>
        </w:rPr>
        <w:t xml:space="preserve"> (regardless of whether or not th</w:t>
      </w:r>
      <w:r w:rsidR="0019242E">
        <w:rPr>
          <w:rFonts w:cs="Arial"/>
          <w:b/>
          <w:sz w:val="24"/>
          <w:szCs w:val="24"/>
        </w:rPr>
        <w:t xml:space="preserve">e holding fee </w:t>
      </w:r>
      <w:r w:rsidR="00D82BEB" w:rsidRPr="00D82BEB">
        <w:rPr>
          <w:rFonts w:cs="Arial"/>
          <w:b/>
          <w:sz w:val="24"/>
          <w:szCs w:val="24"/>
        </w:rPr>
        <w:t>is refundable)</w:t>
      </w:r>
      <w:r w:rsidR="00DC6B83" w:rsidRPr="00D82BEB">
        <w:rPr>
          <w:rFonts w:cs="Arial"/>
          <w:b/>
          <w:sz w:val="24"/>
          <w:szCs w:val="24"/>
        </w:rPr>
        <w:t>.</w:t>
      </w:r>
      <w:r w:rsidR="004B5F79" w:rsidRPr="00D82BEB">
        <w:rPr>
          <w:rFonts w:cs="Arial"/>
          <w:b/>
          <w:sz w:val="24"/>
          <w:szCs w:val="24"/>
        </w:rPr>
        <w:t xml:space="preserve"> </w:t>
      </w:r>
      <w:r w:rsidR="00E544D8" w:rsidRPr="00D82BEB">
        <w:rPr>
          <w:rFonts w:cs="Arial"/>
          <w:b/>
          <w:sz w:val="24"/>
          <w:szCs w:val="24"/>
        </w:rPr>
        <w:t xml:space="preserve"> </w:t>
      </w:r>
    </w:p>
    <w:p w14:paraId="65F702A3" w14:textId="77777777" w:rsidR="00C8382F" w:rsidRPr="007C5642" w:rsidRDefault="00C8382F" w:rsidP="000E70BF">
      <w:pPr>
        <w:rPr>
          <w:rFonts w:cs="Arial"/>
          <w:sz w:val="24"/>
          <w:szCs w:val="24"/>
        </w:rPr>
      </w:pPr>
    </w:p>
    <w:p w14:paraId="502D0387" w14:textId="77777777" w:rsidR="00C8382F" w:rsidRPr="00D82BEB" w:rsidRDefault="00C8382F" w:rsidP="000E70BF">
      <w:pPr>
        <w:rPr>
          <w:rFonts w:cs="Arial"/>
          <w:b/>
          <w:sz w:val="24"/>
          <w:szCs w:val="24"/>
        </w:rPr>
      </w:pPr>
      <w:r w:rsidRPr="00D82BEB">
        <w:rPr>
          <w:rFonts w:cs="Arial"/>
          <w:b/>
          <w:sz w:val="24"/>
          <w:szCs w:val="24"/>
        </w:rPr>
        <w:t xml:space="preserve">Within 30 working days of the tenancy beginning, </w:t>
      </w:r>
      <w:r w:rsidR="0060557C" w:rsidRPr="00D82BEB">
        <w:rPr>
          <w:rFonts w:cs="Arial"/>
          <w:b/>
          <w:sz w:val="24"/>
          <w:szCs w:val="24"/>
        </w:rPr>
        <w:t xml:space="preserve">the </w:t>
      </w:r>
      <w:r w:rsidR="009873CB">
        <w:rPr>
          <w:rFonts w:cs="Arial"/>
          <w:b/>
          <w:sz w:val="24"/>
          <w:szCs w:val="24"/>
        </w:rPr>
        <w:t>L</w:t>
      </w:r>
      <w:r w:rsidR="0060557C" w:rsidRPr="00D82BEB">
        <w:rPr>
          <w:rFonts w:cs="Arial"/>
          <w:b/>
          <w:sz w:val="24"/>
          <w:szCs w:val="24"/>
        </w:rPr>
        <w:t>andlord</w:t>
      </w:r>
      <w:r w:rsidR="00F57A34" w:rsidRPr="00D82BEB">
        <w:rPr>
          <w:rFonts w:cs="Arial"/>
          <w:b/>
          <w:sz w:val="24"/>
          <w:szCs w:val="24"/>
        </w:rPr>
        <w:t xml:space="preserve"> </w:t>
      </w:r>
      <w:r w:rsidR="0060557C" w:rsidRPr="00D82BEB">
        <w:rPr>
          <w:rFonts w:cs="Arial"/>
          <w:b/>
          <w:sz w:val="24"/>
          <w:szCs w:val="24"/>
        </w:rPr>
        <w:t xml:space="preserve">must pay </w:t>
      </w:r>
      <w:r w:rsidRPr="00D82BEB">
        <w:rPr>
          <w:rFonts w:cs="Arial"/>
          <w:b/>
          <w:sz w:val="24"/>
          <w:szCs w:val="24"/>
        </w:rPr>
        <w:t xml:space="preserve">the </w:t>
      </w:r>
      <w:r w:rsidR="00870155" w:rsidRPr="00D82BEB">
        <w:rPr>
          <w:rFonts w:cs="Arial"/>
          <w:b/>
          <w:sz w:val="24"/>
          <w:szCs w:val="24"/>
        </w:rPr>
        <w:t xml:space="preserve">deposit into a tenancy deposit scheme </w:t>
      </w:r>
      <w:r w:rsidRPr="00D82BEB">
        <w:rPr>
          <w:rFonts w:cs="Arial"/>
          <w:b/>
          <w:sz w:val="24"/>
          <w:szCs w:val="24"/>
        </w:rPr>
        <w:t xml:space="preserve">and provide the Tenant with certain information </w:t>
      </w:r>
      <w:r w:rsidRPr="00837461">
        <w:rPr>
          <w:rFonts w:cs="Arial"/>
          <w:b/>
          <w:sz w:val="24"/>
          <w:szCs w:val="24"/>
        </w:rPr>
        <w:t>including</w:t>
      </w:r>
      <w:r w:rsidR="0060557C" w:rsidRPr="00837461">
        <w:rPr>
          <w:rFonts w:cs="Arial"/>
          <w:b/>
          <w:sz w:val="24"/>
          <w:szCs w:val="24"/>
        </w:rPr>
        <w:t>:</w:t>
      </w:r>
      <w:r w:rsidR="00184D47" w:rsidRPr="00837461">
        <w:t xml:space="preserve"> </w:t>
      </w:r>
      <w:r w:rsidR="00184D47" w:rsidRPr="00837461">
        <w:rPr>
          <w:rFonts w:cs="Arial"/>
          <w:b/>
          <w:sz w:val="24"/>
          <w:szCs w:val="24"/>
        </w:rPr>
        <w:t>the name and contact details of the scheme administrator of the tenancy deposit scheme to which the tenancy deposit was paid;</w:t>
      </w:r>
      <w:r w:rsidR="0060557C" w:rsidRPr="00837461">
        <w:rPr>
          <w:rFonts w:cs="Arial"/>
          <w:b/>
          <w:sz w:val="24"/>
          <w:szCs w:val="24"/>
        </w:rPr>
        <w:t xml:space="preserve"> the </w:t>
      </w:r>
      <w:r w:rsidR="009873CB" w:rsidRPr="00837461">
        <w:rPr>
          <w:rFonts w:cs="Arial"/>
          <w:b/>
          <w:sz w:val="24"/>
          <w:szCs w:val="24"/>
        </w:rPr>
        <w:t>L</w:t>
      </w:r>
      <w:r w:rsidR="0060557C" w:rsidRPr="00837461">
        <w:rPr>
          <w:rFonts w:cs="Arial"/>
          <w:b/>
          <w:sz w:val="24"/>
          <w:szCs w:val="24"/>
        </w:rPr>
        <w:t>andlord's registration status; the</w:t>
      </w:r>
      <w:r w:rsidR="00D60ACC" w:rsidRPr="00837461">
        <w:rPr>
          <w:rFonts w:cs="Arial"/>
          <w:b/>
          <w:sz w:val="24"/>
          <w:szCs w:val="24"/>
        </w:rPr>
        <w:t xml:space="preserve"> address of the</w:t>
      </w:r>
      <w:r w:rsidR="0060557C" w:rsidRPr="00837461">
        <w:rPr>
          <w:rFonts w:cs="Arial"/>
          <w:b/>
          <w:sz w:val="24"/>
          <w:szCs w:val="24"/>
        </w:rPr>
        <w:t xml:space="preserve"> </w:t>
      </w:r>
      <w:r w:rsidR="00093181" w:rsidRPr="00837461">
        <w:rPr>
          <w:rFonts w:cs="Arial"/>
          <w:b/>
          <w:sz w:val="24"/>
          <w:szCs w:val="24"/>
        </w:rPr>
        <w:t>L</w:t>
      </w:r>
      <w:r w:rsidR="00BB1306" w:rsidRPr="00837461">
        <w:rPr>
          <w:rFonts w:cs="Arial"/>
          <w:b/>
          <w:sz w:val="24"/>
          <w:szCs w:val="24"/>
        </w:rPr>
        <w:t xml:space="preserve">et </w:t>
      </w:r>
      <w:r w:rsidR="00093181" w:rsidRPr="00837461">
        <w:rPr>
          <w:rFonts w:cs="Arial"/>
          <w:b/>
          <w:sz w:val="24"/>
          <w:szCs w:val="24"/>
        </w:rPr>
        <w:t>Property</w:t>
      </w:r>
      <w:r w:rsidR="0060557C" w:rsidRPr="00837461">
        <w:rPr>
          <w:rFonts w:cs="Arial"/>
          <w:b/>
          <w:sz w:val="24"/>
          <w:szCs w:val="24"/>
        </w:rPr>
        <w:t>; the</w:t>
      </w:r>
      <w:r w:rsidR="0060557C" w:rsidRPr="00D82BEB">
        <w:rPr>
          <w:rFonts w:cs="Arial"/>
          <w:b/>
          <w:sz w:val="24"/>
          <w:szCs w:val="24"/>
        </w:rPr>
        <w:t xml:space="preserve"> amount of the deposit; the date the deposit was received by the </w:t>
      </w:r>
      <w:r w:rsidR="009873CB">
        <w:rPr>
          <w:rFonts w:cs="Arial"/>
          <w:b/>
          <w:sz w:val="24"/>
          <w:szCs w:val="24"/>
        </w:rPr>
        <w:t>L</w:t>
      </w:r>
      <w:r w:rsidR="0060557C" w:rsidRPr="00D82BEB">
        <w:rPr>
          <w:rFonts w:cs="Arial"/>
          <w:b/>
          <w:sz w:val="24"/>
          <w:szCs w:val="24"/>
        </w:rPr>
        <w:t xml:space="preserve">andlord; the date the deposit was paid to a scheme; and the circumstances under which all or part of the deposit may be retained at the end of the tenancy, with reference to this </w:t>
      </w:r>
      <w:r w:rsidR="004D008A">
        <w:rPr>
          <w:rFonts w:cs="Arial"/>
          <w:b/>
          <w:sz w:val="24"/>
          <w:szCs w:val="24"/>
        </w:rPr>
        <w:t>A</w:t>
      </w:r>
      <w:r w:rsidR="004D008A" w:rsidRPr="00D82BEB">
        <w:rPr>
          <w:rFonts w:cs="Arial"/>
          <w:b/>
          <w:sz w:val="24"/>
          <w:szCs w:val="24"/>
        </w:rPr>
        <w:t>greement</w:t>
      </w:r>
      <w:r w:rsidR="0060557C" w:rsidRPr="00D82BEB">
        <w:rPr>
          <w:rFonts w:cs="Arial"/>
          <w:b/>
          <w:sz w:val="24"/>
          <w:szCs w:val="24"/>
        </w:rPr>
        <w:t xml:space="preserve">. </w:t>
      </w:r>
    </w:p>
    <w:p w14:paraId="69ED237D" w14:textId="77777777" w:rsidR="0060557C" w:rsidRPr="000E70BF" w:rsidRDefault="0060557C" w:rsidP="000E70BF">
      <w:pPr>
        <w:rPr>
          <w:rFonts w:cs="Arial"/>
          <w:b/>
          <w:sz w:val="24"/>
          <w:szCs w:val="24"/>
        </w:rPr>
      </w:pPr>
    </w:p>
    <w:p w14:paraId="49775D42" w14:textId="24EE036A" w:rsidR="00E637DF" w:rsidRDefault="00062EFF" w:rsidP="00F57A34">
      <w:pPr>
        <w:rPr>
          <w:rFonts w:cs="Arial"/>
          <w:sz w:val="24"/>
          <w:szCs w:val="24"/>
        </w:rPr>
      </w:pPr>
      <w:r>
        <w:rPr>
          <w:rFonts w:cs="Arial"/>
          <w:sz w:val="24"/>
          <w:szCs w:val="24"/>
        </w:rPr>
        <w:t>The scheme administrator is</w:t>
      </w:r>
      <w:r w:rsidR="00167FDE" w:rsidRPr="00167FDE">
        <w:t xml:space="preserve"> </w:t>
      </w:r>
      <w:r w:rsidR="00D87AB1" w:rsidRPr="00D87AB1">
        <w:rPr>
          <w:sz w:val="24"/>
          <w:szCs w:val="24"/>
        </w:rPr>
        <w:fldChar w:fldCharType="begin"/>
      </w:r>
      <w:r w:rsidR="00D87AB1" w:rsidRPr="00D87AB1">
        <w:rPr>
          <w:sz w:val="24"/>
          <w:szCs w:val="24"/>
        </w:rPr>
        <w:instrText xml:space="preserve"> MERGEFIELD depositSchemeAdministrator \* MERGEFORMAT </w:instrText>
      </w:r>
      <w:r w:rsidR="00D87AB1" w:rsidRPr="00D87AB1">
        <w:rPr>
          <w:sz w:val="24"/>
          <w:szCs w:val="24"/>
        </w:rPr>
        <w:fldChar w:fldCharType="separate"/>
      </w:r>
      <w:r w:rsidR="00D87AB1" w:rsidRPr="00D87AB1">
        <w:rPr>
          <w:noProof/>
          <w:sz w:val="24"/>
          <w:szCs w:val="24"/>
        </w:rPr>
        <w:t>«depositSchemeAdministrator»</w:t>
      </w:r>
      <w:r w:rsidR="00D87AB1" w:rsidRPr="00D87AB1">
        <w:rPr>
          <w:sz w:val="24"/>
          <w:szCs w:val="24"/>
        </w:rPr>
        <w:fldChar w:fldCharType="end"/>
      </w:r>
      <w:r w:rsidR="00167FDE" w:rsidRPr="00D87AB1">
        <w:rPr>
          <w:sz w:val="24"/>
          <w:szCs w:val="24"/>
        </w:rPr>
        <w:t xml:space="preserve"> </w:t>
      </w:r>
      <w:r w:rsidR="003568B8">
        <w:rPr>
          <w:rFonts w:cs="Arial"/>
          <w:sz w:val="24"/>
          <w:szCs w:val="24"/>
          <w:u w:val="single"/>
        </w:rPr>
        <w:t>(</w:t>
      </w:r>
      <w:r w:rsidR="003568B8">
        <w:rPr>
          <w:rFonts w:cs="Arial"/>
          <w:sz w:val="24"/>
          <w:szCs w:val="24"/>
        </w:rPr>
        <w:t>insert name)</w:t>
      </w:r>
      <w:r w:rsidR="00E637DF">
        <w:rPr>
          <w:rFonts w:cs="Arial"/>
          <w:sz w:val="24"/>
          <w:szCs w:val="24"/>
        </w:rPr>
        <w:t xml:space="preserve"> and </w:t>
      </w:r>
    </w:p>
    <w:p w14:paraId="03418792" w14:textId="77777777" w:rsidR="00E637DF" w:rsidRDefault="00E637DF" w:rsidP="00F57A34">
      <w:pPr>
        <w:rPr>
          <w:rFonts w:cs="Arial"/>
          <w:sz w:val="24"/>
          <w:szCs w:val="24"/>
        </w:rPr>
      </w:pPr>
    </w:p>
    <w:p w14:paraId="37BAF8CE" w14:textId="521455BC" w:rsidR="00F57A34" w:rsidRDefault="00E637DF" w:rsidP="00167FDE">
      <w:pPr>
        <w:rPr>
          <w:rFonts w:cs="Arial"/>
          <w:sz w:val="24"/>
          <w:szCs w:val="24"/>
        </w:rPr>
      </w:pPr>
      <w:r>
        <w:rPr>
          <w:rFonts w:cs="Arial"/>
          <w:sz w:val="24"/>
          <w:szCs w:val="24"/>
        </w:rPr>
        <w:t>t</w:t>
      </w:r>
      <w:r w:rsidR="00F57A34">
        <w:rPr>
          <w:rFonts w:cs="Arial"/>
          <w:sz w:val="24"/>
          <w:szCs w:val="24"/>
        </w:rPr>
        <w:t>heir contact details are:</w:t>
      </w:r>
    </w:p>
    <w:p w14:paraId="2C533176" w14:textId="77DE5BAF" w:rsidR="00D87AB1" w:rsidRDefault="004D730E" w:rsidP="00167FDE">
      <w:pPr>
        <w:rPr>
          <w:sz w:val="24"/>
          <w:szCs w:val="24"/>
          <w:u w:val="single"/>
          <w:shd w:val="clear" w:color="auto" w:fill="F2F2F2"/>
        </w:rPr>
      </w:pPr>
      <w:r>
        <w:rPr>
          <w:rFonts w:cs="Arial"/>
          <w:sz w:val="24"/>
          <w:szCs w:val="24"/>
        </w:rPr>
        <w:fldChar w:fldCharType="begin"/>
      </w:r>
      <w:r>
        <w:rPr>
          <w:rFonts w:cs="Arial"/>
          <w:sz w:val="24"/>
          <w:szCs w:val="24"/>
        </w:rPr>
        <w:instrText xml:space="preserve"> MERGEFIELD depositSchemeContactDetails \* MERGEFORMAT </w:instrText>
      </w:r>
      <w:r>
        <w:rPr>
          <w:rFonts w:cs="Arial"/>
          <w:sz w:val="24"/>
          <w:szCs w:val="24"/>
        </w:rPr>
        <w:fldChar w:fldCharType="separate"/>
      </w:r>
      <w:r>
        <w:rPr>
          <w:rFonts w:cs="Arial"/>
          <w:noProof/>
          <w:sz w:val="24"/>
          <w:szCs w:val="24"/>
        </w:rPr>
        <w:t>«depositSchemeContactDetails»</w:t>
      </w:r>
      <w:r>
        <w:rPr>
          <w:rFonts w:cs="Arial"/>
          <w:sz w:val="24"/>
          <w:szCs w:val="24"/>
        </w:rPr>
        <w:fldChar w:fldCharType="end"/>
      </w:r>
    </w:p>
    <w:p w14:paraId="1AE7C0B8" w14:textId="77777777" w:rsidR="00F57A34" w:rsidRDefault="00F57A34" w:rsidP="00F57A34">
      <w:pPr>
        <w:rPr>
          <w:sz w:val="24"/>
          <w:szCs w:val="24"/>
        </w:rPr>
      </w:pPr>
    </w:p>
    <w:p w14:paraId="5A05D1EC" w14:textId="77777777" w:rsidR="00D87AB1" w:rsidRPr="007C5642" w:rsidRDefault="00D87AB1" w:rsidP="00F57A34">
      <w:pPr>
        <w:rPr>
          <w:sz w:val="24"/>
          <w:szCs w:val="24"/>
          <w:u w:val="single"/>
          <w:shd w:val="clear" w:color="auto" w:fill="F2F2F2"/>
        </w:rPr>
      </w:pPr>
    </w:p>
    <w:p w14:paraId="47D90A11" w14:textId="77777777" w:rsidR="0060557C" w:rsidRPr="00D82BEB" w:rsidRDefault="0060557C" w:rsidP="00F57A34">
      <w:pPr>
        <w:rPr>
          <w:rFonts w:cs="Arial"/>
          <w:b/>
          <w:sz w:val="24"/>
          <w:szCs w:val="24"/>
        </w:rPr>
      </w:pPr>
      <w:r w:rsidRPr="00D82BEB">
        <w:rPr>
          <w:rFonts w:cs="Arial"/>
          <w:b/>
          <w:sz w:val="24"/>
          <w:szCs w:val="24"/>
        </w:rPr>
        <w:t xml:space="preserve">At the end of a tenancy, the Landlord </w:t>
      </w:r>
      <w:r w:rsidR="00702B4D">
        <w:rPr>
          <w:rFonts w:cs="Arial"/>
          <w:b/>
          <w:sz w:val="24"/>
          <w:szCs w:val="24"/>
        </w:rPr>
        <w:t>can</w:t>
      </w:r>
      <w:r w:rsidR="00702B4D" w:rsidRPr="00D82BEB">
        <w:rPr>
          <w:rFonts w:cs="Arial"/>
          <w:b/>
          <w:sz w:val="24"/>
          <w:szCs w:val="24"/>
        </w:rPr>
        <w:t xml:space="preserve"> </w:t>
      </w:r>
      <w:r w:rsidRPr="00D82BEB">
        <w:rPr>
          <w:rFonts w:cs="Arial"/>
          <w:b/>
          <w:sz w:val="24"/>
          <w:szCs w:val="24"/>
        </w:rPr>
        <w:t>apply to the scheme for repayment of the deposit, giving details about how much should be repaid to the Tenant. The scheme administrator will write to the Tenant asking them to confirm whether they agree with the application, or whether they wish to dispute the amount. If the Tenant agrees, the scheme administrator will repay the deposit accordingly.</w:t>
      </w:r>
    </w:p>
    <w:p w14:paraId="6C6402FE" w14:textId="77777777" w:rsidR="0060557C" w:rsidRDefault="0060557C" w:rsidP="000E70BF">
      <w:pPr>
        <w:rPr>
          <w:rFonts w:ascii="Verdana" w:hAnsi="Verdana"/>
          <w:color w:val="000000"/>
          <w:sz w:val="18"/>
          <w:szCs w:val="18"/>
        </w:rPr>
      </w:pPr>
    </w:p>
    <w:p w14:paraId="53D3BBCA" w14:textId="77777777" w:rsidR="0060557C" w:rsidRPr="00D82BEB" w:rsidRDefault="0060557C" w:rsidP="000E70BF">
      <w:pPr>
        <w:rPr>
          <w:rFonts w:cs="Arial"/>
          <w:b/>
          <w:color w:val="000000"/>
          <w:sz w:val="24"/>
          <w:szCs w:val="24"/>
        </w:rPr>
      </w:pPr>
      <w:r w:rsidRPr="00D82BEB">
        <w:rPr>
          <w:rFonts w:cs="Arial"/>
          <w:b/>
          <w:color w:val="000000"/>
          <w:sz w:val="24"/>
          <w:szCs w:val="24"/>
        </w:rPr>
        <w:t xml:space="preserve">If the Tenant does not agree with the amount of deposit applied for by the Landlord, the </w:t>
      </w:r>
      <w:r w:rsidR="007F6240" w:rsidRPr="00D82BEB">
        <w:rPr>
          <w:rFonts w:cs="Arial"/>
          <w:b/>
          <w:color w:val="000000"/>
          <w:sz w:val="24"/>
          <w:szCs w:val="24"/>
        </w:rPr>
        <w:t>T</w:t>
      </w:r>
      <w:r w:rsidRPr="00D82BEB">
        <w:rPr>
          <w:rFonts w:cs="Arial"/>
          <w:b/>
          <w:color w:val="000000"/>
          <w:sz w:val="24"/>
          <w:szCs w:val="24"/>
        </w:rPr>
        <w:t xml:space="preserve">enant </w:t>
      </w:r>
      <w:r w:rsidR="00F57A34" w:rsidRPr="00D82BEB">
        <w:rPr>
          <w:rFonts w:cs="Arial"/>
          <w:b/>
          <w:color w:val="000000"/>
          <w:sz w:val="24"/>
          <w:szCs w:val="24"/>
        </w:rPr>
        <w:t>should</w:t>
      </w:r>
      <w:r w:rsidRPr="00D82BEB">
        <w:rPr>
          <w:rFonts w:cs="Arial"/>
          <w:b/>
          <w:color w:val="000000"/>
          <w:sz w:val="24"/>
          <w:szCs w:val="24"/>
        </w:rPr>
        <w:t xml:space="preserve"> </w:t>
      </w:r>
      <w:r w:rsidR="00123187" w:rsidRPr="00D82BEB">
        <w:rPr>
          <w:rFonts w:cs="Arial"/>
          <w:b/>
          <w:color w:val="000000"/>
          <w:sz w:val="24"/>
          <w:szCs w:val="24"/>
        </w:rPr>
        <w:t>contact the Landlord</w:t>
      </w:r>
      <w:r w:rsidR="00D82BEB" w:rsidRPr="00D82BEB">
        <w:rPr>
          <w:rFonts w:cs="Arial"/>
          <w:b/>
          <w:color w:val="000000"/>
          <w:sz w:val="24"/>
          <w:szCs w:val="24"/>
        </w:rPr>
        <w:t xml:space="preserve"> </w:t>
      </w:r>
      <w:r w:rsidR="00123187" w:rsidRPr="00D82BEB">
        <w:rPr>
          <w:rFonts w:cs="Arial"/>
          <w:b/>
          <w:color w:val="000000"/>
          <w:sz w:val="24"/>
          <w:szCs w:val="24"/>
        </w:rPr>
        <w:t>to discuss this in the first instance.  If the Tenant and Landlord</w:t>
      </w:r>
      <w:r w:rsidR="00D82BEB" w:rsidRPr="00D82BEB">
        <w:rPr>
          <w:rFonts w:cs="Arial"/>
          <w:b/>
          <w:color w:val="000000"/>
          <w:sz w:val="24"/>
          <w:szCs w:val="24"/>
        </w:rPr>
        <w:t xml:space="preserve"> </w:t>
      </w:r>
      <w:r w:rsidR="00123187" w:rsidRPr="00D82BEB">
        <w:rPr>
          <w:rFonts w:cs="Arial"/>
          <w:b/>
          <w:color w:val="000000"/>
          <w:sz w:val="24"/>
          <w:szCs w:val="24"/>
        </w:rPr>
        <w:t xml:space="preserve">are unable to agree the amount of </w:t>
      </w:r>
      <w:r w:rsidR="00123187" w:rsidRPr="00D82BEB">
        <w:rPr>
          <w:rFonts w:cs="Arial"/>
          <w:b/>
          <w:color w:val="000000"/>
          <w:sz w:val="24"/>
          <w:szCs w:val="24"/>
        </w:rPr>
        <w:lastRenderedPageBreak/>
        <w:t xml:space="preserve">deposit that should be repaid, the Tenant can </w:t>
      </w:r>
      <w:r w:rsidRPr="00D82BEB">
        <w:rPr>
          <w:rFonts w:cs="Arial"/>
          <w:b/>
          <w:color w:val="000000"/>
          <w:sz w:val="24"/>
          <w:szCs w:val="24"/>
        </w:rPr>
        <w:t>ask for the case to be referred to an independent adjudicator. The adjudicator will make a decision about how</w:t>
      </w:r>
      <w:r w:rsidR="006129B6">
        <w:rPr>
          <w:rFonts w:cs="Arial"/>
          <w:b/>
          <w:color w:val="000000"/>
          <w:sz w:val="24"/>
          <w:szCs w:val="24"/>
        </w:rPr>
        <w:t xml:space="preserve"> much of</w:t>
      </w:r>
      <w:r w:rsidRPr="00D82BEB">
        <w:rPr>
          <w:rFonts w:cs="Arial"/>
          <w:b/>
          <w:color w:val="000000"/>
          <w:sz w:val="24"/>
          <w:szCs w:val="24"/>
        </w:rPr>
        <w:t xml:space="preserve"> the deposit should be repaid, based on evidence provided by both parties.</w:t>
      </w:r>
    </w:p>
    <w:p w14:paraId="7CD81569" w14:textId="77777777" w:rsidR="00F57A34" w:rsidRDefault="00F57A34" w:rsidP="000E70BF">
      <w:pPr>
        <w:rPr>
          <w:rFonts w:cs="Arial"/>
          <w:i/>
          <w:color w:val="000000"/>
          <w:sz w:val="24"/>
          <w:szCs w:val="24"/>
        </w:rPr>
      </w:pPr>
    </w:p>
    <w:p w14:paraId="08BA65F8" w14:textId="77777777" w:rsidR="00F57A34" w:rsidRPr="00D82BEB" w:rsidRDefault="008C059F" w:rsidP="00F57A34">
      <w:pPr>
        <w:rPr>
          <w:rFonts w:cs="Arial"/>
          <w:b/>
          <w:color w:val="000000"/>
          <w:sz w:val="24"/>
          <w:szCs w:val="24"/>
        </w:rPr>
      </w:pPr>
      <w:r>
        <w:rPr>
          <w:rFonts w:cs="Arial"/>
          <w:b/>
          <w:color w:val="000000"/>
          <w:sz w:val="24"/>
          <w:szCs w:val="24"/>
        </w:rPr>
        <w:t>I</w:t>
      </w:r>
      <w:r w:rsidR="00837461">
        <w:rPr>
          <w:rFonts w:cs="Arial"/>
          <w:b/>
          <w:color w:val="000000"/>
          <w:sz w:val="24"/>
          <w:szCs w:val="24"/>
        </w:rPr>
        <w:t xml:space="preserve">f the </w:t>
      </w:r>
      <w:r>
        <w:rPr>
          <w:rFonts w:cs="Arial"/>
          <w:b/>
          <w:color w:val="000000"/>
          <w:sz w:val="24"/>
          <w:szCs w:val="24"/>
        </w:rPr>
        <w:t xml:space="preserve">Landlord </w:t>
      </w:r>
      <w:r w:rsidR="00837461">
        <w:rPr>
          <w:rFonts w:cs="Arial"/>
          <w:b/>
          <w:color w:val="000000"/>
          <w:sz w:val="24"/>
          <w:szCs w:val="24"/>
        </w:rPr>
        <w:t xml:space="preserve">does not </w:t>
      </w:r>
      <w:r>
        <w:rPr>
          <w:rFonts w:cs="Arial"/>
          <w:b/>
          <w:color w:val="000000"/>
          <w:sz w:val="24"/>
          <w:szCs w:val="24"/>
        </w:rPr>
        <w:t>apply to the scheme for repayment of the deposit at the end of the tenancy, t</w:t>
      </w:r>
      <w:r w:rsidR="00F57A34" w:rsidRPr="00D82BEB">
        <w:rPr>
          <w:rFonts w:cs="Arial"/>
          <w:b/>
          <w:color w:val="000000"/>
          <w:sz w:val="24"/>
          <w:szCs w:val="24"/>
        </w:rPr>
        <w:t xml:space="preserve">he Tenant can </w:t>
      </w:r>
      <w:r w:rsidR="00837461">
        <w:rPr>
          <w:rFonts w:cs="Arial"/>
          <w:b/>
          <w:color w:val="000000"/>
          <w:sz w:val="24"/>
          <w:szCs w:val="24"/>
        </w:rPr>
        <w:t xml:space="preserve">make an application.  </w:t>
      </w:r>
      <w:r w:rsidR="00702B4D">
        <w:rPr>
          <w:rFonts w:cs="Arial"/>
          <w:b/>
          <w:color w:val="000000"/>
          <w:sz w:val="24"/>
          <w:szCs w:val="24"/>
        </w:rPr>
        <w:t>In this case, the scheme administrator will contact the landlord to confirm how much should be repaid to the tenant.</w:t>
      </w:r>
      <w:r w:rsidR="00B85CE0">
        <w:rPr>
          <w:rFonts w:cs="Arial"/>
          <w:b/>
          <w:color w:val="000000"/>
          <w:sz w:val="24"/>
          <w:szCs w:val="24"/>
        </w:rPr>
        <w:t xml:space="preserve"> The same process will be followed if an adjudication is required. </w:t>
      </w:r>
    </w:p>
    <w:p w14:paraId="71E68247" w14:textId="77777777" w:rsidR="0060557C" w:rsidRDefault="0060557C" w:rsidP="000E70BF">
      <w:pPr>
        <w:rPr>
          <w:rFonts w:ascii="Verdana" w:hAnsi="Verdana"/>
          <w:color w:val="000000"/>
          <w:sz w:val="18"/>
          <w:szCs w:val="18"/>
        </w:rPr>
      </w:pPr>
    </w:p>
    <w:p w14:paraId="3320DDEC" w14:textId="77777777" w:rsidR="00837461" w:rsidRPr="00837461" w:rsidRDefault="00837461" w:rsidP="00837461">
      <w:pPr>
        <w:rPr>
          <w:b/>
        </w:rPr>
      </w:pPr>
      <w:r w:rsidRPr="00837461">
        <w:rPr>
          <w:rFonts w:cs="Arial"/>
          <w:b/>
          <w:color w:val="000000"/>
          <w:sz w:val="24"/>
          <w:szCs w:val="24"/>
        </w:rPr>
        <w:t xml:space="preserve">Where it is provided in this Agreement that the Tenant is responsible for a particular cost or to do any particular thing and the Tenant fails to meet that cost, or the landlord carries out work or performs any other obligation for which the tenant is responsible, the Landlord can apply </w:t>
      </w:r>
      <w:r>
        <w:rPr>
          <w:rFonts w:cs="Arial"/>
          <w:b/>
          <w:color w:val="000000"/>
          <w:sz w:val="24"/>
          <w:szCs w:val="24"/>
        </w:rPr>
        <w:t xml:space="preserve">for reasonable </w:t>
      </w:r>
      <w:r w:rsidRPr="00837461">
        <w:rPr>
          <w:rFonts w:cs="Arial"/>
          <w:b/>
          <w:color w:val="000000"/>
          <w:sz w:val="24"/>
          <w:szCs w:val="24"/>
        </w:rPr>
        <w:t>costs</w:t>
      </w:r>
      <w:r>
        <w:rPr>
          <w:rFonts w:cs="Arial"/>
          <w:b/>
          <w:color w:val="000000"/>
          <w:sz w:val="24"/>
          <w:szCs w:val="24"/>
        </w:rPr>
        <w:t xml:space="preserve"> to be de</w:t>
      </w:r>
      <w:r w:rsidRPr="00837461">
        <w:rPr>
          <w:rFonts w:cs="Arial"/>
          <w:b/>
          <w:color w:val="000000"/>
          <w:sz w:val="24"/>
          <w:szCs w:val="24"/>
        </w:rPr>
        <w:t xml:space="preserve">ducted from </w:t>
      </w:r>
      <w:r w:rsidRPr="00837461">
        <w:rPr>
          <w:rFonts w:cs="Arial"/>
          <w:b/>
          <w:sz w:val="24"/>
          <w:szCs w:val="24"/>
        </w:rPr>
        <w:t xml:space="preserve">any deposit paid by the Tenant. </w:t>
      </w:r>
      <w:r>
        <w:rPr>
          <w:rFonts w:cs="Arial"/>
          <w:b/>
          <w:sz w:val="24"/>
          <w:szCs w:val="24"/>
        </w:rPr>
        <w:t xml:space="preserve"> </w:t>
      </w:r>
      <w:r w:rsidRPr="00837461">
        <w:rPr>
          <w:b/>
          <w:sz w:val="24"/>
          <w:szCs w:val="24"/>
        </w:rPr>
        <w:t>If the amount involved is greater than the amount held by the tenancy deposit scheme, the Tenant will remain liable for these costs, and the Landlord may take action to recover these costs from the Tenant.</w:t>
      </w:r>
    </w:p>
    <w:p w14:paraId="0EEE7197" w14:textId="77777777" w:rsidR="00837461" w:rsidRDefault="00837461" w:rsidP="00D82BEB">
      <w:pPr>
        <w:rPr>
          <w:rFonts w:cs="Arial"/>
          <w:b/>
          <w:sz w:val="24"/>
          <w:szCs w:val="24"/>
        </w:rPr>
      </w:pPr>
    </w:p>
    <w:p w14:paraId="6C8872F0" w14:textId="77777777" w:rsidR="00D82BEB" w:rsidRDefault="00D82BEB" w:rsidP="00D82BEB">
      <w:pPr>
        <w:rPr>
          <w:rFonts w:cs="Arial"/>
          <w:b/>
          <w:sz w:val="24"/>
          <w:szCs w:val="24"/>
        </w:rPr>
      </w:pPr>
      <w:r w:rsidRPr="00D82BEB">
        <w:rPr>
          <w:rFonts w:cs="Arial"/>
          <w:b/>
          <w:sz w:val="24"/>
          <w:szCs w:val="24"/>
        </w:rPr>
        <w:t>More information can be found in the Tenancy Deposit Schemes (Scotland) Regulations 2011.(</w:t>
      </w:r>
      <w:hyperlink r:id="rId17" w:history="1">
        <w:r w:rsidRPr="00D82BEB">
          <w:rPr>
            <w:rStyle w:val="Hyperlink"/>
            <w:rFonts w:cs="Arial"/>
            <w:b/>
            <w:sz w:val="24"/>
            <w:szCs w:val="24"/>
          </w:rPr>
          <w:t>http://www.legis</w:t>
        </w:r>
        <w:r w:rsidRPr="00D82BEB">
          <w:rPr>
            <w:rStyle w:val="Hyperlink"/>
            <w:rFonts w:cs="Arial"/>
            <w:b/>
            <w:sz w:val="24"/>
            <w:szCs w:val="24"/>
          </w:rPr>
          <w:t>l</w:t>
        </w:r>
        <w:r w:rsidRPr="00D82BEB">
          <w:rPr>
            <w:rStyle w:val="Hyperlink"/>
            <w:rFonts w:cs="Arial"/>
            <w:b/>
            <w:sz w:val="24"/>
            <w:szCs w:val="24"/>
          </w:rPr>
          <w:t>ation.gov.uk</w:t>
        </w:r>
        <w:r w:rsidRPr="00D82BEB">
          <w:rPr>
            <w:rStyle w:val="Hyperlink"/>
            <w:rFonts w:cs="Arial"/>
            <w:b/>
            <w:sz w:val="24"/>
            <w:szCs w:val="24"/>
          </w:rPr>
          <w:t>/</w:t>
        </w:r>
        <w:r w:rsidRPr="00D82BEB">
          <w:rPr>
            <w:rStyle w:val="Hyperlink"/>
            <w:rFonts w:cs="Arial"/>
            <w:b/>
            <w:sz w:val="24"/>
            <w:szCs w:val="24"/>
          </w:rPr>
          <w:t>ssi/2011/176/contents/made</w:t>
        </w:r>
      </w:hyperlink>
      <w:r w:rsidRPr="00D82BEB">
        <w:rPr>
          <w:rFonts w:cs="Arial"/>
          <w:b/>
          <w:sz w:val="24"/>
          <w:szCs w:val="24"/>
        </w:rPr>
        <w:t>)</w:t>
      </w:r>
    </w:p>
    <w:p w14:paraId="49AE4D29" w14:textId="77777777" w:rsidR="009303AF" w:rsidRPr="00D82BEB" w:rsidRDefault="009303AF" w:rsidP="00D82BEB">
      <w:pPr>
        <w:rPr>
          <w:rFonts w:cs="Arial"/>
          <w:b/>
          <w:sz w:val="24"/>
          <w:szCs w:val="24"/>
        </w:rPr>
      </w:pPr>
    </w:p>
    <w:p w14:paraId="3ED2EDFE" w14:textId="77777777" w:rsidR="008B4BE0" w:rsidRPr="00D82BEB" w:rsidRDefault="008B4BE0" w:rsidP="00481B86">
      <w:pPr>
        <w:tabs>
          <w:tab w:val="left" w:pos="126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Arial"/>
          <w:sz w:val="24"/>
          <w:szCs w:val="24"/>
        </w:rPr>
      </w:pPr>
    </w:p>
    <w:p w14:paraId="3D0109C8" w14:textId="77777777" w:rsidR="008B4BE0" w:rsidRPr="0047088F" w:rsidRDefault="008B4BE0" w:rsidP="003B424F">
      <w:pPr>
        <w:pStyle w:val="Heading2"/>
        <w:numPr>
          <w:ilvl w:val="0"/>
          <w:numId w:val="27"/>
        </w:numPr>
        <w:rPr>
          <w:b/>
          <w:sz w:val="28"/>
          <w:szCs w:val="28"/>
        </w:rPr>
      </w:pPr>
      <w:bookmarkStart w:id="32" w:name="_Toc480555152"/>
      <w:r w:rsidRPr="0047088F">
        <w:rPr>
          <w:b/>
          <w:sz w:val="28"/>
          <w:szCs w:val="28"/>
        </w:rPr>
        <w:t>SUBLETTING AND ASSIGNATION</w:t>
      </w:r>
      <w:bookmarkEnd w:id="32"/>
      <w:r w:rsidRPr="0047088F">
        <w:rPr>
          <w:b/>
          <w:sz w:val="28"/>
          <w:szCs w:val="28"/>
        </w:rPr>
        <w:t xml:space="preserve"> </w:t>
      </w:r>
    </w:p>
    <w:p w14:paraId="6BE115B2" w14:textId="77777777" w:rsidR="008B4BE0" w:rsidRPr="00041C43" w:rsidRDefault="008B4BE0" w:rsidP="008B4BE0">
      <w:pPr>
        <w:rPr>
          <w:rFonts w:cs="Arial"/>
          <w:b/>
          <w:sz w:val="28"/>
          <w:szCs w:val="28"/>
          <w:lang w:eastAsia="en-GB"/>
        </w:rPr>
      </w:pPr>
    </w:p>
    <w:p w14:paraId="350A37EA" w14:textId="77777777" w:rsidR="008B4BE0" w:rsidRPr="00041C43" w:rsidRDefault="008B4BE0" w:rsidP="008B4BE0">
      <w:pPr>
        <w:rPr>
          <w:rFonts w:cs="Arial"/>
          <w:b/>
          <w:sz w:val="24"/>
          <w:szCs w:val="24"/>
          <w:lang w:eastAsia="en-GB"/>
        </w:rPr>
      </w:pPr>
      <w:r w:rsidRPr="00041C43">
        <w:rPr>
          <w:rFonts w:cs="Arial"/>
          <w:b/>
          <w:sz w:val="24"/>
          <w:szCs w:val="24"/>
          <w:lang w:eastAsia="en-GB"/>
        </w:rPr>
        <w:t>Unless the Tenant has received prior written permission from the Landlord, the Tenant must not:</w:t>
      </w:r>
    </w:p>
    <w:p w14:paraId="640FD55C" w14:textId="77777777" w:rsidR="008B4BE0" w:rsidRPr="00041C43" w:rsidRDefault="008B4BE0" w:rsidP="008B4BE0">
      <w:pPr>
        <w:rPr>
          <w:rFonts w:cs="Arial"/>
          <w:b/>
          <w:sz w:val="24"/>
          <w:szCs w:val="24"/>
          <w:lang w:eastAsia="en-GB"/>
        </w:rPr>
      </w:pPr>
    </w:p>
    <w:p w14:paraId="4E7923F4" w14:textId="77777777" w:rsidR="008B4BE0" w:rsidRPr="00041C43" w:rsidRDefault="008B4BE0" w:rsidP="008B4BE0">
      <w:pPr>
        <w:numPr>
          <w:ilvl w:val="0"/>
          <w:numId w:val="17"/>
        </w:numPr>
        <w:rPr>
          <w:rFonts w:cs="Arial"/>
          <w:b/>
          <w:sz w:val="24"/>
          <w:szCs w:val="24"/>
          <w:lang w:eastAsia="en-GB"/>
        </w:rPr>
      </w:pPr>
      <w:r w:rsidRPr="00041C43">
        <w:rPr>
          <w:rFonts w:cs="Arial"/>
          <w:b/>
          <w:sz w:val="24"/>
          <w:szCs w:val="24"/>
          <w:lang w:eastAsia="en-GB"/>
        </w:rPr>
        <w:t xml:space="preserve">sublet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1865394F" w14:textId="77777777" w:rsidR="008B4BE0" w:rsidRPr="00041C43" w:rsidRDefault="008B4BE0" w:rsidP="008B4BE0">
      <w:pPr>
        <w:numPr>
          <w:ilvl w:val="0"/>
          <w:numId w:val="17"/>
        </w:numPr>
        <w:rPr>
          <w:rFonts w:cs="Arial"/>
          <w:b/>
          <w:sz w:val="24"/>
          <w:szCs w:val="24"/>
          <w:lang w:eastAsia="en-GB"/>
        </w:rPr>
      </w:pPr>
      <w:r w:rsidRPr="00041C43">
        <w:rPr>
          <w:rFonts w:cs="Arial"/>
          <w:b/>
          <w:sz w:val="24"/>
          <w:szCs w:val="24"/>
          <w:lang w:eastAsia="en-GB"/>
        </w:rPr>
        <w:t>take in a lodger,</w:t>
      </w:r>
    </w:p>
    <w:p w14:paraId="7E54543A" w14:textId="77777777" w:rsidR="008B4BE0" w:rsidRPr="00041C43" w:rsidRDefault="008B4BE0" w:rsidP="008B4BE0">
      <w:pPr>
        <w:numPr>
          <w:ilvl w:val="0"/>
          <w:numId w:val="17"/>
        </w:numPr>
        <w:rPr>
          <w:rFonts w:cs="Arial"/>
          <w:b/>
          <w:sz w:val="24"/>
          <w:szCs w:val="24"/>
          <w:lang w:eastAsia="en-GB"/>
        </w:rPr>
      </w:pPr>
      <w:r w:rsidRPr="00041C43">
        <w:rPr>
          <w:rFonts w:cs="Arial"/>
          <w:b/>
          <w:sz w:val="24"/>
          <w:szCs w:val="24"/>
          <w:lang w:eastAsia="en-GB"/>
        </w:rPr>
        <w:t xml:space="preserve">assign the </w:t>
      </w:r>
      <w:r>
        <w:rPr>
          <w:rFonts w:cs="Arial"/>
          <w:b/>
          <w:sz w:val="24"/>
          <w:szCs w:val="24"/>
          <w:lang w:eastAsia="en-GB"/>
        </w:rPr>
        <w:t>T</w:t>
      </w:r>
      <w:r w:rsidRPr="00041C43">
        <w:rPr>
          <w:rFonts w:cs="Arial"/>
          <w:b/>
          <w:sz w:val="24"/>
          <w:szCs w:val="24"/>
          <w:lang w:eastAsia="en-GB"/>
        </w:rPr>
        <w:t xml:space="preserve">enant’s interest in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 or</w:t>
      </w:r>
    </w:p>
    <w:p w14:paraId="04302EAF" w14:textId="77777777" w:rsidR="008B4BE0" w:rsidRDefault="008B4BE0" w:rsidP="008B4BE0">
      <w:pPr>
        <w:numPr>
          <w:ilvl w:val="0"/>
          <w:numId w:val="17"/>
        </w:numPr>
        <w:rPr>
          <w:rFonts w:cs="Arial"/>
          <w:b/>
          <w:sz w:val="24"/>
          <w:szCs w:val="24"/>
          <w:lang w:eastAsia="en-GB"/>
        </w:rPr>
      </w:pPr>
      <w:r w:rsidRPr="00041C43">
        <w:rPr>
          <w:rFonts w:cs="Arial"/>
          <w:b/>
          <w:sz w:val="24"/>
          <w:szCs w:val="24"/>
          <w:lang w:eastAsia="en-GB"/>
        </w:rPr>
        <w:t xml:space="preserve">otherwise part with, or give up to another person, possession of the </w:t>
      </w:r>
      <w:r>
        <w:rPr>
          <w:rFonts w:cs="Arial"/>
          <w:b/>
          <w:sz w:val="24"/>
          <w:szCs w:val="24"/>
          <w:lang w:eastAsia="en-GB"/>
        </w:rPr>
        <w:t>L</w:t>
      </w:r>
      <w:r w:rsidRPr="00041C43">
        <w:rPr>
          <w:rFonts w:cs="Arial"/>
          <w:b/>
          <w:sz w:val="24"/>
          <w:szCs w:val="24"/>
          <w:lang w:eastAsia="en-GB"/>
        </w:rPr>
        <w:t xml:space="preserve">et </w:t>
      </w:r>
      <w:r>
        <w:rPr>
          <w:rFonts w:cs="Arial"/>
          <w:b/>
          <w:sz w:val="24"/>
          <w:szCs w:val="24"/>
          <w:lang w:eastAsia="en-GB"/>
        </w:rPr>
        <w:t>P</w:t>
      </w:r>
      <w:r w:rsidRPr="00041C43">
        <w:rPr>
          <w:rFonts w:cs="Arial"/>
          <w:b/>
          <w:sz w:val="24"/>
          <w:szCs w:val="24"/>
          <w:lang w:eastAsia="en-GB"/>
        </w:rPr>
        <w:t>roperty (or any part of it).</w:t>
      </w:r>
    </w:p>
    <w:p w14:paraId="477B9B8F" w14:textId="77777777" w:rsidR="008B4BE0" w:rsidRPr="00041C43" w:rsidRDefault="008B4BE0" w:rsidP="00F52639">
      <w:pPr>
        <w:ind w:left="720"/>
        <w:rPr>
          <w:rFonts w:cs="Arial"/>
          <w:b/>
          <w:sz w:val="24"/>
          <w:szCs w:val="24"/>
          <w:lang w:eastAsia="en-GB"/>
        </w:rPr>
      </w:pPr>
    </w:p>
    <w:p w14:paraId="6C0B8853" w14:textId="77777777" w:rsidR="00041C43" w:rsidRPr="00D82BEB" w:rsidRDefault="00041C43" w:rsidP="000E70BF">
      <w:pPr>
        <w:rPr>
          <w:rFonts w:cs="Arial"/>
          <w:sz w:val="24"/>
          <w:szCs w:val="24"/>
        </w:rPr>
      </w:pPr>
    </w:p>
    <w:p w14:paraId="1179CE05" w14:textId="77777777" w:rsidR="00F178C6" w:rsidRDefault="00F178C6" w:rsidP="00F178C6">
      <w:pPr>
        <w:pStyle w:val="Heading2"/>
        <w:ind w:left="720"/>
        <w:rPr>
          <w:b/>
          <w:sz w:val="28"/>
          <w:szCs w:val="28"/>
        </w:rPr>
      </w:pPr>
    </w:p>
    <w:p w14:paraId="08E13EA8" w14:textId="77777777" w:rsidR="00951199" w:rsidRPr="0047088F" w:rsidRDefault="00041C43" w:rsidP="003B424F">
      <w:pPr>
        <w:pStyle w:val="Heading2"/>
        <w:numPr>
          <w:ilvl w:val="0"/>
          <w:numId w:val="27"/>
        </w:numPr>
        <w:rPr>
          <w:b/>
          <w:sz w:val="28"/>
          <w:szCs w:val="28"/>
        </w:rPr>
      </w:pPr>
      <w:bookmarkStart w:id="33" w:name="_Toc480555153"/>
      <w:r w:rsidRPr="0047088F">
        <w:rPr>
          <w:b/>
          <w:sz w:val="28"/>
          <w:szCs w:val="28"/>
        </w:rPr>
        <w:t>NOTIFICATION ABOUT OTHER RESIDENTS</w:t>
      </w:r>
      <w:bookmarkEnd w:id="33"/>
    </w:p>
    <w:p w14:paraId="442D6648" w14:textId="77777777" w:rsidR="00041C43" w:rsidRPr="00041C43" w:rsidRDefault="00041C43" w:rsidP="000E70BF">
      <w:pPr>
        <w:rPr>
          <w:rFonts w:cs="Arial"/>
          <w:sz w:val="28"/>
          <w:szCs w:val="28"/>
        </w:rPr>
      </w:pPr>
    </w:p>
    <w:p w14:paraId="1CB9BB4A" w14:textId="77777777" w:rsidR="00951199" w:rsidRPr="00041C43" w:rsidRDefault="00951199" w:rsidP="000E70BF">
      <w:pPr>
        <w:rPr>
          <w:rFonts w:cs="Arial"/>
          <w:b/>
          <w:sz w:val="24"/>
          <w:szCs w:val="24"/>
          <w:lang w:eastAsia="en-GB"/>
        </w:rPr>
      </w:pPr>
      <w:r w:rsidRPr="00041C43">
        <w:rPr>
          <w:rFonts w:cs="Arial"/>
          <w:b/>
          <w:sz w:val="24"/>
          <w:szCs w:val="24"/>
          <w:lang w:eastAsia="en-GB"/>
        </w:rPr>
        <w:t xml:space="preserve">If a </w:t>
      </w:r>
      <w:commentRangeStart w:id="34"/>
      <w:r w:rsidR="00F178C6">
        <w:rPr>
          <w:rFonts w:cs="Arial"/>
          <w:b/>
          <w:sz w:val="24"/>
          <w:szCs w:val="24"/>
          <w:lang w:eastAsia="en-GB"/>
        </w:rPr>
        <w:t xml:space="preserve">partner, family member or carer </w:t>
      </w:r>
      <w:commentRangeEnd w:id="34"/>
      <w:r w:rsidR="00F178C6">
        <w:rPr>
          <w:rStyle w:val="CommentReference"/>
        </w:rPr>
        <w:commentReference w:id="34"/>
      </w:r>
      <w:r w:rsidRPr="00041C43">
        <w:rPr>
          <w:rFonts w:cs="Arial"/>
          <w:b/>
          <w:sz w:val="24"/>
          <w:szCs w:val="24"/>
          <w:lang w:eastAsia="en-GB"/>
        </w:rPr>
        <w:t>aged 16 or over (who is not a</w:t>
      </w:r>
      <w:r w:rsidR="00872491">
        <w:rPr>
          <w:rFonts w:cs="Arial"/>
          <w:b/>
          <w:sz w:val="24"/>
          <w:szCs w:val="24"/>
          <w:lang w:eastAsia="en-GB"/>
        </w:rPr>
        <w:t xml:space="preserve"> </w:t>
      </w:r>
      <w:r w:rsidR="00BD27A1">
        <w:rPr>
          <w:rFonts w:cs="Arial"/>
          <w:b/>
          <w:sz w:val="24"/>
          <w:szCs w:val="24"/>
          <w:lang w:eastAsia="en-GB"/>
        </w:rPr>
        <w:t>Joint</w:t>
      </w:r>
      <w:r w:rsidRPr="00041C43">
        <w:rPr>
          <w:rFonts w:cs="Arial"/>
          <w:b/>
          <w:sz w:val="24"/>
          <w:szCs w:val="24"/>
          <w:lang w:eastAsia="en-GB"/>
        </w:rPr>
        <w:t xml:space="preserve"> </w:t>
      </w:r>
      <w:r w:rsidR="00BD27A1">
        <w:rPr>
          <w:rFonts w:cs="Arial"/>
          <w:b/>
          <w:sz w:val="24"/>
          <w:szCs w:val="24"/>
          <w:lang w:eastAsia="en-GB"/>
        </w:rPr>
        <w:t>Tenant</w:t>
      </w:r>
      <w:r w:rsidRPr="00041C43">
        <w:rPr>
          <w:rFonts w:cs="Arial"/>
          <w:b/>
          <w:sz w:val="24"/>
          <w:szCs w:val="24"/>
          <w:lang w:eastAsia="en-GB"/>
        </w:rPr>
        <w:t xml:space="preserve">) occupies the </w:t>
      </w:r>
      <w:r w:rsidR="00093181">
        <w:rPr>
          <w:rFonts w:cs="Arial"/>
          <w:b/>
          <w:sz w:val="24"/>
          <w:szCs w:val="24"/>
          <w:lang w:eastAsia="en-GB"/>
        </w:rPr>
        <w:t>L</w:t>
      </w:r>
      <w:r w:rsidR="00093181" w:rsidRPr="00041C43">
        <w:rPr>
          <w:rFonts w:cs="Arial"/>
          <w:b/>
          <w:sz w:val="24"/>
          <w:szCs w:val="24"/>
          <w:lang w:eastAsia="en-GB"/>
        </w:rPr>
        <w:t xml:space="preserve">et </w:t>
      </w:r>
      <w:r w:rsidR="00093181">
        <w:rPr>
          <w:rFonts w:cs="Arial"/>
          <w:b/>
          <w:sz w:val="24"/>
          <w:szCs w:val="24"/>
          <w:lang w:eastAsia="en-GB"/>
        </w:rPr>
        <w:t>P</w:t>
      </w:r>
      <w:r w:rsidR="00093181" w:rsidRPr="00041C43">
        <w:rPr>
          <w:rFonts w:cs="Arial"/>
          <w:b/>
          <w:sz w:val="24"/>
          <w:szCs w:val="24"/>
          <w:lang w:eastAsia="en-GB"/>
        </w:rPr>
        <w:t xml:space="preserve">roperty </w:t>
      </w:r>
      <w:r w:rsidRPr="00041C43">
        <w:rPr>
          <w:rFonts w:cs="Arial"/>
          <w:b/>
          <w:sz w:val="24"/>
          <w:szCs w:val="24"/>
          <w:lang w:eastAsia="en-GB"/>
        </w:rPr>
        <w:t>with the</w:t>
      </w:r>
      <w:r w:rsidR="008421C6" w:rsidRPr="00041C43">
        <w:rPr>
          <w:rFonts w:cs="Arial"/>
          <w:b/>
          <w:sz w:val="24"/>
          <w:szCs w:val="24"/>
          <w:lang w:eastAsia="en-GB"/>
        </w:rPr>
        <w:t xml:space="preserve"> </w:t>
      </w:r>
      <w:r w:rsidR="00041C43" w:rsidRPr="00041C43">
        <w:rPr>
          <w:rFonts w:cs="Arial"/>
          <w:b/>
          <w:sz w:val="24"/>
          <w:szCs w:val="24"/>
          <w:lang w:eastAsia="en-GB"/>
        </w:rPr>
        <w:t>T</w:t>
      </w:r>
      <w:r w:rsidRPr="00041C43">
        <w:rPr>
          <w:rFonts w:cs="Arial"/>
          <w:b/>
          <w:sz w:val="24"/>
          <w:szCs w:val="24"/>
          <w:lang w:eastAsia="en-GB"/>
        </w:rPr>
        <w:t xml:space="preserve">enant as that person’s only or principal home, the </w:t>
      </w:r>
      <w:r w:rsidR="00041C43" w:rsidRPr="00041C43">
        <w:rPr>
          <w:rFonts w:cs="Arial"/>
          <w:b/>
          <w:sz w:val="24"/>
          <w:szCs w:val="24"/>
          <w:lang w:eastAsia="en-GB"/>
        </w:rPr>
        <w:t>T</w:t>
      </w:r>
      <w:r w:rsidRPr="00041C43">
        <w:rPr>
          <w:rFonts w:cs="Arial"/>
          <w:b/>
          <w:sz w:val="24"/>
          <w:szCs w:val="24"/>
          <w:lang w:eastAsia="en-GB"/>
        </w:rPr>
        <w:t xml:space="preserve">enant must tell the </w:t>
      </w:r>
      <w:r w:rsidR="003915DC">
        <w:rPr>
          <w:rFonts w:cs="Arial"/>
          <w:b/>
          <w:sz w:val="24"/>
          <w:szCs w:val="24"/>
          <w:lang w:eastAsia="en-GB"/>
        </w:rPr>
        <w:t>L</w:t>
      </w:r>
      <w:r w:rsidRPr="00041C43">
        <w:rPr>
          <w:rFonts w:cs="Arial"/>
          <w:b/>
          <w:sz w:val="24"/>
          <w:szCs w:val="24"/>
          <w:lang w:eastAsia="en-GB"/>
        </w:rPr>
        <w:t>andlord in</w:t>
      </w:r>
      <w:r w:rsidR="008421C6" w:rsidRPr="00041C43">
        <w:rPr>
          <w:rFonts w:cs="Arial"/>
          <w:b/>
          <w:sz w:val="24"/>
          <w:szCs w:val="24"/>
          <w:lang w:eastAsia="en-GB"/>
        </w:rPr>
        <w:t xml:space="preserve"> </w:t>
      </w:r>
      <w:r w:rsidRPr="00041C43">
        <w:rPr>
          <w:rFonts w:cs="Arial"/>
          <w:b/>
          <w:sz w:val="24"/>
          <w:szCs w:val="24"/>
          <w:lang w:eastAsia="en-GB"/>
        </w:rPr>
        <w:t>writing</w:t>
      </w:r>
      <w:r w:rsidR="00041C43" w:rsidRPr="00041C43">
        <w:rPr>
          <w:rFonts w:cs="Arial"/>
          <w:b/>
          <w:sz w:val="24"/>
          <w:szCs w:val="24"/>
          <w:lang w:eastAsia="en-GB"/>
        </w:rPr>
        <w:t xml:space="preserve"> </w:t>
      </w:r>
      <w:r w:rsidRPr="00041C43">
        <w:rPr>
          <w:rFonts w:cs="Arial"/>
          <w:b/>
          <w:sz w:val="24"/>
          <w:szCs w:val="24"/>
          <w:lang w:eastAsia="en-GB"/>
        </w:rPr>
        <w:t>that person’s name, and</w:t>
      </w:r>
      <w:r w:rsidR="00041C43" w:rsidRPr="00041C43">
        <w:rPr>
          <w:rFonts w:cs="Arial"/>
          <w:b/>
          <w:sz w:val="24"/>
          <w:szCs w:val="24"/>
          <w:lang w:eastAsia="en-GB"/>
        </w:rPr>
        <w:t xml:space="preserve"> </w:t>
      </w:r>
      <w:r w:rsidRPr="00041C43">
        <w:rPr>
          <w:rFonts w:cs="Arial"/>
          <w:b/>
          <w:sz w:val="24"/>
          <w:szCs w:val="24"/>
          <w:lang w:eastAsia="en-GB"/>
        </w:rPr>
        <w:t xml:space="preserve">the person’s relationship to the </w:t>
      </w:r>
      <w:r w:rsidR="003915DC">
        <w:rPr>
          <w:rFonts w:cs="Arial"/>
          <w:b/>
          <w:sz w:val="24"/>
          <w:szCs w:val="24"/>
          <w:lang w:eastAsia="en-GB"/>
        </w:rPr>
        <w:t>T</w:t>
      </w:r>
      <w:r w:rsidRPr="00041C43">
        <w:rPr>
          <w:rFonts w:cs="Arial"/>
          <w:b/>
          <w:sz w:val="24"/>
          <w:szCs w:val="24"/>
          <w:lang w:eastAsia="en-GB"/>
        </w:rPr>
        <w:t>enant.</w:t>
      </w:r>
    </w:p>
    <w:p w14:paraId="1C52C546" w14:textId="77777777" w:rsidR="00041C43" w:rsidRPr="00041C43" w:rsidRDefault="00041C43" w:rsidP="000E70BF">
      <w:pPr>
        <w:rPr>
          <w:rFonts w:cs="Arial"/>
          <w:b/>
          <w:sz w:val="24"/>
          <w:szCs w:val="24"/>
          <w:lang w:eastAsia="en-GB"/>
        </w:rPr>
      </w:pPr>
    </w:p>
    <w:p w14:paraId="2E66DB88" w14:textId="77777777" w:rsidR="00951199" w:rsidRDefault="00951199" w:rsidP="00041C43">
      <w:pPr>
        <w:rPr>
          <w:rFonts w:cs="Arial"/>
          <w:b/>
          <w:sz w:val="24"/>
          <w:szCs w:val="24"/>
          <w:lang w:eastAsia="en-GB"/>
        </w:rPr>
      </w:pPr>
      <w:r w:rsidRPr="00041C43">
        <w:rPr>
          <w:rFonts w:cs="Arial"/>
          <w:b/>
          <w:sz w:val="24"/>
          <w:szCs w:val="24"/>
          <w:lang w:eastAsia="en-GB"/>
        </w:rPr>
        <w:t>If</w:t>
      </w:r>
      <w:r w:rsidR="00041C43" w:rsidRPr="00041C43">
        <w:rPr>
          <w:rFonts w:cs="Arial"/>
          <w:b/>
          <w:sz w:val="24"/>
          <w:szCs w:val="24"/>
          <w:lang w:eastAsia="en-GB"/>
        </w:rPr>
        <w:t xml:space="preserve"> that </w:t>
      </w:r>
      <w:commentRangeStart w:id="35"/>
      <w:r w:rsidR="00F178C6">
        <w:rPr>
          <w:rFonts w:cs="Arial"/>
          <w:b/>
          <w:sz w:val="24"/>
          <w:szCs w:val="24"/>
          <w:lang w:eastAsia="en-GB"/>
        </w:rPr>
        <w:t xml:space="preserve">partner, family member or carer </w:t>
      </w:r>
      <w:commentRangeEnd w:id="35"/>
      <w:r w:rsidR="00F178C6">
        <w:rPr>
          <w:rStyle w:val="CommentReference"/>
        </w:rPr>
        <w:commentReference w:id="35"/>
      </w:r>
      <w:r w:rsidR="00041C43" w:rsidRPr="00041C43">
        <w:rPr>
          <w:rFonts w:cs="Arial"/>
          <w:b/>
          <w:sz w:val="24"/>
          <w:szCs w:val="24"/>
          <w:lang w:eastAsia="en-GB"/>
        </w:rPr>
        <w:t xml:space="preserve">subsequently leaves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041C43">
        <w:rPr>
          <w:rFonts w:cs="Arial"/>
          <w:b/>
          <w:sz w:val="24"/>
          <w:szCs w:val="24"/>
          <w:lang w:eastAsia="en-GB"/>
        </w:rPr>
        <w:t xml:space="preserve">roperty </w:t>
      </w:r>
      <w:r w:rsidR="00041C43" w:rsidRPr="00041C43">
        <w:rPr>
          <w:rFonts w:cs="Arial"/>
          <w:b/>
          <w:sz w:val="24"/>
          <w:szCs w:val="24"/>
          <w:lang w:eastAsia="en-GB"/>
        </w:rPr>
        <w:t xml:space="preserve">the </w:t>
      </w:r>
      <w:r w:rsidR="003915DC">
        <w:rPr>
          <w:rFonts w:cs="Arial"/>
          <w:b/>
          <w:sz w:val="24"/>
          <w:szCs w:val="24"/>
          <w:lang w:eastAsia="en-GB"/>
        </w:rPr>
        <w:t>T</w:t>
      </w:r>
      <w:r w:rsidR="00041C43" w:rsidRPr="00041C43">
        <w:rPr>
          <w:rFonts w:cs="Arial"/>
          <w:b/>
          <w:sz w:val="24"/>
          <w:szCs w:val="24"/>
          <w:lang w:eastAsia="en-GB"/>
        </w:rPr>
        <w:t>enant must tell the</w:t>
      </w:r>
      <w:r w:rsidR="00041C43">
        <w:rPr>
          <w:rFonts w:cs="Arial"/>
          <w:b/>
          <w:sz w:val="24"/>
          <w:szCs w:val="24"/>
          <w:lang w:eastAsia="en-GB"/>
        </w:rPr>
        <w:t xml:space="preserve"> </w:t>
      </w:r>
      <w:r w:rsidR="00041C43" w:rsidRPr="00041C43">
        <w:rPr>
          <w:rFonts w:cs="Arial"/>
          <w:b/>
          <w:sz w:val="24"/>
          <w:szCs w:val="24"/>
          <w:lang w:eastAsia="en-GB"/>
        </w:rPr>
        <w:t>Landlord</w:t>
      </w:r>
      <w:r w:rsidR="0025017D">
        <w:rPr>
          <w:rFonts w:cs="Arial"/>
          <w:b/>
          <w:sz w:val="24"/>
          <w:szCs w:val="24"/>
          <w:lang w:eastAsia="en-GB"/>
        </w:rPr>
        <w:t>.</w:t>
      </w:r>
    </w:p>
    <w:p w14:paraId="3B00C6B9" w14:textId="77777777" w:rsidR="00D738D1" w:rsidRDefault="00D738D1" w:rsidP="00041C43">
      <w:pPr>
        <w:rPr>
          <w:rFonts w:cs="Arial"/>
          <w:b/>
          <w:sz w:val="24"/>
          <w:szCs w:val="24"/>
          <w:lang w:eastAsia="en-GB"/>
        </w:rPr>
      </w:pPr>
    </w:p>
    <w:p w14:paraId="27D48AA4" w14:textId="77777777" w:rsidR="00C314E5" w:rsidRPr="00DC6B83" w:rsidRDefault="00041C43" w:rsidP="00041C43">
      <w:pPr>
        <w:rPr>
          <w:rFonts w:cs="Arial"/>
          <w:sz w:val="24"/>
          <w:szCs w:val="24"/>
          <w:lang w:eastAsia="en-GB"/>
        </w:rPr>
      </w:pPr>
      <w:r w:rsidRPr="00D82BEB">
        <w:rPr>
          <w:rFonts w:cs="Arial"/>
          <w:b/>
          <w:sz w:val="24"/>
          <w:szCs w:val="24"/>
          <w:lang w:eastAsia="en-GB"/>
        </w:rPr>
        <w:t xml:space="preserve">The Tenant </w:t>
      </w:r>
      <w:r w:rsidR="00BB5C76">
        <w:rPr>
          <w:rFonts w:cs="Arial"/>
          <w:b/>
          <w:sz w:val="24"/>
          <w:szCs w:val="24"/>
          <w:lang w:eastAsia="en-GB"/>
        </w:rPr>
        <w:t>will take reasonable care</w:t>
      </w:r>
      <w:r w:rsidRPr="00D82BEB">
        <w:rPr>
          <w:rFonts w:cs="Arial"/>
          <w:b/>
          <w:sz w:val="24"/>
          <w:szCs w:val="24"/>
          <w:lang w:eastAsia="en-GB"/>
        </w:rPr>
        <w:t xml:space="preserve"> that no-one living with them does anything that would be a breach of this </w:t>
      </w:r>
      <w:r w:rsidR="004D008A">
        <w:rPr>
          <w:rFonts w:cs="Arial"/>
          <w:b/>
          <w:sz w:val="24"/>
          <w:szCs w:val="24"/>
          <w:lang w:eastAsia="en-GB"/>
        </w:rPr>
        <w:t>A</w:t>
      </w:r>
      <w:r w:rsidR="004D008A" w:rsidRPr="00D82BEB">
        <w:rPr>
          <w:rFonts w:cs="Arial"/>
          <w:b/>
          <w:sz w:val="24"/>
          <w:szCs w:val="24"/>
          <w:lang w:eastAsia="en-GB"/>
        </w:rPr>
        <w:t xml:space="preserve">greement </w:t>
      </w:r>
      <w:r w:rsidRPr="00D82BEB">
        <w:rPr>
          <w:rFonts w:cs="Arial"/>
          <w:b/>
          <w:sz w:val="24"/>
          <w:szCs w:val="24"/>
          <w:lang w:eastAsia="en-GB"/>
        </w:rPr>
        <w:t xml:space="preserve">if they were the Tenant. </w:t>
      </w:r>
      <w:r>
        <w:rPr>
          <w:rFonts w:cs="Arial"/>
          <w:sz w:val="24"/>
          <w:szCs w:val="24"/>
          <w:lang w:eastAsia="en-GB"/>
        </w:rPr>
        <w:t xml:space="preserve"> If they do, the Tenant will be treated as being responsible for any such action</w:t>
      </w:r>
      <w:r w:rsidR="00DC6B83">
        <w:rPr>
          <w:rFonts w:cs="Arial"/>
          <w:sz w:val="24"/>
          <w:szCs w:val="24"/>
          <w:lang w:eastAsia="en-GB"/>
        </w:rPr>
        <w:t xml:space="preserve"> </w:t>
      </w:r>
      <w:r w:rsidR="00DC6B83" w:rsidRPr="00DC6B83">
        <w:rPr>
          <w:rFonts w:cs="Arial"/>
          <w:sz w:val="24"/>
          <w:szCs w:val="24"/>
          <w:lang w:eastAsia="en-GB"/>
        </w:rPr>
        <w:t xml:space="preserve">and </w:t>
      </w:r>
      <w:r w:rsidR="00DC6B83" w:rsidRPr="00DC6B83">
        <w:rPr>
          <w:rFonts w:cs="Arial"/>
          <w:sz w:val="24"/>
          <w:szCs w:val="24"/>
        </w:rPr>
        <w:t xml:space="preserve">will </w:t>
      </w:r>
      <w:r w:rsidR="00DC6B83" w:rsidRPr="00DC6B83">
        <w:rPr>
          <w:rFonts w:cs="Arial"/>
          <w:sz w:val="24"/>
          <w:szCs w:val="24"/>
        </w:rPr>
        <w:lastRenderedPageBreak/>
        <w:t>be liable for the cost of any repairs, renewals or replacement of items where required.</w:t>
      </w:r>
    </w:p>
    <w:p w14:paraId="1FD76A7B" w14:textId="77777777" w:rsidR="000B7083" w:rsidRDefault="000B7083" w:rsidP="000B7083">
      <w:pPr>
        <w:rPr>
          <w:rFonts w:cs="Arial"/>
          <w:sz w:val="24"/>
          <w:szCs w:val="24"/>
          <w:lang w:eastAsia="en-GB"/>
        </w:rPr>
      </w:pPr>
    </w:p>
    <w:p w14:paraId="261CAD4D" w14:textId="77777777" w:rsidR="00AE1746" w:rsidRDefault="00AE1746" w:rsidP="00AE1746">
      <w:pPr>
        <w:rPr>
          <w:rFonts w:cs="Arial"/>
          <w:sz w:val="24"/>
          <w:szCs w:val="24"/>
          <w:lang w:eastAsia="en-GB"/>
        </w:rPr>
      </w:pPr>
      <w:commentRangeStart w:id="36"/>
      <w:r w:rsidRPr="002801F8">
        <w:rPr>
          <w:rFonts w:cs="Arial"/>
          <w:sz w:val="24"/>
          <w:szCs w:val="24"/>
          <w:lang w:eastAsia="en-GB"/>
        </w:rPr>
        <w:t xml:space="preserve">When allowing a person to occupy the </w:t>
      </w:r>
      <w:r w:rsidR="0079015A">
        <w:rPr>
          <w:rFonts w:cs="Arial"/>
          <w:sz w:val="24"/>
          <w:szCs w:val="24"/>
          <w:lang w:eastAsia="en-GB"/>
        </w:rPr>
        <w:t>L</w:t>
      </w:r>
      <w:r w:rsidR="0079015A" w:rsidRPr="002801F8">
        <w:rPr>
          <w:rFonts w:cs="Arial"/>
          <w:sz w:val="24"/>
          <w:szCs w:val="24"/>
          <w:lang w:eastAsia="en-GB"/>
        </w:rPr>
        <w:t xml:space="preserve">et </w:t>
      </w:r>
      <w:r w:rsidR="0079015A">
        <w:rPr>
          <w:rFonts w:cs="Arial"/>
          <w:sz w:val="24"/>
          <w:szCs w:val="24"/>
          <w:lang w:eastAsia="en-GB"/>
        </w:rPr>
        <w:t>P</w:t>
      </w:r>
      <w:r w:rsidR="0079015A" w:rsidRPr="002801F8">
        <w:rPr>
          <w:rFonts w:cs="Arial"/>
          <w:sz w:val="24"/>
          <w:szCs w:val="24"/>
          <w:lang w:eastAsia="en-GB"/>
        </w:rPr>
        <w:t xml:space="preserve">roperty </w:t>
      </w:r>
      <w:r w:rsidRPr="002801F8">
        <w:rPr>
          <w:rFonts w:cs="Arial"/>
          <w:sz w:val="24"/>
          <w:szCs w:val="24"/>
          <w:lang w:eastAsia="en-GB"/>
        </w:rPr>
        <w:t>with the Tenant as that person’s only or principal home,</w:t>
      </w:r>
      <w:r>
        <w:rPr>
          <w:rFonts w:cs="Arial"/>
          <w:b/>
          <w:sz w:val="24"/>
          <w:szCs w:val="24"/>
          <w:lang w:eastAsia="en-GB"/>
        </w:rPr>
        <w:t xml:space="preserve"> </w:t>
      </w:r>
      <w:r>
        <w:rPr>
          <w:rFonts w:cs="Arial"/>
          <w:sz w:val="24"/>
          <w:szCs w:val="24"/>
          <w:lang w:eastAsia="en-GB"/>
        </w:rPr>
        <w:t xml:space="preserve">the Tenant must ensure that the </w:t>
      </w:r>
      <w:r w:rsidR="0079015A">
        <w:rPr>
          <w:rFonts w:cs="Arial"/>
          <w:sz w:val="24"/>
          <w:szCs w:val="24"/>
          <w:lang w:eastAsia="en-GB"/>
        </w:rPr>
        <w:t xml:space="preserve">Let Property </w:t>
      </w:r>
      <w:r>
        <w:rPr>
          <w:rFonts w:cs="Arial"/>
          <w:sz w:val="24"/>
          <w:szCs w:val="24"/>
          <w:lang w:eastAsia="en-GB"/>
        </w:rPr>
        <w:t>does not become an unlicensed “house in multiple occupation”</w:t>
      </w:r>
      <w:r w:rsidR="000B7083">
        <w:rPr>
          <w:rFonts w:cs="Arial"/>
          <w:sz w:val="24"/>
          <w:szCs w:val="24"/>
          <w:lang w:eastAsia="en-GB"/>
        </w:rPr>
        <w:t xml:space="preserve"> (HMO)</w:t>
      </w:r>
      <w:r w:rsidR="00481B86">
        <w:rPr>
          <w:rFonts w:cs="Arial"/>
          <w:sz w:val="24"/>
          <w:szCs w:val="24"/>
          <w:lang w:eastAsia="en-GB"/>
        </w:rPr>
        <w:t xml:space="preserve"> (see </w:t>
      </w:r>
      <w:r w:rsidR="0025017D">
        <w:rPr>
          <w:rFonts w:cs="Arial"/>
          <w:sz w:val="24"/>
          <w:szCs w:val="24"/>
          <w:lang w:eastAsia="en-GB"/>
        </w:rPr>
        <w:fldChar w:fldCharType="begin"/>
      </w:r>
      <w:r w:rsidR="0025017D">
        <w:rPr>
          <w:rFonts w:cs="Arial"/>
          <w:sz w:val="24"/>
          <w:szCs w:val="24"/>
          <w:lang w:eastAsia="en-GB"/>
        </w:rPr>
        <w:instrText xml:space="preserve"> REF _Ref462311149 \h </w:instrText>
      </w:r>
      <w:r w:rsidR="0025017D">
        <w:rPr>
          <w:rFonts w:cs="Arial"/>
          <w:sz w:val="24"/>
          <w:szCs w:val="24"/>
          <w:lang w:eastAsia="en-GB"/>
        </w:rPr>
      </w:r>
      <w:r w:rsidR="0025017D">
        <w:rPr>
          <w:rFonts w:cs="Arial"/>
          <w:sz w:val="24"/>
          <w:szCs w:val="24"/>
          <w:lang w:eastAsia="en-GB"/>
        </w:rPr>
        <w:fldChar w:fldCharType="separate"/>
      </w:r>
      <w:r w:rsidR="004D0D5F" w:rsidRPr="00D82BEB">
        <w:rPr>
          <w:b/>
        </w:rPr>
        <w:t>SECTION 2: GLOSSARY OF TERMS</w:t>
      </w:r>
      <w:r w:rsidR="0025017D">
        <w:rPr>
          <w:rFonts w:cs="Arial"/>
          <w:sz w:val="24"/>
          <w:szCs w:val="24"/>
          <w:lang w:eastAsia="en-GB"/>
        </w:rPr>
        <w:fldChar w:fldCharType="end"/>
      </w:r>
      <w:r w:rsidR="00481B86">
        <w:rPr>
          <w:rFonts w:cs="Arial"/>
          <w:sz w:val="24"/>
          <w:szCs w:val="24"/>
          <w:lang w:eastAsia="en-GB"/>
        </w:rPr>
        <w:t xml:space="preserve"> for </w:t>
      </w:r>
      <w:r w:rsidR="0025017D">
        <w:rPr>
          <w:rFonts w:cs="Arial"/>
          <w:sz w:val="24"/>
          <w:szCs w:val="24"/>
          <w:lang w:eastAsia="en-GB"/>
        </w:rPr>
        <w:t>definition of “house in multiple occupation”</w:t>
      </w:r>
      <w:r w:rsidR="00481B86">
        <w:rPr>
          <w:rFonts w:cs="Arial"/>
          <w:sz w:val="24"/>
          <w:szCs w:val="24"/>
          <w:lang w:eastAsia="en-GB"/>
        </w:rPr>
        <w:t>)</w:t>
      </w:r>
      <w:r>
        <w:rPr>
          <w:rFonts w:cs="Arial"/>
          <w:sz w:val="24"/>
          <w:szCs w:val="24"/>
          <w:lang w:eastAsia="en-GB"/>
        </w:rPr>
        <w:t xml:space="preserve">. </w:t>
      </w:r>
      <w:r w:rsidR="00481B86">
        <w:rPr>
          <w:rFonts w:cs="Arial"/>
          <w:sz w:val="24"/>
          <w:szCs w:val="24"/>
          <w:lang w:eastAsia="en-GB"/>
        </w:rPr>
        <w:t xml:space="preserve"> </w:t>
      </w:r>
      <w:commentRangeEnd w:id="36"/>
      <w:r w:rsidR="009423F5">
        <w:rPr>
          <w:rStyle w:val="CommentReference"/>
        </w:rPr>
        <w:commentReference w:id="36"/>
      </w:r>
    </w:p>
    <w:p w14:paraId="35313ACA" w14:textId="77777777" w:rsidR="00481B86" w:rsidRDefault="00481B86" w:rsidP="00AE1746">
      <w:pPr>
        <w:rPr>
          <w:rFonts w:cs="Arial"/>
          <w:sz w:val="24"/>
          <w:szCs w:val="24"/>
          <w:lang w:eastAsia="en-GB"/>
        </w:rPr>
      </w:pPr>
    </w:p>
    <w:p w14:paraId="3CA92CBA" w14:textId="77777777" w:rsidR="00481B86" w:rsidRPr="00041C43" w:rsidRDefault="00481B86" w:rsidP="00AE1746">
      <w:pPr>
        <w:rPr>
          <w:rFonts w:cs="Arial"/>
          <w:sz w:val="24"/>
          <w:szCs w:val="24"/>
          <w:lang w:eastAsia="en-GB"/>
        </w:rPr>
      </w:pPr>
      <w:r>
        <w:rPr>
          <w:rFonts w:cs="Arial"/>
          <w:sz w:val="24"/>
          <w:szCs w:val="24"/>
          <w:lang w:eastAsia="en-GB"/>
        </w:rPr>
        <w:t xml:space="preserve">The </w:t>
      </w:r>
      <w:r w:rsidR="003915DC">
        <w:rPr>
          <w:rFonts w:cs="Arial"/>
          <w:sz w:val="24"/>
          <w:szCs w:val="24"/>
          <w:lang w:eastAsia="en-GB"/>
        </w:rPr>
        <w:t>T</w:t>
      </w:r>
      <w:r>
        <w:rPr>
          <w:rFonts w:cs="Arial"/>
          <w:sz w:val="24"/>
          <w:szCs w:val="24"/>
          <w:lang w:eastAsia="en-GB"/>
        </w:rPr>
        <w:t xml:space="preserve">enant will be liable for reasonable costs and expenses, including if applicable, legal or court expenses, payable by the </w:t>
      </w:r>
      <w:r w:rsidR="003915DC">
        <w:rPr>
          <w:rFonts w:cs="Arial"/>
          <w:sz w:val="24"/>
          <w:szCs w:val="24"/>
          <w:lang w:eastAsia="en-GB"/>
        </w:rPr>
        <w:t>L</w:t>
      </w:r>
      <w:r>
        <w:rPr>
          <w:rFonts w:cs="Arial"/>
          <w:sz w:val="24"/>
          <w:szCs w:val="24"/>
          <w:lang w:eastAsia="en-GB"/>
        </w:rPr>
        <w:t>andlord or his</w:t>
      </w:r>
      <w:r w:rsidR="002248FD">
        <w:rPr>
          <w:rFonts w:cs="Arial"/>
          <w:sz w:val="24"/>
          <w:szCs w:val="24"/>
          <w:lang w:eastAsia="en-GB"/>
        </w:rPr>
        <w:t xml:space="preserve"> or her</w:t>
      </w:r>
      <w:r>
        <w:rPr>
          <w:rFonts w:cs="Arial"/>
          <w:sz w:val="24"/>
          <w:szCs w:val="24"/>
          <w:lang w:eastAsia="en-GB"/>
        </w:rPr>
        <w:t xml:space="preserve"> </w:t>
      </w:r>
      <w:r w:rsidR="003915DC">
        <w:rPr>
          <w:rFonts w:cs="Arial"/>
          <w:sz w:val="24"/>
          <w:szCs w:val="24"/>
          <w:lang w:eastAsia="en-GB"/>
        </w:rPr>
        <w:t>A</w:t>
      </w:r>
      <w:r>
        <w:rPr>
          <w:rFonts w:cs="Arial"/>
          <w:sz w:val="24"/>
          <w:szCs w:val="24"/>
          <w:lang w:eastAsia="en-GB"/>
        </w:rPr>
        <w:t xml:space="preserve">gent as a result of the accommodation being, as a consequence of the </w:t>
      </w:r>
      <w:r w:rsidR="003915DC">
        <w:rPr>
          <w:rFonts w:cs="Arial"/>
          <w:sz w:val="24"/>
          <w:szCs w:val="24"/>
          <w:lang w:eastAsia="en-GB"/>
        </w:rPr>
        <w:t>T</w:t>
      </w:r>
      <w:r>
        <w:rPr>
          <w:rFonts w:cs="Arial"/>
          <w:sz w:val="24"/>
          <w:szCs w:val="24"/>
          <w:lang w:eastAsia="en-GB"/>
        </w:rPr>
        <w:t>enant’s breach, deemed an unlicensed or unregistered “house in multiple occupation”.</w:t>
      </w:r>
    </w:p>
    <w:p w14:paraId="4125B124" w14:textId="77777777" w:rsidR="00041C43" w:rsidRDefault="00041C43" w:rsidP="00041C43">
      <w:pPr>
        <w:rPr>
          <w:rFonts w:cs="Arial"/>
          <w:b/>
          <w:sz w:val="24"/>
          <w:szCs w:val="24"/>
          <w:lang w:eastAsia="en-GB"/>
        </w:rPr>
      </w:pPr>
    </w:p>
    <w:p w14:paraId="5E097630" w14:textId="77777777" w:rsidR="00041C43" w:rsidRPr="00D82BEB" w:rsidRDefault="00041C43" w:rsidP="003B424F">
      <w:pPr>
        <w:pStyle w:val="Heading2"/>
        <w:numPr>
          <w:ilvl w:val="0"/>
          <w:numId w:val="27"/>
        </w:numPr>
        <w:rPr>
          <w:b/>
          <w:sz w:val="28"/>
          <w:szCs w:val="28"/>
        </w:rPr>
      </w:pPr>
      <w:bookmarkStart w:id="37" w:name="_Toc480555154"/>
      <w:r w:rsidRPr="00D82BEB">
        <w:rPr>
          <w:b/>
          <w:sz w:val="28"/>
          <w:szCs w:val="28"/>
        </w:rPr>
        <w:t>OVERCROWDING</w:t>
      </w:r>
      <w:bookmarkEnd w:id="37"/>
    </w:p>
    <w:p w14:paraId="2C07ED8D" w14:textId="77777777" w:rsidR="00041C43" w:rsidRPr="00D82BEB" w:rsidRDefault="00041C43" w:rsidP="00041C43">
      <w:pPr>
        <w:rPr>
          <w:rFonts w:cs="Arial"/>
          <w:b/>
          <w:sz w:val="24"/>
          <w:szCs w:val="24"/>
          <w:lang w:eastAsia="en-GB"/>
        </w:rPr>
      </w:pPr>
    </w:p>
    <w:p w14:paraId="4730F318"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number of people who may live in a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depends on the number and size of the rooms, and the</w:t>
      </w:r>
      <w:r w:rsidR="00D82BEB">
        <w:rPr>
          <w:rFonts w:cs="Arial"/>
          <w:b/>
          <w:sz w:val="24"/>
          <w:szCs w:val="24"/>
          <w:lang w:eastAsia="en-GB"/>
        </w:rPr>
        <w:t xml:space="preserve"> age, gender and relationships</w:t>
      </w:r>
      <w:r w:rsidRPr="00D82BEB">
        <w:rPr>
          <w:rFonts w:cs="Arial"/>
          <w:b/>
          <w:sz w:val="24"/>
          <w:szCs w:val="24"/>
          <w:lang w:eastAsia="en-GB"/>
        </w:rPr>
        <w:t xml:space="preserve"> of the people.  Living rooms and bedrooms are counted as rooms, but not the kitchen or bathroom.  </w:t>
      </w:r>
    </w:p>
    <w:p w14:paraId="3BEAB463" w14:textId="77777777" w:rsidR="00041C43" w:rsidRPr="00D82BEB" w:rsidRDefault="00041C43" w:rsidP="00041C43">
      <w:pPr>
        <w:rPr>
          <w:rFonts w:cs="Arial"/>
          <w:b/>
          <w:sz w:val="24"/>
          <w:szCs w:val="24"/>
          <w:lang w:eastAsia="en-GB"/>
        </w:rPr>
      </w:pPr>
    </w:p>
    <w:p w14:paraId="36171D8C" w14:textId="77777777" w:rsidR="00041C43" w:rsidRPr="00D82BEB" w:rsidRDefault="00041C43" w:rsidP="00041C43">
      <w:pPr>
        <w:rPr>
          <w:rFonts w:cs="Arial"/>
          <w:b/>
          <w:sz w:val="24"/>
          <w:szCs w:val="24"/>
          <w:lang w:eastAsia="en-GB"/>
        </w:rPr>
      </w:pPr>
      <w:r w:rsidRPr="00D82BEB">
        <w:rPr>
          <w:rFonts w:cs="Arial"/>
          <w:b/>
          <w:sz w:val="24"/>
          <w:szCs w:val="24"/>
          <w:lang w:eastAsia="en-GB"/>
        </w:rPr>
        <w:t xml:space="preserve">The Tenant must not allow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Pr="00D82BEB">
        <w:rPr>
          <w:rFonts w:cs="Arial"/>
          <w:b/>
          <w:sz w:val="24"/>
          <w:szCs w:val="24"/>
          <w:lang w:eastAsia="en-GB"/>
        </w:rPr>
        <w:t xml:space="preserve">roperty to become overcrowded.  If the </w:t>
      </w:r>
      <w:r w:rsidR="0079015A">
        <w:rPr>
          <w:rFonts w:cs="Arial"/>
          <w:b/>
          <w:sz w:val="24"/>
          <w:szCs w:val="24"/>
          <w:lang w:eastAsia="en-GB"/>
        </w:rPr>
        <w:t>L</w:t>
      </w:r>
      <w:r w:rsidR="00BB1306">
        <w:rPr>
          <w:rFonts w:cs="Arial"/>
          <w:b/>
          <w:sz w:val="24"/>
          <w:szCs w:val="24"/>
          <w:lang w:eastAsia="en-GB"/>
        </w:rPr>
        <w:t xml:space="preserve">et </w:t>
      </w:r>
      <w:r w:rsidR="0079015A">
        <w:rPr>
          <w:rFonts w:cs="Arial"/>
          <w:b/>
          <w:sz w:val="24"/>
          <w:szCs w:val="24"/>
          <w:lang w:eastAsia="en-GB"/>
        </w:rPr>
        <w:t>P</w:t>
      </w:r>
      <w:r w:rsidR="0079015A" w:rsidRPr="00D82BEB">
        <w:rPr>
          <w:rFonts w:cs="Arial"/>
          <w:b/>
          <w:sz w:val="24"/>
          <w:szCs w:val="24"/>
          <w:lang w:eastAsia="en-GB"/>
        </w:rPr>
        <w:t xml:space="preserve">roperty </w:t>
      </w:r>
      <w:r w:rsidRPr="00D82BEB">
        <w:rPr>
          <w:rFonts w:cs="Arial"/>
          <w:b/>
          <w:sz w:val="24"/>
          <w:szCs w:val="24"/>
          <w:lang w:eastAsia="en-GB"/>
        </w:rPr>
        <w:t>does become overcrowded, the Landlord can take action to evict the Tenant</w:t>
      </w:r>
      <w:r w:rsidR="008E22A0" w:rsidRPr="00D82BEB">
        <w:rPr>
          <w:rFonts w:cs="Arial"/>
          <w:b/>
          <w:sz w:val="24"/>
          <w:szCs w:val="24"/>
          <w:lang w:eastAsia="en-GB"/>
        </w:rPr>
        <w:t xml:space="preserve"> as the Tenant has breached </w:t>
      </w:r>
      <w:r w:rsidR="00461EB8" w:rsidRPr="00D82BEB">
        <w:rPr>
          <w:rFonts w:cs="Arial"/>
          <w:b/>
          <w:sz w:val="24"/>
          <w:szCs w:val="24"/>
          <w:lang w:eastAsia="en-GB"/>
        </w:rPr>
        <w:t xml:space="preserve">this </w:t>
      </w:r>
      <w:r w:rsidR="008E22A0" w:rsidRPr="00D82BEB">
        <w:rPr>
          <w:rFonts w:cs="Arial"/>
          <w:b/>
          <w:sz w:val="24"/>
          <w:szCs w:val="24"/>
          <w:lang w:eastAsia="en-GB"/>
        </w:rPr>
        <w:t xml:space="preserve">term of this </w:t>
      </w:r>
      <w:r w:rsidR="004D008A">
        <w:rPr>
          <w:rFonts w:cs="Arial"/>
          <w:b/>
          <w:sz w:val="24"/>
          <w:szCs w:val="24"/>
          <w:lang w:eastAsia="en-GB"/>
        </w:rPr>
        <w:t>A</w:t>
      </w:r>
      <w:r w:rsidR="004D008A" w:rsidRPr="00D82BEB">
        <w:rPr>
          <w:rFonts w:cs="Arial"/>
          <w:b/>
          <w:sz w:val="24"/>
          <w:szCs w:val="24"/>
          <w:lang w:eastAsia="en-GB"/>
        </w:rPr>
        <w:t>greement</w:t>
      </w:r>
      <w:r w:rsidRPr="00D82BEB">
        <w:rPr>
          <w:rFonts w:cs="Arial"/>
          <w:b/>
          <w:sz w:val="24"/>
          <w:szCs w:val="24"/>
          <w:lang w:eastAsia="en-GB"/>
        </w:rPr>
        <w:t xml:space="preserve">. </w:t>
      </w:r>
    </w:p>
    <w:p w14:paraId="2FD546B2" w14:textId="77777777" w:rsidR="003D33C2" w:rsidRDefault="003D33C2" w:rsidP="000E70BF">
      <w:pPr>
        <w:rPr>
          <w:rFonts w:cs="Arial"/>
          <w:i/>
          <w:sz w:val="24"/>
          <w:szCs w:val="24"/>
          <w:lang w:eastAsia="en-GB"/>
        </w:rPr>
      </w:pPr>
    </w:p>
    <w:p w14:paraId="2405F567" w14:textId="77777777" w:rsidR="001B02DC" w:rsidRPr="00D82BEB" w:rsidRDefault="001B02DC" w:rsidP="001B02DC">
      <w:pPr>
        <w:pStyle w:val="Heading2"/>
        <w:numPr>
          <w:ilvl w:val="0"/>
          <w:numId w:val="27"/>
        </w:numPr>
        <w:rPr>
          <w:b/>
          <w:sz w:val="28"/>
          <w:szCs w:val="28"/>
        </w:rPr>
      </w:pPr>
      <w:bookmarkStart w:id="38" w:name="_Toc480555155"/>
      <w:r w:rsidRPr="00D82BEB">
        <w:rPr>
          <w:b/>
          <w:sz w:val="28"/>
          <w:szCs w:val="28"/>
        </w:rPr>
        <w:t>INSURANCE</w:t>
      </w:r>
      <w:bookmarkEnd w:id="38"/>
      <w:r w:rsidRPr="00D82BEB">
        <w:rPr>
          <w:b/>
          <w:sz w:val="28"/>
          <w:szCs w:val="28"/>
        </w:rPr>
        <w:t xml:space="preserve"> </w:t>
      </w:r>
    </w:p>
    <w:p w14:paraId="13A448FC" w14:textId="77777777" w:rsidR="001B02DC" w:rsidRPr="00D82BEB" w:rsidRDefault="001B02DC" w:rsidP="001B02DC">
      <w:pPr>
        <w:rPr>
          <w:rFonts w:cs="Arial"/>
          <w:b/>
          <w:sz w:val="28"/>
          <w:szCs w:val="28"/>
        </w:rPr>
      </w:pPr>
    </w:p>
    <w:p w14:paraId="2090B9D9" w14:textId="77777777" w:rsidR="001B02DC" w:rsidRDefault="001B02DC" w:rsidP="001B02DC">
      <w:pPr>
        <w:rPr>
          <w:rFonts w:cs="Arial"/>
          <w:b/>
          <w:sz w:val="24"/>
          <w:szCs w:val="24"/>
        </w:rPr>
      </w:pPr>
      <w:r w:rsidRPr="00D82BEB">
        <w:rPr>
          <w:rFonts w:cs="Arial"/>
          <w:b/>
          <w:sz w:val="24"/>
          <w:szCs w:val="24"/>
        </w:rPr>
        <w:t xml:space="preserve">The Landlord undertakes to pay premiums for </w:t>
      </w:r>
      <w:r>
        <w:rPr>
          <w:rFonts w:cs="Arial"/>
          <w:b/>
          <w:sz w:val="24"/>
          <w:szCs w:val="24"/>
        </w:rPr>
        <w:t xml:space="preserve">any </w:t>
      </w:r>
      <w:r w:rsidRPr="00D82BEB">
        <w:rPr>
          <w:rFonts w:cs="Arial"/>
          <w:b/>
          <w:sz w:val="24"/>
          <w:szCs w:val="24"/>
        </w:rPr>
        <w:t>insurance of the building and contents belonging to him or her</w:t>
      </w:r>
      <w:r>
        <w:rPr>
          <w:rFonts w:cs="Arial"/>
          <w:b/>
          <w:sz w:val="24"/>
          <w:szCs w:val="24"/>
        </w:rPr>
        <w:t>, such as those items included in the property inventory</w:t>
      </w:r>
      <w:r w:rsidRPr="00D82BEB">
        <w:rPr>
          <w:rFonts w:cs="Arial"/>
          <w:b/>
          <w:sz w:val="24"/>
          <w:szCs w:val="24"/>
        </w:rPr>
        <w:t>.  The Landlord</w:t>
      </w:r>
      <w:r>
        <w:rPr>
          <w:rFonts w:cs="Arial"/>
          <w:b/>
          <w:sz w:val="24"/>
          <w:szCs w:val="24"/>
        </w:rPr>
        <w:t xml:space="preserve"> </w:t>
      </w:r>
      <w:r w:rsidRPr="00D82BEB">
        <w:rPr>
          <w:rFonts w:cs="Arial"/>
          <w:b/>
          <w:sz w:val="24"/>
          <w:szCs w:val="24"/>
        </w:rPr>
        <w:t xml:space="preserve">will have no liability </w:t>
      </w:r>
      <w:r>
        <w:rPr>
          <w:rFonts w:cs="Arial"/>
          <w:b/>
          <w:sz w:val="24"/>
          <w:szCs w:val="24"/>
        </w:rPr>
        <w:t>to insure</w:t>
      </w:r>
      <w:r w:rsidRPr="00D82BEB">
        <w:rPr>
          <w:rFonts w:cs="Arial"/>
          <w:b/>
          <w:sz w:val="24"/>
          <w:szCs w:val="24"/>
        </w:rPr>
        <w:t xml:space="preserve"> any items belonging to the Tenant.  </w:t>
      </w:r>
    </w:p>
    <w:p w14:paraId="6B368C8D" w14:textId="77777777" w:rsidR="001B02DC" w:rsidRDefault="001B02DC" w:rsidP="001B02DC">
      <w:pPr>
        <w:rPr>
          <w:rFonts w:cs="Arial"/>
          <w:b/>
          <w:sz w:val="24"/>
          <w:szCs w:val="24"/>
        </w:rPr>
      </w:pPr>
    </w:p>
    <w:p w14:paraId="26BAEB72" w14:textId="77777777" w:rsidR="001B02DC" w:rsidRDefault="001B02DC" w:rsidP="001B02DC">
      <w:pPr>
        <w:rPr>
          <w:rFonts w:cs="Arial"/>
          <w:b/>
          <w:sz w:val="24"/>
          <w:szCs w:val="24"/>
        </w:rPr>
      </w:pPr>
      <w:r>
        <w:rPr>
          <w:rFonts w:cs="Arial"/>
          <w:b/>
          <w:sz w:val="24"/>
          <w:szCs w:val="24"/>
        </w:rPr>
        <w:t xml:space="preserve">The Tenant </w:t>
      </w:r>
      <w:r w:rsidRPr="00D82BEB">
        <w:rPr>
          <w:rFonts w:cs="Arial"/>
          <w:b/>
          <w:sz w:val="24"/>
          <w:szCs w:val="24"/>
        </w:rPr>
        <w:t xml:space="preserve">is responsible for arranging </w:t>
      </w:r>
      <w:r>
        <w:rPr>
          <w:rFonts w:cs="Arial"/>
          <w:b/>
          <w:sz w:val="24"/>
          <w:szCs w:val="24"/>
        </w:rPr>
        <w:t xml:space="preserve">any contents </w:t>
      </w:r>
      <w:r w:rsidRPr="00D82BEB">
        <w:rPr>
          <w:rFonts w:cs="Arial"/>
          <w:b/>
          <w:sz w:val="24"/>
          <w:szCs w:val="24"/>
        </w:rPr>
        <w:t>insurance</w:t>
      </w:r>
      <w:r>
        <w:rPr>
          <w:rFonts w:cs="Arial"/>
          <w:b/>
          <w:sz w:val="24"/>
          <w:szCs w:val="24"/>
        </w:rPr>
        <w:t xml:space="preserve"> which the Tenant requires</w:t>
      </w:r>
      <w:r w:rsidRPr="00D82BEB">
        <w:rPr>
          <w:rFonts w:cs="Arial"/>
          <w:b/>
          <w:sz w:val="24"/>
          <w:szCs w:val="24"/>
        </w:rPr>
        <w:t xml:space="preserve"> for his or her own belongings.  The Tenant’s belongings may include personal effects, foodstuffs and consumables, belongings, and any other contents brought in to the </w:t>
      </w:r>
      <w:r>
        <w:rPr>
          <w:rFonts w:cs="Arial"/>
          <w:b/>
          <w:sz w:val="24"/>
          <w:szCs w:val="24"/>
        </w:rPr>
        <w:t>Let P</w:t>
      </w:r>
      <w:r w:rsidRPr="00D82BEB">
        <w:rPr>
          <w:rFonts w:cs="Arial"/>
          <w:b/>
          <w:sz w:val="24"/>
          <w:szCs w:val="24"/>
        </w:rPr>
        <w:t xml:space="preserve">roperty by the </w:t>
      </w:r>
      <w:r>
        <w:rPr>
          <w:rFonts w:cs="Arial"/>
          <w:b/>
          <w:sz w:val="24"/>
          <w:szCs w:val="24"/>
        </w:rPr>
        <w:t>Tenant</w:t>
      </w:r>
      <w:r w:rsidRPr="00D82BEB">
        <w:rPr>
          <w:rFonts w:cs="Arial"/>
          <w:b/>
          <w:sz w:val="24"/>
          <w:szCs w:val="24"/>
        </w:rPr>
        <w:t>)</w:t>
      </w:r>
      <w:r>
        <w:rPr>
          <w:rFonts w:cs="Arial"/>
          <w:b/>
          <w:sz w:val="24"/>
          <w:szCs w:val="24"/>
        </w:rPr>
        <w:t xml:space="preserve">.  </w:t>
      </w:r>
    </w:p>
    <w:p w14:paraId="6BE72F61" w14:textId="77777777" w:rsidR="001B02DC" w:rsidRDefault="001B02DC" w:rsidP="001B02DC">
      <w:pPr>
        <w:rPr>
          <w:rFonts w:cs="Arial"/>
          <w:b/>
          <w:sz w:val="24"/>
          <w:szCs w:val="24"/>
        </w:rPr>
      </w:pPr>
    </w:p>
    <w:p w14:paraId="1F119A92" w14:textId="77777777" w:rsidR="001B02DC" w:rsidRDefault="001B02DC" w:rsidP="001B02DC">
      <w:pPr>
        <w:rPr>
          <w:rFonts w:cs="Arial"/>
          <w:b/>
          <w:sz w:val="24"/>
          <w:szCs w:val="24"/>
        </w:rPr>
      </w:pPr>
      <w:r>
        <w:rPr>
          <w:rFonts w:cs="Arial"/>
          <w:sz w:val="24"/>
          <w:szCs w:val="24"/>
        </w:rPr>
        <w:t xml:space="preserve">The Tenant will be responsible for meeting the reasonable costs of any damage caused by </w:t>
      </w:r>
      <w:r w:rsidRPr="00417AFA">
        <w:rPr>
          <w:rFonts w:cs="Arial"/>
          <w:sz w:val="24"/>
          <w:szCs w:val="24"/>
        </w:rPr>
        <w:t>the Tenant, anyone living with the Tenant or an invited visitor to the Let Property</w:t>
      </w:r>
      <w:r w:rsidDel="007A59A7">
        <w:rPr>
          <w:rFonts w:cs="Arial"/>
          <w:sz w:val="24"/>
          <w:szCs w:val="24"/>
        </w:rPr>
        <w:t xml:space="preserve"> </w:t>
      </w:r>
      <w:r>
        <w:rPr>
          <w:rFonts w:cs="Arial"/>
          <w:sz w:val="24"/>
          <w:szCs w:val="24"/>
        </w:rPr>
        <w:t>to the fabric of the building or fixtures and fittings in the Let Property, fair wear and tear excepted.</w:t>
      </w:r>
      <w:r w:rsidRPr="00905692">
        <w:t xml:space="preserve"> </w:t>
      </w:r>
      <w:r w:rsidRPr="00905692">
        <w:rPr>
          <w:rFonts w:cs="Arial"/>
          <w:sz w:val="24"/>
          <w:szCs w:val="24"/>
        </w:rPr>
        <w:t xml:space="preserve">If the costs involved are greater than the amount held by the tenancy deposit scheme, the Tenant will remain liable for these costs, and </w:t>
      </w:r>
      <w:r>
        <w:rPr>
          <w:rFonts w:cs="Arial"/>
          <w:sz w:val="24"/>
          <w:szCs w:val="24"/>
        </w:rPr>
        <w:t xml:space="preserve">the Landlord may take </w:t>
      </w:r>
      <w:r w:rsidRPr="00905692">
        <w:rPr>
          <w:rFonts w:cs="Arial"/>
          <w:sz w:val="24"/>
          <w:szCs w:val="24"/>
        </w:rPr>
        <w:t>action to recover these costs from the Tenant.</w:t>
      </w:r>
    </w:p>
    <w:p w14:paraId="0163901C" w14:textId="77777777" w:rsidR="001B02DC" w:rsidRDefault="001B02DC" w:rsidP="001B02DC">
      <w:pPr>
        <w:rPr>
          <w:rFonts w:cs="Arial"/>
          <w:b/>
          <w:sz w:val="24"/>
          <w:szCs w:val="24"/>
        </w:rPr>
      </w:pPr>
    </w:p>
    <w:p w14:paraId="639C3712" w14:textId="77777777" w:rsidR="001B02DC" w:rsidRPr="00585CA7" w:rsidRDefault="001B02DC" w:rsidP="001B02DC">
      <w:pPr>
        <w:pStyle w:val="Heading2"/>
        <w:numPr>
          <w:ilvl w:val="0"/>
          <w:numId w:val="27"/>
        </w:numPr>
        <w:rPr>
          <w:b/>
          <w:sz w:val="28"/>
          <w:szCs w:val="28"/>
        </w:rPr>
      </w:pPr>
      <w:bookmarkStart w:id="39" w:name="_Toc480555156"/>
      <w:r w:rsidRPr="00585CA7">
        <w:rPr>
          <w:b/>
          <w:sz w:val="28"/>
          <w:szCs w:val="28"/>
        </w:rPr>
        <w:t>ABSENCES</w:t>
      </w:r>
      <w:bookmarkEnd w:id="39"/>
    </w:p>
    <w:p w14:paraId="7AF99084" w14:textId="77777777" w:rsidR="001B02DC" w:rsidRPr="00585CA7" w:rsidRDefault="001B02DC" w:rsidP="001B02DC">
      <w:pPr>
        <w:rPr>
          <w:rFonts w:cs="Arial"/>
          <w:b/>
          <w:sz w:val="28"/>
          <w:szCs w:val="28"/>
        </w:rPr>
      </w:pPr>
    </w:p>
    <w:p w14:paraId="532A2198" w14:textId="77777777" w:rsidR="001B02DC" w:rsidRPr="00585CA7" w:rsidRDefault="001B02DC" w:rsidP="001B02DC">
      <w:pPr>
        <w:rPr>
          <w:rFonts w:cs="Arial"/>
          <w:b/>
          <w:sz w:val="24"/>
          <w:szCs w:val="24"/>
        </w:rPr>
      </w:pPr>
      <w:r w:rsidRPr="00585CA7">
        <w:rPr>
          <w:rFonts w:cs="Arial"/>
          <w:b/>
          <w:sz w:val="24"/>
          <w:szCs w:val="24"/>
        </w:rPr>
        <w:t xml:space="preserve">The Tenant agrees to tell the Landlord if he or she is to be absent from the Let Property for any reason for a period of more than 21 days. The Tenant must take such measures as the Landlord may reasonably require to secure the Let Property prior to such absence and take appropriate reasonable measures to meet the ‘Reasonable Care’ </w:t>
      </w:r>
      <w:r>
        <w:rPr>
          <w:rFonts w:cs="Arial"/>
          <w:b/>
          <w:sz w:val="24"/>
          <w:szCs w:val="24"/>
        </w:rPr>
        <w:t xml:space="preserve">section </w:t>
      </w:r>
      <w:r w:rsidRPr="00585CA7">
        <w:rPr>
          <w:rFonts w:cs="Arial"/>
          <w:b/>
          <w:sz w:val="24"/>
          <w:szCs w:val="24"/>
        </w:rPr>
        <w:t>below.</w:t>
      </w:r>
    </w:p>
    <w:p w14:paraId="1257B7FC" w14:textId="77777777" w:rsidR="001B02DC" w:rsidRPr="000E70BF" w:rsidRDefault="001B02DC" w:rsidP="001B02DC">
      <w:pPr>
        <w:rPr>
          <w:rFonts w:cs="Arial"/>
          <w:sz w:val="24"/>
          <w:szCs w:val="24"/>
        </w:rPr>
      </w:pPr>
    </w:p>
    <w:p w14:paraId="4A3A0A60" w14:textId="77777777" w:rsidR="001B02DC" w:rsidRPr="00C61EAB" w:rsidRDefault="001B02DC" w:rsidP="001B02DC">
      <w:pPr>
        <w:pStyle w:val="Heading2"/>
        <w:numPr>
          <w:ilvl w:val="0"/>
          <w:numId w:val="27"/>
        </w:numPr>
        <w:rPr>
          <w:b/>
          <w:sz w:val="28"/>
          <w:szCs w:val="28"/>
        </w:rPr>
      </w:pPr>
      <w:bookmarkStart w:id="40" w:name="_Toc480555157"/>
      <w:r w:rsidRPr="00C61EAB">
        <w:rPr>
          <w:b/>
          <w:sz w:val="28"/>
          <w:szCs w:val="28"/>
        </w:rPr>
        <w:lastRenderedPageBreak/>
        <w:t>REASONABLE CARE</w:t>
      </w:r>
      <w:bookmarkEnd w:id="40"/>
    </w:p>
    <w:p w14:paraId="2FACD7D2" w14:textId="77777777" w:rsidR="001B02DC" w:rsidRPr="00C61EAB" w:rsidRDefault="001B02DC" w:rsidP="001B02DC">
      <w:pPr>
        <w:rPr>
          <w:rFonts w:cs="Arial"/>
          <w:b/>
          <w:sz w:val="24"/>
          <w:szCs w:val="24"/>
        </w:rPr>
      </w:pPr>
    </w:p>
    <w:p w14:paraId="14E0700E" w14:textId="77777777" w:rsidR="001B02DC" w:rsidRPr="00C61EAB" w:rsidRDefault="001B02DC" w:rsidP="001B02DC">
      <w:pPr>
        <w:rPr>
          <w:rFonts w:cs="Arial"/>
          <w:b/>
          <w:sz w:val="24"/>
          <w:szCs w:val="24"/>
        </w:rPr>
      </w:pPr>
      <w:r w:rsidRPr="00C61EAB">
        <w:rPr>
          <w:rFonts w:cs="Arial"/>
          <w:b/>
          <w:sz w:val="24"/>
          <w:szCs w:val="24"/>
        </w:rPr>
        <w:t xml:space="preserve">The Tenant agrees to take reasonable care of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any common parts, and in particular agrees to take all reasonable steps to:</w:t>
      </w:r>
    </w:p>
    <w:p w14:paraId="0137779F" w14:textId="77777777" w:rsidR="001B02DC" w:rsidRPr="00C61EAB" w:rsidRDefault="001B02DC" w:rsidP="001B02DC">
      <w:pPr>
        <w:rPr>
          <w:rFonts w:cs="Arial"/>
          <w:b/>
          <w:sz w:val="24"/>
          <w:szCs w:val="24"/>
        </w:rPr>
      </w:pPr>
    </w:p>
    <w:p w14:paraId="47F4BA85"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keep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adequately ventilated and heated;</w:t>
      </w:r>
    </w:p>
    <w:p w14:paraId="12A45D28" w14:textId="77777777" w:rsidR="001B02DC" w:rsidRPr="00C61EAB" w:rsidRDefault="001B02DC" w:rsidP="001B02DC">
      <w:pPr>
        <w:numPr>
          <w:ilvl w:val="0"/>
          <w:numId w:val="18"/>
        </w:numPr>
        <w:rPr>
          <w:rFonts w:cs="Arial"/>
          <w:b/>
          <w:sz w:val="24"/>
          <w:szCs w:val="24"/>
        </w:rPr>
      </w:pPr>
      <w:r w:rsidRPr="00C61EAB">
        <w:rPr>
          <w:rFonts w:cs="Arial"/>
          <w:b/>
          <w:sz w:val="24"/>
          <w:szCs w:val="24"/>
        </w:rPr>
        <w:t>not bring any hazardous or combustible</w:t>
      </w:r>
      <w:r>
        <w:rPr>
          <w:rFonts w:cs="Arial"/>
          <w:b/>
          <w:sz w:val="24"/>
          <w:szCs w:val="24"/>
        </w:rPr>
        <w:t xml:space="preserve"> </w:t>
      </w:r>
      <w:r w:rsidRPr="00C61EAB">
        <w:rPr>
          <w:rFonts w:cs="Arial"/>
          <w:b/>
          <w:sz w:val="24"/>
          <w:szCs w:val="24"/>
        </w:rPr>
        <w:t xml:space="preserve">goods or material into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w:t>
      </w:r>
      <w:r>
        <w:rPr>
          <w:rFonts w:cs="Arial"/>
          <w:b/>
          <w:sz w:val="24"/>
          <w:szCs w:val="24"/>
        </w:rPr>
        <w:t xml:space="preserve">, </w:t>
      </w:r>
      <w:r w:rsidRPr="00931117">
        <w:rPr>
          <w:rFonts w:cs="Arial"/>
          <w:b/>
          <w:sz w:val="24"/>
          <w:szCs w:val="24"/>
        </w:rPr>
        <w:t>notwithstanding the normal and safe storage of petroleum and gas for garden appliances (mowers etc.), barbeques, candles or other commonly used household goods or appliances</w:t>
      </w:r>
      <w:r w:rsidRPr="00C61EAB">
        <w:rPr>
          <w:rFonts w:cs="Arial"/>
          <w:b/>
          <w:sz w:val="24"/>
          <w:szCs w:val="24"/>
        </w:rPr>
        <w:t>;</w:t>
      </w:r>
    </w:p>
    <w:p w14:paraId="4696887E" w14:textId="77777777" w:rsidR="001B02DC" w:rsidRPr="00C61EAB" w:rsidRDefault="001B02DC" w:rsidP="001B02DC">
      <w:pPr>
        <w:numPr>
          <w:ilvl w:val="0"/>
          <w:numId w:val="18"/>
        </w:numPr>
        <w:rPr>
          <w:rFonts w:cs="Arial"/>
          <w:b/>
          <w:sz w:val="24"/>
          <w:szCs w:val="24"/>
        </w:rPr>
      </w:pPr>
      <w:r w:rsidRPr="00C61EAB">
        <w:rPr>
          <w:rFonts w:cs="Arial"/>
          <w:b/>
          <w:sz w:val="24"/>
          <w:szCs w:val="24"/>
        </w:rPr>
        <w:t>not put any damaging oil, grease or other harmful or corrosive substance into the washing or sanitary appliances or drains;</w:t>
      </w:r>
    </w:p>
    <w:p w14:paraId="17FF361F" w14:textId="77777777" w:rsidR="001B02DC" w:rsidRPr="00C61EAB" w:rsidRDefault="001B02DC" w:rsidP="001B02DC">
      <w:pPr>
        <w:numPr>
          <w:ilvl w:val="0"/>
          <w:numId w:val="18"/>
        </w:numPr>
        <w:rPr>
          <w:rFonts w:cs="Arial"/>
          <w:b/>
          <w:sz w:val="24"/>
          <w:szCs w:val="24"/>
        </w:rPr>
      </w:pPr>
      <w:r w:rsidRPr="00C61EAB">
        <w:rPr>
          <w:rFonts w:cs="Arial"/>
          <w:b/>
          <w:sz w:val="24"/>
          <w:szCs w:val="24"/>
        </w:rPr>
        <w:t>prevent water pipes freezing in cold weather;</w:t>
      </w:r>
    </w:p>
    <w:p w14:paraId="34CC0FC4"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avoid danger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or neighbouring properties by way of fire or flooding;</w:t>
      </w:r>
    </w:p>
    <w:p w14:paraId="13859724"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ensure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and its fixtures and fittings are kept clean during the tenancy;</w:t>
      </w:r>
    </w:p>
    <w:p w14:paraId="0703F7C1" w14:textId="77777777" w:rsidR="001B02DC" w:rsidRPr="00C61EAB" w:rsidRDefault="001B02DC" w:rsidP="001B02DC">
      <w:pPr>
        <w:numPr>
          <w:ilvl w:val="0"/>
          <w:numId w:val="18"/>
        </w:numPr>
        <w:rPr>
          <w:rFonts w:cs="Arial"/>
          <w:b/>
          <w:sz w:val="24"/>
          <w:szCs w:val="24"/>
        </w:rPr>
      </w:pPr>
      <w:r w:rsidRPr="00C61EAB">
        <w:rPr>
          <w:rFonts w:cs="Arial"/>
          <w:b/>
          <w:sz w:val="24"/>
          <w:szCs w:val="24"/>
        </w:rPr>
        <w:t xml:space="preserve">not interfere with the smoke detectors, </w:t>
      </w:r>
      <w:r>
        <w:rPr>
          <w:rFonts w:cs="Arial"/>
          <w:b/>
          <w:sz w:val="24"/>
          <w:szCs w:val="24"/>
        </w:rPr>
        <w:t xml:space="preserve">carbon monoxide detectors, </w:t>
      </w:r>
      <w:r w:rsidRPr="00C61EAB">
        <w:rPr>
          <w:rFonts w:cs="Arial"/>
          <w:b/>
          <w:sz w:val="24"/>
          <w:szCs w:val="24"/>
        </w:rPr>
        <w:t>heat detectors or the fire alarm system;</w:t>
      </w:r>
    </w:p>
    <w:p w14:paraId="3E445904" w14:textId="77777777" w:rsidR="001B02DC" w:rsidRDefault="001B02DC" w:rsidP="001B02DC">
      <w:pPr>
        <w:numPr>
          <w:ilvl w:val="0"/>
          <w:numId w:val="18"/>
        </w:numPr>
        <w:rPr>
          <w:rFonts w:cs="Arial"/>
          <w:b/>
          <w:sz w:val="24"/>
          <w:szCs w:val="24"/>
        </w:rPr>
      </w:pPr>
      <w:r w:rsidRPr="00C61EAB">
        <w:rPr>
          <w:rFonts w:cs="Arial"/>
          <w:b/>
          <w:sz w:val="24"/>
          <w:szCs w:val="24"/>
        </w:rPr>
        <w:t>not interfere with door closer mechanisms.</w:t>
      </w:r>
    </w:p>
    <w:p w14:paraId="5F17C73E" w14:textId="77777777" w:rsidR="008C7200" w:rsidRDefault="008C7200" w:rsidP="008C7200">
      <w:pPr>
        <w:ind w:left="720"/>
        <w:rPr>
          <w:rFonts w:cs="Arial"/>
          <w:b/>
          <w:sz w:val="24"/>
          <w:szCs w:val="24"/>
        </w:rPr>
      </w:pPr>
    </w:p>
    <w:p w14:paraId="2E4378BB" w14:textId="77777777" w:rsidR="008C7200" w:rsidRPr="00D82BEB" w:rsidRDefault="008C7200" w:rsidP="008C7200">
      <w:pPr>
        <w:pStyle w:val="Heading2"/>
        <w:numPr>
          <w:ilvl w:val="0"/>
          <w:numId w:val="27"/>
        </w:numPr>
        <w:rPr>
          <w:b/>
          <w:sz w:val="28"/>
          <w:szCs w:val="28"/>
        </w:rPr>
      </w:pPr>
      <w:bookmarkStart w:id="41" w:name="_Toc480555158"/>
      <w:r>
        <w:rPr>
          <w:b/>
          <w:sz w:val="28"/>
          <w:szCs w:val="28"/>
        </w:rPr>
        <w:t>THE REPAIRING STANDARD etc. AND OTHER INFORMATION</w:t>
      </w:r>
      <w:bookmarkEnd w:id="41"/>
    </w:p>
    <w:p w14:paraId="6D7B644A" w14:textId="77777777" w:rsidR="008C7200" w:rsidRPr="00D82BEB" w:rsidRDefault="008C7200" w:rsidP="008C7200">
      <w:pPr>
        <w:rPr>
          <w:rFonts w:cs="Arial"/>
          <w:b/>
          <w:sz w:val="24"/>
          <w:szCs w:val="24"/>
        </w:rPr>
      </w:pPr>
    </w:p>
    <w:p w14:paraId="31C35A3A" w14:textId="77777777" w:rsidR="008C7200" w:rsidRDefault="008C7200" w:rsidP="008C7200">
      <w:pPr>
        <w:pStyle w:val="Heading3"/>
        <w:rPr>
          <w:b/>
        </w:rPr>
      </w:pPr>
      <w:bookmarkStart w:id="42" w:name="_Toc480555159"/>
      <w:r w:rsidRPr="00D82BEB">
        <w:rPr>
          <w:b/>
        </w:rPr>
        <w:t>THE REPAIRING STANDARD</w:t>
      </w:r>
      <w:bookmarkEnd w:id="42"/>
    </w:p>
    <w:p w14:paraId="2E6939EA" w14:textId="77777777" w:rsidR="008C7200" w:rsidRDefault="008C7200" w:rsidP="008C7200"/>
    <w:p w14:paraId="15DF8D7E" w14:textId="77777777" w:rsidR="008C7200" w:rsidRPr="00D82BEB" w:rsidRDefault="008C7200" w:rsidP="008C7200">
      <w:p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Landlord</w:t>
      </w:r>
      <w:r w:rsidRPr="00D82BEB">
        <w:rPr>
          <w:rFonts w:cs="Arial"/>
          <w:b/>
          <w:sz w:val="24"/>
          <w:szCs w:val="24"/>
          <w:lang w:eastAsia="en-GB"/>
        </w:rPr>
        <w:t xml:space="preserve"> must carry out a pre-tenancy check of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to identify work</w:t>
      </w:r>
      <w:r>
        <w:rPr>
          <w:rFonts w:cs="Arial"/>
          <w:b/>
          <w:sz w:val="24"/>
          <w:szCs w:val="24"/>
          <w:lang w:eastAsia="en-GB"/>
        </w:rPr>
        <w:t xml:space="preserve"> </w:t>
      </w:r>
      <w:r w:rsidRPr="00D82BEB">
        <w:rPr>
          <w:rFonts w:cs="Arial"/>
          <w:b/>
          <w:sz w:val="24"/>
          <w:szCs w:val="24"/>
          <w:lang w:eastAsia="en-GB"/>
        </w:rPr>
        <w:t xml:space="preserve">required to meet the Repairing Standard (described below) and notify the Tenant of any such work. The landlord also has a duty to repair and maintain the </w:t>
      </w:r>
      <w:r>
        <w:rPr>
          <w:rFonts w:cs="Arial"/>
          <w:b/>
          <w:sz w:val="24"/>
          <w:szCs w:val="24"/>
          <w:lang w:eastAsia="en-GB"/>
        </w:rPr>
        <w:t>L</w:t>
      </w:r>
      <w:r w:rsidRPr="00D82BEB">
        <w:rPr>
          <w:rFonts w:cs="Arial"/>
          <w:b/>
          <w:sz w:val="24"/>
          <w:szCs w:val="24"/>
          <w:lang w:eastAsia="en-GB"/>
        </w:rPr>
        <w:t xml:space="preserve">et </w:t>
      </w:r>
      <w:r>
        <w:rPr>
          <w:rFonts w:cs="Arial"/>
          <w:b/>
          <w:sz w:val="24"/>
          <w:szCs w:val="24"/>
          <w:lang w:eastAsia="en-GB"/>
        </w:rPr>
        <w:t>P</w:t>
      </w:r>
      <w:r w:rsidRPr="00D82BEB">
        <w:rPr>
          <w:rFonts w:cs="Arial"/>
          <w:b/>
          <w:sz w:val="24"/>
          <w:szCs w:val="24"/>
          <w:lang w:eastAsia="en-GB"/>
        </w:rPr>
        <w:t>roperty from the tenancy start date and throughout the tenancy. This includes a duty to make</w:t>
      </w:r>
      <w:r w:rsidRPr="002A7DBE">
        <w:rPr>
          <w:rFonts w:cs="Arial"/>
          <w:b/>
          <w:sz w:val="24"/>
          <w:szCs w:val="24"/>
          <w:lang w:eastAsia="en-GB"/>
        </w:rPr>
        <w:t xml:space="preserve"> </w:t>
      </w:r>
      <w:r w:rsidRPr="00D82BEB">
        <w:rPr>
          <w:rFonts w:cs="Arial"/>
          <w:b/>
          <w:sz w:val="24"/>
          <w:szCs w:val="24"/>
          <w:lang w:eastAsia="en-GB"/>
        </w:rPr>
        <w:t>good any damage caused by doing this work.</w:t>
      </w:r>
      <w:r w:rsidRPr="002A7DBE">
        <w:rPr>
          <w:rFonts w:cs="Arial"/>
          <w:b/>
          <w:sz w:val="24"/>
          <w:szCs w:val="24"/>
          <w:lang w:eastAsia="en-GB"/>
        </w:rPr>
        <w:t xml:space="preserve"> </w:t>
      </w:r>
      <w:r w:rsidRPr="00D82BEB">
        <w:rPr>
          <w:rFonts w:cs="Arial"/>
          <w:b/>
          <w:sz w:val="24"/>
          <w:szCs w:val="24"/>
          <w:lang w:eastAsia="en-GB"/>
        </w:rPr>
        <w:t>On becoming aware of a defect, the Landlord must complete the work within a reasonable time.</w:t>
      </w:r>
      <w:r>
        <w:rPr>
          <w:rFonts w:cs="Arial"/>
          <w:b/>
          <w:sz w:val="24"/>
          <w:szCs w:val="24"/>
          <w:lang w:eastAsia="en-GB"/>
        </w:rPr>
        <w:t xml:space="preserve"> The Landlord may use a Letting Agent to ensure compliance with the Repairing Standard.</w:t>
      </w:r>
    </w:p>
    <w:p w14:paraId="3C43D930" w14:textId="77777777" w:rsidR="008C7200" w:rsidRPr="00D82BEB" w:rsidRDefault="008C7200" w:rsidP="008C7200">
      <w:pPr>
        <w:autoSpaceDE w:val="0"/>
        <w:autoSpaceDN w:val="0"/>
        <w:adjustRightInd w:val="0"/>
        <w:rPr>
          <w:rFonts w:cs="Arial"/>
          <w:b/>
          <w:sz w:val="24"/>
          <w:szCs w:val="24"/>
          <w:lang w:eastAsia="en-GB"/>
        </w:rPr>
      </w:pPr>
    </w:p>
    <w:p w14:paraId="11EFEC0B" w14:textId="77777777" w:rsidR="008C7200" w:rsidRPr="00D82BEB" w:rsidRDefault="008C7200" w:rsidP="008C7200">
      <w:pPr>
        <w:autoSpaceDE w:val="0"/>
        <w:autoSpaceDN w:val="0"/>
        <w:adjustRightInd w:val="0"/>
        <w:rPr>
          <w:rFonts w:cs="Arial"/>
          <w:b/>
          <w:sz w:val="24"/>
          <w:szCs w:val="24"/>
          <w:lang w:eastAsia="en-GB"/>
        </w:rPr>
      </w:pPr>
      <w:r w:rsidRPr="00D82BEB">
        <w:rPr>
          <w:rFonts w:cs="Arial"/>
          <w:b/>
          <w:sz w:val="24"/>
          <w:szCs w:val="24"/>
          <w:lang w:eastAsia="en-GB"/>
        </w:rPr>
        <w:t xml:space="preserve">A privately rented </w:t>
      </w:r>
      <w:r>
        <w:rPr>
          <w:rFonts w:cs="Arial"/>
          <w:b/>
          <w:sz w:val="24"/>
          <w:szCs w:val="24"/>
          <w:lang w:eastAsia="en-GB"/>
        </w:rPr>
        <w:t xml:space="preserve">let </w:t>
      </w:r>
      <w:r w:rsidRPr="00D82BEB">
        <w:rPr>
          <w:rFonts w:cs="Arial"/>
          <w:b/>
          <w:sz w:val="24"/>
          <w:szCs w:val="24"/>
          <w:lang w:eastAsia="en-GB"/>
        </w:rPr>
        <w:t>property must meet the Repairing Standard as follows:</w:t>
      </w:r>
    </w:p>
    <w:p w14:paraId="3C3F2129" w14:textId="77777777" w:rsidR="008C7200" w:rsidRPr="00D82BEB" w:rsidRDefault="008C7200" w:rsidP="008C7200">
      <w:pPr>
        <w:autoSpaceDE w:val="0"/>
        <w:autoSpaceDN w:val="0"/>
        <w:adjustRightInd w:val="0"/>
        <w:rPr>
          <w:rFonts w:cs="Arial"/>
          <w:b/>
          <w:sz w:val="24"/>
          <w:szCs w:val="24"/>
          <w:lang w:eastAsia="en-GB"/>
        </w:rPr>
      </w:pPr>
    </w:p>
    <w:p w14:paraId="5CE80074"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 xml:space="preserve">let </w:t>
      </w:r>
      <w:r w:rsidRPr="00D82BEB">
        <w:rPr>
          <w:rFonts w:cs="Arial"/>
          <w:b/>
          <w:sz w:val="24"/>
          <w:szCs w:val="24"/>
          <w:lang w:eastAsia="en-GB"/>
        </w:rPr>
        <w:t>property must be wind and water tight and in all other respects reasonably fit for people to live in.</w:t>
      </w:r>
    </w:p>
    <w:p w14:paraId="4B6644D2"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The structure and exterior (including drains, gutters and external pipes) must be in a reasonable state of repair and in proper working order.</w:t>
      </w:r>
    </w:p>
    <w:p w14:paraId="2D6B0E99"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Installations for supplying water, gas and electricity and for sanitation, space heating and heating water must be in a reasonable state of repair and in</w:t>
      </w:r>
      <w:r w:rsidRPr="00E3509F">
        <w:rPr>
          <w:rFonts w:cs="Arial"/>
          <w:b/>
          <w:sz w:val="24"/>
          <w:szCs w:val="24"/>
          <w:lang w:eastAsia="en-GB"/>
        </w:rPr>
        <w:t xml:space="preserve"> </w:t>
      </w:r>
      <w:r w:rsidRPr="00D82BEB">
        <w:rPr>
          <w:rFonts w:cs="Arial"/>
          <w:b/>
          <w:sz w:val="24"/>
          <w:szCs w:val="24"/>
          <w:lang w:eastAsia="en-GB"/>
        </w:rPr>
        <w:t>proper working order.</w:t>
      </w:r>
    </w:p>
    <w:p w14:paraId="7F1BC30B"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Any fixtures, fittings and appliances that the </w:t>
      </w:r>
      <w:r>
        <w:rPr>
          <w:rFonts w:cs="Arial"/>
          <w:b/>
          <w:sz w:val="24"/>
          <w:szCs w:val="24"/>
          <w:lang w:eastAsia="en-GB"/>
        </w:rPr>
        <w:t>Landlord</w:t>
      </w:r>
      <w:r w:rsidRPr="00D82BEB">
        <w:rPr>
          <w:rFonts w:cs="Arial"/>
          <w:b/>
          <w:sz w:val="24"/>
          <w:szCs w:val="24"/>
          <w:lang w:eastAsia="en-GB"/>
        </w:rPr>
        <w:t xml:space="preserve"> provides under the tenancy must be in a reasonable state of repair and in proper working order.</w:t>
      </w:r>
    </w:p>
    <w:p w14:paraId="6716776D"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Any furnishings that the </w:t>
      </w:r>
      <w:r>
        <w:rPr>
          <w:rFonts w:cs="Arial"/>
          <w:b/>
          <w:sz w:val="24"/>
          <w:szCs w:val="24"/>
          <w:lang w:eastAsia="en-GB"/>
        </w:rPr>
        <w:t>Landlord</w:t>
      </w:r>
      <w:r w:rsidRPr="00D82BEB">
        <w:rPr>
          <w:rFonts w:cs="Arial"/>
          <w:b/>
          <w:sz w:val="24"/>
          <w:szCs w:val="24"/>
          <w:lang w:eastAsia="en-GB"/>
        </w:rPr>
        <w:t xml:space="preserve"> provides under the tenancy must be capable of being used safely for the purpose for which they are designed.</w:t>
      </w:r>
    </w:p>
    <w:p w14:paraId="63F0894E"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lastRenderedPageBreak/>
        <w:t xml:space="preserve">The </w:t>
      </w:r>
      <w:r>
        <w:rPr>
          <w:rFonts w:cs="Arial"/>
          <w:b/>
          <w:sz w:val="24"/>
          <w:szCs w:val="24"/>
          <w:lang w:eastAsia="en-GB"/>
        </w:rPr>
        <w:t xml:space="preserve">let </w:t>
      </w:r>
      <w:r w:rsidRPr="00D82BEB">
        <w:rPr>
          <w:rFonts w:cs="Arial"/>
          <w:b/>
          <w:sz w:val="24"/>
          <w:szCs w:val="24"/>
          <w:lang w:eastAsia="en-GB"/>
        </w:rPr>
        <w:t>property must have a satisfactory way of detecting fires and for giving warning in the event of a fire or suspected fire</w:t>
      </w:r>
      <w:r w:rsidRPr="00D82BEB">
        <w:rPr>
          <w:rStyle w:val="FootnoteReference"/>
          <w:rFonts w:cs="Arial"/>
          <w:b/>
          <w:sz w:val="24"/>
          <w:szCs w:val="24"/>
          <w:lang w:eastAsia="en-GB"/>
        </w:rPr>
        <w:footnoteReference w:id="2"/>
      </w:r>
      <w:r w:rsidRPr="00D82BEB">
        <w:rPr>
          <w:rFonts w:cs="Arial"/>
          <w:b/>
          <w:sz w:val="24"/>
          <w:szCs w:val="24"/>
          <w:lang w:eastAsia="en-GB"/>
        </w:rPr>
        <w:t>.</w:t>
      </w:r>
    </w:p>
    <w:p w14:paraId="1DD06714" w14:textId="77777777" w:rsidR="008C7200" w:rsidRPr="00D82BEB" w:rsidRDefault="008C7200" w:rsidP="008C7200">
      <w:pPr>
        <w:numPr>
          <w:ilvl w:val="0"/>
          <w:numId w:val="21"/>
        </w:numPr>
        <w:autoSpaceDE w:val="0"/>
        <w:autoSpaceDN w:val="0"/>
        <w:adjustRightInd w:val="0"/>
        <w:rPr>
          <w:rFonts w:cs="Arial"/>
          <w:b/>
          <w:sz w:val="24"/>
          <w:szCs w:val="24"/>
          <w:lang w:eastAsia="en-GB"/>
        </w:rPr>
      </w:pPr>
      <w:r w:rsidRPr="00D82BEB">
        <w:rPr>
          <w:rFonts w:cs="Arial"/>
          <w:b/>
          <w:sz w:val="24"/>
          <w:szCs w:val="24"/>
          <w:lang w:eastAsia="en-GB"/>
        </w:rPr>
        <w:t xml:space="preserve">The </w:t>
      </w:r>
      <w:r>
        <w:rPr>
          <w:rFonts w:cs="Arial"/>
          <w:b/>
          <w:sz w:val="24"/>
          <w:szCs w:val="24"/>
          <w:lang w:eastAsia="en-GB"/>
        </w:rPr>
        <w:t xml:space="preserve">let </w:t>
      </w:r>
      <w:r w:rsidRPr="00D82BEB">
        <w:rPr>
          <w:rFonts w:cs="Arial"/>
          <w:b/>
          <w:sz w:val="24"/>
          <w:szCs w:val="24"/>
          <w:lang w:eastAsia="en-GB"/>
        </w:rPr>
        <w:t>property must have a satisfactory way of giving warning if there is a hazardous concentration of carbon monoxide gas</w:t>
      </w:r>
      <w:r w:rsidRPr="00D82BEB">
        <w:rPr>
          <w:rStyle w:val="FootnoteReference"/>
          <w:rFonts w:cs="Arial"/>
          <w:b/>
          <w:sz w:val="24"/>
          <w:szCs w:val="24"/>
          <w:lang w:eastAsia="en-GB"/>
        </w:rPr>
        <w:footnoteReference w:id="3"/>
      </w:r>
      <w:r w:rsidRPr="00D82BEB">
        <w:rPr>
          <w:rFonts w:cs="Arial"/>
          <w:b/>
          <w:sz w:val="24"/>
          <w:szCs w:val="24"/>
          <w:lang w:eastAsia="en-GB"/>
        </w:rPr>
        <w:t>.</w:t>
      </w:r>
      <w:r>
        <w:rPr>
          <w:rFonts w:cs="Arial"/>
          <w:b/>
          <w:sz w:val="24"/>
          <w:szCs w:val="24"/>
          <w:lang w:eastAsia="en-GB"/>
        </w:rPr>
        <w:t xml:space="preserve"> </w:t>
      </w:r>
    </w:p>
    <w:p w14:paraId="5F0F39C3" w14:textId="77777777" w:rsidR="008C7200" w:rsidRPr="00D82BEB" w:rsidRDefault="008C7200" w:rsidP="008C7200">
      <w:pPr>
        <w:autoSpaceDE w:val="0"/>
        <w:autoSpaceDN w:val="0"/>
        <w:adjustRightInd w:val="0"/>
        <w:rPr>
          <w:rFonts w:cs="Arial"/>
          <w:b/>
          <w:sz w:val="24"/>
          <w:szCs w:val="24"/>
          <w:lang w:eastAsia="en-GB"/>
        </w:rPr>
      </w:pPr>
    </w:p>
    <w:p w14:paraId="6627E353" w14:textId="77777777" w:rsidR="008C7200" w:rsidRPr="00D82BEB" w:rsidRDefault="008C7200" w:rsidP="008C7200">
      <w:pPr>
        <w:rPr>
          <w:rFonts w:cs="Arial"/>
          <w:b/>
          <w:sz w:val="24"/>
          <w:szCs w:val="24"/>
        </w:rPr>
      </w:pPr>
      <w:r w:rsidRPr="00D82BEB">
        <w:rPr>
          <w:rFonts w:cs="Arial"/>
          <w:b/>
          <w:sz w:val="24"/>
          <w:szCs w:val="24"/>
        </w:rPr>
        <w:t xml:space="preserve">If the Tenant believes that the Landlord has failed to ensure that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meets the Repairing Standard at all times during the tenancy, he or she should discuss this with the Landlord in the first instance. If the Landlord does not rectify the problem within a reasonable time, the </w:t>
      </w:r>
      <w:r>
        <w:rPr>
          <w:rFonts w:cs="Arial"/>
          <w:b/>
          <w:sz w:val="24"/>
          <w:szCs w:val="24"/>
        </w:rPr>
        <w:t>T</w:t>
      </w:r>
      <w:r w:rsidRPr="00D82BEB">
        <w:rPr>
          <w:rFonts w:cs="Arial"/>
          <w:b/>
          <w:sz w:val="24"/>
          <w:szCs w:val="24"/>
        </w:rPr>
        <w:t>enant has the right to apply to the First-tier Tribunal (“the Tribunal”). The Tribunal may reject the application; consider whether the case can be resolved by the Tenant and Landlord (for example, by agreeing to mediation); consider the application; or reject the case. The Tribunal has power to require a Landlord to carry out work necessary to meet the Repairing Standard.</w:t>
      </w:r>
    </w:p>
    <w:p w14:paraId="2348E02A" w14:textId="77777777" w:rsidR="008C7200" w:rsidRPr="00D82BEB" w:rsidRDefault="008C7200" w:rsidP="008C7200">
      <w:pPr>
        <w:autoSpaceDE w:val="0"/>
        <w:autoSpaceDN w:val="0"/>
        <w:adjustRightInd w:val="0"/>
        <w:rPr>
          <w:rFonts w:cs="Arial"/>
          <w:b/>
          <w:sz w:val="24"/>
          <w:szCs w:val="24"/>
          <w:lang w:eastAsia="en-GB"/>
        </w:rPr>
      </w:pPr>
    </w:p>
    <w:p w14:paraId="3DCC6C25" w14:textId="77777777" w:rsidR="008C7200" w:rsidRPr="00D82BEB" w:rsidRDefault="008C7200" w:rsidP="008C7200">
      <w:pPr>
        <w:rPr>
          <w:rFonts w:cs="Arial"/>
          <w:b/>
          <w:sz w:val="24"/>
          <w:szCs w:val="24"/>
        </w:rPr>
      </w:pPr>
      <w:r w:rsidRPr="00D82BEB">
        <w:rPr>
          <w:rFonts w:cs="Arial"/>
          <w:b/>
          <w:sz w:val="24"/>
          <w:szCs w:val="24"/>
        </w:rPr>
        <w:t xml:space="preserve">The Repairing Standard does not cover work for which the Tenant is responsible due to his or her duty to use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 xml:space="preserve">roperty in a proper manner; nor does it cover the repair or maintenance of anything that the Tenant is entitled to remove from the </w:t>
      </w:r>
      <w:r>
        <w:rPr>
          <w:rFonts w:cs="Arial"/>
          <w:b/>
          <w:sz w:val="24"/>
          <w:szCs w:val="24"/>
        </w:rPr>
        <w:t>L</w:t>
      </w:r>
      <w:r w:rsidRPr="00D82BEB">
        <w:rPr>
          <w:rFonts w:cs="Arial"/>
          <w:b/>
          <w:sz w:val="24"/>
          <w:szCs w:val="24"/>
        </w:rPr>
        <w:t xml:space="preserve">et </w:t>
      </w:r>
      <w:r>
        <w:rPr>
          <w:rFonts w:cs="Arial"/>
          <w:b/>
          <w:sz w:val="24"/>
          <w:szCs w:val="24"/>
        </w:rPr>
        <w:t>P</w:t>
      </w:r>
      <w:r w:rsidRPr="00D82BEB">
        <w:rPr>
          <w:rFonts w:cs="Arial"/>
          <w:b/>
          <w:sz w:val="24"/>
          <w:szCs w:val="24"/>
        </w:rPr>
        <w:t>roperty.</w:t>
      </w:r>
    </w:p>
    <w:p w14:paraId="665DACD1" w14:textId="77777777" w:rsidR="008C7200" w:rsidRDefault="008C7200" w:rsidP="008C7200">
      <w:pPr>
        <w:pStyle w:val="Heading3"/>
        <w:ind w:left="1440"/>
        <w:rPr>
          <w:rFonts w:cs="Arial"/>
          <w:b/>
        </w:rPr>
      </w:pPr>
    </w:p>
    <w:p w14:paraId="32BBC4EA" w14:textId="77777777" w:rsidR="008C7200" w:rsidRDefault="008C7200" w:rsidP="008C7200">
      <w:pPr>
        <w:rPr>
          <w:b/>
          <w:sz w:val="24"/>
          <w:szCs w:val="24"/>
        </w:rPr>
      </w:pPr>
    </w:p>
    <w:p w14:paraId="687E0991" w14:textId="77777777" w:rsidR="008C7200" w:rsidRPr="00EA4AE6" w:rsidRDefault="008C7200" w:rsidP="008C7200">
      <w:pPr>
        <w:rPr>
          <w:b/>
          <w:sz w:val="24"/>
          <w:szCs w:val="24"/>
        </w:rPr>
      </w:pPr>
      <w:r w:rsidRPr="00EA4AE6">
        <w:rPr>
          <w:b/>
          <w:sz w:val="24"/>
          <w:szCs w:val="24"/>
        </w:rPr>
        <w:t>Structure &amp; exterior</w:t>
      </w:r>
      <w:r>
        <w:rPr>
          <w:b/>
          <w:sz w:val="24"/>
          <w:szCs w:val="24"/>
        </w:rPr>
        <w:t>:</w:t>
      </w:r>
      <w:r w:rsidRPr="00EA4AE6">
        <w:rPr>
          <w:b/>
          <w:sz w:val="24"/>
          <w:szCs w:val="24"/>
        </w:rPr>
        <w:t xml:space="preserve"> </w:t>
      </w:r>
    </w:p>
    <w:p w14:paraId="4641E13B" w14:textId="77777777" w:rsidR="008C7200" w:rsidRPr="00D82BEB" w:rsidRDefault="008C7200" w:rsidP="008C7200">
      <w:pPr>
        <w:rPr>
          <w:rFonts w:cs="Arial"/>
          <w:b/>
          <w:sz w:val="24"/>
          <w:szCs w:val="24"/>
        </w:rPr>
      </w:pPr>
    </w:p>
    <w:p w14:paraId="686A814D" w14:textId="77777777" w:rsidR="008C7200" w:rsidRPr="00D82BEB" w:rsidRDefault="008C7200" w:rsidP="008C7200">
      <w:pPr>
        <w:rPr>
          <w:rFonts w:cs="Arial"/>
          <w:b/>
          <w:sz w:val="24"/>
          <w:szCs w:val="24"/>
        </w:rPr>
      </w:pPr>
      <w:r w:rsidRPr="00D82BEB">
        <w:rPr>
          <w:rFonts w:cs="Arial"/>
          <w:b/>
          <w:sz w:val="24"/>
          <w:szCs w:val="24"/>
        </w:rPr>
        <w:t>The Landlord undertakes (together with any other owners of common parts of the building in which the accommodation is situated, if appropriate) to keep in repair the structure and exterior of the accommodation including the following:</w:t>
      </w:r>
    </w:p>
    <w:p w14:paraId="58EF6440" w14:textId="77777777" w:rsidR="008C7200" w:rsidRPr="00D82BEB" w:rsidRDefault="008C7200" w:rsidP="008C7200">
      <w:pPr>
        <w:rPr>
          <w:rFonts w:cs="Arial"/>
          <w:b/>
          <w:sz w:val="24"/>
          <w:szCs w:val="24"/>
        </w:rPr>
      </w:pPr>
    </w:p>
    <w:p w14:paraId="72E5E00F" w14:textId="77777777" w:rsidR="008C7200" w:rsidRPr="00472CBF" w:rsidRDefault="008C7200" w:rsidP="008C7200">
      <w:pPr>
        <w:numPr>
          <w:ilvl w:val="0"/>
          <w:numId w:val="20"/>
        </w:numPr>
        <w:rPr>
          <w:rFonts w:cs="Arial"/>
          <w:sz w:val="24"/>
          <w:szCs w:val="24"/>
        </w:rPr>
      </w:pPr>
      <w:r w:rsidRPr="00472CBF">
        <w:rPr>
          <w:rFonts w:cs="Arial"/>
          <w:sz w:val="24"/>
          <w:szCs w:val="24"/>
        </w:rPr>
        <w:t>drains, gutters and external pipes;</w:t>
      </w:r>
    </w:p>
    <w:p w14:paraId="77D1A678" w14:textId="77777777" w:rsidR="008C7200" w:rsidRPr="00472CBF" w:rsidRDefault="008C7200" w:rsidP="008C7200">
      <w:pPr>
        <w:numPr>
          <w:ilvl w:val="0"/>
          <w:numId w:val="20"/>
        </w:numPr>
        <w:rPr>
          <w:rFonts w:cs="Arial"/>
          <w:sz w:val="24"/>
          <w:szCs w:val="24"/>
        </w:rPr>
      </w:pPr>
      <w:r w:rsidRPr="00472CBF">
        <w:rPr>
          <w:rFonts w:cs="Arial"/>
          <w:sz w:val="24"/>
          <w:szCs w:val="24"/>
        </w:rPr>
        <w:t>roof;</w:t>
      </w:r>
    </w:p>
    <w:p w14:paraId="40EC2FB9" w14:textId="77777777" w:rsidR="008C7200" w:rsidRPr="00472CBF" w:rsidRDefault="008C7200" w:rsidP="008C7200">
      <w:pPr>
        <w:numPr>
          <w:ilvl w:val="0"/>
          <w:numId w:val="20"/>
        </w:numPr>
        <w:rPr>
          <w:rFonts w:cs="Arial"/>
          <w:sz w:val="24"/>
          <w:szCs w:val="24"/>
        </w:rPr>
      </w:pPr>
      <w:r w:rsidRPr="00472CBF">
        <w:rPr>
          <w:rFonts w:cs="Arial"/>
          <w:sz w:val="24"/>
          <w:szCs w:val="24"/>
        </w:rPr>
        <w:t xml:space="preserve">outside walls, doors, windowsills, window catches, sash cords, and window frames; </w:t>
      </w:r>
    </w:p>
    <w:p w14:paraId="3FEF95DD" w14:textId="77777777" w:rsidR="008C7200" w:rsidRPr="00472CBF" w:rsidRDefault="008C7200" w:rsidP="008C7200">
      <w:pPr>
        <w:numPr>
          <w:ilvl w:val="0"/>
          <w:numId w:val="20"/>
        </w:numPr>
        <w:rPr>
          <w:rFonts w:cs="Arial"/>
          <w:sz w:val="24"/>
          <w:szCs w:val="24"/>
        </w:rPr>
      </w:pPr>
      <w:r w:rsidRPr="00472CBF">
        <w:rPr>
          <w:rFonts w:cs="Arial"/>
          <w:sz w:val="24"/>
          <w:szCs w:val="24"/>
        </w:rPr>
        <w:t>internal walls, floors, ceilings, doors, door frames, internal stair cases and landings;</w:t>
      </w:r>
    </w:p>
    <w:p w14:paraId="655507F7" w14:textId="77777777" w:rsidR="008C7200" w:rsidRPr="00472CBF" w:rsidRDefault="008C7200" w:rsidP="008C7200">
      <w:pPr>
        <w:numPr>
          <w:ilvl w:val="0"/>
          <w:numId w:val="20"/>
        </w:numPr>
        <w:rPr>
          <w:rFonts w:cs="Arial"/>
          <w:sz w:val="24"/>
          <w:szCs w:val="24"/>
        </w:rPr>
      </w:pPr>
      <w:r w:rsidRPr="00472CBF">
        <w:rPr>
          <w:rFonts w:cs="Arial"/>
          <w:sz w:val="24"/>
          <w:szCs w:val="24"/>
        </w:rPr>
        <w:t>chimneys, chimney stacks, and flues;</w:t>
      </w:r>
    </w:p>
    <w:p w14:paraId="0A1F6FEB" w14:textId="77777777" w:rsidR="008C7200" w:rsidRPr="00472CBF" w:rsidRDefault="008C7200" w:rsidP="008C7200">
      <w:pPr>
        <w:numPr>
          <w:ilvl w:val="0"/>
          <w:numId w:val="20"/>
        </w:numPr>
        <w:rPr>
          <w:rFonts w:cs="Arial"/>
          <w:sz w:val="24"/>
          <w:szCs w:val="24"/>
        </w:rPr>
      </w:pPr>
      <w:r w:rsidRPr="00472CBF">
        <w:rPr>
          <w:rFonts w:cs="Arial"/>
          <w:sz w:val="24"/>
          <w:szCs w:val="24"/>
        </w:rPr>
        <w:t>pathways, steps or other means of access;</w:t>
      </w:r>
    </w:p>
    <w:p w14:paraId="73152E09" w14:textId="77777777" w:rsidR="008C7200" w:rsidRPr="00472CBF" w:rsidRDefault="008C7200" w:rsidP="008C7200">
      <w:pPr>
        <w:numPr>
          <w:ilvl w:val="0"/>
          <w:numId w:val="20"/>
        </w:numPr>
        <w:rPr>
          <w:rFonts w:cs="Arial"/>
          <w:sz w:val="24"/>
          <w:szCs w:val="24"/>
        </w:rPr>
      </w:pPr>
      <w:r w:rsidRPr="00472CBF">
        <w:rPr>
          <w:rFonts w:cs="Arial"/>
          <w:sz w:val="24"/>
          <w:szCs w:val="24"/>
        </w:rPr>
        <w:t xml:space="preserve">plaster work; </w:t>
      </w:r>
    </w:p>
    <w:p w14:paraId="0E93FACC" w14:textId="77777777" w:rsidR="008C7200" w:rsidRPr="00472CBF" w:rsidRDefault="008C7200" w:rsidP="008C7200">
      <w:pPr>
        <w:numPr>
          <w:ilvl w:val="0"/>
          <w:numId w:val="20"/>
        </w:numPr>
        <w:rPr>
          <w:rFonts w:cs="Arial"/>
          <w:sz w:val="24"/>
          <w:szCs w:val="24"/>
        </w:rPr>
      </w:pPr>
      <w:r w:rsidRPr="00472CBF">
        <w:rPr>
          <w:rFonts w:cs="Arial"/>
          <w:sz w:val="24"/>
          <w:szCs w:val="24"/>
        </w:rPr>
        <w:t xml:space="preserve">boundary walls and fences. </w:t>
      </w:r>
    </w:p>
    <w:p w14:paraId="5E090A65" w14:textId="77777777" w:rsidR="008C7200" w:rsidRDefault="008C7200" w:rsidP="008C7200">
      <w:pPr>
        <w:pStyle w:val="Heading6"/>
        <w:rPr>
          <w:b/>
        </w:rPr>
      </w:pPr>
    </w:p>
    <w:p w14:paraId="1BE0BDEE" w14:textId="77777777" w:rsidR="00F178C6" w:rsidRPr="00F178C6" w:rsidRDefault="00F178C6" w:rsidP="00F178C6"/>
    <w:p w14:paraId="17E302E5" w14:textId="77777777" w:rsidR="008C7200" w:rsidRPr="00EA4AE6" w:rsidRDefault="008C7200" w:rsidP="008C7200">
      <w:pPr>
        <w:rPr>
          <w:rFonts w:cs="Arial"/>
          <w:b/>
          <w:sz w:val="24"/>
          <w:szCs w:val="24"/>
        </w:rPr>
      </w:pPr>
      <w:r w:rsidRPr="00EA4AE6">
        <w:rPr>
          <w:rFonts w:cs="Arial"/>
          <w:b/>
          <w:sz w:val="24"/>
          <w:szCs w:val="24"/>
        </w:rPr>
        <w:t>Gas safety</w:t>
      </w:r>
      <w:r>
        <w:rPr>
          <w:rFonts w:cs="Arial"/>
          <w:b/>
          <w:sz w:val="24"/>
          <w:szCs w:val="24"/>
        </w:rPr>
        <w:t>:</w:t>
      </w:r>
    </w:p>
    <w:p w14:paraId="7AF2BDD7" w14:textId="77777777" w:rsidR="008C7200" w:rsidRPr="00D82BEB" w:rsidRDefault="008C7200" w:rsidP="008C7200">
      <w:pPr>
        <w:rPr>
          <w:rFonts w:cs="Arial"/>
          <w:b/>
          <w:sz w:val="24"/>
          <w:szCs w:val="24"/>
        </w:rPr>
      </w:pPr>
    </w:p>
    <w:p w14:paraId="4D69D937" w14:textId="77777777" w:rsidR="008C7200" w:rsidRPr="00D82BEB" w:rsidRDefault="008C7200" w:rsidP="008C7200">
      <w:pPr>
        <w:rPr>
          <w:rFonts w:cs="Arial"/>
          <w:b/>
          <w:sz w:val="24"/>
          <w:szCs w:val="24"/>
        </w:rPr>
      </w:pPr>
      <w:r w:rsidRPr="00D82BEB">
        <w:rPr>
          <w:rFonts w:cs="Arial"/>
          <w:b/>
          <w:sz w:val="24"/>
          <w:szCs w:val="24"/>
        </w:rPr>
        <w:t>The Landlord must ensure that there is an annual Gas safety check on all pipework and appliances</w:t>
      </w:r>
      <w:r>
        <w:rPr>
          <w:rFonts w:cs="Arial"/>
          <w:b/>
          <w:sz w:val="24"/>
          <w:szCs w:val="24"/>
        </w:rPr>
        <w:t xml:space="preserve"> carried out by a Gas Safe registered engineer</w:t>
      </w:r>
      <w:r w:rsidRPr="00D82BEB">
        <w:rPr>
          <w:rFonts w:cs="Arial"/>
          <w:b/>
          <w:sz w:val="24"/>
          <w:szCs w:val="24"/>
        </w:rPr>
        <w:t>. The check must be carried out by a Gas Safe Registered engineer. The Tenant must be given a copy of the Landlord</w:t>
      </w:r>
      <w:r>
        <w:rPr>
          <w:rFonts w:cs="Arial"/>
          <w:b/>
          <w:sz w:val="24"/>
          <w:szCs w:val="24"/>
        </w:rPr>
        <w:t>’</w:t>
      </w:r>
      <w:r w:rsidRPr="00D82BEB">
        <w:rPr>
          <w:rFonts w:cs="Arial"/>
          <w:b/>
          <w:sz w:val="24"/>
          <w:szCs w:val="24"/>
        </w:rPr>
        <w:t xml:space="preserve">s gas safety certificate. The Landlord must keep certificates for at least 2 years. The Gas Safety (Installation and use) Regulations 1998 places duties on Tenants to report any defects with gas </w:t>
      </w:r>
      <w:r w:rsidRPr="00D82BEB">
        <w:rPr>
          <w:rFonts w:cs="Arial"/>
          <w:b/>
          <w:sz w:val="24"/>
          <w:szCs w:val="24"/>
        </w:rPr>
        <w:lastRenderedPageBreak/>
        <w:t xml:space="preserve">pipework or gas appliances that they are aware of to the Landlord. Tenants are forbidden to use appliances that have been deemed unsafe by a gas contractor. </w:t>
      </w:r>
    </w:p>
    <w:p w14:paraId="70BEF369" w14:textId="77777777" w:rsidR="008C7200" w:rsidRPr="00D82BEB" w:rsidRDefault="008C7200" w:rsidP="008C7200">
      <w:pPr>
        <w:rPr>
          <w:rFonts w:cs="Arial"/>
          <w:b/>
          <w:sz w:val="24"/>
          <w:szCs w:val="24"/>
        </w:rPr>
      </w:pPr>
    </w:p>
    <w:p w14:paraId="688CFA94" w14:textId="77777777" w:rsidR="008C7200" w:rsidRPr="00D82BEB" w:rsidRDefault="008C7200" w:rsidP="008C7200">
      <w:pPr>
        <w:rPr>
          <w:rFonts w:cs="Arial"/>
          <w:b/>
          <w:sz w:val="24"/>
          <w:szCs w:val="24"/>
        </w:rPr>
      </w:pPr>
      <w:r w:rsidRPr="00D82BEB">
        <w:rPr>
          <w:rFonts w:cs="Arial"/>
          <w:b/>
          <w:sz w:val="24"/>
          <w:szCs w:val="24"/>
        </w:rPr>
        <w:t xml:space="preserve">The Landlord must also ensure that a carbon monoxide detector is installed where there is a </w:t>
      </w:r>
      <w:r>
        <w:rPr>
          <w:rFonts w:cs="Arial"/>
          <w:b/>
          <w:sz w:val="24"/>
          <w:szCs w:val="24"/>
        </w:rPr>
        <w:t>fixed c</w:t>
      </w:r>
      <w:r w:rsidRPr="00160C45">
        <w:rPr>
          <w:rFonts w:cs="Arial"/>
          <w:b/>
          <w:sz w:val="24"/>
          <w:szCs w:val="24"/>
        </w:rPr>
        <w:t>arbon-fuelled</w:t>
      </w:r>
      <w:r w:rsidRPr="00D82BEB" w:rsidDel="00160C45">
        <w:rPr>
          <w:rFonts w:cs="Arial"/>
          <w:b/>
          <w:sz w:val="24"/>
          <w:szCs w:val="24"/>
        </w:rPr>
        <w:t xml:space="preserve"> </w:t>
      </w:r>
      <w:r w:rsidRPr="00D82BEB">
        <w:rPr>
          <w:rFonts w:cs="Arial"/>
          <w:b/>
          <w:sz w:val="24"/>
          <w:szCs w:val="24"/>
        </w:rPr>
        <w:t xml:space="preserve">appliance ( excluding an appliance used solely for cooking ) or where a </w:t>
      </w:r>
      <w:r>
        <w:rPr>
          <w:rFonts w:cs="Arial"/>
          <w:b/>
          <w:sz w:val="24"/>
          <w:szCs w:val="24"/>
        </w:rPr>
        <w:t>fixed c</w:t>
      </w:r>
      <w:r w:rsidRPr="00160C45">
        <w:rPr>
          <w:rFonts w:cs="Arial"/>
          <w:b/>
          <w:sz w:val="24"/>
          <w:szCs w:val="24"/>
        </w:rPr>
        <w:t>arbon-fuelled</w:t>
      </w:r>
      <w:r w:rsidRPr="00160C45" w:rsidDel="00160C45">
        <w:rPr>
          <w:rFonts w:cs="Arial"/>
          <w:b/>
          <w:sz w:val="24"/>
          <w:szCs w:val="24"/>
        </w:rPr>
        <w:t xml:space="preserve"> </w:t>
      </w:r>
      <w:r w:rsidRPr="00D82BEB">
        <w:rPr>
          <w:rFonts w:cs="Arial"/>
          <w:b/>
          <w:sz w:val="24"/>
          <w:szCs w:val="24"/>
        </w:rPr>
        <w:t xml:space="preserve">appliance is situated in an inter-connected space such as a garage. </w:t>
      </w:r>
      <w:r>
        <w:rPr>
          <w:rFonts w:cs="Arial"/>
          <w:b/>
          <w:sz w:val="24"/>
          <w:szCs w:val="24"/>
        </w:rPr>
        <w:t xml:space="preserve">A </w:t>
      </w:r>
      <w:r w:rsidRPr="00160C45">
        <w:rPr>
          <w:rFonts w:cs="Arial"/>
          <w:b/>
          <w:sz w:val="24"/>
          <w:szCs w:val="24"/>
        </w:rPr>
        <w:t>carbon monoxide detector is also required in the bedrooms and main living room if a flue from a carbon-fuelled appliance passes through the room. “Carbon-fuelled” includes wood, coal and oil as well as gas.</w:t>
      </w:r>
    </w:p>
    <w:p w14:paraId="0375EE4A" w14:textId="77777777" w:rsidR="008C7200" w:rsidRDefault="008C7200" w:rsidP="008C7200">
      <w:pPr>
        <w:rPr>
          <w:b/>
          <w:sz w:val="24"/>
          <w:szCs w:val="24"/>
        </w:rPr>
      </w:pPr>
      <w:r>
        <w:rPr>
          <w:b/>
          <w:sz w:val="24"/>
          <w:szCs w:val="24"/>
        </w:rPr>
        <w:tab/>
      </w:r>
    </w:p>
    <w:p w14:paraId="5E433D49" w14:textId="77777777" w:rsidR="00163817" w:rsidRDefault="00163817" w:rsidP="008C7200">
      <w:pPr>
        <w:rPr>
          <w:b/>
          <w:sz w:val="24"/>
          <w:szCs w:val="24"/>
        </w:rPr>
      </w:pPr>
    </w:p>
    <w:p w14:paraId="54930065" w14:textId="77777777" w:rsidR="008C7200" w:rsidRPr="00EA4AE6" w:rsidRDefault="008C7200" w:rsidP="008C7200">
      <w:pPr>
        <w:rPr>
          <w:b/>
          <w:sz w:val="24"/>
          <w:szCs w:val="24"/>
        </w:rPr>
      </w:pPr>
      <w:r w:rsidRPr="00EA4AE6">
        <w:rPr>
          <w:b/>
          <w:sz w:val="24"/>
          <w:szCs w:val="24"/>
        </w:rPr>
        <w:t>Electrical safety</w:t>
      </w:r>
      <w:r>
        <w:rPr>
          <w:b/>
          <w:sz w:val="24"/>
          <w:szCs w:val="24"/>
        </w:rPr>
        <w:t>:</w:t>
      </w:r>
    </w:p>
    <w:p w14:paraId="26830B98" w14:textId="77777777" w:rsidR="008C7200" w:rsidRPr="00D82BEB" w:rsidRDefault="008C7200" w:rsidP="008C7200">
      <w:pPr>
        <w:rPr>
          <w:b/>
        </w:rPr>
      </w:pPr>
    </w:p>
    <w:p w14:paraId="0C608516" w14:textId="77777777" w:rsidR="008C7200" w:rsidRPr="00D82BEB" w:rsidRDefault="008C7200" w:rsidP="008C7200">
      <w:pPr>
        <w:rPr>
          <w:b/>
          <w:sz w:val="24"/>
          <w:szCs w:val="24"/>
        </w:rPr>
      </w:pPr>
      <w:r w:rsidRPr="00D82BEB">
        <w:rPr>
          <w:b/>
          <w:sz w:val="24"/>
          <w:szCs w:val="24"/>
        </w:rPr>
        <w:t xml:space="preserve">The </w:t>
      </w:r>
      <w:r>
        <w:rPr>
          <w:b/>
          <w:sz w:val="24"/>
          <w:szCs w:val="24"/>
        </w:rPr>
        <w:t>L</w:t>
      </w:r>
      <w:r w:rsidRPr="00D82BEB">
        <w:rPr>
          <w:b/>
          <w:sz w:val="24"/>
          <w:szCs w:val="24"/>
        </w:rPr>
        <w:t>andlord must ensure that an electrical safety inspection is carried out at least every five years consisting of an Electrical Installation Condition Report (EICR) and Portable Appliance Testing</w:t>
      </w:r>
      <w:r>
        <w:rPr>
          <w:b/>
          <w:sz w:val="24"/>
          <w:szCs w:val="24"/>
        </w:rPr>
        <w:t xml:space="preserve"> (PAT)</w:t>
      </w:r>
      <w:r w:rsidRPr="00D82BEB">
        <w:rPr>
          <w:b/>
          <w:sz w:val="24"/>
          <w:szCs w:val="24"/>
        </w:rPr>
        <w:t xml:space="preserve"> on applia</w:t>
      </w:r>
      <w:r>
        <w:rPr>
          <w:b/>
          <w:sz w:val="24"/>
          <w:szCs w:val="24"/>
        </w:rPr>
        <w:t xml:space="preserve">nces provided by the Landlord.  If the tester recommends more frequent testing the landlord should follow the tester’s advice. </w:t>
      </w:r>
      <w:r w:rsidRPr="00D82BEB">
        <w:rPr>
          <w:b/>
          <w:sz w:val="24"/>
          <w:szCs w:val="24"/>
        </w:rPr>
        <w:t xml:space="preserve">The EICR which must be completed by a suitably competent person </w:t>
      </w:r>
      <w:r>
        <w:rPr>
          <w:b/>
          <w:sz w:val="24"/>
          <w:szCs w:val="24"/>
        </w:rPr>
        <w:t xml:space="preserve">and </w:t>
      </w:r>
      <w:r w:rsidRPr="00D82BEB">
        <w:rPr>
          <w:b/>
          <w:sz w:val="24"/>
          <w:szCs w:val="24"/>
        </w:rPr>
        <w:t xml:space="preserve">must cover </w:t>
      </w:r>
    </w:p>
    <w:p w14:paraId="6DDE5FAD" w14:textId="77777777" w:rsidR="008C7200" w:rsidRPr="00D82BEB" w:rsidRDefault="008C7200" w:rsidP="008C7200">
      <w:pPr>
        <w:rPr>
          <w:b/>
          <w:sz w:val="24"/>
          <w:szCs w:val="24"/>
        </w:rPr>
      </w:pPr>
    </w:p>
    <w:p w14:paraId="07096304" w14:textId="77777777" w:rsidR="008C7200" w:rsidRDefault="008C7200" w:rsidP="008C7200">
      <w:pPr>
        <w:numPr>
          <w:ilvl w:val="0"/>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Installations for the supply of electricity,</w:t>
      </w:r>
    </w:p>
    <w:p w14:paraId="0E284AFA" w14:textId="77777777" w:rsidR="008C7200" w:rsidRPr="00D82BEB" w:rsidRDefault="008C7200" w:rsidP="008C7200">
      <w:pPr>
        <w:tabs>
          <w:tab w:val="left" w:pos="720"/>
          <w:tab w:val="left" w:pos="1440"/>
          <w:tab w:val="left" w:pos="2160"/>
          <w:tab w:val="left" w:pos="2880"/>
          <w:tab w:val="left" w:pos="4680"/>
          <w:tab w:val="left" w:pos="5400"/>
          <w:tab w:val="right" w:pos="9000"/>
        </w:tabs>
        <w:ind w:left="1440"/>
        <w:jc w:val="both"/>
        <w:rPr>
          <w:b/>
          <w:sz w:val="24"/>
          <w:szCs w:val="24"/>
        </w:rPr>
      </w:pPr>
    </w:p>
    <w:p w14:paraId="3AD106FA" w14:textId="77777777" w:rsidR="008C7200" w:rsidRDefault="008C7200" w:rsidP="008C7200">
      <w:pPr>
        <w:numPr>
          <w:ilvl w:val="0"/>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Electrical fittings, including –</w:t>
      </w:r>
    </w:p>
    <w:p w14:paraId="00057A78" w14:textId="77777777" w:rsidR="008C7200" w:rsidRPr="00D82BEB" w:rsidRDefault="008C7200" w:rsidP="008C7200">
      <w:pPr>
        <w:tabs>
          <w:tab w:val="left" w:pos="720"/>
          <w:tab w:val="left" w:pos="1440"/>
          <w:tab w:val="left" w:pos="2160"/>
          <w:tab w:val="left" w:pos="2880"/>
          <w:tab w:val="left" w:pos="4680"/>
          <w:tab w:val="left" w:pos="5400"/>
          <w:tab w:val="right" w:pos="9000"/>
        </w:tabs>
        <w:ind w:left="1440"/>
        <w:jc w:val="both"/>
        <w:rPr>
          <w:b/>
          <w:sz w:val="24"/>
          <w:szCs w:val="24"/>
        </w:rPr>
      </w:pPr>
    </w:p>
    <w:p w14:paraId="6D37F24E"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jc w:val="both"/>
        <w:rPr>
          <w:b/>
          <w:sz w:val="24"/>
          <w:szCs w:val="24"/>
        </w:rPr>
      </w:pPr>
      <w:r w:rsidRPr="00D82BEB">
        <w:rPr>
          <w:b/>
          <w:sz w:val="24"/>
          <w:szCs w:val="24"/>
        </w:rPr>
        <w:t>The consumer unit(s)</w:t>
      </w:r>
    </w:p>
    <w:p w14:paraId="16579AB1"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jc w:val="both"/>
        <w:rPr>
          <w:b/>
          <w:sz w:val="24"/>
          <w:szCs w:val="24"/>
        </w:rPr>
      </w:pPr>
      <w:r w:rsidRPr="00D82BEB">
        <w:rPr>
          <w:b/>
          <w:sz w:val="24"/>
          <w:szCs w:val="24"/>
        </w:rPr>
        <w:t xml:space="preserve">Switches </w:t>
      </w:r>
    </w:p>
    <w:p w14:paraId="39D63F69"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spacing w:line="240" w:lineRule="atLeast"/>
        <w:jc w:val="both"/>
        <w:rPr>
          <w:b/>
          <w:sz w:val="24"/>
          <w:szCs w:val="24"/>
        </w:rPr>
      </w:pPr>
      <w:r w:rsidRPr="00D82BEB">
        <w:rPr>
          <w:b/>
          <w:sz w:val="24"/>
          <w:szCs w:val="24"/>
        </w:rPr>
        <w:t>Socket outlets</w:t>
      </w:r>
    </w:p>
    <w:p w14:paraId="6B4B6114"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spacing w:line="240" w:lineRule="atLeast"/>
        <w:jc w:val="both"/>
        <w:rPr>
          <w:b/>
          <w:sz w:val="24"/>
          <w:szCs w:val="24"/>
        </w:rPr>
      </w:pPr>
      <w:r w:rsidRPr="00D82BEB">
        <w:rPr>
          <w:b/>
          <w:sz w:val="24"/>
          <w:szCs w:val="24"/>
        </w:rPr>
        <w:t xml:space="preserve">Light fittings </w:t>
      </w:r>
    </w:p>
    <w:p w14:paraId="45D83679"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spacing w:line="240" w:lineRule="atLeast"/>
        <w:jc w:val="both"/>
        <w:rPr>
          <w:b/>
          <w:sz w:val="24"/>
          <w:szCs w:val="24"/>
        </w:rPr>
      </w:pPr>
      <w:r w:rsidRPr="00D82BEB">
        <w:rPr>
          <w:b/>
          <w:sz w:val="24"/>
          <w:szCs w:val="24"/>
        </w:rPr>
        <w:t>Any visible wiring, and</w:t>
      </w:r>
    </w:p>
    <w:p w14:paraId="12AEA3B1" w14:textId="77777777" w:rsidR="008C7200" w:rsidRDefault="008C7200" w:rsidP="008C7200">
      <w:pPr>
        <w:tabs>
          <w:tab w:val="left" w:pos="720"/>
          <w:tab w:val="left" w:pos="1418"/>
          <w:tab w:val="left" w:pos="2880"/>
          <w:tab w:val="left" w:pos="4680"/>
          <w:tab w:val="left" w:pos="5400"/>
          <w:tab w:val="right" w:pos="9000"/>
        </w:tabs>
        <w:spacing w:line="240" w:lineRule="atLeast"/>
        <w:ind w:left="2160"/>
        <w:jc w:val="both"/>
        <w:rPr>
          <w:b/>
          <w:sz w:val="24"/>
          <w:szCs w:val="24"/>
        </w:rPr>
      </w:pPr>
      <w:r w:rsidRPr="00D82BEB">
        <w:rPr>
          <w:b/>
          <w:sz w:val="24"/>
          <w:szCs w:val="24"/>
        </w:rPr>
        <w:t>Any areas where electrical equipment may be installed, for example lofts with supplies to renewable energy sources.</w:t>
      </w:r>
    </w:p>
    <w:p w14:paraId="50CA67B6" w14:textId="77777777" w:rsidR="008C7200" w:rsidRPr="00D82BEB" w:rsidRDefault="008C7200" w:rsidP="008C7200">
      <w:pPr>
        <w:tabs>
          <w:tab w:val="left" w:pos="720"/>
          <w:tab w:val="left" w:pos="1418"/>
          <w:tab w:val="left" w:pos="2880"/>
          <w:tab w:val="left" w:pos="4680"/>
          <w:tab w:val="left" w:pos="5400"/>
          <w:tab w:val="right" w:pos="9000"/>
        </w:tabs>
        <w:spacing w:line="240" w:lineRule="atLeast"/>
        <w:ind w:left="2160"/>
        <w:jc w:val="both"/>
        <w:rPr>
          <w:b/>
          <w:sz w:val="24"/>
          <w:szCs w:val="24"/>
        </w:rPr>
      </w:pPr>
    </w:p>
    <w:p w14:paraId="7FF9839C" w14:textId="77777777" w:rsidR="008C7200" w:rsidRPr="00D82BEB" w:rsidRDefault="008C7200" w:rsidP="008C7200">
      <w:pPr>
        <w:numPr>
          <w:ilvl w:val="0"/>
          <w:numId w:val="31"/>
        </w:numPr>
        <w:tabs>
          <w:tab w:val="left" w:pos="720"/>
          <w:tab w:val="left" w:pos="1440"/>
          <w:tab w:val="left" w:pos="2160"/>
          <w:tab w:val="left" w:pos="2880"/>
          <w:tab w:val="left" w:pos="4680"/>
          <w:tab w:val="left" w:pos="5400"/>
          <w:tab w:val="right" w:pos="9000"/>
        </w:tabs>
        <w:spacing w:after="120" w:line="240" w:lineRule="atLeast"/>
        <w:ind w:hanging="357"/>
        <w:jc w:val="both"/>
        <w:rPr>
          <w:b/>
          <w:sz w:val="24"/>
          <w:szCs w:val="24"/>
        </w:rPr>
      </w:pPr>
      <w:r w:rsidRPr="00D82BEB">
        <w:rPr>
          <w:b/>
          <w:sz w:val="24"/>
          <w:szCs w:val="24"/>
        </w:rPr>
        <w:t xml:space="preserve">Visual inspection of fixed electrical equipment, including – </w:t>
      </w:r>
    </w:p>
    <w:p w14:paraId="223AF75A"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Fixed electrical heating equipment e.g. storage or panel heaters</w:t>
      </w:r>
    </w:p>
    <w:p w14:paraId="4B2FFEF4"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Electric showers and over/under-sink water heaters</w:t>
      </w:r>
    </w:p>
    <w:p w14:paraId="0B54A685" w14:textId="77777777" w:rsidR="008C7200" w:rsidRPr="00D82BEB" w:rsidRDefault="008C7200" w:rsidP="008C7200">
      <w:pPr>
        <w:numPr>
          <w:ilvl w:val="1"/>
          <w:numId w:val="31"/>
        </w:numPr>
        <w:tabs>
          <w:tab w:val="left" w:pos="720"/>
          <w:tab w:val="left" w:pos="1440"/>
          <w:tab w:val="left" w:pos="2160"/>
          <w:tab w:val="left" w:pos="2880"/>
          <w:tab w:val="left" w:pos="4680"/>
          <w:tab w:val="left" w:pos="5400"/>
          <w:tab w:val="right" w:pos="9000"/>
        </w:tabs>
        <w:ind w:hanging="357"/>
        <w:jc w:val="both"/>
        <w:rPr>
          <w:b/>
          <w:sz w:val="24"/>
          <w:szCs w:val="24"/>
        </w:rPr>
      </w:pPr>
      <w:r w:rsidRPr="00D82BEB">
        <w:rPr>
          <w:b/>
          <w:sz w:val="24"/>
          <w:szCs w:val="24"/>
        </w:rPr>
        <w:t>Boilers and other heat producing equipment</w:t>
      </w:r>
    </w:p>
    <w:p w14:paraId="4984E18E" w14:textId="77777777" w:rsidR="008C7200" w:rsidRDefault="008C7200" w:rsidP="008C7200">
      <w:pPr>
        <w:numPr>
          <w:ilvl w:val="1"/>
          <w:numId w:val="31"/>
        </w:numPr>
        <w:tabs>
          <w:tab w:val="left" w:pos="720"/>
          <w:tab w:val="left" w:pos="1440"/>
          <w:tab w:val="left" w:pos="2160"/>
          <w:tab w:val="left" w:pos="2880"/>
          <w:tab w:val="left" w:pos="4680"/>
          <w:tab w:val="left" w:pos="5400"/>
          <w:tab w:val="right" w:pos="9000"/>
        </w:tabs>
        <w:contextualSpacing/>
        <w:jc w:val="both"/>
        <w:rPr>
          <w:b/>
          <w:sz w:val="24"/>
          <w:szCs w:val="24"/>
        </w:rPr>
      </w:pPr>
      <w:r w:rsidRPr="00D82BEB">
        <w:rPr>
          <w:b/>
          <w:sz w:val="24"/>
          <w:szCs w:val="24"/>
        </w:rPr>
        <w:t>Hard-wired smoke and fire detectors</w:t>
      </w:r>
    </w:p>
    <w:p w14:paraId="09CDE8FE" w14:textId="77777777" w:rsidR="008C7200" w:rsidRDefault="008C7200" w:rsidP="008C7200">
      <w:pPr>
        <w:numPr>
          <w:ilvl w:val="1"/>
          <w:numId w:val="31"/>
        </w:numPr>
        <w:tabs>
          <w:tab w:val="left" w:pos="720"/>
          <w:tab w:val="left" w:pos="1440"/>
          <w:tab w:val="left" w:pos="2160"/>
          <w:tab w:val="left" w:pos="2880"/>
          <w:tab w:val="left" w:pos="4680"/>
          <w:tab w:val="left" w:pos="5400"/>
          <w:tab w:val="right" w:pos="9000"/>
        </w:tabs>
        <w:contextualSpacing/>
        <w:jc w:val="both"/>
        <w:rPr>
          <w:b/>
          <w:sz w:val="24"/>
          <w:szCs w:val="24"/>
        </w:rPr>
      </w:pPr>
      <w:r>
        <w:rPr>
          <w:b/>
          <w:sz w:val="24"/>
          <w:szCs w:val="24"/>
        </w:rPr>
        <w:t>H</w:t>
      </w:r>
      <w:r w:rsidRPr="00BD0EA9">
        <w:rPr>
          <w:b/>
          <w:sz w:val="24"/>
          <w:szCs w:val="24"/>
        </w:rPr>
        <w:t>eat detectors, and</w:t>
      </w:r>
    </w:p>
    <w:p w14:paraId="3B701B09" w14:textId="77777777" w:rsidR="008C7200" w:rsidRDefault="008C7200" w:rsidP="008C7200">
      <w:pPr>
        <w:numPr>
          <w:ilvl w:val="1"/>
          <w:numId w:val="31"/>
        </w:numPr>
        <w:tabs>
          <w:tab w:val="left" w:pos="720"/>
          <w:tab w:val="left" w:pos="1440"/>
          <w:tab w:val="left" w:pos="2160"/>
          <w:tab w:val="left" w:pos="2880"/>
          <w:tab w:val="left" w:pos="4680"/>
          <w:tab w:val="left" w:pos="5400"/>
          <w:tab w:val="right" w:pos="9000"/>
        </w:tabs>
        <w:contextualSpacing/>
        <w:jc w:val="both"/>
        <w:rPr>
          <w:b/>
          <w:sz w:val="24"/>
          <w:szCs w:val="24"/>
        </w:rPr>
      </w:pPr>
      <w:r>
        <w:rPr>
          <w:b/>
          <w:sz w:val="24"/>
          <w:szCs w:val="24"/>
        </w:rPr>
        <w:t>I</w:t>
      </w:r>
      <w:r w:rsidRPr="00BD0EA9">
        <w:rPr>
          <w:b/>
          <w:sz w:val="24"/>
          <w:szCs w:val="24"/>
        </w:rPr>
        <w:t>mmersion tank</w:t>
      </w:r>
    </w:p>
    <w:p w14:paraId="56C9FC0A" w14:textId="77777777" w:rsidR="008C7200" w:rsidRPr="00D82BEB" w:rsidRDefault="008C7200" w:rsidP="008C7200">
      <w:pPr>
        <w:tabs>
          <w:tab w:val="left" w:pos="720"/>
          <w:tab w:val="left" w:pos="1440"/>
          <w:tab w:val="left" w:pos="2160"/>
          <w:tab w:val="left" w:pos="2880"/>
          <w:tab w:val="left" w:pos="4680"/>
          <w:tab w:val="left" w:pos="5400"/>
          <w:tab w:val="right" w:pos="9000"/>
        </w:tabs>
        <w:ind w:left="2160"/>
        <w:contextualSpacing/>
        <w:jc w:val="both"/>
        <w:rPr>
          <w:b/>
          <w:sz w:val="24"/>
          <w:szCs w:val="24"/>
        </w:rPr>
      </w:pPr>
    </w:p>
    <w:p w14:paraId="1DD6E852" w14:textId="77777777" w:rsidR="008C7200" w:rsidRPr="00D82BEB" w:rsidRDefault="008C7200" w:rsidP="008C7200">
      <w:pPr>
        <w:rPr>
          <w:b/>
          <w:sz w:val="24"/>
          <w:szCs w:val="24"/>
        </w:rPr>
      </w:pPr>
      <w:r w:rsidRPr="00D82BEB">
        <w:rPr>
          <w:b/>
          <w:sz w:val="24"/>
          <w:szCs w:val="24"/>
        </w:rPr>
        <w:t xml:space="preserve">The </w:t>
      </w:r>
      <w:r>
        <w:rPr>
          <w:b/>
          <w:sz w:val="24"/>
          <w:szCs w:val="24"/>
        </w:rPr>
        <w:t>T</w:t>
      </w:r>
      <w:r w:rsidRPr="00D82BEB">
        <w:rPr>
          <w:b/>
          <w:sz w:val="24"/>
          <w:szCs w:val="24"/>
        </w:rPr>
        <w:t xml:space="preserve">enant must be given a copy of the </w:t>
      </w:r>
      <w:r>
        <w:rPr>
          <w:b/>
          <w:sz w:val="24"/>
          <w:szCs w:val="24"/>
        </w:rPr>
        <w:t>EICR</w:t>
      </w:r>
      <w:r w:rsidRPr="00D82BEB">
        <w:rPr>
          <w:b/>
          <w:sz w:val="24"/>
          <w:szCs w:val="24"/>
        </w:rPr>
        <w:t xml:space="preserve"> and </w:t>
      </w:r>
      <w:r>
        <w:rPr>
          <w:b/>
          <w:sz w:val="24"/>
          <w:szCs w:val="24"/>
        </w:rPr>
        <w:t>PAT</w:t>
      </w:r>
      <w:r w:rsidRPr="00D82BEB">
        <w:rPr>
          <w:b/>
          <w:sz w:val="24"/>
          <w:szCs w:val="24"/>
        </w:rPr>
        <w:t>.</w:t>
      </w:r>
    </w:p>
    <w:p w14:paraId="589B5FB7" w14:textId="77777777" w:rsidR="008C7200" w:rsidRDefault="008C7200" w:rsidP="008C7200">
      <w:pPr>
        <w:rPr>
          <w:b/>
          <w:sz w:val="24"/>
          <w:szCs w:val="24"/>
        </w:rPr>
      </w:pPr>
    </w:p>
    <w:p w14:paraId="5BB3C5B9" w14:textId="77777777" w:rsidR="008C7200" w:rsidRDefault="008C7200" w:rsidP="008C7200">
      <w:pPr>
        <w:rPr>
          <w:b/>
          <w:sz w:val="24"/>
          <w:szCs w:val="24"/>
        </w:rPr>
      </w:pPr>
    </w:p>
    <w:p w14:paraId="1AB526AC" w14:textId="77777777" w:rsidR="008C7200" w:rsidRPr="00EA4AE6" w:rsidRDefault="008C7200" w:rsidP="008C7200">
      <w:pPr>
        <w:rPr>
          <w:b/>
          <w:sz w:val="24"/>
          <w:szCs w:val="24"/>
        </w:rPr>
      </w:pPr>
      <w:r w:rsidRPr="00EA4AE6">
        <w:rPr>
          <w:b/>
          <w:sz w:val="24"/>
          <w:szCs w:val="24"/>
        </w:rPr>
        <w:t>Smoke detectors</w:t>
      </w:r>
      <w:r>
        <w:rPr>
          <w:b/>
          <w:sz w:val="24"/>
          <w:szCs w:val="24"/>
        </w:rPr>
        <w:t>:</w:t>
      </w:r>
    </w:p>
    <w:p w14:paraId="32994D82" w14:textId="77777777" w:rsidR="008C7200" w:rsidRPr="00D82BEB" w:rsidRDefault="008C7200" w:rsidP="008C7200">
      <w:pPr>
        <w:ind w:left="720"/>
        <w:rPr>
          <w:b/>
          <w:sz w:val="24"/>
          <w:szCs w:val="24"/>
        </w:rPr>
      </w:pPr>
    </w:p>
    <w:p w14:paraId="3E3F3078" w14:textId="77777777" w:rsidR="008C7200" w:rsidRPr="00D82BEB" w:rsidRDefault="008C7200" w:rsidP="008C7200">
      <w:pPr>
        <w:rPr>
          <w:b/>
          <w:sz w:val="24"/>
          <w:szCs w:val="24"/>
        </w:rPr>
      </w:pPr>
      <w:r w:rsidRPr="00D82BEB">
        <w:rPr>
          <w:b/>
          <w:sz w:val="24"/>
          <w:szCs w:val="24"/>
        </w:rPr>
        <w:t xml:space="preserve">The </w:t>
      </w:r>
      <w:r>
        <w:rPr>
          <w:b/>
          <w:sz w:val="24"/>
          <w:szCs w:val="24"/>
        </w:rPr>
        <w:t>L</w:t>
      </w:r>
      <w:r w:rsidRPr="00D82BEB">
        <w:rPr>
          <w:b/>
          <w:sz w:val="24"/>
          <w:szCs w:val="24"/>
        </w:rPr>
        <w:t xml:space="preserve">andlord must ensure that mains powered smoke alarms are installed in </w:t>
      </w:r>
      <w:r w:rsidRPr="00D82BEB">
        <w:rPr>
          <w:rFonts w:cs="Arial"/>
          <w:b/>
          <w:sz w:val="24"/>
          <w:szCs w:val="24"/>
        </w:rPr>
        <w:t xml:space="preserve">(i) the room which is frequently used by the occupants for general daytime </w:t>
      </w:r>
      <w:r w:rsidRPr="00D82BEB">
        <w:rPr>
          <w:rFonts w:cs="Arial"/>
          <w:b/>
          <w:sz w:val="24"/>
          <w:szCs w:val="24"/>
        </w:rPr>
        <w:lastRenderedPageBreak/>
        <w:t>living purposes and (ii) every circulation space such as hallways or landings, there must also be a heat alarm in the kitchen. All alarms should be interlinked</w:t>
      </w:r>
    </w:p>
    <w:p w14:paraId="193346EF" w14:textId="77777777" w:rsidR="008C7200" w:rsidRDefault="008C7200" w:rsidP="008C7200">
      <w:pPr>
        <w:ind w:left="720"/>
      </w:pPr>
    </w:p>
    <w:p w14:paraId="5F350268" w14:textId="77777777" w:rsidR="008C7200" w:rsidRDefault="008C7200" w:rsidP="008C7200">
      <w:pPr>
        <w:rPr>
          <w:b/>
          <w:sz w:val="24"/>
          <w:szCs w:val="24"/>
        </w:rPr>
      </w:pPr>
    </w:p>
    <w:p w14:paraId="0FAA49D8" w14:textId="77777777" w:rsidR="008C7200" w:rsidRPr="00EA4AE6" w:rsidRDefault="008C7200" w:rsidP="008C7200">
      <w:pPr>
        <w:rPr>
          <w:b/>
          <w:sz w:val="24"/>
          <w:szCs w:val="24"/>
        </w:rPr>
      </w:pPr>
      <w:r w:rsidRPr="00EA4AE6">
        <w:rPr>
          <w:b/>
          <w:sz w:val="24"/>
          <w:szCs w:val="24"/>
        </w:rPr>
        <w:t>Installations</w:t>
      </w:r>
      <w:r>
        <w:rPr>
          <w:b/>
          <w:sz w:val="24"/>
          <w:szCs w:val="24"/>
        </w:rPr>
        <w:t>:</w:t>
      </w:r>
      <w:r w:rsidRPr="00EA4AE6">
        <w:rPr>
          <w:b/>
          <w:sz w:val="24"/>
          <w:szCs w:val="24"/>
        </w:rPr>
        <w:t xml:space="preserve"> </w:t>
      </w:r>
    </w:p>
    <w:p w14:paraId="12DF92D4" w14:textId="77777777" w:rsidR="008C7200" w:rsidRPr="00C61EAB" w:rsidRDefault="008C7200" w:rsidP="008C7200">
      <w:pPr>
        <w:rPr>
          <w:rFonts w:cs="Arial"/>
          <w:b/>
          <w:sz w:val="24"/>
          <w:szCs w:val="24"/>
        </w:rPr>
      </w:pPr>
    </w:p>
    <w:p w14:paraId="26107AB3" w14:textId="77777777" w:rsidR="008C7200" w:rsidRPr="00C61EAB" w:rsidRDefault="008C7200" w:rsidP="008C7200">
      <w:pPr>
        <w:rPr>
          <w:rFonts w:cs="Arial"/>
          <w:b/>
          <w:sz w:val="24"/>
          <w:szCs w:val="24"/>
        </w:rPr>
      </w:pPr>
      <w:r w:rsidRPr="00C61EAB">
        <w:rPr>
          <w:rFonts w:cs="Arial"/>
          <w:b/>
          <w:sz w:val="24"/>
          <w:szCs w:val="24"/>
        </w:rPr>
        <w:t xml:space="preserve">The Landlord will keep in repair and in proper working order the installations in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roperty for the supply of water, gas, electricity, sanitation, space heating and water heating (with the exception of those installed by the Tenant or which the Tenant is entitled to remove) including the following:</w:t>
      </w:r>
    </w:p>
    <w:p w14:paraId="613FFAE5" w14:textId="77777777" w:rsidR="008C7200" w:rsidRPr="00C61EAB" w:rsidRDefault="008C7200" w:rsidP="008C7200">
      <w:pPr>
        <w:rPr>
          <w:rFonts w:cs="Arial"/>
          <w:b/>
          <w:sz w:val="24"/>
          <w:szCs w:val="24"/>
        </w:rPr>
      </w:pPr>
    </w:p>
    <w:p w14:paraId="6E89032C" w14:textId="77777777" w:rsidR="008C7200" w:rsidRPr="00C61EAB" w:rsidRDefault="008C7200" w:rsidP="008C7200">
      <w:pPr>
        <w:numPr>
          <w:ilvl w:val="0"/>
          <w:numId w:val="22"/>
        </w:numPr>
        <w:rPr>
          <w:rFonts w:cs="Arial"/>
          <w:b/>
          <w:sz w:val="24"/>
          <w:szCs w:val="24"/>
        </w:rPr>
      </w:pPr>
      <w:r w:rsidRPr="00C61EAB">
        <w:rPr>
          <w:rFonts w:cs="Arial"/>
          <w:b/>
          <w:sz w:val="24"/>
          <w:szCs w:val="24"/>
        </w:rPr>
        <w:t xml:space="preserve">basins, sinks, baths, toilets, and showers; </w:t>
      </w:r>
    </w:p>
    <w:p w14:paraId="194BA2FA" w14:textId="77777777" w:rsidR="008C7200" w:rsidRPr="00C61EAB" w:rsidRDefault="008C7200" w:rsidP="008C7200">
      <w:pPr>
        <w:numPr>
          <w:ilvl w:val="0"/>
          <w:numId w:val="22"/>
        </w:numPr>
        <w:rPr>
          <w:rFonts w:cs="Arial"/>
          <w:b/>
          <w:sz w:val="24"/>
          <w:szCs w:val="24"/>
        </w:rPr>
      </w:pPr>
      <w:r w:rsidRPr="00C61EAB">
        <w:rPr>
          <w:rFonts w:cs="Arial"/>
          <w:b/>
          <w:sz w:val="24"/>
          <w:szCs w:val="24"/>
        </w:rPr>
        <w:t>gas or electric fires and central heating systems;</w:t>
      </w:r>
    </w:p>
    <w:p w14:paraId="05B80B31" w14:textId="77777777" w:rsidR="008C7200" w:rsidRPr="00C61EAB" w:rsidRDefault="008C7200" w:rsidP="008C7200">
      <w:pPr>
        <w:numPr>
          <w:ilvl w:val="0"/>
          <w:numId w:val="22"/>
        </w:numPr>
        <w:rPr>
          <w:rFonts w:cs="Arial"/>
          <w:b/>
          <w:sz w:val="24"/>
          <w:szCs w:val="24"/>
        </w:rPr>
      </w:pPr>
      <w:r w:rsidRPr="00C61EAB">
        <w:rPr>
          <w:rFonts w:cs="Arial"/>
          <w:b/>
          <w:sz w:val="24"/>
          <w:szCs w:val="24"/>
        </w:rPr>
        <w:t>electrical wiring;</w:t>
      </w:r>
    </w:p>
    <w:p w14:paraId="00921D63" w14:textId="77777777" w:rsidR="008C7200" w:rsidRPr="00C61EAB" w:rsidRDefault="008C7200" w:rsidP="008C7200">
      <w:pPr>
        <w:numPr>
          <w:ilvl w:val="0"/>
          <w:numId w:val="22"/>
        </w:numPr>
        <w:rPr>
          <w:rFonts w:cs="Arial"/>
          <w:b/>
          <w:sz w:val="24"/>
          <w:szCs w:val="24"/>
        </w:rPr>
      </w:pPr>
      <w:r w:rsidRPr="00C61EAB">
        <w:rPr>
          <w:rFonts w:cs="Arial"/>
          <w:b/>
          <w:sz w:val="24"/>
          <w:szCs w:val="24"/>
        </w:rPr>
        <w:t>door entry systems;</w:t>
      </w:r>
    </w:p>
    <w:p w14:paraId="007E167E" w14:textId="77777777" w:rsidR="008C7200" w:rsidRPr="00C61EAB" w:rsidRDefault="008C7200" w:rsidP="008C7200">
      <w:pPr>
        <w:numPr>
          <w:ilvl w:val="0"/>
          <w:numId w:val="22"/>
        </w:numPr>
        <w:rPr>
          <w:rFonts w:cs="Arial"/>
          <w:b/>
          <w:sz w:val="24"/>
          <w:szCs w:val="24"/>
        </w:rPr>
      </w:pPr>
      <w:r w:rsidRPr="00C61EAB">
        <w:rPr>
          <w:rFonts w:cs="Arial"/>
          <w:b/>
          <w:sz w:val="24"/>
          <w:szCs w:val="24"/>
        </w:rPr>
        <w:t>cookers;</w:t>
      </w:r>
    </w:p>
    <w:p w14:paraId="003183BF" w14:textId="77777777" w:rsidR="008C7200" w:rsidRPr="00C61EAB" w:rsidRDefault="008C7200" w:rsidP="008C7200">
      <w:pPr>
        <w:numPr>
          <w:ilvl w:val="0"/>
          <w:numId w:val="22"/>
        </w:numPr>
        <w:rPr>
          <w:rFonts w:cs="Arial"/>
          <w:b/>
          <w:sz w:val="24"/>
          <w:szCs w:val="24"/>
        </w:rPr>
      </w:pPr>
      <w:r w:rsidRPr="00C61EAB">
        <w:rPr>
          <w:rFonts w:cs="Arial"/>
          <w:b/>
          <w:sz w:val="24"/>
          <w:szCs w:val="24"/>
        </w:rPr>
        <w:t>extractor fans;</w:t>
      </w:r>
    </w:p>
    <w:p w14:paraId="0697D632" w14:textId="77777777" w:rsidR="008C7200" w:rsidRPr="00C61EAB" w:rsidRDefault="008C7200" w:rsidP="008C7200">
      <w:pPr>
        <w:numPr>
          <w:ilvl w:val="0"/>
          <w:numId w:val="22"/>
        </w:numPr>
        <w:rPr>
          <w:rFonts w:cs="Arial"/>
          <w:b/>
          <w:sz w:val="24"/>
          <w:szCs w:val="24"/>
        </w:rPr>
      </w:pPr>
      <w:r w:rsidRPr="00C61EAB">
        <w:rPr>
          <w:rFonts w:cs="Arial"/>
          <w:b/>
          <w:sz w:val="24"/>
          <w:szCs w:val="24"/>
        </w:rPr>
        <w:t>carbon monoxide detectors;</w:t>
      </w:r>
    </w:p>
    <w:p w14:paraId="0A00EFEA" w14:textId="77777777" w:rsidR="008C7200" w:rsidRDefault="008C7200" w:rsidP="008C7200">
      <w:pPr>
        <w:numPr>
          <w:ilvl w:val="0"/>
          <w:numId w:val="22"/>
        </w:numPr>
        <w:rPr>
          <w:rFonts w:cs="Arial"/>
          <w:b/>
          <w:sz w:val="24"/>
          <w:szCs w:val="24"/>
        </w:rPr>
      </w:pPr>
      <w:r w:rsidRPr="00C61EAB">
        <w:rPr>
          <w:rFonts w:cs="Arial"/>
          <w:b/>
          <w:sz w:val="24"/>
          <w:szCs w:val="24"/>
        </w:rPr>
        <w:t>smoke alarms;</w:t>
      </w:r>
    </w:p>
    <w:p w14:paraId="61009B28" w14:textId="77777777" w:rsidR="008C7200" w:rsidRPr="00C61EAB" w:rsidRDefault="008C7200" w:rsidP="008C7200">
      <w:pPr>
        <w:numPr>
          <w:ilvl w:val="0"/>
          <w:numId w:val="22"/>
        </w:numPr>
        <w:rPr>
          <w:rFonts w:cs="Arial"/>
          <w:b/>
          <w:sz w:val="24"/>
          <w:szCs w:val="24"/>
        </w:rPr>
      </w:pPr>
      <w:r>
        <w:rPr>
          <w:rFonts w:cs="Arial"/>
          <w:b/>
          <w:sz w:val="24"/>
          <w:szCs w:val="24"/>
        </w:rPr>
        <w:t>heat detectors;</w:t>
      </w:r>
    </w:p>
    <w:p w14:paraId="6F4D495E" w14:textId="77777777" w:rsidR="008C7200" w:rsidRPr="00C61EAB" w:rsidRDefault="008C7200" w:rsidP="008C7200">
      <w:pPr>
        <w:numPr>
          <w:ilvl w:val="0"/>
          <w:numId w:val="22"/>
        </w:numPr>
        <w:rPr>
          <w:rFonts w:cs="Arial"/>
          <w:b/>
          <w:sz w:val="24"/>
          <w:szCs w:val="24"/>
        </w:rPr>
      </w:pPr>
      <w:r w:rsidRPr="00C61EAB">
        <w:rPr>
          <w:rFonts w:cs="Arial"/>
          <w:b/>
          <w:sz w:val="24"/>
          <w:szCs w:val="24"/>
        </w:rPr>
        <w:t>fire extinguishers and blankets</w:t>
      </w:r>
      <w:r>
        <w:rPr>
          <w:rFonts w:cs="Arial"/>
          <w:b/>
          <w:sz w:val="24"/>
          <w:szCs w:val="24"/>
        </w:rPr>
        <w:t xml:space="preserve"> (</w:t>
      </w:r>
      <w:r w:rsidRPr="00250861">
        <w:rPr>
          <w:rFonts w:cs="Arial"/>
          <w:b/>
          <w:sz w:val="24"/>
          <w:szCs w:val="24"/>
        </w:rPr>
        <w:t>H</w:t>
      </w:r>
      <w:r>
        <w:rPr>
          <w:rFonts w:cs="Arial"/>
          <w:b/>
          <w:sz w:val="24"/>
          <w:szCs w:val="24"/>
        </w:rPr>
        <w:t>ouse in Multiple Occupation only</w:t>
      </w:r>
      <w:r w:rsidRPr="00250861">
        <w:rPr>
          <w:rFonts w:cs="Arial"/>
          <w:b/>
          <w:sz w:val="24"/>
          <w:szCs w:val="24"/>
        </w:rPr>
        <w:t>)</w:t>
      </w:r>
      <w:r w:rsidRPr="00C61EAB">
        <w:rPr>
          <w:rFonts w:cs="Arial"/>
          <w:b/>
          <w:sz w:val="24"/>
          <w:szCs w:val="24"/>
        </w:rPr>
        <w:t>.</w:t>
      </w:r>
    </w:p>
    <w:p w14:paraId="03048686" w14:textId="77777777" w:rsidR="008C7200" w:rsidRDefault="008C7200" w:rsidP="008C7200">
      <w:pPr>
        <w:rPr>
          <w:rFonts w:cs="Arial"/>
          <w:b/>
          <w:sz w:val="24"/>
          <w:szCs w:val="24"/>
        </w:rPr>
      </w:pPr>
    </w:p>
    <w:p w14:paraId="5FA98165" w14:textId="77777777" w:rsidR="008C7200" w:rsidRDefault="008C7200" w:rsidP="008C7200">
      <w:pPr>
        <w:rPr>
          <w:rFonts w:cs="Arial"/>
          <w:b/>
          <w:sz w:val="24"/>
          <w:szCs w:val="24"/>
        </w:rPr>
      </w:pPr>
      <w:r w:rsidRPr="001A3F76">
        <w:rPr>
          <w:rFonts w:cs="Arial"/>
          <w:b/>
          <w:sz w:val="24"/>
          <w:szCs w:val="24"/>
        </w:rPr>
        <w:t>Energy Performance Certificate</w:t>
      </w:r>
      <w:r>
        <w:rPr>
          <w:rFonts w:cs="Arial"/>
          <w:b/>
          <w:sz w:val="24"/>
          <w:szCs w:val="24"/>
        </w:rPr>
        <w:t xml:space="preserve"> (EPC):</w:t>
      </w:r>
    </w:p>
    <w:p w14:paraId="04D5DACF" w14:textId="77777777" w:rsidR="008C7200" w:rsidRDefault="008C7200" w:rsidP="008C7200">
      <w:pPr>
        <w:ind w:firstLine="720"/>
        <w:rPr>
          <w:rFonts w:cs="Arial"/>
          <w:b/>
          <w:sz w:val="24"/>
          <w:szCs w:val="24"/>
        </w:rPr>
      </w:pPr>
    </w:p>
    <w:p w14:paraId="1B37FCE3" w14:textId="77777777" w:rsidR="008C7200" w:rsidRDefault="008C7200" w:rsidP="008C7200">
      <w:pPr>
        <w:rPr>
          <w:rFonts w:cs="Arial"/>
          <w:b/>
          <w:sz w:val="24"/>
          <w:szCs w:val="24"/>
        </w:rPr>
      </w:pPr>
      <w:r w:rsidRPr="001A3F76">
        <w:rPr>
          <w:rFonts w:cs="Arial"/>
          <w:b/>
          <w:sz w:val="24"/>
          <w:szCs w:val="24"/>
        </w:rPr>
        <w:t>A valid EPC</w:t>
      </w:r>
      <w:r w:rsidRPr="001A3F76">
        <w:t xml:space="preserve"> </w:t>
      </w:r>
      <w:r>
        <w:t>(</w:t>
      </w:r>
      <w:r w:rsidRPr="001A3F76">
        <w:rPr>
          <w:rFonts w:cs="Arial"/>
          <w:b/>
          <w:sz w:val="24"/>
          <w:szCs w:val="24"/>
        </w:rPr>
        <w:t>not more than 10 years old</w:t>
      </w:r>
      <w:r>
        <w:rPr>
          <w:rFonts w:cs="Arial"/>
          <w:b/>
          <w:sz w:val="24"/>
          <w:szCs w:val="24"/>
        </w:rPr>
        <w:t>)</w:t>
      </w:r>
      <w:r w:rsidRPr="001A3F76">
        <w:rPr>
          <w:rFonts w:cs="Arial"/>
          <w:b/>
          <w:sz w:val="24"/>
          <w:szCs w:val="24"/>
        </w:rPr>
        <w:t xml:space="preserve"> </w:t>
      </w:r>
      <w:r>
        <w:rPr>
          <w:rFonts w:cs="Arial"/>
          <w:b/>
          <w:sz w:val="24"/>
          <w:szCs w:val="24"/>
        </w:rPr>
        <w:t xml:space="preserve">must be given to the Tenant </w:t>
      </w:r>
      <w:r w:rsidRPr="001A3F76">
        <w:rPr>
          <w:rFonts w:cs="Arial"/>
          <w:b/>
          <w:sz w:val="24"/>
          <w:szCs w:val="24"/>
        </w:rPr>
        <w:t>at the start of the tenancy</w:t>
      </w:r>
      <w:r>
        <w:rPr>
          <w:rFonts w:cs="Arial"/>
          <w:b/>
          <w:sz w:val="24"/>
          <w:szCs w:val="24"/>
        </w:rPr>
        <w:t>.</w:t>
      </w:r>
      <w:r w:rsidRPr="001A3F76">
        <w:rPr>
          <w:rFonts w:cs="Arial"/>
          <w:b/>
          <w:sz w:val="24"/>
          <w:szCs w:val="24"/>
        </w:rPr>
        <w:t xml:space="preserve"> </w:t>
      </w:r>
    </w:p>
    <w:p w14:paraId="4DED4118" w14:textId="77777777" w:rsidR="008C7200" w:rsidRDefault="008C7200" w:rsidP="008C7200">
      <w:pPr>
        <w:rPr>
          <w:rFonts w:cs="Arial"/>
          <w:b/>
          <w:sz w:val="24"/>
          <w:szCs w:val="24"/>
        </w:rPr>
      </w:pPr>
    </w:p>
    <w:p w14:paraId="21E70B24" w14:textId="77777777" w:rsidR="00163817" w:rsidRDefault="00163817" w:rsidP="008C7200">
      <w:pPr>
        <w:rPr>
          <w:rFonts w:cs="Arial"/>
          <w:b/>
          <w:sz w:val="24"/>
          <w:szCs w:val="24"/>
        </w:rPr>
      </w:pPr>
    </w:p>
    <w:p w14:paraId="37A31A41" w14:textId="77777777" w:rsidR="008C7200" w:rsidRDefault="00163817" w:rsidP="008C7200">
      <w:pPr>
        <w:rPr>
          <w:rFonts w:cs="Arial"/>
          <w:b/>
          <w:sz w:val="24"/>
          <w:szCs w:val="24"/>
        </w:rPr>
      </w:pPr>
      <w:r>
        <w:rPr>
          <w:rFonts w:cs="Arial"/>
          <w:b/>
          <w:sz w:val="24"/>
          <w:szCs w:val="24"/>
        </w:rPr>
        <w:t>F</w:t>
      </w:r>
      <w:r w:rsidR="008C7200">
        <w:rPr>
          <w:rFonts w:cs="Arial"/>
          <w:b/>
          <w:sz w:val="24"/>
          <w:szCs w:val="24"/>
        </w:rPr>
        <w:t>urnishings:</w:t>
      </w:r>
    </w:p>
    <w:p w14:paraId="0732EF9B" w14:textId="77777777" w:rsidR="008C7200" w:rsidRDefault="008C7200" w:rsidP="008C7200">
      <w:pPr>
        <w:rPr>
          <w:rFonts w:cs="Arial"/>
          <w:b/>
          <w:sz w:val="24"/>
          <w:szCs w:val="24"/>
        </w:rPr>
      </w:pPr>
    </w:p>
    <w:p w14:paraId="481EC56E" w14:textId="77777777" w:rsidR="008C7200" w:rsidRDefault="008C7200" w:rsidP="008C7200">
      <w:pPr>
        <w:rPr>
          <w:rFonts w:cs="Arial"/>
          <w:b/>
          <w:sz w:val="24"/>
          <w:szCs w:val="24"/>
        </w:rPr>
      </w:pPr>
      <w:r w:rsidRPr="009327DA">
        <w:rPr>
          <w:rFonts w:cs="Arial"/>
          <w:b/>
          <w:sz w:val="24"/>
          <w:szCs w:val="24"/>
        </w:rPr>
        <w:t xml:space="preserve">All upholstered furniture and mattresses etc. retailed in the UK must comply with The Furniture and Furnishings (Fire Safety) Regulations 1988 as amended. All individual upholstered furniture and mattresses manufactured and/or sold in the UK must have permanent labels affixed, the type, symbols and words on the labels being prescribed/standardised. </w:t>
      </w:r>
      <w:r>
        <w:rPr>
          <w:rFonts w:cs="Arial"/>
          <w:b/>
          <w:sz w:val="24"/>
          <w:szCs w:val="24"/>
        </w:rPr>
        <w:t>L</w:t>
      </w:r>
      <w:r w:rsidRPr="009327DA">
        <w:rPr>
          <w:rFonts w:cs="Arial"/>
          <w:b/>
          <w:sz w:val="24"/>
          <w:szCs w:val="24"/>
        </w:rPr>
        <w:t xml:space="preserve">andlords </w:t>
      </w:r>
      <w:r>
        <w:rPr>
          <w:rFonts w:cs="Arial"/>
          <w:b/>
          <w:sz w:val="24"/>
          <w:szCs w:val="24"/>
        </w:rPr>
        <w:t>should</w:t>
      </w:r>
      <w:r w:rsidRPr="009327DA">
        <w:rPr>
          <w:rFonts w:cs="Arial"/>
          <w:b/>
          <w:sz w:val="24"/>
          <w:szCs w:val="24"/>
        </w:rPr>
        <w:t xml:space="preserve"> ensure that all upholstered furniture provided complies with the legislation as evidenced by the permanent labelling. </w:t>
      </w:r>
    </w:p>
    <w:p w14:paraId="5F88E8AC" w14:textId="77777777" w:rsidR="008C7200" w:rsidRDefault="008C7200" w:rsidP="008C7200">
      <w:pPr>
        <w:rPr>
          <w:rFonts w:cs="Arial"/>
          <w:b/>
          <w:sz w:val="24"/>
          <w:szCs w:val="24"/>
        </w:rPr>
      </w:pPr>
    </w:p>
    <w:p w14:paraId="2252F4EA" w14:textId="77777777" w:rsidR="008C7200" w:rsidRDefault="008C7200" w:rsidP="008C7200">
      <w:pPr>
        <w:rPr>
          <w:rFonts w:cs="Arial"/>
          <w:b/>
          <w:sz w:val="24"/>
          <w:szCs w:val="24"/>
        </w:rPr>
      </w:pPr>
      <w:r>
        <w:rPr>
          <w:rFonts w:cs="Arial"/>
          <w:b/>
          <w:sz w:val="24"/>
          <w:szCs w:val="24"/>
        </w:rPr>
        <w:t>F</w:t>
      </w:r>
      <w:r w:rsidRPr="009327DA">
        <w:rPr>
          <w:rFonts w:cs="Arial"/>
          <w:b/>
          <w:sz w:val="24"/>
          <w:szCs w:val="24"/>
        </w:rPr>
        <w:t>ire protection is primarily provided by treatment of the coverings and/or linings</w:t>
      </w:r>
      <w:r>
        <w:rPr>
          <w:rFonts w:cs="Arial"/>
          <w:b/>
          <w:sz w:val="24"/>
          <w:szCs w:val="24"/>
        </w:rPr>
        <w:t>. F</w:t>
      </w:r>
      <w:r w:rsidRPr="009327DA">
        <w:rPr>
          <w:rFonts w:cs="Arial"/>
          <w:b/>
          <w:sz w:val="24"/>
          <w:szCs w:val="24"/>
        </w:rPr>
        <w:t xml:space="preserve">urniture coverings must be in reasonably good condition </w:t>
      </w:r>
      <w:r>
        <w:rPr>
          <w:rFonts w:cs="Arial"/>
          <w:b/>
          <w:sz w:val="24"/>
          <w:szCs w:val="24"/>
        </w:rPr>
        <w:t>as</w:t>
      </w:r>
      <w:r w:rsidRPr="009327DA">
        <w:rPr>
          <w:rFonts w:cs="Arial"/>
          <w:b/>
          <w:sz w:val="24"/>
          <w:szCs w:val="24"/>
        </w:rPr>
        <w:t xml:space="preserve"> badly worn, torn or damaged coverings </w:t>
      </w:r>
      <w:r>
        <w:rPr>
          <w:rFonts w:cs="Arial"/>
          <w:b/>
          <w:sz w:val="24"/>
          <w:szCs w:val="24"/>
        </w:rPr>
        <w:t xml:space="preserve">could </w:t>
      </w:r>
      <w:r w:rsidRPr="009327DA">
        <w:rPr>
          <w:rFonts w:cs="Arial"/>
          <w:b/>
          <w:sz w:val="24"/>
          <w:szCs w:val="24"/>
        </w:rPr>
        <w:t>expos</w:t>
      </w:r>
      <w:r>
        <w:rPr>
          <w:rFonts w:cs="Arial"/>
          <w:b/>
          <w:sz w:val="24"/>
          <w:szCs w:val="24"/>
        </w:rPr>
        <w:t>e</w:t>
      </w:r>
      <w:r w:rsidRPr="009327DA">
        <w:rPr>
          <w:rFonts w:cs="Arial"/>
          <w:b/>
          <w:sz w:val="24"/>
          <w:szCs w:val="24"/>
        </w:rPr>
        <w:t xml:space="preserve"> the internal fillings </w:t>
      </w:r>
      <w:r>
        <w:rPr>
          <w:rFonts w:cs="Arial"/>
          <w:b/>
          <w:sz w:val="24"/>
          <w:szCs w:val="24"/>
        </w:rPr>
        <w:t xml:space="preserve">and therefore </w:t>
      </w:r>
      <w:r w:rsidRPr="009327DA">
        <w:rPr>
          <w:rFonts w:cs="Arial"/>
          <w:b/>
          <w:sz w:val="24"/>
          <w:szCs w:val="24"/>
        </w:rPr>
        <w:t>may render the furniture unsafe.</w:t>
      </w:r>
    </w:p>
    <w:p w14:paraId="638A7418" w14:textId="77777777" w:rsidR="00163817" w:rsidRDefault="00163817" w:rsidP="008C7200">
      <w:pPr>
        <w:rPr>
          <w:b/>
          <w:sz w:val="24"/>
          <w:szCs w:val="24"/>
        </w:rPr>
      </w:pPr>
    </w:p>
    <w:p w14:paraId="5194BAAC" w14:textId="77777777" w:rsidR="00163817" w:rsidRDefault="00163817" w:rsidP="008C7200">
      <w:pPr>
        <w:rPr>
          <w:b/>
          <w:sz w:val="24"/>
          <w:szCs w:val="24"/>
        </w:rPr>
      </w:pPr>
    </w:p>
    <w:p w14:paraId="51CA3F49" w14:textId="77777777" w:rsidR="008C7200" w:rsidRDefault="008C7200" w:rsidP="008C7200">
      <w:pPr>
        <w:rPr>
          <w:b/>
          <w:sz w:val="24"/>
          <w:szCs w:val="24"/>
        </w:rPr>
      </w:pPr>
      <w:r w:rsidRPr="00EA4AE6">
        <w:rPr>
          <w:b/>
          <w:sz w:val="24"/>
          <w:szCs w:val="24"/>
        </w:rPr>
        <w:t>Defective fixtures and fittings</w:t>
      </w:r>
      <w:r>
        <w:rPr>
          <w:b/>
          <w:sz w:val="24"/>
          <w:szCs w:val="24"/>
        </w:rPr>
        <w:t>:</w:t>
      </w:r>
    </w:p>
    <w:p w14:paraId="56EAB573" w14:textId="77777777" w:rsidR="00163817" w:rsidRDefault="00163817" w:rsidP="008C7200">
      <w:pPr>
        <w:rPr>
          <w:b/>
          <w:sz w:val="24"/>
          <w:szCs w:val="24"/>
        </w:rPr>
      </w:pPr>
    </w:p>
    <w:p w14:paraId="053FE621" w14:textId="77777777" w:rsidR="008C7200" w:rsidRDefault="008C7200" w:rsidP="008C7200">
      <w:pPr>
        <w:rPr>
          <w:rFonts w:cs="Arial"/>
          <w:b/>
          <w:sz w:val="24"/>
          <w:szCs w:val="24"/>
        </w:rPr>
      </w:pPr>
      <w:r>
        <w:rPr>
          <w:rFonts w:cs="Arial"/>
          <w:b/>
          <w:sz w:val="24"/>
          <w:szCs w:val="24"/>
        </w:rPr>
        <w:t>A</w:t>
      </w:r>
      <w:r w:rsidRPr="001551DB">
        <w:rPr>
          <w:rFonts w:cs="Arial"/>
          <w:b/>
          <w:sz w:val="24"/>
          <w:szCs w:val="24"/>
        </w:rPr>
        <w:t xml:space="preserve">ll fixtures and fittings provided by the landlord </w:t>
      </w:r>
      <w:r>
        <w:rPr>
          <w:rFonts w:cs="Arial"/>
          <w:b/>
          <w:sz w:val="24"/>
          <w:szCs w:val="24"/>
        </w:rPr>
        <w:t xml:space="preserve">in the Let Property </w:t>
      </w:r>
      <w:r w:rsidRPr="001551DB">
        <w:rPr>
          <w:rFonts w:cs="Arial"/>
          <w:b/>
          <w:sz w:val="24"/>
          <w:szCs w:val="24"/>
        </w:rPr>
        <w:t xml:space="preserve">should be in a reasonable state of repair and in proper working order. </w:t>
      </w:r>
      <w:r w:rsidRPr="00C61EAB">
        <w:rPr>
          <w:rFonts w:cs="Arial"/>
          <w:b/>
          <w:sz w:val="24"/>
          <w:szCs w:val="24"/>
        </w:rPr>
        <w:t xml:space="preserve">The Landlord will repair or replace any of the fixtures, fittings or furnishings supplied which become defective and will do so within a reasonable period of time.  Nothing contained in this Agreement makes the Landlord responsible for repairing </w:t>
      </w:r>
      <w:r w:rsidRPr="00C61EAB">
        <w:rPr>
          <w:rFonts w:cs="Arial"/>
          <w:b/>
          <w:sz w:val="24"/>
          <w:szCs w:val="24"/>
        </w:rPr>
        <w:lastRenderedPageBreak/>
        <w:t xml:space="preserve">damage caused wilfully or negligently by the Tenant, anyone living with the Tenant or an invited visitor to the </w:t>
      </w:r>
      <w:r>
        <w:rPr>
          <w:rFonts w:cs="Arial"/>
          <w:b/>
          <w:sz w:val="24"/>
          <w:szCs w:val="24"/>
        </w:rPr>
        <w:t>L</w:t>
      </w:r>
      <w:r w:rsidRPr="00C61EAB">
        <w:rPr>
          <w:rFonts w:cs="Arial"/>
          <w:b/>
          <w:sz w:val="24"/>
          <w:szCs w:val="24"/>
        </w:rPr>
        <w:t xml:space="preserve">et </w:t>
      </w:r>
      <w:r>
        <w:rPr>
          <w:rFonts w:cs="Arial"/>
          <w:b/>
          <w:sz w:val="24"/>
          <w:szCs w:val="24"/>
        </w:rPr>
        <w:t>P</w:t>
      </w:r>
      <w:r w:rsidRPr="00C61EAB">
        <w:rPr>
          <w:rFonts w:cs="Arial"/>
          <w:b/>
          <w:sz w:val="24"/>
          <w:szCs w:val="24"/>
        </w:rPr>
        <w:t xml:space="preserve">roperty. </w:t>
      </w:r>
    </w:p>
    <w:p w14:paraId="7F6C424C" w14:textId="77777777" w:rsidR="008C7200" w:rsidRDefault="008C7200" w:rsidP="008C7200">
      <w:pPr>
        <w:rPr>
          <w:rFonts w:cs="Arial"/>
          <w:b/>
          <w:sz w:val="24"/>
          <w:szCs w:val="24"/>
        </w:rPr>
      </w:pPr>
    </w:p>
    <w:p w14:paraId="7738544B" w14:textId="77777777" w:rsidR="008C7200" w:rsidRPr="00B457D6" w:rsidRDefault="008C7200" w:rsidP="008C7200">
      <w:r w:rsidRPr="00C61EAB">
        <w:rPr>
          <w:rFonts w:cs="Arial"/>
          <w:b/>
          <w:sz w:val="24"/>
          <w:szCs w:val="24"/>
        </w:rPr>
        <w:t xml:space="preserve">Should the Landlord be required to carry out </w:t>
      </w:r>
      <w:r w:rsidRPr="00313A71">
        <w:rPr>
          <w:rFonts w:cs="Arial"/>
          <w:b/>
          <w:sz w:val="24"/>
          <w:szCs w:val="24"/>
        </w:rPr>
        <w:t>work</w:t>
      </w:r>
      <w:r w:rsidRPr="00B457D6">
        <w:rPr>
          <w:sz w:val="24"/>
          <w:szCs w:val="24"/>
        </w:rPr>
        <w:t xml:space="preserve"> </w:t>
      </w:r>
      <w:r w:rsidRPr="00B457D6">
        <w:rPr>
          <w:b/>
          <w:sz w:val="24"/>
          <w:szCs w:val="24"/>
        </w:rPr>
        <w:t>that was the result of</w:t>
      </w:r>
      <w:r w:rsidRPr="00B457D6">
        <w:rPr>
          <w:sz w:val="24"/>
          <w:szCs w:val="24"/>
        </w:rPr>
        <w:t xml:space="preserve"> </w:t>
      </w:r>
      <w:r w:rsidRPr="00313A71">
        <w:rPr>
          <w:rFonts w:cs="Arial"/>
          <w:b/>
          <w:sz w:val="24"/>
          <w:szCs w:val="24"/>
        </w:rPr>
        <w:t>wilful</w:t>
      </w:r>
      <w:r>
        <w:rPr>
          <w:rFonts w:cs="Arial"/>
          <w:b/>
          <w:sz w:val="24"/>
          <w:szCs w:val="24"/>
        </w:rPr>
        <w:t xml:space="preserve"> damage</w:t>
      </w:r>
      <w:r w:rsidRPr="00313A71">
        <w:rPr>
          <w:rFonts w:cs="Arial"/>
          <w:b/>
          <w:sz w:val="24"/>
          <w:szCs w:val="24"/>
        </w:rPr>
        <w:t xml:space="preserve"> or negligen</w:t>
      </w:r>
      <w:r>
        <w:rPr>
          <w:rFonts w:cs="Arial"/>
          <w:b/>
          <w:sz w:val="24"/>
          <w:szCs w:val="24"/>
        </w:rPr>
        <w:t>ce then</w:t>
      </w:r>
      <w:r w:rsidRPr="00C61EAB">
        <w:rPr>
          <w:rFonts w:cs="Arial"/>
          <w:b/>
          <w:sz w:val="24"/>
          <w:szCs w:val="24"/>
        </w:rPr>
        <w:t xml:space="preserve"> the Tenant must pay the </w:t>
      </w:r>
      <w:r>
        <w:rPr>
          <w:rFonts w:cs="Arial"/>
          <w:b/>
          <w:sz w:val="24"/>
          <w:szCs w:val="24"/>
        </w:rPr>
        <w:t xml:space="preserve">reasonable </w:t>
      </w:r>
      <w:r w:rsidRPr="00C61EAB">
        <w:rPr>
          <w:rFonts w:cs="Arial"/>
          <w:b/>
          <w:sz w:val="24"/>
          <w:szCs w:val="24"/>
        </w:rPr>
        <w:t>cost of the repair</w:t>
      </w:r>
      <w:r>
        <w:rPr>
          <w:rFonts w:cs="Arial"/>
          <w:b/>
          <w:sz w:val="24"/>
          <w:szCs w:val="24"/>
        </w:rPr>
        <w:t>(s)</w:t>
      </w:r>
      <w:r w:rsidRPr="00C61EAB">
        <w:rPr>
          <w:rFonts w:cs="Arial"/>
          <w:b/>
          <w:sz w:val="24"/>
          <w:szCs w:val="24"/>
        </w:rPr>
        <w:t xml:space="preserve">.  </w:t>
      </w:r>
    </w:p>
    <w:p w14:paraId="4706B6A9" w14:textId="77777777" w:rsidR="008C7200" w:rsidRDefault="008C7200" w:rsidP="008C7200">
      <w:pPr>
        <w:pStyle w:val="Heading3"/>
        <w:rPr>
          <w:b/>
        </w:rPr>
      </w:pPr>
    </w:p>
    <w:p w14:paraId="679A3D25" w14:textId="77777777" w:rsidR="00163817" w:rsidRDefault="00163817" w:rsidP="008C7200">
      <w:pPr>
        <w:pStyle w:val="Heading3"/>
        <w:rPr>
          <w:b/>
        </w:rPr>
      </w:pPr>
    </w:p>
    <w:p w14:paraId="2328A6C9" w14:textId="77777777" w:rsidR="008C7200" w:rsidRPr="00EA4AE6" w:rsidRDefault="008C7200" w:rsidP="008C7200">
      <w:pPr>
        <w:pStyle w:val="Heading3"/>
        <w:rPr>
          <w:b/>
        </w:rPr>
      </w:pPr>
      <w:bookmarkStart w:id="43" w:name="_Toc480555160"/>
      <w:r w:rsidRPr="00EA4AE6">
        <w:rPr>
          <w:b/>
        </w:rPr>
        <w:t>REPAIR TIMETABLE</w:t>
      </w:r>
      <w:bookmarkEnd w:id="43"/>
    </w:p>
    <w:p w14:paraId="69932789" w14:textId="77777777" w:rsidR="008C7200" w:rsidRPr="00C61EAB" w:rsidRDefault="008C7200" w:rsidP="008C7200">
      <w:pPr>
        <w:rPr>
          <w:rFonts w:cs="Arial"/>
          <w:b/>
          <w:sz w:val="24"/>
          <w:szCs w:val="24"/>
        </w:rPr>
      </w:pPr>
    </w:p>
    <w:p w14:paraId="4D60ADA7" w14:textId="77777777" w:rsidR="008C7200" w:rsidRDefault="008C7200" w:rsidP="008C7200">
      <w:pPr>
        <w:rPr>
          <w:rFonts w:cs="Arial"/>
          <w:b/>
          <w:sz w:val="24"/>
          <w:szCs w:val="24"/>
        </w:rPr>
      </w:pPr>
      <w:r w:rsidRPr="00C61EAB">
        <w:rPr>
          <w:rFonts w:cs="Arial"/>
          <w:b/>
          <w:sz w:val="24"/>
          <w:szCs w:val="24"/>
        </w:rPr>
        <w:t>The Tenant undertakes to notify the Landlord as soon as is reasonably practicable of the need for any repair or emergency. The Landlord undertakes to carry out necessary repairs as soon as is reasonably practicable after having been notified of the need to do so.</w:t>
      </w:r>
    </w:p>
    <w:p w14:paraId="10F2B550" w14:textId="77777777" w:rsidR="008C7200" w:rsidRDefault="008C7200" w:rsidP="008C7200">
      <w:pPr>
        <w:rPr>
          <w:rFonts w:cs="Arial"/>
          <w:b/>
          <w:sz w:val="24"/>
          <w:szCs w:val="24"/>
        </w:rPr>
      </w:pPr>
    </w:p>
    <w:p w14:paraId="4A228924" w14:textId="77777777" w:rsidR="008C7200" w:rsidRDefault="008C7200" w:rsidP="008C7200">
      <w:pPr>
        <w:rPr>
          <w:rFonts w:cs="Arial"/>
          <w:b/>
          <w:sz w:val="24"/>
          <w:szCs w:val="24"/>
          <w:lang w:eastAsia="en-GB"/>
        </w:rPr>
      </w:pPr>
      <w:r>
        <w:rPr>
          <w:rFonts w:cs="Arial"/>
          <w:b/>
          <w:sz w:val="24"/>
          <w:szCs w:val="24"/>
          <w:lang w:eastAsia="en-GB"/>
        </w:rPr>
        <w:t xml:space="preserve">The Tenant must allow the Landlord reasonable access to the Let Property to enable the Landlord to fulfil their duties under the repairing standard (see clause 36 below on ‘Access for Repairs’). </w:t>
      </w:r>
    </w:p>
    <w:p w14:paraId="29F40412" w14:textId="77777777" w:rsidR="008C7200" w:rsidRPr="00C61EAB" w:rsidRDefault="008C7200" w:rsidP="008C7200">
      <w:pPr>
        <w:rPr>
          <w:rFonts w:cs="Arial"/>
          <w:b/>
          <w:sz w:val="28"/>
          <w:szCs w:val="28"/>
        </w:rPr>
      </w:pPr>
    </w:p>
    <w:p w14:paraId="114CDFCA" w14:textId="77777777" w:rsidR="008C7200" w:rsidRPr="00EA4AE6" w:rsidRDefault="008C7200" w:rsidP="008C7200">
      <w:pPr>
        <w:pStyle w:val="Heading3"/>
        <w:rPr>
          <w:b/>
        </w:rPr>
      </w:pPr>
      <w:bookmarkStart w:id="44" w:name="_Toc480555161"/>
      <w:r w:rsidRPr="00EA4AE6">
        <w:rPr>
          <w:b/>
        </w:rPr>
        <w:t>PAYMENT FOR REPAIRS</w:t>
      </w:r>
      <w:bookmarkEnd w:id="44"/>
      <w:r w:rsidRPr="00EA4AE6">
        <w:rPr>
          <w:b/>
        </w:rPr>
        <w:t xml:space="preserve"> </w:t>
      </w:r>
    </w:p>
    <w:p w14:paraId="4D31F32B" w14:textId="77777777" w:rsidR="008C7200" w:rsidRPr="00C61EAB" w:rsidRDefault="008C7200" w:rsidP="008C7200">
      <w:pPr>
        <w:rPr>
          <w:rFonts w:cs="Arial"/>
          <w:b/>
          <w:sz w:val="24"/>
          <w:szCs w:val="24"/>
        </w:rPr>
      </w:pPr>
    </w:p>
    <w:p w14:paraId="104A8799" w14:textId="77777777" w:rsidR="008C7200" w:rsidRDefault="008C7200" w:rsidP="008C7200">
      <w:pPr>
        <w:rPr>
          <w:rFonts w:cs="Arial"/>
          <w:i/>
          <w:sz w:val="24"/>
          <w:szCs w:val="24"/>
        </w:rPr>
      </w:pPr>
      <w:r w:rsidRPr="00C61EAB">
        <w:rPr>
          <w:rFonts w:cs="Arial"/>
          <w:b/>
          <w:sz w:val="24"/>
          <w:szCs w:val="24"/>
        </w:rPr>
        <w:t>The Tenant will be liable for the cost of repairs where the need for them is attributable to his or her fault or negligence, that of any person residing with him or her, or any guest of his or her.</w:t>
      </w:r>
      <w:r w:rsidRPr="006627A3">
        <w:rPr>
          <w:rFonts w:cs="Arial"/>
          <w:i/>
          <w:sz w:val="24"/>
          <w:szCs w:val="24"/>
        </w:rPr>
        <w:t xml:space="preserve"> </w:t>
      </w:r>
    </w:p>
    <w:p w14:paraId="1640BD4B" w14:textId="77777777" w:rsidR="008C7200" w:rsidRDefault="008C7200" w:rsidP="008C7200">
      <w:pPr>
        <w:rPr>
          <w:rFonts w:cs="Arial"/>
          <w:i/>
          <w:sz w:val="24"/>
          <w:szCs w:val="24"/>
        </w:rPr>
      </w:pPr>
    </w:p>
    <w:p w14:paraId="4CAAAF60" w14:textId="77777777" w:rsidR="008C7200" w:rsidRPr="00B457D6" w:rsidRDefault="008C7200" w:rsidP="008C7200">
      <w:r w:rsidRPr="002248FD">
        <w:rPr>
          <w:rFonts w:cs="Arial"/>
          <w:sz w:val="24"/>
          <w:szCs w:val="24"/>
        </w:rPr>
        <w:t xml:space="preserve">At </w:t>
      </w:r>
      <w:r w:rsidRPr="005E3D98">
        <w:rPr>
          <w:rFonts w:cs="Arial"/>
          <w:sz w:val="24"/>
          <w:szCs w:val="24"/>
        </w:rPr>
        <w:t>the end of the tenancy,</w:t>
      </w:r>
      <w:r>
        <w:rPr>
          <w:rFonts w:cs="Arial"/>
          <w:sz w:val="24"/>
          <w:szCs w:val="24"/>
        </w:rPr>
        <w:t xml:space="preserve"> the Landlord can apply to the relevant tenancy deposit scheme for the cost of the repairs.  If the repair costs involved are greater than the amount held by the tenancy deposit scheme, </w:t>
      </w:r>
      <w:r w:rsidRPr="002D2442">
        <w:rPr>
          <w:rFonts w:cs="Arial"/>
          <w:sz w:val="24"/>
          <w:szCs w:val="24"/>
        </w:rPr>
        <w:t xml:space="preserve">the </w:t>
      </w:r>
      <w:r>
        <w:rPr>
          <w:rFonts w:cs="Arial"/>
          <w:sz w:val="24"/>
          <w:szCs w:val="24"/>
        </w:rPr>
        <w:t xml:space="preserve">Tenant will remain liable for these costs, and the </w:t>
      </w:r>
      <w:r w:rsidRPr="002D2442">
        <w:rPr>
          <w:rFonts w:cs="Arial"/>
          <w:sz w:val="24"/>
          <w:szCs w:val="24"/>
        </w:rPr>
        <w:t>Landlord may take action to recover these costs from the Tenant.</w:t>
      </w:r>
    </w:p>
    <w:p w14:paraId="4B16DA81" w14:textId="77777777" w:rsidR="008C7200" w:rsidRDefault="008C7200" w:rsidP="008C7200">
      <w:pPr>
        <w:rPr>
          <w:sz w:val="24"/>
          <w:szCs w:val="24"/>
        </w:rPr>
      </w:pPr>
    </w:p>
    <w:p w14:paraId="46C95E87" w14:textId="77777777" w:rsidR="008C7200" w:rsidRPr="00C61EAB" w:rsidRDefault="008C7200" w:rsidP="008C7200">
      <w:pPr>
        <w:pStyle w:val="Heading3"/>
        <w:rPr>
          <w:b/>
        </w:rPr>
      </w:pPr>
      <w:bookmarkStart w:id="45" w:name="_Toc480555162"/>
      <w:r w:rsidRPr="003C2C92">
        <w:rPr>
          <w:b/>
        </w:rPr>
        <w:t>INFORMATION</w:t>
      </w:r>
      <w:bookmarkEnd w:id="45"/>
    </w:p>
    <w:p w14:paraId="363C4ED0" w14:textId="77777777" w:rsidR="008C7200" w:rsidRPr="00C61EAB" w:rsidRDefault="008C7200" w:rsidP="008C7200">
      <w:pPr>
        <w:rPr>
          <w:rFonts w:cs="Arial"/>
          <w:b/>
          <w:sz w:val="24"/>
          <w:szCs w:val="24"/>
        </w:rPr>
      </w:pPr>
    </w:p>
    <w:p w14:paraId="42A85F5F" w14:textId="77777777" w:rsidR="008C7200" w:rsidRPr="00C61EAB" w:rsidRDefault="008C7200" w:rsidP="008C7200">
      <w:pPr>
        <w:rPr>
          <w:rFonts w:cs="Arial"/>
          <w:b/>
          <w:sz w:val="24"/>
          <w:szCs w:val="24"/>
        </w:rPr>
      </w:pPr>
      <w:r w:rsidRPr="00C61EAB">
        <w:rPr>
          <w:rFonts w:cs="Arial"/>
          <w:b/>
          <w:sz w:val="24"/>
          <w:szCs w:val="24"/>
        </w:rPr>
        <w:t xml:space="preserve">In addition to </w:t>
      </w:r>
      <w:r>
        <w:rPr>
          <w:rFonts w:cs="Arial"/>
          <w:b/>
          <w:sz w:val="24"/>
          <w:szCs w:val="24"/>
        </w:rPr>
        <w:t>this A</w:t>
      </w:r>
      <w:r w:rsidRPr="00C61EAB">
        <w:rPr>
          <w:rFonts w:cs="Arial"/>
          <w:b/>
          <w:sz w:val="24"/>
          <w:szCs w:val="24"/>
        </w:rPr>
        <w:t>greement, the Landlord must give to the Tenant:-</w:t>
      </w:r>
    </w:p>
    <w:p w14:paraId="505FA93C" w14:textId="77777777" w:rsidR="008C7200" w:rsidRPr="00C61EAB" w:rsidRDefault="008C7200" w:rsidP="008C7200">
      <w:pPr>
        <w:rPr>
          <w:rFonts w:cs="Arial"/>
          <w:b/>
          <w:sz w:val="24"/>
          <w:szCs w:val="24"/>
        </w:rPr>
      </w:pPr>
    </w:p>
    <w:p w14:paraId="00EC47F4" w14:textId="77777777" w:rsidR="008C7200" w:rsidRPr="00C61EAB" w:rsidRDefault="008C7200" w:rsidP="008C7200">
      <w:pPr>
        <w:numPr>
          <w:ilvl w:val="0"/>
          <w:numId w:val="23"/>
        </w:numPr>
        <w:rPr>
          <w:rFonts w:cs="Arial"/>
          <w:b/>
          <w:sz w:val="24"/>
          <w:szCs w:val="24"/>
        </w:rPr>
      </w:pPr>
      <w:r w:rsidRPr="00C61EAB">
        <w:rPr>
          <w:rFonts w:cs="Arial"/>
          <w:b/>
          <w:sz w:val="24"/>
          <w:szCs w:val="24"/>
        </w:rPr>
        <w:t>gas safety certificate;</w:t>
      </w:r>
    </w:p>
    <w:p w14:paraId="0391175D" w14:textId="77777777" w:rsidR="008C7200" w:rsidRPr="00C61EAB" w:rsidRDefault="008C7200" w:rsidP="008C7200">
      <w:pPr>
        <w:numPr>
          <w:ilvl w:val="0"/>
          <w:numId w:val="23"/>
        </w:numPr>
        <w:rPr>
          <w:rFonts w:cs="Arial"/>
          <w:b/>
          <w:sz w:val="24"/>
          <w:szCs w:val="24"/>
        </w:rPr>
      </w:pPr>
      <w:r w:rsidRPr="00C61EAB">
        <w:rPr>
          <w:rFonts w:cs="Arial"/>
          <w:b/>
          <w:sz w:val="24"/>
          <w:szCs w:val="24"/>
        </w:rPr>
        <w:t>electrical safety inspection reports</w:t>
      </w:r>
      <w:r>
        <w:rPr>
          <w:rFonts w:cs="Arial"/>
          <w:b/>
          <w:sz w:val="24"/>
          <w:szCs w:val="24"/>
        </w:rPr>
        <w:t xml:space="preserve"> (EICR and PAT)</w:t>
      </w:r>
      <w:r w:rsidRPr="00C61EAB">
        <w:rPr>
          <w:rFonts w:cs="Arial"/>
          <w:b/>
          <w:sz w:val="24"/>
          <w:szCs w:val="24"/>
        </w:rPr>
        <w:t>;</w:t>
      </w:r>
    </w:p>
    <w:p w14:paraId="7039F558" w14:textId="77777777" w:rsidR="008C7200" w:rsidRDefault="008C7200" w:rsidP="008C7200">
      <w:pPr>
        <w:numPr>
          <w:ilvl w:val="0"/>
          <w:numId w:val="23"/>
        </w:numPr>
        <w:rPr>
          <w:rFonts w:cs="Arial"/>
          <w:b/>
          <w:sz w:val="24"/>
          <w:szCs w:val="24"/>
        </w:rPr>
      </w:pPr>
      <w:r w:rsidRPr="00C61EAB">
        <w:rPr>
          <w:rFonts w:cs="Arial"/>
          <w:b/>
          <w:sz w:val="24"/>
          <w:szCs w:val="24"/>
        </w:rPr>
        <w:t>energy performance certificate.</w:t>
      </w:r>
    </w:p>
    <w:p w14:paraId="7A861CE5" w14:textId="77777777" w:rsidR="008C7200" w:rsidRDefault="008C7200" w:rsidP="008C7200">
      <w:pPr>
        <w:rPr>
          <w:rFonts w:cs="Arial"/>
          <w:sz w:val="24"/>
          <w:szCs w:val="24"/>
        </w:rPr>
      </w:pPr>
    </w:p>
    <w:p w14:paraId="060F7BC0" w14:textId="77777777" w:rsidR="008C7200" w:rsidRDefault="008C7200" w:rsidP="008C7200">
      <w:pPr>
        <w:rPr>
          <w:rFonts w:cs="Arial"/>
          <w:sz w:val="24"/>
          <w:szCs w:val="24"/>
        </w:rPr>
      </w:pPr>
    </w:p>
    <w:p w14:paraId="1B0B2049" w14:textId="77777777" w:rsidR="008C7200" w:rsidRPr="00EA4AE6" w:rsidRDefault="008C7200" w:rsidP="008C7200">
      <w:pPr>
        <w:pStyle w:val="Heading2"/>
        <w:numPr>
          <w:ilvl w:val="0"/>
          <w:numId w:val="27"/>
        </w:numPr>
        <w:rPr>
          <w:b/>
        </w:rPr>
      </w:pPr>
      <w:bookmarkStart w:id="46" w:name="_Toc480555163"/>
      <w:r w:rsidRPr="000E00BB">
        <w:rPr>
          <w:b/>
          <w:sz w:val="28"/>
          <w:szCs w:val="28"/>
        </w:rPr>
        <w:t>LEGIONELLA</w:t>
      </w:r>
      <w:bookmarkEnd w:id="46"/>
    </w:p>
    <w:p w14:paraId="14E25874" w14:textId="77777777" w:rsidR="008C7200" w:rsidRPr="00C61EAB" w:rsidRDefault="008C7200" w:rsidP="008C7200"/>
    <w:p w14:paraId="4A681C01" w14:textId="77777777" w:rsidR="008C7200" w:rsidRPr="001A73C9" w:rsidRDefault="008C7200" w:rsidP="008C7200">
      <w:pPr>
        <w:rPr>
          <w:b/>
          <w:sz w:val="24"/>
          <w:szCs w:val="24"/>
        </w:rPr>
      </w:pPr>
      <w:r w:rsidRPr="001A73C9">
        <w:rPr>
          <w:b/>
          <w:sz w:val="24"/>
          <w:szCs w:val="24"/>
        </w:rPr>
        <w:t xml:space="preserve">At the start of the tenancy and throughout, the </w:t>
      </w:r>
      <w:r>
        <w:rPr>
          <w:b/>
          <w:sz w:val="24"/>
          <w:szCs w:val="24"/>
        </w:rPr>
        <w:t>L</w:t>
      </w:r>
      <w:r w:rsidRPr="001A73C9">
        <w:rPr>
          <w:b/>
          <w:sz w:val="24"/>
          <w:szCs w:val="24"/>
        </w:rPr>
        <w:t xml:space="preserve">andlord must take reasonable steps to assess any risk from exposure to legionella to ensure the safety of the </w:t>
      </w:r>
      <w:r>
        <w:rPr>
          <w:b/>
          <w:sz w:val="24"/>
          <w:szCs w:val="24"/>
        </w:rPr>
        <w:t>T</w:t>
      </w:r>
      <w:r w:rsidRPr="001A73C9">
        <w:rPr>
          <w:b/>
          <w:sz w:val="24"/>
          <w:szCs w:val="24"/>
        </w:rPr>
        <w:t xml:space="preserve">enant in the </w:t>
      </w:r>
      <w:r>
        <w:rPr>
          <w:b/>
          <w:sz w:val="24"/>
          <w:szCs w:val="24"/>
        </w:rPr>
        <w:t>L</w:t>
      </w:r>
      <w:r w:rsidRPr="001A73C9">
        <w:rPr>
          <w:b/>
          <w:sz w:val="24"/>
          <w:szCs w:val="24"/>
        </w:rPr>
        <w:t xml:space="preserve">et </w:t>
      </w:r>
      <w:r>
        <w:rPr>
          <w:b/>
          <w:sz w:val="24"/>
          <w:szCs w:val="24"/>
        </w:rPr>
        <w:t>P</w:t>
      </w:r>
      <w:r w:rsidRPr="001A73C9">
        <w:rPr>
          <w:b/>
          <w:sz w:val="24"/>
          <w:szCs w:val="24"/>
        </w:rPr>
        <w:t>roperty.</w:t>
      </w:r>
    </w:p>
    <w:p w14:paraId="17071F3E" w14:textId="77777777" w:rsidR="008C7200" w:rsidRDefault="008C7200" w:rsidP="008C7200">
      <w:pPr>
        <w:pStyle w:val="Heading6"/>
        <w:ind w:left="720"/>
        <w:rPr>
          <w:b/>
        </w:rPr>
      </w:pPr>
    </w:p>
    <w:p w14:paraId="07464EF1" w14:textId="77777777" w:rsidR="008C7200" w:rsidRPr="000E70BF" w:rsidRDefault="008C7200" w:rsidP="008C7200">
      <w:pPr>
        <w:rPr>
          <w:rFonts w:cs="Arial"/>
          <w:sz w:val="24"/>
          <w:szCs w:val="24"/>
        </w:rPr>
      </w:pPr>
    </w:p>
    <w:p w14:paraId="2F4F169E" w14:textId="77777777" w:rsidR="008C7200" w:rsidRPr="0047088F" w:rsidRDefault="008C7200" w:rsidP="008C7200">
      <w:pPr>
        <w:pStyle w:val="Heading2"/>
        <w:numPr>
          <w:ilvl w:val="0"/>
          <w:numId w:val="27"/>
        </w:numPr>
        <w:rPr>
          <w:b/>
          <w:sz w:val="28"/>
          <w:szCs w:val="28"/>
        </w:rPr>
      </w:pPr>
      <w:bookmarkStart w:id="47" w:name="_Toc480555164"/>
      <w:r w:rsidRPr="0047088F">
        <w:rPr>
          <w:b/>
          <w:sz w:val="28"/>
          <w:szCs w:val="28"/>
        </w:rPr>
        <w:t>ACCESS FOR REPAIRS</w:t>
      </w:r>
      <w:bookmarkEnd w:id="47"/>
    </w:p>
    <w:p w14:paraId="0823858A" w14:textId="77777777" w:rsidR="008C7200" w:rsidRPr="006627A3" w:rsidRDefault="008C7200" w:rsidP="008C7200">
      <w:pPr>
        <w:rPr>
          <w:rFonts w:cs="Arial"/>
          <w:sz w:val="28"/>
          <w:szCs w:val="28"/>
        </w:rPr>
      </w:pPr>
    </w:p>
    <w:p w14:paraId="55C6C650" w14:textId="77777777" w:rsidR="008C7200" w:rsidRDefault="008C7200" w:rsidP="008C7200">
      <w:pPr>
        <w:rPr>
          <w:rFonts w:cs="Arial"/>
          <w:b/>
          <w:sz w:val="24"/>
          <w:szCs w:val="24"/>
          <w:lang w:eastAsia="en-GB"/>
        </w:rPr>
      </w:pPr>
      <w:r>
        <w:rPr>
          <w:rFonts w:cs="Arial"/>
          <w:b/>
          <w:sz w:val="24"/>
          <w:szCs w:val="24"/>
          <w:lang w:eastAsia="en-GB"/>
        </w:rPr>
        <w:t>The Tenant must</w:t>
      </w:r>
      <w:r w:rsidRPr="0020447F">
        <w:rPr>
          <w:rFonts w:cs="Arial"/>
          <w:b/>
          <w:sz w:val="24"/>
          <w:szCs w:val="24"/>
          <w:lang w:eastAsia="en-GB"/>
        </w:rPr>
        <w:t xml:space="preserve"> allow reasonable access to the </w:t>
      </w:r>
      <w:r>
        <w:rPr>
          <w:rFonts w:cs="Arial"/>
          <w:b/>
          <w:sz w:val="24"/>
          <w:szCs w:val="24"/>
          <w:lang w:eastAsia="en-GB"/>
        </w:rPr>
        <w:t>L</w:t>
      </w:r>
      <w:r w:rsidRPr="0020447F">
        <w:rPr>
          <w:rFonts w:cs="Arial"/>
          <w:b/>
          <w:sz w:val="24"/>
          <w:szCs w:val="24"/>
          <w:lang w:eastAsia="en-GB"/>
        </w:rPr>
        <w:t xml:space="preserve">et </w:t>
      </w:r>
      <w:r>
        <w:rPr>
          <w:rFonts w:cs="Arial"/>
          <w:b/>
          <w:sz w:val="24"/>
          <w:szCs w:val="24"/>
          <w:lang w:eastAsia="en-GB"/>
        </w:rPr>
        <w:t>P</w:t>
      </w:r>
      <w:r w:rsidRPr="0020447F">
        <w:rPr>
          <w:rFonts w:cs="Arial"/>
          <w:b/>
          <w:sz w:val="24"/>
          <w:szCs w:val="24"/>
          <w:lang w:eastAsia="en-GB"/>
        </w:rPr>
        <w:t xml:space="preserve">roperty for an authorised purpose </w:t>
      </w:r>
      <w:r>
        <w:rPr>
          <w:rFonts w:cs="Arial"/>
          <w:b/>
          <w:sz w:val="24"/>
          <w:szCs w:val="24"/>
          <w:lang w:eastAsia="en-GB"/>
        </w:rPr>
        <w:t>where the T</w:t>
      </w:r>
      <w:r w:rsidRPr="0020447F">
        <w:rPr>
          <w:rFonts w:cs="Arial"/>
          <w:b/>
          <w:sz w:val="24"/>
          <w:szCs w:val="24"/>
          <w:lang w:eastAsia="en-GB"/>
        </w:rPr>
        <w:t>enant has been given at least 48 hours’ notice, or</w:t>
      </w:r>
      <w:r>
        <w:rPr>
          <w:rFonts w:cs="Arial"/>
          <w:b/>
          <w:sz w:val="24"/>
          <w:szCs w:val="24"/>
          <w:lang w:eastAsia="en-GB"/>
        </w:rPr>
        <w:t xml:space="preserve"> </w:t>
      </w:r>
      <w:r w:rsidRPr="0020447F">
        <w:rPr>
          <w:rFonts w:cs="Arial"/>
          <w:b/>
          <w:sz w:val="24"/>
          <w:szCs w:val="24"/>
          <w:lang w:eastAsia="en-GB"/>
        </w:rPr>
        <w:t>access is required urgently</w:t>
      </w:r>
      <w:r>
        <w:rPr>
          <w:rFonts w:cs="Arial"/>
          <w:b/>
          <w:sz w:val="24"/>
          <w:szCs w:val="24"/>
          <w:lang w:eastAsia="en-GB"/>
        </w:rPr>
        <w:t xml:space="preserve">.  Authorised purposes are carrying </w:t>
      </w:r>
      <w:r w:rsidRPr="000F0D76">
        <w:rPr>
          <w:rFonts w:cs="Arial"/>
          <w:b/>
          <w:sz w:val="24"/>
          <w:szCs w:val="24"/>
          <w:lang w:eastAsia="en-GB"/>
        </w:rPr>
        <w:t xml:space="preserve">out work </w:t>
      </w:r>
      <w:r>
        <w:rPr>
          <w:rFonts w:cs="Arial"/>
          <w:b/>
          <w:sz w:val="24"/>
          <w:szCs w:val="24"/>
          <w:lang w:eastAsia="en-GB"/>
        </w:rPr>
        <w:t xml:space="preserve">in the Let </w:t>
      </w:r>
      <w:r>
        <w:rPr>
          <w:rFonts w:cs="Arial"/>
          <w:b/>
          <w:sz w:val="24"/>
          <w:szCs w:val="24"/>
          <w:lang w:eastAsia="en-GB"/>
        </w:rPr>
        <w:lastRenderedPageBreak/>
        <w:t>Property which the Landlord</w:t>
      </w:r>
      <w:r w:rsidRPr="000F0D76">
        <w:rPr>
          <w:rFonts w:cs="Arial"/>
          <w:b/>
          <w:sz w:val="24"/>
          <w:szCs w:val="24"/>
          <w:lang w:eastAsia="en-GB"/>
        </w:rPr>
        <w:t xml:space="preserve"> </w:t>
      </w:r>
      <w:r>
        <w:rPr>
          <w:rFonts w:cs="Arial"/>
          <w:b/>
          <w:sz w:val="24"/>
          <w:szCs w:val="24"/>
          <w:lang w:eastAsia="en-GB"/>
        </w:rPr>
        <w:t xml:space="preserve"> is required to or is</w:t>
      </w:r>
      <w:r w:rsidRPr="000F0D76">
        <w:rPr>
          <w:rFonts w:cs="Arial"/>
          <w:b/>
          <w:sz w:val="24"/>
          <w:szCs w:val="24"/>
          <w:lang w:eastAsia="en-GB"/>
        </w:rPr>
        <w:t xml:space="preserve"> allowed to, either by law</w:t>
      </w:r>
      <w:r>
        <w:rPr>
          <w:rFonts w:cs="Arial"/>
          <w:b/>
          <w:sz w:val="24"/>
          <w:szCs w:val="24"/>
          <w:lang w:eastAsia="en-GB"/>
        </w:rPr>
        <w:t>,</w:t>
      </w:r>
      <w:r w:rsidRPr="000F0D76">
        <w:rPr>
          <w:rFonts w:cs="Arial"/>
          <w:b/>
          <w:sz w:val="24"/>
          <w:szCs w:val="24"/>
          <w:lang w:eastAsia="en-GB"/>
        </w:rPr>
        <w:t xml:space="preserve"> under the terms of this agreement, or any other agreement between the Landlord and the Tenant; inspect</w:t>
      </w:r>
      <w:r>
        <w:rPr>
          <w:rFonts w:cs="Arial"/>
          <w:b/>
          <w:sz w:val="24"/>
          <w:szCs w:val="24"/>
          <w:lang w:eastAsia="en-GB"/>
        </w:rPr>
        <w:t>ing</w:t>
      </w:r>
      <w:r w:rsidRPr="000F0D76">
        <w:rPr>
          <w:rFonts w:cs="Arial"/>
          <w:b/>
          <w:sz w:val="24"/>
          <w:szCs w:val="24"/>
          <w:lang w:eastAsia="en-GB"/>
        </w:rPr>
        <w:t xml:space="preserve"> the </w:t>
      </w:r>
      <w:r>
        <w:rPr>
          <w:rFonts w:cs="Arial"/>
          <w:b/>
          <w:sz w:val="24"/>
          <w:szCs w:val="24"/>
          <w:lang w:eastAsia="en-GB"/>
        </w:rPr>
        <w:t>Let P</w:t>
      </w:r>
      <w:r w:rsidRPr="000F0D76">
        <w:rPr>
          <w:rFonts w:cs="Arial"/>
          <w:b/>
          <w:sz w:val="24"/>
          <w:szCs w:val="24"/>
          <w:lang w:eastAsia="en-GB"/>
        </w:rPr>
        <w:t>roperty to see if any such work is needed;</w:t>
      </w:r>
      <w:r>
        <w:rPr>
          <w:rFonts w:cs="Arial"/>
          <w:b/>
          <w:sz w:val="24"/>
          <w:szCs w:val="24"/>
          <w:lang w:eastAsia="en-GB"/>
        </w:rPr>
        <w:t xml:space="preserve"> and</w:t>
      </w:r>
      <w:r w:rsidRPr="000F0D76">
        <w:rPr>
          <w:rFonts w:cs="Arial"/>
          <w:b/>
          <w:sz w:val="24"/>
          <w:szCs w:val="24"/>
          <w:lang w:eastAsia="en-GB"/>
        </w:rPr>
        <w:t xml:space="preserve"> carry</w:t>
      </w:r>
      <w:r>
        <w:rPr>
          <w:rFonts w:cs="Arial"/>
          <w:b/>
          <w:sz w:val="24"/>
          <w:szCs w:val="24"/>
          <w:lang w:eastAsia="en-GB"/>
        </w:rPr>
        <w:t>ing</w:t>
      </w:r>
      <w:r w:rsidRPr="000F0D76">
        <w:rPr>
          <w:rFonts w:cs="Arial"/>
          <w:b/>
          <w:sz w:val="24"/>
          <w:szCs w:val="24"/>
          <w:lang w:eastAsia="en-GB"/>
        </w:rPr>
        <w:t xml:space="preserve"> out a valuation of the </w:t>
      </w:r>
      <w:r>
        <w:rPr>
          <w:rFonts w:cs="Arial"/>
          <w:b/>
          <w:sz w:val="24"/>
          <w:szCs w:val="24"/>
          <w:lang w:eastAsia="en-GB"/>
        </w:rPr>
        <w:t>Let P</w:t>
      </w:r>
      <w:r w:rsidRPr="000F0D76">
        <w:rPr>
          <w:rFonts w:cs="Arial"/>
          <w:b/>
          <w:sz w:val="24"/>
          <w:szCs w:val="24"/>
          <w:lang w:eastAsia="en-GB"/>
        </w:rPr>
        <w:t>roperty</w:t>
      </w:r>
      <w:r>
        <w:rPr>
          <w:rFonts w:cs="Arial"/>
          <w:b/>
          <w:sz w:val="24"/>
          <w:szCs w:val="24"/>
          <w:lang w:eastAsia="en-GB"/>
        </w:rPr>
        <w:t xml:space="preserve">. </w:t>
      </w:r>
      <w:commentRangeStart w:id="48"/>
      <w:r>
        <w:rPr>
          <w:rFonts w:cs="Arial"/>
          <w:b/>
          <w:sz w:val="24"/>
          <w:szCs w:val="24"/>
          <w:lang w:eastAsia="en-GB"/>
        </w:rPr>
        <w:t xml:space="preserve">The right of access also covers access by others such as a contractor or tradesman hired by the Landlord.   </w:t>
      </w:r>
      <w:commentRangeEnd w:id="48"/>
      <w:r>
        <w:rPr>
          <w:rStyle w:val="CommentReference"/>
        </w:rPr>
        <w:commentReference w:id="48"/>
      </w:r>
    </w:p>
    <w:p w14:paraId="45B2DA55" w14:textId="77777777" w:rsidR="008C7200" w:rsidRDefault="008C7200" w:rsidP="008C7200">
      <w:pPr>
        <w:rPr>
          <w:rFonts w:cs="Arial"/>
          <w:b/>
          <w:sz w:val="24"/>
          <w:szCs w:val="24"/>
          <w:lang w:eastAsia="en-GB"/>
        </w:rPr>
      </w:pPr>
    </w:p>
    <w:p w14:paraId="796EBE99" w14:textId="77777777" w:rsidR="008C7200" w:rsidRPr="0020447F" w:rsidRDefault="008C7200" w:rsidP="008C7200">
      <w:pPr>
        <w:rPr>
          <w:rFonts w:cs="Arial"/>
          <w:b/>
          <w:sz w:val="24"/>
          <w:szCs w:val="24"/>
          <w:lang w:eastAsia="en-GB"/>
        </w:rPr>
      </w:pPr>
      <w:r>
        <w:rPr>
          <w:rFonts w:cs="Arial"/>
          <w:b/>
          <w:sz w:val="24"/>
          <w:szCs w:val="24"/>
          <w:lang w:eastAsia="en-GB"/>
        </w:rPr>
        <w:t xml:space="preserve">There is nothing to stop the Tenant and Landlord from mutually agreeing more generous rights of access if both parties want to resolve a non-urgent problem more promptly.    </w:t>
      </w:r>
    </w:p>
    <w:p w14:paraId="2892FDFA" w14:textId="77777777" w:rsidR="008C7200" w:rsidRPr="0020447F" w:rsidRDefault="008C7200" w:rsidP="008C7200">
      <w:pPr>
        <w:tabs>
          <w:tab w:val="left" w:pos="720"/>
          <w:tab w:val="left" w:pos="1944"/>
        </w:tabs>
        <w:rPr>
          <w:rFonts w:cs="Arial"/>
          <w:b/>
          <w:sz w:val="24"/>
          <w:szCs w:val="24"/>
          <w:lang w:eastAsia="en-GB"/>
        </w:rPr>
      </w:pPr>
      <w:r w:rsidRPr="0020447F">
        <w:rPr>
          <w:rFonts w:cs="Arial"/>
          <w:b/>
          <w:sz w:val="24"/>
          <w:szCs w:val="24"/>
          <w:lang w:eastAsia="en-GB"/>
        </w:rPr>
        <w:tab/>
      </w:r>
      <w:r w:rsidRPr="0020447F">
        <w:rPr>
          <w:rFonts w:cs="Arial"/>
          <w:b/>
          <w:sz w:val="24"/>
          <w:szCs w:val="24"/>
          <w:lang w:eastAsia="en-GB"/>
        </w:rPr>
        <w:tab/>
      </w:r>
    </w:p>
    <w:p w14:paraId="2A26262E" w14:textId="77777777" w:rsidR="008C7200" w:rsidRPr="00C61EAB" w:rsidRDefault="008C7200" w:rsidP="008C7200">
      <w:pPr>
        <w:autoSpaceDE w:val="0"/>
        <w:autoSpaceDN w:val="0"/>
        <w:rPr>
          <w:rFonts w:cs="Arial"/>
          <w:b/>
          <w:sz w:val="24"/>
          <w:szCs w:val="24"/>
        </w:rPr>
      </w:pPr>
      <w:r w:rsidRPr="00C61EAB">
        <w:rPr>
          <w:rFonts w:cs="Arial"/>
          <w:b/>
          <w:iCs/>
          <w:sz w:val="24"/>
          <w:szCs w:val="24"/>
        </w:rPr>
        <w:t xml:space="preserve">The </w:t>
      </w:r>
      <w:r>
        <w:rPr>
          <w:rFonts w:cs="Arial"/>
          <w:b/>
          <w:iCs/>
          <w:sz w:val="24"/>
          <w:szCs w:val="24"/>
        </w:rPr>
        <w:t>L</w:t>
      </w:r>
      <w:r w:rsidRPr="00C61EAB">
        <w:rPr>
          <w:rFonts w:cs="Arial"/>
          <w:b/>
          <w:iCs/>
          <w:sz w:val="24"/>
          <w:szCs w:val="24"/>
        </w:rPr>
        <w:t>andlord</w:t>
      </w:r>
      <w:r>
        <w:rPr>
          <w:rFonts w:cs="Arial"/>
          <w:b/>
          <w:iCs/>
          <w:sz w:val="24"/>
          <w:szCs w:val="24"/>
        </w:rPr>
        <w:t xml:space="preserve"> </w:t>
      </w:r>
      <w:r w:rsidRPr="00C61EAB">
        <w:rPr>
          <w:rFonts w:cs="Arial"/>
          <w:b/>
          <w:iCs/>
          <w:sz w:val="24"/>
          <w:szCs w:val="24"/>
        </w:rPr>
        <w:t>has no right to use retained keys to enter the</w:t>
      </w:r>
      <w:r>
        <w:rPr>
          <w:rFonts w:cs="Arial"/>
          <w:b/>
          <w:iCs/>
          <w:sz w:val="24"/>
          <w:szCs w:val="24"/>
        </w:rPr>
        <w:t xml:space="preserve"> Let</w:t>
      </w:r>
      <w:r w:rsidRPr="00C61EAB">
        <w:rPr>
          <w:rFonts w:cs="Arial"/>
          <w:b/>
          <w:iCs/>
          <w:sz w:val="24"/>
          <w:szCs w:val="24"/>
        </w:rPr>
        <w:t xml:space="preserve"> </w:t>
      </w:r>
      <w:r>
        <w:rPr>
          <w:rFonts w:cs="Arial"/>
          <w:b/>
          <w:iCs/>
          <w:sz w:val="24"/>
          <w:szCs w:val="24"/>
        </w:rPr>
        <w:t>P</w:t>
      </w:r>
      <w:r w:rsidRPr="00C61EAB">
        <w:rPr>
          <w:rFonts w:cs="Arial"/>
          <w:b/>
          <w:iCs/>
          <w:sz w:val="24"/>
          <w:szCs w:val="24"/>
        </w:rPr>
        <w:t>roperty without the Tenant’s permission, except in an emergency</w:t>
      </w:r>
      <w:r w:rsidRPr="00C61EAB">
        <w:rPr>
          <w:rFonts w:cs="Arial"/>
          <w:b/>
          <w:sz w:val="24"/>
          <w:szCs w:val="24"/>
        </w:rPr>
        <w:t xml:space="preserve">.  </w:t>
      </w:r>
    </w:p>
    <w:p w14:paraId="14937BB2" w14:textId="77777777" w:rsidR="001B02DC" w:rsidRPr="000E70BF" w:rsidRDefault="001B02DC" w:rsidP="000E70BF">
      <w:pPr>
        <w:rPr>
          <w:rFonts w:cs="Arial"/>
          <w:sz w:val="24"/>
          <w:szCs w:val="24"/>
          <w:lang w:eastAsia="en-GB"/>
        </w:rPr>
      </w:pPr>
    </w:p>
    <w:p w14:paraId="78FD0BFD" w14:textId="77777777" w:rsidR="001B02DC" w:rsidRDefault="001B02DC" w:rsidP="001B02DC">
      <w:pPr>
        <w:pStyle w:val="Heading2"/>
        <w:numPr>
          <w:ilvl w:val="0"/>
          <w:numId w:val="27"/>
        </w:numPr>
        <w:rPr>
          <w:b/>
          <w:sz w:val="28"/>
          <w:szCs w:val="28"/>
        </w:rPr>
      </w:pPr>
      <w:bookmarkStart w:id="49" w:name="_Toc480555165"/>
      <w:r w:rsidRPr="00D82BEB">
        <w:rPr>
          <w:b/>
          <w:sz w:val="28"/>
          <w:szCs w:val="28"/>
        </w:rPr>
        <w:t>RESPECT FOR OTHERS</w:t>
      </w:r>
      <w:bookmarkEnd w:id="49"/>
      <w:r w:rsidRPr="00D82BEB">
        <w:rPr>
          <w:b/>
          <w:sz w:val="28"/>
          <w:szCs w:val="28"/>
        </w:rPr>
        <w:t xml:space="preserve"> </w:t>
      </w:r>
    </w:p>
    <w:p w14:paraId="1EC1EF2F" w14:textId="77777777" w:rsidR="001B02DC" w:rsidRDefault="001B02DC" w:rsidP="001B02DC"/>
    <w:p w14:paraId="1101A4BC" w14:textId="77777777" w:rsidR="001B02DC" w:rsidRPr="007459DE" w:rsidRDefault="001B02DC" w:rsidP="001B02DC">
      <w:pPr>
        <w:rPr>
          <w:b/>
          <w:sz w:val="24"/>
          <w:szCs w:val="24"/>
        </w:rPr>
      </w:pPr>
      <w:r w:rsidRPr="007459DE">
        <w:rPr>
          <w:b/>
          <w:sz w:val="24"/>
          <w:szCs w:val="24"/>
        </w:rPr>
        <w:t xml:space="preserve">The Tenant, those living with him/her, and his/her visitors must not engage in anti-social behaviour to another person.  A person includes anyone in the Let Property, a neighbour, visitor, the Landlord, Agent or contractor. </w:t>
      </w:r>
      <w:r w:rsidRPr="007459DE">
        <w:rPr>
          <w:b/>
          <w:sz w:val="24"/>
          <w:szCs w:val="24"/>
        </w:rPr>
        <w:tab/>
      </w:r>
    </w:p>
    <w:p w14:paraId="07197ECA" w14:textId="77777777" w:rsidR="001B02DC" w:rsidRPr="007459DE" w:rsidRDefault="001B02DC" w:rsidP="001B02DC">
      <w:pPr>
        <w:rPr>
          <w:sz w:val="24"/>
          <w:szCs w:val="24"/>
        </w:rPr>
      </w:pPr>
    </w:p>
    <w:p w14:paraId="7821D196" w14:textId="77777777" w:rsidR="001B02DC" w:rsidRPr="007459DE" w:rsidRDefault="001B02DC" w:rsidP="001B02DC">
      <w:pPr>
        <w:rPr>
          <w:b/>
          <w:sz w:val="24"/>
          <w:szCs w:val="24"/>
        </w:rPr>
      </w:pPr>
      <w:r w:rsidRPr="007459DE">
        <w:rPr>
          <w:b/>
          <w:sz w:val="24"/>
          <w:szCs w:val="24"/>
        </w:rPr>
        <w:t xml:space="preserve">“Anti-social behaviour” means </w:t>
      </w:r>
      <w:r>
        <w:rPr>
          <w:b/>
          <w:sz w:val="24"/>
          <w:szCs w:val="24"/>
        </w:rPr>
        <w:t xml:space="preserve">behaving in a way which </w:t>
      </w:r>
      <w:r w:rsidRPr="007459DE">
        <w:rPr>
          <w:b/>
          <w:sz w:val="24"/>
          <w:szCs w:val="24"/>
        </w:rPr>
        <w:t>caus</w:t>
      </w:r>
      <w:r>
        <w:rPr>
          <w:b/>
          <w:sz w:val="24"/>
          <w:szCs w:val="24"/>
        </w:rPr>
        <w:t xml:space="preserve">es, </w:t>
      </w:r>
      <w:r w:rsidRPr="007459DE">
        <w:rPr>
          <w:b/>
          <w:sz w:val="24"/>
          <w:szCs w:val="24"/>
        </w:rPr>
        <w:t xml:space="preserve">or </w:t>
      </w:r>
      <w:r>
        <w:rPr>
          <w:b/>
          <w:sz w:val="24"/>
          <w:szCs w:val="24"/>
        </w:rPr>
        <w:t xml:space="preserve">is </w:t>
      </w:r>
      <w:r w:rsidRPr="007459DE">
        <w:rPr>
          <w:b/>
          <w:sz w:val="24"/>
          <w:szCs w:val="24"/>
        </w:rPr>
        <w:t>likely to cause</w:t>
      </w:r>
      <w:r>
        <w:rPr>
          <w:b/>
          <w:sz w:val="24"/>
          <w:szCs w:val="24"/>
        </w:rPr>
        <w:t>,</w:t>
      </w:r>
      <w:r w:rsidRPr="007459DE">
        <w:rPr>
          <w:b/>
          <w:sz w:val="24"/>
          <w:szCs w:val="24"/>
        </w:rPr>
        <w:t xml:space="preserve"> alarm, distress, nuisance or annoyance to any person</w:t>
      </w:r>
      <w:r>
        <w:rPr>
          <w:b/>
          <w:sz w:val="24"/>
          <w:szCs w:val="24"/>
        </w:rPr>
        <w:t xml:space="preserve">; </w:t>
      </w:r>
      <w:r w:rsidRPr="007459DE">
        <w:rPr>
          <w:b/>
          <w:sz w:val="24"/>
          <w:szCs w:val="24"/>
        </w:rPr>
        <w:t xml:space="preserve">or </w:t>
      </w:r>
      <w:r>
        <w:rPr>
          <w:b/>
          <w:sz w:val="24"/>
          <w:szCs w:val="24"/>
        </w:rPr>
        <w:t xml:space="preserve">which amounts to </w:t>
      </w:r>
      <w:r w:rsidRPr="007459DE">
        <w:rPr>
          <w:b/>
          <w:sz w:val="24"/>
          <w:szCs w:val="24"/>
        </w:rPr>
        <w:t>harass</w:t>
      </w:r>
      <w:r>
        <w:rPr>
          <w:b/>
          <w:sz w:val="24"/>
          <w:szCs w:val="24"/>
        </w:rPr>
        <w:t xml:space="preserve">ment of </w:t>
      </w:r>
      <w:r w:rsidRPr="007459DE">
        <w:rPr>
          <w:b/>
          <w:sz w:val="24"/>
          <w:szCs w:val="24"/>
        </w:rPr>
        <w:t>any person</w:t>
      </w:r>
      <w:r>
        <w:rPr>
          <w:b/>
          <w:sz w:val="24"/>
          <w:szCs w:val="24"/>
        </w:rPr>
        <w:t>;</w:t>
      </w:r>
      <w:r w:rsidRPr="007459DE">
        <w:rPr>
          <w:b/>
          <w:sz w:val="24"/>
          <w:szCs w:val="24"/>
        </w:rPr>
        <w:t xml:space="preserve"> or </w:t>
      </w:r>
      <w:commentRangeStart w:id="50"/>
      <w:r w:rsidRPr="007459DE">
        <w:rPr>
          <w:b/>
          <w:sz w:val="24"/>
          <w:szCs w:val="24"/>
        </w:rPr>
        <w:t>caus</w:t>
      </w:r>
      <w:r>
        <w:rPr>
          <w:b/>
          <w:sz w:val="24"/>
          <w:szCs w:val="24"/>
        </w:rPr>
        <w:t>es</w:t>
      </w:r>
      <w:r w:rsidRPr="007459DE">
        <w:rPr>
          <w:b/>
          <w:sz w:val="24"/>
          <w:szCs w:val="24"/>
        </w:rPr>
        <w:t xml:space="preserve"> damage to anyone’s property</w:t>
      </w:r>
      <w:commentRangeEnd w:id="50"/>
      <w:r>
        <w:rPr>
          <w:rStyle w:val="CommentReference"/>
        </w:rPr>
        <w:commentReference w:id="50"/>
      </w:r>
      <w:r w:rsidRPr="007459DE">
        <w:rPr>
          <w:b/>
          <w:sz w:val="24"/>
          <w:szCs w:val="24"/>
        </w:rPr>
        <w:t>. Harassment of a person includes causing the person alarm or distress.  Anti-social behaviour includes speech.</w:t>
      </w:r>
    </w:p>
    <w:p w14:paraId="44726F43" w14:textId="77777777" w:rsidR="001B02DC" w:rsidRPr="007459DE" w:rsidRDefault="001B02DC" w:rsidP="001B02DC">
      <w:pPr>
        <w:rPr>
          <w:rFonts w:cs="Arial"/>
          <w:b/>
          <w:spacing w:val="-3"/>
          <w:sz w:val="24"/>
          <w:szCs w:val="24"/>
        </w:rPr>
      </w:pPr>
    </w:p>
    <w:p w14:paraId="75233C45" w14:textId="77777777" w:rsidR="001B02DC" w:rsidRPr="007459DE" w:rsidRDefault="001B02DC" w:rsidP="001B02DC">
      <w:pPr>
        <w:rPr>
          <w:b/>
          <w:sz w:val="24"/>
          <w:szCs w:val="24"/>
        </w:rPr>
      </w:pPr>
      <w:r w:rsidRPr="007459DE">
        <w:rPr>
          <w:b/>
          <w:sz w:val="24"/>
          <w:szCs w:val="24"/>
        </w:rPr>
        <w:t>In particular, the Tenant, those living with him/her, and his/her visitors must not:</w:t>
      </w:r>
    </w:p>
    <w:p w14:paraId="63CC2896" w14:textId="77777777" w:rsidR="001B02DC" w:rsidRPr="007459DE" w:rsidRDefault="001B02DC" w:rsidP="001B02DC">
      <w:pPr>
        <w:rPr>
          <w:b/>
          <w:sz w:val="24"/>
          <w:szCs w:val="24"/>
        </w:rPr>
      </w:pPr>
    </w:p>
    <w:p w14:paraId="2A3DF6B5" w14:textId="77777777" w:rsidR="001B02DC" w:rsidRPr="007459DE" w:rsidRDefault="001B02DC" w:rsidP="001B02DC">
      <w:pPr>
        <w:numPr>
          <w:ilvl w:val="0"/>
          <w:numId w:val="58"/>
        </w:numPr>
        <w:rPr>
          <w:b/>
          <w:sz w:val="24"/>
          <w:szCs w:val="24"/>
        </w:rPr>
      </w:pPr>
      <w:r w:rsidRPr="007459DE">
        <w:rPr>
          <w:b/>
          <w:sz w:val="24"/>
          <w:szCs w:val="24"/>
        </w:rPr>
        <w:t xml:space="preserve">make excessive noise. This includes, but is not limited to, the use of televisions, CD players, digital media players, radios and musical instruments and DIY </w:t>
      </w:r>
      <w:r>
        <w:rPr>
          <w:b/>
          <w:sz w:val="24"/>
          <w:szCs w:val="24"/>
        </w:rPr>
        <w:t xml:space="preserve">and power </w:t>
      </w:r>
      <w:r w:rsidRPr="007459DE">
        <w:rPr>
          <w:b/>
          <w:sz w:val="24"/>
          <w:szCs w:val="24"/>
        </w:rPr>
        <w:t>tools;</w:t>
      </w:r>
    </w:p>
    <w:p w14:paraId="262E4D08" w14:textId="77777777" w:rsidR="001B02DC" w:rsidRPr="007459DE" w:rsidRDefault="001B02DC" w:rsidP="001B02DC">
      <w:pPr>
        <w:numPr>
          <w:ilvl w:val="0"/>
          <w:numId w:val="58"/>
        </w:numPr>
        <w:rPr>
          <w:b/>
          <w:sz w:val="24"/>
          <w:szCs w:val="24"/>
        </w:rPr>
      </w:pPr>
      <w:r w:rsidRPr="007459DE">
        <w:rPr>
          <w:b/>
          <w:sz w:val="24"/>
          <w:szCs w:val="24"/>
        </w:rPr>
        <w:t>fail to control pets properly or allow them to foul or cause damage to other people’s property;</w:t>
      </w:r>
    </w:p>
    <w:p w14:paraId="594DE620" w14:textId="77777777" w:rsidR="001B02DC" w:rsidRPr="007459DE" w:rsidRDefault="001B02DC" w:rsidP="001B02DC">
      <w:pPr>
        <w:numPr>
          <w:ilvl w:val="0"/>
          <w:numId w:val="58"/>
        </w:numPr>
        <w:rPr>
          <w:b/>
          <w:sz w:val="24"/>
          <w:szCs w:val="24"/>
        </w:rPr>
      </w:pPr>
      <w:r w:rsidRPr="007459DE">
        <w:rPr>
          <w:b/>
          <w:sz w:val="24"/>
          <w:szCs w:val="24"/>
        </w:rPr>
        <w:t>allow visitors to the Let Property to be noisy or disruptive;</w:t>
      </w:r>
    </w:p>
    <w:p w14:paraId="1C8238A3" w14:textId="77777777" w:rsidR="001B02DC" w:rsidRPr="007459DE" w:rsidRDefault="001B02DC" w:rsidP="001B02DC">
      <w:pPr>
        <w:numPr>
          <w:ilvl w:val="0"/>
          <w:numId w:val="58"/>
        </w:numPr>
        <w:rPr>
          <w:b/>
          <w:sz w:val="24"/>
          <w:szCs w:val="24"/>
        </w:rPr>
      </w:pPr>
      <w:r w:rsidRPr="007459DE">
        <w:rPr>
          <w:b/>
          <w:sz w:val="24"/>
          <w:szCs w:val="24"/>
        </w:rPr>
        <w:t>vandalise or damage the Let Property or any part of the common parts or neighbourhood;</w:t>
      </w:r>
    </w:p>
    <w:p w14:paraId="4AC384FA" w14:textId="77777777" w:rsidR="001B02DC" w:rsidRPr="007459DE" w:rsidRDefault="001B02DC" w:rsidP="001B02DC">
      <w:pPr>
        <w:numPr>
          <w:ilvl w:val="0"/>
          <w:numId w:val="58"/>
        </w:numPr>
        <w:rPr>
          <w:b/>
          <w:sz w:val="24"/>
          <w:szCs w:val="24"/>
        </w:rPr>
      </w:pPr>
      <w:r w:rsidRPr="007459DE">
        <w:rPr>
          <w:b/>
          <w:sz w:val="24"/>
          <w:szCs w:val="24"/>
        </w:rPr>
        <w:t>leave rubbish either in unauthorised places or at inappropriate times;</w:t>
      </w:r>
    </w:p>
    <w:p w14:paraId="49D15AC3" w14:textId="77777777" w:rsidR="001B02DC" w:rsidRPr="007459DE" w:rsidRDefault="001B02DC" w:rsidP="001B02DC">
      <w:pPr>
        <w:numPr>
          <w:ilvl w:val="0"/>
          <w:numId w:val="58"/>
        </w:numPr>
        <w:rPr>
          <w:b/>
          <w:sz w:val="24"/>
          <w:szCs w:val="24"/>
        </w:rPr>
      </w:pPr>
      <w:r w:rsidRPr="007459DE">
        <w:rPr>
          <w:b/>
          <w:sz w:val="24"/>
          <w:szCs w:val="24"/>
        </w:rPr>
        <w:t>allow his/her children to cause nuisance or annoyance to other people by failing to exercise reasonable control over them;</w:t>
      </w:r>
    </w:p>
    <w:p w14:paraId="7F93D2E9" w14:textId="77777777" w:rsidR="001B02DC" w:rsidRPr="007459DE" w:rsidRDefault="001B02DC" w:rsidP="001B02DC">
      <w:pPr>
        <w:numPr>
          <w:ilvl w:val="0"/>
          <w:numId w:val="58"/>
        </w:numPr>
        <w:rPr>
          <w:b/>
          <w:sz w:val="24"/>
          <w:szCs w:val="24"/>
        </w:rPr>
      </w:pPr>
      <w:r w:rsidRPr="007459DE">
        <w:rPr>
          <w:b/>
          <w:sz w:val="24"/>
          <w:szCs w:val="24"/>
        </w:rPr>
        <w:t>harass any other Tenant, member of his/her household, visitors, neighbours, family members of the Landlord or employees of the Landlord or Agent, or any other person or persons in the house, or neighbourhood, for whatever reason. This includes behaviour due to that person’s race colour or ethnic origin, nationality, gender, sexuality, disability, age, religion or other belief, or other status;</w:t>
      </w:r>
    </w:p>
    <w:p w14:paraId="650F404F" w14:textId="77777777" w:rsidR="001B02DC" w:rsidRPr="007459DE" w:rsidRDefault="001B02DC" w:rsidP="001B02DC">
      <w:pPr>
        <w:rPr>
          <w:sz w:val="24"/>
          <w:szCs w:val="24"/>
        </w:rPr>
      </w:pPr>
    </w:p>
    <w:p w14:paraId="152306B8" w14:textId="77777777" w:rsidR="001B02DC" w:rsidRPr="007459DE" w:rsidRDefault="001B02DC" w:rsidP="001B02DC">
      <w:pPr>
        <w:rPr>
          <w:b/>
          <w:sz w:val="24"/>
          <w:szCs w:val="24"/>
        </w:rPr>
      </w:pPr>
      <w:r w:rsidRPr="007459DE">
        <w:rPr>
          <w:b/>
          <w:sz w:val="24"/>
          <w:szCs w:val="24"/>
        </w:rPr>
        <w:t>In addition, the Tenant, those living with him/her, and his/her visitors must not engage in the following unlawful activities:</w:t>
      </w:r>
    </w:p>
    <w:p w14:paraId="7BC58985" w14:textId="77777777" w:rsidR="001B02DC" w:rsidRPr="007459DE" w:rsidRDefault="001B02DC" w:rsidP="001B02DC">
      <w:pPr>
        <w:rPr>
          <w:b/>
          <w:sz w:val="24"/>
          <w:szCs w:val="24"/>
        </w:rPr>
      </w:pPr>
    </w:p>
    <w:p w14:paraId="6439BADC" w14:textId="77777777" w:rsidR="001B02DC" w:rsidRPr="007459DE" w:rsidRDefault="001B02DC" w:rsidP="001B02DC">
      <w:pPr>
        <w:numPr>
          <w:ilvl w:val="0"/>
          <w:numId w:val="60"/>
        </w:numPr>
        <w:rPr>
          <w:b/>
          <w:sz w:val="24"/>
          <w:szCs w:val="24"/>
        </w:rPr>
      </w:pPr>
      <w:r w:rsidRPr="007459DE">
        <w:rPr>
          <w:b/>
          <w:sz w:val="24"/>
          <w:szCs w:val="24"/>
        </w:rPr>
        <w:t>use or carry offensive weapons;</w:t>
      </w:r>
    </w:p>
    <w:p w14:paraId="15C27A64" w14:textId="77777777" w:rsidR="001B02DC" w:rsidRPr="007459DE" w:rsidRDefault="001B02DC" w:rsidP="001B02DC">
      <w:pPr>
        <w:numPr>
          <w:ilvl w:val="0"/>
          <w:numId w:val="60"/>
        </w:numPr>
        <w:rPr>
          <w:b/>
          <w:sz w:val="24"/>
          <w:szCs w:val="24"/>
        </w:rPr>
      </w:pPr>
      <w:r w:rsidRPr="007459DE">
        <w:rPr>
          <w:b/>
          <w:sz w:val="24"/>
          <w:szCs w:val="24"/>
        </w:rPr>
        <w:lastRenderedPageBreak/>
        <w:t xml:space="preserve">use, sell, cultivate or supply unlawful drugs or sell alcohol; </w:t>
      </w:r>
    </w:p>
    <w:p w14:paraId="60DE1A74" w14:textId="77777777" w:rsidR="001B02DC" w:rsidRPr="007459DE" w:rsidRDefault="001B02DC" w:rsidP="001B02DC">
      <w:pPr>
        <w:numPr>
          <w:ilvl w:val="0"/>
          <w:numId w:val="60"/>
        </w:numPr>
        <w:rPr>
          <w:b/>
          <w:sz w:val="24"/>
          <w:szCs w:val="24"/>
        </w:rPr>
      </w:pPr>
      <w:r w:rsidRPr="007459DE">
        <w:rPr>
          <w:b/>
          <w:sz w:val="24"/>
          <w:szCs w:val="24"/>
        </w:rPr>
        <w:t>store or bring onto the premises any type of unlicensed firearm or firearm ammunition including any replica or decommissioned firearms.</w:t>
      </w:r>
    </w:p>
    <w:p w14:paraId="43A9C2F6" w14:textId="77777777" w:rsidR="001B02DC" w:rsidRPr="007459DE" w:rsidRDefault="001B02DC" w:rsidP="001B02DC">
      <w:pPr>
        <w:numPr>
          <w:ilvl w:val="0"/>
          <w:numId w:val="60"/>
        </w:numPr>
        <w:rPr>
          <w:b/>
          <w:sz w:val="24"/>
          <w:szCs w:val="24"/>
        </w:rPr>
      </w:pPr>
      <w:r w:rsidRPr="007459DE">
        <w:rPr>
          <w:b/>
          <w:sz w:val="24"/>
          <w:szCs w:val="24"/>
        </w:rPr>
        <w:t>use the Let Property or allow it to be used, for illegal or immoral purposes;</w:t>
      </w:r>
    </w:p>
    <w:p w14:paraId="62A923A4" w14:textId="77777777" w:rsidR="001B02DC" w:rsidRDefault="001B02DC" w:rsidP="001B02DC">
      <w:pPr>
        <w:numPr>
          <w:ilvl w:val="0"/>
          <w:numId w:val="60"/>
        </w:numPr>
        <w:rPr>
          <w:b/>
          <w:sz w:val="24"/>
          <w:szCs w:val="24"/>
        </w:rPr>
      </w:pPr>
      <w:r w:rsidRPr="00F22681">
        <w:rPr>
          <w:b/>
          <w:sz w:val="24"/>
          <w:szCs w:val="24"/>
        </w:rPr>
        <w:t xml:space="preserve">threaten or assault any other Tenant, member of his/her household, visitors, neighbours, family members of the Landlord or employees of the Landlord or Agent, or any other person or persons in the house, or neighbourhood, for whatever reason. </w:t>
      </w:r>
    </w:p>
    <w:p w14:paraId="0DC94756" w14:textId="77777777" w:rsidR="001B02DC" w:rsidRPr="00F22681" w:rsidRDefault="001B02DC" w:rsidP="001B02DC">
      <w:pPr>
        <w:ind w:left="720"/>
        <w:rPr>
          <w:b/>
          <w:sz w:val="24"/>
          <w:szCs w:val="24"/>
        </w:rPr>
      </w:pPr>
    </w:p>
    <w:p w14:paraId="7DC27246" w14:textId="77777777" w:rsidR="001B02DC" w:rsidRPr="007459DE" w:rsidRDefault="001B02DC" w:rsidP="001B02DC">
      <w:pPr>
        <w:rPr>
          <w:b/>
          <w:sz w:val="24"/>
          <w:szCs w:val="24"/>
        </w:rPr>
      </w:pPr>
      <w:r w:rsidRPr="007459DE">
        <w:rPr>
          <w:b/>
          <w:sz w:val="24"/>
          <w:szCs w:val="24"/>
        </w:rPr>
        <w:t>The particular prohibitions on behaviour listed above do not in any way restrict the general responsibilities of the Tenant.</w:t>
      </w:r>
    </w:p>
    <w:p w14:paraId="27A6E4F0" w14:textId="77777777" w:rsidR="001B02DC" w:rsidRPr="00D82BEB" w:rsidRDefault="001B02DC" w:rsidP="001B02DC">
      <w:pPr>
        <w:rPr>
          <w:rFonts w:cs="Arial"/>
          <w:b/>
          <w:spacing w:val="-3"/>
          <w:sz w:val="24"/>
          <w:szCs w:val="24"/>
        </w:rPr>
      </w:pPr>
      <w:r w:rsidRPr="00D82BEB">
        <w:rPr>
          <w:rFonts w:cs="Arial"/>
          <w:b/>
          <w:spacing w:val="-3"/>
          <w:sz w:val="24"/>
          <w:szCs w:val="24"/>
        </w:rPr>
        <w:tab/>
      </w:r>
    </w:p>
    <w:p w14:paraId="48A98841" w14:textId="77777777" w:rsidR="001B02DC" w:rsidRPr="00F178C6" w:rsidRDefault="001B02DC" w:rsidP="001B02DC">
      <w:pPr>
        <w:pStyle w:val="Heading2"/>
        <w:numPr>
          <w:ilvl w:val="0"/>
          <w:numId w:val="27"/>
        </w:numPr>
        <w:rPr>
          <w:b/>
          <w:sz w:val="28"/>
          <w:szCs w:val="28"/>
        </w:rPr>
      </w:pPr>
      <w:bookmarkStart w:id="51" w:name="_Toc480555166"/>
      <w:r w:rsidRPr="00F178C6">
        <w:rPr>
          <w:b/>
          <w:sz w:val="28"/>
          <w:szCs w:val="28"/>
        </w:rPr>
        <w:t>EQUALITY REQUIREMENTS:</w:t>
      </w:r>
      <w:bookmarkEnd w:id="51"/>
    </w:p>
    <w:p w14:paraId="2ADD00E1" w14:textId="77777777" w:rsidR="001B02DC" w:rsidRPr="00D82BEB" w:rsidRDefault="001B02DC" w:rsidP="001B02DC">
      <w:pPr>
        <w:autoSpaceDE w:val="0"/>
        <w:autoSpaceDN w:val="0"/>
        <w:adjustRightInd w:val="0"/>
        <w:rPr>
          <w:rFonts w:cs="Arial"/>
          <w:b/>
          <w:sz w:val="24"/>
          <w:szCs w:val="24"/>
        </w:rPr>
      </w:pPr>
    </w:p>
    <w:p w14:paraId="7B77745A" w14:textId="77777777" w:rsidR="001B02DC" w:rsidRDefault="001B02DC" w:rsidP="001B02DC">
      <w:pPr>
        <w:rPr>
          <w:rFonts w:eastAsia="Calibri" w:cs="Arial"/>
          <w:b/>
          <w:sz w:val="24"/>
          <w:szCs w:val="24"/>
        </w:rPr>
      </w:pPr>
      <w:r w:rsidRPr="007D4554">
        <w:rPr>
          <w:rFonts w:eastAsia="Calibri" w:cs="Arial"/>
          <w:b/>
          <w:sz w:val="24"/>
          <w:szCs w:val="24"/>
        </w:rPr>
        <w:t>Under the Equality Act 2010, the Landlord must not unlawfully discriminate against the Tenant or prospective Tenant on the basis of their disability, sex, gender reassignment, pregnancy or maternity, race, religion or belief or sexual orientation.</w:t>
      </w:r>
    </w:p>
    <w:p w14:paraId="30B79EE0" w14:textId="77777777" w:rsidR="001B02DC" w:rsidRPr="007D4554" w:rsidRDefault="001B02DC" w:rsidP="001B02DC">
      <w:pPr>
        <w:rPr>
          <w:rFonts w:eastAsia="Calibri" w:cs="Arial"/>
          <w:b/>
          <w:sz w:val="24"/>
          <w:szCs w:val="24"/>
        </w:rPr>
      </w:pPr>
    </w:p>
    <w:p w14:paraId="0F56CCB9" w14:textId="77777777" w:rsidR="001B02DC" w:rsidRPr="008E22A0" w:rsidRDefault="001B02DC" w:rsidP="001B02DC">
      <w:pPr>
        <w:rPr>
          <w:rFonts w:cs="Arial"/>
          <w:b/>
          <w:sz w:val="24"/>
          <w:szCs w:val="24"/>
        </w:rPr>
      </w:pPr>
    </w:p>
    <w:p w14:paraId="0FF8846A" w14:textId="77777777" w:rsidR="001B02DC" w:rsidRPr="00704F89" w:rsidRDefault="001B02DC" w:rsidP="001B02DC">
      <w:pPr>
        <w:pStyle w:val="Heading2"/>
        <w:numPr>
          <w:ilvl w:val="0"/>
          <w:numId w:val="27"/>
        </w:numPr>
        <w:rPr>
          <w:b/>
          <w:sz w:val="28"/>
          <w:szCs w:val="28"/>
        </w:rPr>
      </w:pPr>
      <w:bookmarkStart w:id="52" w:name="_Toc480555167"/>
      <w:r w:rsidRPr="00704F89">
        <w:rPr>
          <w:b/>
          <w:sz w:val="28"/>
          <w:szCs w:val="28"/>
        </w:rPr>
        <w:t>DATA PROTECTION</w:t>
      </w:r>
      <w:bookmarkEnd w:id="52"/>
      <w:r w:rsidRPr="00704F89">
        <w:rPr>
          <w:b/>
          <w:sz w:val="28"/>
          <w:szCs w:val="28"/>
        </w:rPr>
        <w:t xml:space="preserve">    </w:t>
      </w:r>
    </w:p>
    <w:p w14:paraId="4BFC9A9E" w14:textId="77777777" w:rsidR="001B02DC" w:rsidRPr="00704F89" w:rsidRDefault="001B02DC" w:rsidP="001B02DC">
      <w:pPr>
        <w:rPr>
          <w:rFonts w:cs="Arial"/>
          <w:b/>
          <w:sz w:val="24"/>
          <w:szCs w:val="24"/>
        </w:rPr>
      </w:pPr>
    </w:p>
    <w:p w14:paraId="34C47D82" w14:textId="77777777" w:rsidR="001B02DC" w:rsidRPr="00704F89" w:rsidRDefault="001B02DC" w:rsidP="001B02DC">
      <w:pPr>
        <w:rPr>
          <w:rFonts w:cs="Arial"/>
          <w:b/>
          <w:sz w:val="24"/>
          <w:szCs w:val="24"/>
        </w:rPr>
      </w:pPr>
      <w:r>
        <w:rPr>
          <w:rFonts w:cs="Arial"/>
          <w:b/>
          <w:sz w:val="24"/>
          <w:szCs w:val="24"/>
        </w:rPr>
        <w:t xml:space="preserve">The </w:t>
      </w:r>
      <w:r w:rsidRPr="00704F89">
        <w:rPr>
          <w:rFonts w:cs="Arial"/>
          <w:b/>
          <w:sz w:val="24"/>
          <w:szCs w:val="24"/>
        </w:rPr>
        <w:t>Landlord</w:t>
      </w:r>
      <w:r>
        <w:rPr>
          <w:rFonts w:cs="Arial"/>
          <w:b/>
          <w:sz w:val="24"/>
          <w:szCs w:val="24"/>
        </w:rPr>
        <w:t xml:space="preserve"> </w:t>
      </w:r>
      <w:r w:rsidRPr="00704F89">
        <w:rPr>
          <w:rFonts w:cs="Arial"/>
          <w:b/>
          <w:sz w:val="24"/>
          <w:szCs w:val="24"/>
        </w:rPr>
        <w:t>must comply with the</w:t>
      </w:r>
      <w:r>
        <w:rPr>
          <w:rFonts w:cs="Arial"/>
          <w:b/>
          <w:sz w:val="24"/>
          <w:szCs w:val="24"/>
        </w:rPr>
        <w:t xml:space="preserve"> requirements of the </w:t>
      </w:r>
      <w:r w:rsidRPr="00704F89">
        <w:rPr>
          <w:rFonts w:cs="Arial"/>
          <w:b/>
          <w:sz w:val="24"/>
          <w:szCs w:val="24"/>
        </w:rPr>
        <w:t>Data Protection Act 1988</w:t>
      </w:r>
      <w:r>
        <w:rPr>
          <w:rFonts w:cs="Arial"/>
          <w:b/>
          <w:sz w:val="24"/>
          <w:szCs w:val="24"/>
        </w:rPr>
        <w:t xml:space="preserve"> to ensure that the Tenant’s personal information is held securely and only lawfully disclosed. </w:t>
      </w:r>
      <w:r w:rsidRPr="00704F89">
        <w:rPr>
          <w:rFonts w:cs="Arial"/>
          <w:b/>
          <w:sz w:val="24"/>
          <w:szCs w:val="24"/>
        </w:rPr>
        <w:t xml:space="preserve">  </w:t>
      </w:r>
    </w:p>
    <w:p w14:paraId="710FC375" w14:textId="77777777" w:rsidR="001B02DC" w:rsidRDefault="001B02DC" w:rsidP="001B02DC">
      <w:pPr>
        <w:rPr>
          <w:rFonts w:cs="Arial"/>
          <w:b/>
          <w:bCs/>
          <w:sz w:val="24"/>
          <w:szCs w:val="24"/>
        </w:rPr>
      </w:pPr>
    </w:p>
    <w:p w14:paraId="04CA5A8A" w14:textId="77777777" w:rsidR="00F178C6" w:rsidRDefault="00F178C6" w:rsidP="00F178C6">
      <w:pPr>
        <w:pStyle w:val="Heading2"/>
        <w:ind w:left="720"/>
        <w:rPr>
          <w:b/>
          <w:sz w:val="28"/>
          <w:szCs w:val="28"/>
        </w:rPr>
      </w:pPr>
    </w:p>
    <w:p w14:paraId="62001D7F" w14:textId="77777777" w:rsidR="001B02DC" w:rsidRPr="001A73C9" w:rsidRDefault="001B02DC" w:rsidP="001B02DC">
      <w:pPr>
        <w:pStyle w:val="Heading2"/>
        <w:numPr>
          <w:ilvl w:val="0"/>
          <w:numId w:val="27"/>
        </w:numPr>
        <w:rPr>
          <w:b/>
          <w:sz w:val="28"/>
          <w:szCs w:val="28"/>
        </w:rPr>
      </w:pPr>
      <w:bookmarkStart w:id="53" w:name="_Toc480555168"/>
      <w:r w:rsidRPr="001A73C9">
        <w:rPr>
          <w:b/>
          <w:sz w:val="28"/>
          <w:szCs w:val="28"/>
        </w:rPr>
        <w:t>ENDING THE TENANCY</w:t>
      </w:r>
      <w:bookmarkEnd w:id="53"/>
    </w:p>
    <w:p w14:paraId="39788846" w14:textId="77777777" w:rsidR="001B02DC" w:rsidRPr="001E52B7" w:rsidRDefault="001B02DC" w:rsidP="001B02DC">
      <w:pPr>
        <w:rPr>
          <w:rFonts w:cs="Arial"/>
          <w:bCs/>
          <w:sz w:val="28"/>
          <w:szCs w:val="28"/>
        </w:rPr>
      </w:pPr>
      <w:r w:rsidRPr="001E52B7">
        <w:rPr>
          <w:rFonts w:cs="Arial"/>
          <w:bCs/>
          <w:sz w:val="28"/>
          <w:szCs w:val="28"/>
        </w:rPr>
        <w:t xml:space="preserve"> </w:t>
      </w:r>
    </w:p>
    <w:p w14:paraId="6010B7ED" w14:textId="77777777" w:rsidR="001B02DC" w:rsidRDefault="001B02DC" w:rsidP="001B02DC">
      <w:pPr>
        <w:rPr>
          <w:b/>
          <w:sz w:val="24"/>
          <w:szCs w:val="24"/>
        </w:rPr>
      </w:pPr>
      <w:r>
        <w:rPr>
          <w:b/>
          <w:sz w:val="24"/>
          <w:szCs w:val="24"/>
        </w:rPr>
        <w:t xml:space="preserve">The Tenant agrees to remove all of his or her belongings when the Tenancy ends. </w:t>
      </w:r>
      <w:r w:rsidRPr="00DF1B76">
        <w:rPr>
          <w:b/>
          <w:sz w:val="24"/>
          <w:szCs w:val="24"/>
        </w:rPr>
        <w:t>The Tenant’s belongings may include personal effects, foodstuffs and consumables, belongings, and any other contents brought in to the Let Property by the Tenant.</w:t>
      </w:r>
      <w:r>
        <w:rPr>
          <w:b/>
          <w:sz w:val="24"/>
          <w:szCs w:val="24"/>
        </w:rPr>
        <w:t xml:space="preserve"> </w:t>
      </w:r>
    </w:p>
    <w:p w14:paraId="7C6CD869" w14:textId="77777777" w:rsidR="001B02DC" w:rsidRDefault="001B02DC" w:rsidP="001B02DC">
      <w:pPr>
        <w:rPr>
          <w:b/>
          <w:sz w:val="24"/>
          <w:szCs w:val="24"/>
        </w:rPr>
      </w:pPr>
    </w:p>
    <w:p w14:paraId="76B721C3" w14:textId="77777777" w:rsidR="001B02DC" w:rsidRDefault="001B02DC" w:rsidP="001B02DC">
      <w:pPr>
        <w:rPr>
          <w:b/>
          <w:sz w:val="24"/>
          <w:szCs w:val="24"/>
        </w:rPr>
      </w:pPr>
      <w:r w:rsidRPr="00DF1B76">
        <w:rPr>
          <w:b/>
          <w:sz w:val="24"/>
          <w:szCs w:val="24"/>
        </w:rPr>
        <w:t xml:space="preserve">If the Tenant fails to remove their belongings from the Let Property in a timely manner and the Landlord incurs reasonable costs in their removal or storage, the Landlord can apply for these costs to be deducted from any deposit paid by the Tenant. If the reasonable costs involved are greater than the amount held by the tenancy deposit scheme, the Tenant will remain liable for these costs, and </w:t>
      </w:r>
      <w:r>
        <w:rPr>
          <w:b/>
          <w:sz w:val="24"/>
          <w:szCs w:val="24"/>
        </w:rPr>
        <w:t xml:space="preserve">the Landlord may take action </w:t>
      </w:r>
      <w:r w:rsidRPr="00DF1B76">
        <w:rPr>
          <w:b/>
          <w:sz w:val="24"/>
          <w:szCs w:val="24"/>
        </w:rPr>
        <w:t>to recover these costs from the Tenant.</w:t>
      </w:r>
    </w:p>
    <w:p w14:paraId="6A972C26" w14:textId="77777777" w:rsidR="001B02DC" w:rsidRDefault="001B02DC" w:rsidP="001B02DC">
      <w:pPr>
        <w:rPr>
          <w:b/>
          <w:sz w:val="24"/>
          <w:szCs w:val="24"/>
        </w:rPr>
      </w:pPr>
    </w:p>
    <w:p w14:paraId="4485A6D0" w14:textId="77777777" w:rsidR="001B02DC" w:rsidRPr="00C61EAB" w:rsidRDefault="001B02DC" w:rsidP="001B02DC">
      <w:pPr>
        <w:rPr>
          <w:b/>
          <w:sz w:val="24"/>
          <w:szCs w:val="24"/>
        </w:rPr>
      </w:pPr>
      <w:r w:rsidRPr="00C61EAB">
        <w:rPr>
          <w:b/>
          <w:sz w:val="24"/>
          <w:szCs w:val="24"/>
        </w:rPr>
        <w:t>This Tenancy may be ended by:-</w:t>
      </w:r>
    </w:p>
    <w:p w14:paraId="565D60D0" w14:textId="77777777" w:rsidR="001B02DC" w:rsidRPr="00C61EAB" w:rsidRDefault="001B02DC" w:rsidP="001B02DC">
      <w:pPr>
        <w:rPr>
          <w:b/>
          <w:sz w:val="24"/>
          <w:szCs w:val="24"/>
        </w:rPr>
      </w:pPr>
    </w:p>
    <w:p w14:paraId="5757F0F0" w14:textId="77777777" w:rsidR="001B02DC" w:rsidRDefault="001B02DC" w:rsidP="001B02DC">
      <w:pPr>
        <w:numPr>
          <w:ilvl w:val="0"/>
          <w:numId w:val="42"/>
        </w:numPr>
        <w:ind w:left="357" w:hanging="357"/>
        <w:rPr>
          <w:b/>
          <w:sz w:val="24"/>
          <w:szCs w:val="24"/>
        </w:rPr>
      </w:pPr>
      <w:r w:rsidRPr="004776B4">
        <w:rPr>
          <w:b/>
          <w:sz w:val="24"/>
          <w:szCs w:val="24"/>
        </w:rPr>
        <w:t>The Tenant giving notice to the Landlord</w:t>
      </w:r>
    </w:p>
    <w:p w14:paraId="63C31E2C" w14:textId="77777777" w:rsidR="001B02DC" w:rsidRPr="004776B4" w:rsidRDefault="001B02DC" w:rsidP="001B02DC">
      <w:pPr>
        <w:ind w:left="357"/>
        <w:rPr>
          <w:b/>
          <w:sz w:val="24"/>
          <w:szCs w:val="24"/>
        </w:rPr>
      </w:pPr>
    </w:p>
    <w:p w14:paraId="4F6968E8" w14:textId="77777777" w:rsidR="001B02DC" w:rsidRPr="00C61EAB" w:rsidRDefault="001B02DC" w:rsidP="001B02DC">
      <w:pPr>
        <w:numPr>
          <w:ilvl w:val="1"/>
          <w:numId w:val="42"/>
        </w:numPr>
        <w:ind w:left="714" w:hanging="357"/>
        <w:rPr>
          <w:b/>
          <w:sz w:val="24"/>
          <w:szCs w:val="24"/>
        </w:rPr>
      </w:pPr>
      <w:r w:rsidRPr="00C61EAB">
        <w:rPr>
          <w:b/>
          <w:sz w:val="24"/>
          <w:szCs w:val="24"/>
        </w:rPr>
        <w:t xml:space="preserve">The Tenant giving the Landlord at least 28 days’ notice in writing to terminate the tenancy, or an earlier date if the Landlord is content to waive the minimum 28 day notice period.  Where the </w:t>
      </w:r>
      <w:r>
        <w:rPr>
          <w:b/>
          <w:sz w:val="24"/>
          <w:szCs w:val="24"/>
        </w:rPr>
        <w:t>L</w:t>
      </w:r>
      <w:r w:rsidRPr="00C61EAB">
        <w:rPr>
          <w:b/>
          <w:sz w:val="24"/>
          <w:szCs w:val="24"/>
        </w:rPr>
        <w:t xml:space="preserve">andlord agrees to waive the notice period, his or her agreement must be in writing.  The </w:t>
      </w:r>
      <w:r w:rsidRPr="00C61EAB">
        <w:rPr>
          <w:b/>
          <w:sz w:val="24"/>
          <w:szCs w:val="24"/>
        </w:rPr>
        <w:lastRenderedPageBreak/>
        <w:t>tenancy will come to an end on the date specified in the notice or, where appropriate, the earlier date agreed between the Tenant and Landlord.</w:t>
      </w:r>
      <w:r>
        <w:rPr>
          <w:b/>
          <w:sz w:val="24"/>
          <w:szCs w:val="24"/>
        </w:rPr>
        <w:t xml:space="preserve">  </w:t>
      </w:r>
      <w:r w:rsidRPr="00C61EAB">
        <w:rPr>
          <w:b/>
          <w:sz w:val="24"/>
          <w:szCs w:val="24"/>
        </w:rPr>
        <w:t xml:space="preserve">To end a joint tenancy, all the </w:t>
      </w:r>
      <w:r>
        <w:rPr>
          <w:b/>
          <w:sz w:val="24"/>
          <w:szCs w:val="24"/>
        </w:rPr>
        <w:t>Joint</w:t>
      </w:r>
      <w:r w:rsidRPr="00C61EAB">
        <w:rPr>
          <w:b/>
          <w:sz w:val="24"/>
          <w:szCs w:val="24"/>
        </w:rPr>
        <w:t xml:space="preserve"> </w:t>
      </w:r>
      <w:r>
        <w:rPr>
          <w:b/>
          <w:sz w:val="24"/>
          <w:szCs w:val="24"/>
        </w:rPr>
        <w:t>Tenants</w:t>
      </w:r>
      <w:r w:rsidRPr="00C61EAB">
        <w:rPr>
          <w:b/>
          <w:sz w:val="24"/>
          <w:szCs w:val="24"/>
        </w:rPr>
        <w:t xml:space="preserve"> must agree to end the tenancy.  O</w:t>
      </w:r>
      <w:r w:rsidRPr="001A73C9">
        <w:rPr>
          <w:b/>
          <w:sz w:val="24"/>
        </w:rPr>
        <w:t xml:space="preserve">ne </w:t>
      </w:r>
      <w:r>
        <w:rPr>
          <w:b/>
          <w:sz w:val="24"/>
        </w:rPr>
        <w:t>Joint</w:t>
      </w:r>
      <w:r w:rsidRPr="001A73C9">
        <w:rPr>
          <w:b/>
          <w:sz w:val="24"/>
        </w:rPr>
        <w:t xml:space="preserve"> </w:t>
      </w:r>
      <w:r>
        <w:rPr>
          <w:b/>
          <w:sz w:val="24"/>
        </w:rPr>
        <w:t>Tenant</w:t>
      </w:r>
      <w:r w:rsidRPr="001A73C9">
        <w:rPr>
          <w:b/>
          <w:sz w:val="24"/>
        </w:rPr>
        <w:t xml:space="preserve"> cannot terminate the joint tenancy on behalf of all </w:t>
      </w:r>
      <w:r>
        <w:rPr>
          <w:b/>
          <w:sz w:val="24"/>
        </w:rPr>
        <w:t>Joint</w:t>
      </w:r>
      <w:r w:rsidRPr="001A73C9">
        <w:rPr>
          <w:b/>
          <w:sz w:val="24"/>
        </w:rPr>
        <w:t xml:space="preserve"> </w:t>
      </w:r>
      <w:r>
        <w:rPr>
          <w:b/>
          <w:sz w:val="24"/>
        </w:rPr>
        <w:t>Tenants</w:t>
      </w:r>
      <w:r w:rsidRPr="00C61EAB">
        <w:rPr>
          <w:b/>
          <w:sz w:val="24"/>
        </w:rPr>
        <w:t xml:space="preserve">.  </w:t>
      </w:r>
    </w:p>
    <w:p w14:paraId="19EA6DD7" w14:textId="77777777" w:rsidR="001B02DC" w:rsidRPr="00F15FF6" w:rsidRDefault="001B02DC" w:rsidP="001B02DC">
      <w:pPr>
        <w:ind w:left="357"/>
        <w:rPr>
          <w:b/>
          <w:sz w:val="24"/>
          <w:szCs w:val="24"/>
          <w:u w:val="single"/>
        </w:rPr>
      </w:pPr>
    </w:p>
    <w:p w14:paraId="5184979D" w14:textId="77777777" w:rsidR="001B02DC" w:rsidRPr="00D40B0C" w:rsidRDefault="001B02DC" w:rsidP="001B02DC">
      <w:pPr>
        <w:numPr>
          <w:ilvl w:val="0"/>
          <w:numId w:val="42"/>
        </w:numPr>
        <w:ind w:left="357" w:hanging="357"/>
        <w:rPr>
          <w:b/>
          <w:sz w:val="24"/>
          <w:szCs w:val="24"/>
          <w:u w:val="single"/>
        </w:rPr>
      </w:pPr>
      <w:r w:rsidRPr="00D40B0C">
        <w:rPr>
          <w:b/>
          <w:sz w:val="24"/>
          <w:szCs w:val="24"/>
        </w:rPr>
        <w:t>The Landlord giving notice to the Tenant (</w:t>
      </w:r>
      <w:r>
        <w:rPr>
          <w:b/>
          <w:sz w:val="24"/>
          <w:szCs w:val="24"/>
        </w:rPr>
        <w:t xml:space="preserve">which is </w:t>
      </w:r>
      <w:r w:rsidRPr="00D40B0C">
        <w:rPr>
          <w:b/>
          <w:sz w:val="24"/>
          <w:szCs w:val="24"/>
        </w:rPr>
        <w:t>only possible using one of the 18 grounds for eviction set out in schedule 3 of the Private Housing (Tenancies) (Scotland) Act 2016 applies).  This can happen either:-</w:t>
      </w:r>
    </w:p>
    <w:p w14:paraId="66B938F3" w14:textId="77777777" w:rsidR="001B02DC" w:rsidRDefault="001B02DC" w:rsidP="001B02DC">
      <w:pPr>
        <w:rPr>
          <w:b/>
          <w:sz w:val="24"/>
          <w:szCs w:val="24"/>
        </w:rPr>
      </w:pPr>
    </w:p>
    <w:p w14:paraId="6ACAB717" w14:textId="77777777" w:rsidR="001B02DC" w:rsidRDefault="001B02DC" w:rsidP="001B02DC">
      <w:pPr>
        <w:numPr>
          <w:ilvl w:val="1"/>
          <w:numId w:val="42"/>
        </w:numPr>
        <w:ind w:left="714" w:hanging="357"/>
        <w:rPr>
          <w:b/>
          <w:sz w:val="24"/>
          <w:szCs w:val="24"/>
        </w:rPr>
      </w:pPr>
      <w:r w:rsidRPr="00C61EAB">
        <w:rPr>
          <w:b/>
          <w:sz w:val="24"/>
          <w:szCs w:val="24"/>
        </w:rPr>
        <w:t xml:space="preserve">By the Landlord </w:t>
      </w:r>
      <w:r>
        <w:rPr>
          <w:b/>
          <w:sz w:val="24"/>
          <w:szCs w:val="24"/>
        </w:rPr>
        <w:t xml:space="preserve">giving </w:t>
      </w:r>
      <w:r w:rsidRPr="00C61EAB">
        <w:rPr>
          <w:b/>
          <w:sz w:val="24"/>
          <w:szCs w:val="24"/>
        </w:rPr>
        <w:t xml:space="preserve">the Tenant a Notice to Leave </w:t>
      </w:r>
      <w:r>
        <w:rPr>
          <w:b/>
          <w:sz w:val="24"/>
          <w:szCs w:val="24"/>
        </w:rPr>
        <w:t>on</w:t>
      </w:r>
      <w:r w:rsidRPr="00C61EAB">
        <w:rPr>
          <w:b/>
          <w:sz w:val="24"/>
          <w:szCs w:val="24"/>
        </w:rPr>
        <w:t xml:space="preserve"> one or more of the eviction grounds</w:t>
      </w:r>
      <w:r>
        <w:rPr>
          <w:b/>
          <w:sz w:val="24"/>
          <w:szCs w:val="24"/>
        </w:rPr>
        <w:t xml:space="preserve">, </w:t>
      </w:r>
      <w:r w:rsidRPr="00C61EAB">
        <w:rPr>
          <w:b/>
          <w:sz w:val="24"/>
          <w:szCs w:val="24"/>
        </w:rPr>
        <w:t xml:space="preserve">and the Tenant choosing to leave.  </w:t>
      </w:r>
      <w:r>
        <w:rPr>
          <w:b/>
          <w:sz w:val="24"/>
          <w:szCs w:val="24"/>
        </w:rPr>
        <w:t>In this case, t</w:t>
      </w:r>
      <w:r w:rsidRPr="00C61EAB">
        <w:rPr>
          <w:b/>
          <w:sz w:val="24"/>
          <w:szCs w:val="24"/>
        </w:rPr>
        <w:t xml:space="preserve">he tenancy will come to an end on </w:t>
      </w:r>
      <w:r>
        <w:rPr>
          <w:b/>
          <w:sz w:val="24"/>
          <w:szCs w:val="24"/>
        </w:rPr>
        <w:t xml:space="preserve">the day specified in the Notice to Leave, or the day on which the Tenant actually leaves the Let Property, whichever is the later. </w:t>
      </w:r>
    </w:p>
    <w:p w14:paraId="7DDECE02" w14:textId="77777777" w:rsidR="001B02DC" w:rsidRPr="00C61EAB" w:rsidRDefault="001B02DC" w:rsidP="001B02DC">
      <w:pPr>
        <w:ind w:left="714"/>
        <w:rPr>
          <w:b/>
          <w:sz w:val="24"/>
          <w:szCs w:val="24"/>
        </w:rPr>
      </w:pPr>
    </w:p>
    <w:p w14:paraId="67922F37" w14:textId="77777777" w:rsidR="001B02DC" w:rsidRDefault="001B02DC" w:rsidP="001B02DC">
      <w:pPr>
        <w:ind w:left="714"/>
        <w:rPr>
          <w:b/>
          <w:sz w:val="24"/>
          <w:szCs w:val="24"/>
        </w:rPr>
      </w:pPr>
      <w:r>
        <w:rPr>
          <w:b/>
          <w:sz w:val="24"/>
          <w:szCs w:val="24"/>
        </w:rPr>
        <w:t>or:-</w:t>
      </w:r>
    </w:p>
    <w:p w14:paraId="6E2A40FF" w14:textId="77777777" w:rsidR="001B02DC" w:rsidRPr="00C61EAB" w:rsidRDefault="001B02DC" w:rsidP="001B02DC">
      <w:pPr>
        <w:ind w:left="357"/>
        <w:rPr>
          <w:b/>
          <w:sz w:val="24"/>
          <w:szCs w:val="24"/>
        </w:rPr>
      </w:pPr>
    </w:p>
    <w:p w14:paraId="660C65AE" w14:textId="77777777" w:rsidR="001B02DC" w:rsidRPr="00C61EAB" w:rsidRDefault="001B02DC" w:rsidP="001B02DC">
      <w:pPr>
        <w:numPr>
          <w:ilvl w:val="1"/>
          <w:numId w:val="42"/>
        </w:numPr>
        <w:ind w:left="714" w:hanging="357"/>
        <w:rPr>
          <w:b/>
          <w:sz w:val="24"/>
          <w:szCs w:val="24"/>
        </w:rPr>
      </w:pPr>
      <w:r w:rsidRPr="00C61EAB">
        <w:rPr>
          <w:b/>
          <w:sz w:val="24"/>
          <w:szCs w:val="24"/>
        </w:rPr>
        <w:t xml:space="preserve">By the Landlord giving the Tenant </w:t>
      </w:r>
      <w:r>
        <w:rPr>
          <w:b/>
          <w:sz w:val="24"/>
          <w:szCs w:val="24"/>
        </w:rPr>
        <w:t xml:space="preserve">a </w:t>
      </w:r>
      <w:r w:rsidRPr="00C61EAB">
        <w:rPr>
          <w:b/>
          <w:sz w:val="24"/>
          <w:szCs w:val="24"/>
        </w:rPr>
        <w:t xml:space="preserve">Notice to Leave on one or more of the eviction </w:t>
      </w:r>
      <w:r>
        <w:rPr>
          <w:b/>
          <w:sz w:val="24"/>
          <w:szCs w:val="24"/>
        </w:rPr>
        <w:t xml:space="preserve">grounds </w:t>
      </w:r>
      <w:r w:rsidRPr="00C61EAB">
        <w:rPr>
          <w:b/>
          <w:sz w:val="24"/>
          <w:szCs w:val="24"/>
        </w:rPr>
        <w:t>and then</w:t>
      </w:r>
      <w:r>
        <w:rPr>
          <w:b/>
          <w:sz w:val="24"/>
          <w:szCs w:val="24"/>
        </w:rPr>
        <w:t xml:space="preserve">, if the Tenant chooses not to leave on the day after the notice period expires, </w:t>
      </w:r>
      <w:r w:rsidRPr="00C61EAB">
        <w:rPr>
          <w:b/>
          <w:sz w:val="24"/>
          <w:szCs w:val="24"/>
        </w:rPr>
        <w:t>subsequently obtaining an eviction order from the Tribunal</w:t>
      </w:r>
      <w:r>
        <w:rPr>
          <w:b/>
          <w:sz w:val="24"/>
          <w:szCs w:val="24"/>
        </w:rPr>
        <w:t xml:space="preserve"> on the specified eviction ground(s). </w:t>
      </w:r>
      <w:r w:rsidRPr="00C61EAB">
        <w:rPr>
          <w:b/>
          <w:sz w:val="24"/>
          <w:szCs w:val="24"/>
        </w:rPr>
        <w:t xml:space="preserve"> </w:t>
      </w:r>
      <w:r>
        <w:rPr>
          <w:b/>
          <w:sz w:val="24"/>
          <w:szCs w:val="24"/>
        </w:rPr>
        <w:t>In this case, t</w:t>
      </w:r>
      <w:r w:rsidRPr="00C61EAB">
        <w:rPr>
          <w:b/>
          <w:sz w:val="24"/>
          <w:szCs w:val="24"/>
        </w:rPr>
        <w:t>he tenancy will come to an end on the date specif</w:t>
      </w:r>
      <w:r>
        <w:rPr>
          <w:b/>
          <w:sz w:val="24"/>
          <w:szCs w:val="24"/>
        </w:rPr>
        <w:t>ied</w:t>
      </w:r>
      <w:r w:rsidRPr="00C61EAB">
        <w:rPr>
          <w:b/>
          <w:sz w:val="24"/>
          <w:szCs w:val="24"/>
        </w:rPr>
        <w:t xml:space="preserve"> in the eviction order.  </w:t>
      </w:r>
    </w:p>
    <w:p w14:paraId="04A5A58C" w14:textId="77777777" w:rsidR="001B02DC" w:rsidRDefault="001B02DC" w:rsidP="001B02DC">
      <w:pPr>
        <w:rPr>
          <w:i/>
          <w:sz w:val="24"/>
          <w:szCs w:val="24"/>
        </w:rPr>
      </w:pPr>
    </w:p>
    <w:p w14:paraId="61CC9D76" w14:textId="77777777" w:rsidR="001B02DC" w:rsidRDefault="001B02DC" w:rsidP="001B02DC">
      <w:pPr>
        <w:rPr>
          <w:rFonts w:cs="Arial"/>
          <w:b/>
          <w:sz w:val="24"/>
          <w:szCs w:val="24"/>
        </w:rPr>
      </w:pPr>
      <w:r>
        <w:rPr>
          <w:rFonts w:cs="Arial"/>
          <w:b/>
          <w:sz w:val="24"/>
          <w:szCs w:val="24"/>
        </w:rPr>
        <w:t xml:space="preserve">The Landlord can bring the tenancy to an end only if one of the 18 grounds for eviction apply.  If the Landlord serves a Notice to Leave on the Tenant, he or she must specify which eviction ground(s) is being used, and give the reasons why they believe this eviction ground applies. </w:t>
      </w:r>
    </w:p>
    <w:p w14:paraId="01C19B27" w14:textId="77777777" w:rsidR="001B02DC" w:rsidRDefault="001B02DC" w:rsidP="001B02DC">
      <w:pPr>
        <w:rPr>
          <w:rFonts w:cs="Arial"/>
          <w:b/>
          <w:sz w:val="24"/>
          <w:szCs w:val="24"/>
        </w:rPr>
      </w:pPr>
    </w:p>
    <w:p w14:paraId="7B69CE21" w14:textId="77777777" w:rsidR="001B02DC" w:rsidRDefault="001B02DC" w:rsidP="001B02DC">
      <w:pPr>
        <w:rPr>
          <w:rFonts w:cs="Arial"/>
          <w:b/>
          <w:sz w:val="24"/>
          <w:szCs w:val="24"/>
        </w:rPr>
      </w:pPr>
      <w:r w:rsidRPr="00EC5666">
        <w:rPr>
          <w:rFonts w:cs="Arial"/>
          <w:b/>
          <w:sz w:val="24"/>
          <w:szCs w:val="24"/>
        </w:rPr>
        <w:t>If the Landlord applies to the Tribunal for an eviction order, the Tribunal will ask the Landlord to provide supporting evidence for any eviction ground(s) being used.</w:t>
      </w:r>
      <w:r>
        <w:rPr>
          <w:rFonts w:cs="Arial"/>
          <w:b/>
          <w:sz w:val="24"/>
          <w:szCs w:val="24"/>
        </w:rPr>
        <w:t xml:space="preserve"> The Landlord </w:t>
      </w:r>
      <w:r w:rsidR="00F178C6">
        <w:rPr>
          <w:rFonts w:cs="Arial"/>
          <w:b/>
          <w:sz w:val="24"/>
          <w:szCs w:val="24"/>
        </w:rPr>
        <w:t xml:space="preserve">should </w:t>
      </w:r>
      <w:r>
        <w:rPr>
          <w:rFonts w:cs="Arial"/>
          <w:b/>
          <w:sz w:val="24"/>
          <w:szCs w:val="24"/>
        </w:rPr>
        <w:t xml:space="preserve">provide the Tenant with a copy of any supporting evidence for the eviction ground when they serve the Notice to Leave on the Tenant. </w:t>
      </w:r>
    </w:p>
    <w:p w14:paraId="2515B337" w14:textId="77777777" w:rsidR="001B02DC" w:rsidRDefault="001B02DC" w:rsidP="001B02DC">
      <w:pPr>
        <w:rPr>
          <w:rFonts w:cs="Arial"/>
          <w:b/>
          <w:sz w:val="24"/>
          <w:szCs w:val="24"/>
        </w:rPr>
      </w:pPr>
    </w:p>
    <w:p w14:paraId="4C890CB0" w14:textId="77777777" w:rsidR="001B02DC" w:rsidRDefault="001B02DC" w:rsidP="001B02DC">
      <w:pPr>
        <w:rPr>
          <w:b/>
          <w:sz w:val="24"/>
          <w:szCs w:val="24"/>
        </w:rPr>
      </w:pPr>
      <w:r w:rsidRPr="00C61EAB">
        <w:rPr>
          <w:b/>
          <w:sz w:val="24"/>
          <w:szCs w:val="24"/>
        </w:rPr>
        <w:t xml:space="preserve">The amount of notice a Landlord must give the Tenant will depend on which </w:t>
      </w:r>
      <w:r w:rsidR="00F178C6">
        <w:rPr>
          <w:b/>
          <w:sz w:val="24"/>
          <w:szCs w:val="24"/>
        </w:rPr>
        <w:t xml:space="preserve">eviction </w:t>
      </w:r>
      <w:r w:rsidRPr="00C61EAB">
        <w:rPr>
          <w:b/>
          <w:sz w:val="24"/>
          <w:szCs w:val="24"/>
        </w:rPr>
        <w:t xml:space="preserve">ground is being used by the Landlord and how long the Tenant has lived in the </w:t>
      </w:r>
      <w:r>
        <w:rPr>
          <w:b/>
          <w:sz w:val="24"/>
          <w:szCs w:val="24"/>
        </w:rPr>
        <w:t>Let P</w:t>
      </w:r>
      <w:r w:rsidRPr="00C61EAB">
        <w:rPr>
          <w:b/>
          <w:sz w:val="24"/>
          <w:szCs w:val="24"/>
        </w:rPr>
        <w:t xml:space="preserve">roperty.  </w:t>
      </w:r>
    </w:p>
    <w:p w14:paraId="40B88F42" w14:textId="77777777" w:rsidR="001B02DC" w:rsidRDefault="001B02DC" w:rsidP="001B02DC">
      <w:pPr>
        <w:rPr>
          <w:b/>
          <w:sz w:val="24"/>
          <w:szCs w:val="24"/>
        </w:rPr>
      </w:pPr>
    </w:p>
    <w:p w14:paraId="035CB038" w14:textId="77777777" w:rsidR="001B02DC" w:rsidRDefault="001B02DC" w:rsidP="001B02DC">
      <w:pPr>
        <w:rPr>
          <w:b/>
          <w:sz w:val="24"/>
          <w:szCs w:val="24"/>
        </w:rPr>
      </w:pPr>
      <w:r w:rsidRPr="00C61EAB">
        <w:rPr>
          <w:b/>
          <w:sz w:val="24"/>
          <w:szCs w:val="24"/>
        </w:rPr>
        <w:t>The Landlord must give the Tenant at least 28 days’ notice if</w:t>
      </w:r>
      <w:r>
        <w:rPr>
          <w:b/>
          <w:sz w:val="24"/>
          <w:szCs w:val="24"/>
        </w:rPr>
        <w:t>, on the day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six months or less, or if the </w:t>
      </w:r>
      <w:r w:rsidR="00F178C6">
        <w:rPr>
          <w:b/>
          <w:sz w:val="24"/>
          <w:szCs w:val="24"/>
        </w:rPr>
        <w:t>eviction</w:t>
      </w:r>
      <w:r w:rsidRPr="00C61EAB">
        <w:rPr>
          <w:b/>
          <w:sz w:val="24"/>
          <w:szCs w:val="24"/>
        </w:rPr>
        <w:t xml:space="preserve"> ground (or grounds) that the Landlord is using is one or more of the following</w:t>
      </w:r>
      <w:r>
        <w:rPr>
          <w:b/>
          <w:sz w:val="24"/>
          <w:szCs w:val="24"/>
        </w:rPr>
        <w:t xml:space="preserve">. The Tenant: </w:t>
      </w:r>
      <w:r w:rsidRPr="00C61EAB">
        <w:rPr>
          <w:b/>
          <w:sz w:val="24"/>
          <w:szCs w:val="24"/>
        </w:rPr>
        <w:t xml:space="preserve"> </w:t>
      </w:r>
    </w:p>
    <w:p w14:paraId="15E114A3" w14:textId="77777777" w:rsidR="00F178C6" w:rsidRDefault="00F178C6" w:rsidP="001B02DC">
      <w:pPr>
        <w:rPr>
          <w:b/>
          <w:sz w:val="24"/>
          <w:szCs w:val="24"/>
        </w:rPr>
      </w:pPr>
    </w:p>
    <w:p w14:paraId="76E15ED8" w14:textId="77777777" w:rsidR="001B02DC" w:rsidRDefault="001B02DC" w:rsidP="001B02DC">
      <w:pPr>
        <w:numPr>
          <w:ilvl w:val="2"/>
          <w:numId w:val="53"/>
        </w:numPr>
        <w:rPr>
          <w:b/>
          <w:sz w:val="24"/>
          <w:szCs w:val="24"/>
        </w:rPr>
      </w:pPr>
      <w:r>
        <w:rPr>
          <w:b/>
          <w:sz w:val="24"/>
          <w:szCs w:val="24"/>
        </w:rPr>
        <w:t xml:space="preserve">is not occupying the Let Property </w:t>
      </w:r>
      <w:r w:rsidRPr="00C61EAB">
        <w:rPr>
          <w:b/>
          <w:sz w:val="24"/>
          <w:szCs w:val="24"/>
        </w:rPr>
        <w:t xml:space="preserve">as </w:t>
      </w:r>
      <w:r>
        <w:rPr>
          <w:b/>
          <w:sz w:val="24"/>
          <w:szCs w:val="24"/>
        </w:rPr>
        <w:t xml:space="preserve">his or her </w:t>
      </w:r>
      <w:r w:rsidRPr="00C61EAB">
        <w:rPr>
          <w:b/>
          <w:sz w:val="24"/>
          <w:szCs w:val="24"/>
        </w:rPr>
        <w:t>only or principal home</w:t>
      </w:r>
    </w:p>
    <w:p w14:paraId="3F00760F" w14:textId="77777777" w:rsidR="001B02DC" w:rsidRDefault="001B02DC" w:rsidP="001B02DC">
      <w:pPr>
        <w:numPr>
          <w:ilvl w:val="2"/>
          <w:numId w:val="53"/>
        </w:numPr>
        <w:rPr>
          <w:b/>
          <w:sz w:val="24"/>
          <w:szCs w:val="24"/>
        </w:rPr>
      </w:pPr>
      <w:r>
        <w:rPr>
          <w:b/>
          <w:sz w:val="24"/>
          <w:szCs w:val="24"/>
        </w:rPr>
        <w:t xml:space="preserve">has </w:t>
      </w:r>
      <w:r w:rsidRPr="00C61EAB">
        <w:rPr>
          <w:b/>
          <w:sz w:val="24"/>
          <w:szCs w:val="24"/>
        </w:rPr>
        <w:t>breach</w:t>
      </w:r>
      <w:r>
        <w:rPr>
          <w:b/>
          <w:sz w:val="24"/>
          <w:szCs w:val="24"/>
        </w:rPr>
        <w:t xml:space="preserve">ed the </w:t>
      </w:r>
      <w:r w:rsidRPr="00C61EAB">
        <w:rPr>
          <w:b/>
          <w:sz w:val="24"/>
          <w:szCs w:val="24"/>
        </w:rPr>
        <w:t>tenancy agreement</w:t>
      </w:r>
    </w:p>
    <w:p w14:paraId="0FBE0561" w14:textId="77777777" w:rsidR="001B02DC" w:rsidRDefault="001B02DC" w:rsidP="001B02DC">
      <w:pPr>
        <w:numPr>
          <w:ilvl w:val="2"/>
          <w:numId w:val="53"/>
        </w:numPr>
        <w:rPr>
          <w:b/>
          <w:sz w:val="24"/>
          <w:szCs w:val="24"/>
        </w:rPr>
      </w:pPr>
      <w:r>
        <w:rPr>
          <w:b/>
          <w:sz w:val="24"/>
          <w:szCs w:val="24"/>
        </w:rPr>
        <w:t xml:space="preserve">is </w:t>
      </w:r>
      <w:r w:rsidRPr="00C61EAB">
        <w:rPr>
          <w:b/>
          <w:sz w:val="24"/>
          <w:szCs w:val="24"/>
        </w:rPr>
        <w:t>rent arrears for three or more consecutive months</w:t>
      </w:r>
    </w:p>
    <w:p w14:paraId="07E10B3F" w14:textId="77777777" w:rsidR="001B02DC" w:rsidRDefault="001B02DC" w:rsidP="001B02DC">
      <w:pPr>
        <w:numPr>
          <w:ilvl w:val="2"/>
          <w:numId w:val="53"/>
        </w:numPr>
        <w:rPr>
          <w:b/>
          <w:sz w:val="24"/>
          <w:szCs w:val="24"/>
        </w:rPr>
      </w:pPr>
      <w:r>
        <w:rPr>
          <w:b/>
          <w:sz w:val="24"/>
          <w:szCs w:val="24"/>
        </w:rPr>
        <w:t xml:space="preserve">has </w:t>
      </w:r>
      <w:r w:rsidRPr="00C61EAB">
        <w:rPr>
          <w:b/>
          <w:sz w:val="24"/>
          <w:szCs w:val="24"/>
        </w:rPr>
        <w:t>relevant criminal conviction</w:t>
      </w:r>
    </w:p>
    <w:p w14:paraId="5F791B6B" w14:textId="77777777" w:rsidR="001B02DC" w:rsidRDefault="001B02DC" w:rsidP="001B02DC">
      <w:pPr>
        <w:numPr>
          <w:ilvl w:val="2"/>
          <w:numId w:val="53"/>
        </w:numPr>
        <w:rPr>
          <w:b/>
          <w:sz w:val="24"/>
          <w:szCs w:val="24"/>
        </w:rPr>
      </w:pPr>
      <w:r>
        <w:rPr>
          <w:b/>
          <w:sz w:val="24"/>
          <w:szCs w:val="24"/>
        </w:rPr>
        <w:t xml:space="preserve">has engaged in </w:t>
      </w:r>
      <w:r w:rsidRPr="00C61EAB">
        <w:rPr>
          <w:b/>
          <w:sz w:val="24"/>
          <w:szCs w:val="24"/>
        </w:rPr>
        <w:t>relevant anti-social behaviour</w:t>
      </w:r>
    </w:p>
    <w:p w14:paraId="441DC62A" w14:textId="77777777" w:rsidR="001B02DC" w:rsidRDefault="001B02DC" w:rsidP="001B02DC">
      <w:pPr>
        <w:numPr>
          <w:ilvl w:val="2"/>
          <w:numId w:val="53"/>
        </w:numPr>
        <w:rPr>
          <w:b/>
          <w:sz w:val="24"/>
          <w:szCs w:val="24"/>
        </w:rPr>
      </w:pPr>
      <w:r>
        <w:rPr>
          <w:b/>
          <w:sz w:val="24"/>
          <w:szCs w:val="24"/>
        </w:rPr>
        <w:lastRenderedPageBreak/>
        <w:t xml:space="preserve">has </w:t>
      </w:r>
      <w:r w:rsidRPr="00C61EAB">
        <w:rPr>
          <w:b/>
          <w:sz w:val="24"/>
          <w:szCs w:val="24"/>
        </w:rPr>
        <w:t>associat</w:t>
      </w:r>
      <w:r>
        <w:rPr>
          <w:b/>
          <w:sz w:val="24"/>
          <w:szCs w:val="24"/>
        </w:rPr>
        <w:t>ed</w:t>
      </w:r>
      <w:r w:rsidRPr="00C61EAB">
        <w:rPr>
          <w:b/>
          <w:sz w:val="24"/>
          <w:szCs w:val="24"/>
        </w:rPr>
        <w:t xml:space="preserve"> with a person who has relevant conviction or has engaged in anti-social behaviour.  </w:t>
      </w:r>
    </w:p>
    <w:p w14:paraId="4548217C" w14:textId="77777777" w:rsidR="001B02DC" w:rsidRDefault="001B02DC" w:rsidP="001B02DC">
      <w:pPr>
        <w:rPr>
          <w:b/>
          <w:sz w:val="24"/>
          <w:szCs w:val="24"/>
        </w:rPr>
      </w:pPr>
    </w:p>
    <w:p w14:paraId="7B395EEC" w14:textId="77777777" w:rsidR="001B02DC" w:rsidRPr="00C61EAB" w:rsidRDefault="001B02DC" w:rsidP="001B02DC">
      <w:pPr>
        <w:rPr>
          <w:b/>
          <w:sz w:val="24"/>
          <w:szCs w:val="24"/>
        </w:rPr>
      </w:pPr>
      <w:r w:rsidRPr="00C61EAB">
        <w:rPr>
          <w:b/>
          <w:sz w:val="24"/>
          <w:szCs w:val="24"/>
        </w:rPr>
        <w:t>The Landlord must give the Tenant at least 84 days’ notice if</w:t>
      </w:r>
      <w:r>
        <w:rPr>
          <w:b/>
          <w:sz w:val="24"/>
          <w:szCs w:val="24"/>
        </w:rPr>
        <w:t>, on the date the Tenant receives the Notice to Leave,</w:t>
      </w:r>
      <w:r w:rsidRPr="00C61EAB">
        <w:rPr>
          <w:b/>
          <w:sz w:val="24"/>
          <w:szCs w:val="24"/>
        </w:rPr>
        <w:t xml:space="preserve"> the Tenant has been entitled to occupy the </w:t>
      </w:r>
      <w:r>
        <w:rPr>
          <w:b/>
          <w:sz w:val="24"/>
          <w:szCs w:val="24"/>
        </w:rPr>
        <w:t>L</w:t>
      </w:r>
      <w:r w:rsidRPr="00C61EAB">
        <w:rPr>
          <w:b/>
          <w:sz w:val="24"/>
          <w:szCs w:val="24"/>
        </w:rPr>
        <w:t xml:space="preserve">et </w:t>
      </w:r>
      <w:r>
        <w:rPr>
          <w:b/>
          <w:sz w:val="24"/>
          <w:szCs w:val="24"/>
        </w:rPr>
        <w:t>P</w:t>
      </w:r>
      <w:r w:rsidRPr="00C61EAB">
        <w:rPr>
          <w:b/>
          <w:sz w:val="24"/>
          <w:szCs w:val="24"/>
        </w:rPr>
        <w:t xml:space="preserve">roperty for over six months and the Notice to Leave does not rely </w:t>
      </w:r>
      <w:r>
        <w:rPr>
          <w:b/>
          <w:sz w:val="24"/>
          <w:szCs w:val="24"/>
        </w:rPr>
        <w:t xml:space="preserve">exclusively on one (or more) of the eviction </w:t>
      </w:r>
      <w:r w:rsidRPr="00C61EAB">
        <w:rPr>
          <w:b/>
          <w:sz w:val="24"/>
          <w:szCs w:val="24"/>
        </w:rPr>
        <w:t xml:space="preserve">grounds already mentioned in this paragraph.       </w:t>
      </w:r>
    </w:p>
    <w:p w14:paraId="62FB6B82" w14:textId="77777777" w:rsidR="001B02DC" w:rsidRDefault="001B02DC" w:rsidP="001B02DC">
      <w:pPr>
        <w:rPr>
          <w:rFonts w:cs="Arial"/>
          <w:b/>
          <w:sz w:val="24"/>
          <w:szCs w:val="24"/>
        </w:rPr>
      </w:pPr>
    </w:p>
    <w:p w14:paraId="62584A18" w14:textId="77777777" w:rsidR="001B02DC" w:rsidRDefault="001B02DC" w:rsidP="001B02DC">
      <w:pPr>
        <w:rPr>
          <w:rFonts w:cs="Arial"/>
          <w:b/>
          <w:sz w:val="24"/>
          <w:szCs w:val="24"/>
        </w:rPr>
      </w:pPr>
      <w:r w:rsidRPr="00C61EAB">
        <w:rPr>
          <w:rFonts w:cs="Arial"/>
          <w:b/>
          <w:sz w:val="24"/>
          <w:szCs w:val="24"/>
        </w:rPr>
        <w:t>The Landlord undertakes to secure repossession only by lawful means and to comply with all relevant legislation affecting private sector residential tenancies</w:t>
      </w:r>
      <w:r>
        <w:rPr>
          <w:rFonts w:cs="Arial"/>
          <w:b/>
          <w:sz w:val="24"/>
          <w:szCs w:val="24"/>
        </w:rPr>
        <w:t xml:space="preserve">. </w:t>
      </w:r>
    </w:p>
    <w:p w14:paraId="701F5BD3" w14:textId="77777777" w:rsidR="001B02DC" w:rsidRDefault="001B02DC" w:rsidP="001B02DC">
      <w:pPr>
        <w:rPr>
          <w:i/>
          <w:sz w:val="24"/>
          <w:szCs w:val="24"/>
        </w:rPr>
      </w:pPr>
    </w:p>
    <w:p w14:paraId="7E129713" w14:textId="77777777" w:rsidR="001B02DC" w:rsidRPr="00651EFC" w:rsidRDefault="001B02DC" w:rsidP="001B02DC">
      <w:pPr>
        <w:rPr>
          <w:i/>
          <w:sz w:val="24"/>
          <w:szCs w:val="24"/>
        </w:rPr>
      </w:pPr>
    </w:p>
    <w:p w14:paraId="2A3AA39F" w14:textId="77777777" w:rsidR="001B02DC" w:rsidRPr="00C61EAB" w:rsidRDefault="001B02DC" w:rsidP="001B02DC">
      <w:pPr>
        <w:pStyle w:val="BillADHeading2"/>
        <w:rPr>
          <w:rFonts w:ascii="Arial" w:hAnsi="Arial" w:cs="Arial"/>
          <w:szCs w:val="24"/>
        </w:rPr>
      </w:pPr>
      <w:r w:rsidRPr="00C61EAB">
        <w:rPr>
          <w:rFonts w:ascii="Arial" w:hAnsi="Arial" w:cs="Arial"/>
          <w:szCs w:val="24"/>
        </w:rPr>
        <w:t xml:space="preserve">SCHEDULE 3 to the private HOUSING (tenancies) (scotland) act 2016 – EVICTION GROUNDS </w:t>
      </w:r>
    </w:p>
    <w:p w14:paraId="26A3DE02" w14:textId="77777777" w:rsidR="001B02DC" w:rsidRDefault="001B02DC" w:rsidP="001B02DC">
      <w:pPr>
        <w:pStyle w:val="BillADPara"/>
        <w:numPr>
          <w:ilvl w:val="0"/>
          <w:numId w:val="0"/>
        </w:numPr>
        <w:rPr>
          <w:rFonts w:ascii="Arial" w:hAnsi="Arial" w:cs="Arial"/>
          <w:b/>
          <w:szCs w:val="24"/>
        </w:rPr>
      </w:pPr>
      <w:bookmarkStart w:id="54" w:name="_Ref429649247"/>
      <w:r w:rsidRPr="00C61EAB">
        <w:rPr>
          <w:rFonts w:ascii="Arial" w:hAnsi="Arial" w:cs="Arial"/>
          <w:b/>
          <w:szCs w:val="24"/>
        </w:rPr>
        <w:t xml:space="preserve">Schedule 3 sets out the 18 grounds under which a </w:t>
      </w:r>
      <w:r>
        <w:rPr>
          <w:rFonts w:ascii="Arial" w:hAnsi="Arial" w:cs="Arial"/>
          <w:b/>
          <w:szCs w:val="24"/>
        </w:rPr>
        <w:t>Landlord</w:t>
      </w:r>
      <w:r w:rsidRPr="00C61EAB">
        <w:rPr>
          <w:rFonts w:ascii="Arial" w:hAnsi="Arial" w:cs="Arial"/>
          <w:b/>
          <w:szCs w:val="24"/>
        </w:rPr>
        <w:t xml:space="preserve"> may seek eviction.  </w:t>
      </w:r>
      <w:bookmarkEnd w:id="54"/>
    </w:p>
    <w:p w14:paraId="7788C4FF" w14:textId="77777777" w:rsidR="001B02DC" w:rsidRPr="00D40B0C" w:rsidRDefault="001B02DC" w:rsidP="001B02DC">
      <w:pPr>
        <w:pStyle w:val="BillADPara"/>
        <w:numPr>
          <w:ilvl w:val="0"/>
          <w:numId w:val="0"/>
        </w:numPr>
        <w:rPr>
          <w:rFonts w:ascii="Arial" w:hAnsi="Arial" w:cs="Arial"/>
          <w:b/>
          <w:szCs w:val="24"/>
          <w:u w:val="single"/>
        </w:rPr>
      </w:pPr>
      <w:r w:rsidRPr="00D40B0C">
        <w:rPr>
          <w:rFonts w:ascii="Arial" w:hAnsi="Arial" w:cs="Arial"/>
          <w:b/>
          <w:szCs w:val="24"/>
          <w:u w:val="single"/>
        </w:rPr>
        <w:t>Mandatory Eviction Grounds</w:t>
      </w:r>
    </w:p>
    <w:p w14:paraId="54FA5569" w14:textId="77777777" w:rsidR="001B02DC" w:rsidRPr="00C61EAB" w:rsidRDefault="001B02DC" w:rsidP="001B02DC">
      <w:pPr>
        <w:pStyle w:val="BillADPara"/>
        <w:numPr>
          <w:ilvl w:val="0"/>
          <w:numId w:val="0"/>
        </w:numPr>
        <w:rPr>
          <w:rFonts w:ascii="Arial" w:hAnsi="Arial" w:cs="Arial"/>
          <w:b/>
          <w:szCs w:val="24"/>
        </w:rPr>
      </w:pPr>
      <w:r>
        <w:rPr>
          <w:rFonts w:ascii="Arial" w:hAnsi="Arial" w:cs="Arial"/>
          <w:b/>
          <w:szCs w:val="24"/>
        </w:rPr>
        <w:t>If the Tribunal is satisfied that any of the mandatory eviction grounds exists, it must issue an eviction order.  The eight mandatory grounds are:</w:t>
      </w:r>
    </w:p>
    <w:p w14:paraId="22AB70D7"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landlord intends to sell the </w:t>
      </w:r>
      <w:r>
        <w:rPr>
          <w:rFonts w:ascii="Arial" w:hAnsi="Arial" w:cs="Arial"/>
          <w:b/>
          <w:szCs w:val="24"/>
        </w:rPr>
        <w:t xml:space="preserve">let </w:t>
      </w:r>
      <w:r w:rsidRPr="00C61EAB">
        <w:rPr>
          <w:rFonts w:ascii="Arial" w:hAnsi="Arial" w:cs="Arial"/>
          <w:b/>
          <w:szCs w:val="24"/>
        </w:rPr>
        <w:t xml:space="preserve">property for market value within </w:t>
      </w:r>
      <w:r>
        <w:rPr>
          <w:rFonts w:ascii="Arial" w:hAnsi="Arial" w:cs="Arial"/>
          <w:b/>
          <w:szCs w:val="24"/>
        </w:rPr>
        <w:t xml:space="preserve">three </w:t>
      </w:r>
      <w:r w:rsidRPr="00C61EAB">
        <w:rPr>
          <w:rFonts w:ascii="Arial" w:hAnsi="Arial" w:cs="Arial"/>
          <w:b/>
          <w:szCs w:val="24"/>
        </w:rPr>
        <w:t xml:space="preserve">months of the </w:t>
      </w:r>
      <w:r>
        <w:rPr>
          <w:rFonts w:ascii="Arial" w:hAnsi="Arial" w:cs="Arial"/>
          <w:b/>
          <w:szCs w:val="24"/>
        </w:rPr>
        <w:t>Tenant</w:t>
      </w:r>
      <w:r w:rsidRPr="00C61EAB">
        <w:rPr>
          <w:rFonts w:ascii="Arial" w:hAnsi="Arial" w:cs="Arial"/>
          <w:b/>
          <w:szCs w:val="24"/>
        </w:rPr>
        <w:t xml:space="preserve"> ceasing to occupy it. </w:t>
      </w:r>
    </w:p>
    <w:p w14:paraId="2614BDD3"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Pr>
          <w:rFonts w:ascii="Arial" w:hAnsi="Arial" w:cs="Arial"/>
          <w:b/>
          <w:szCs w:val="24"/>
        </w:rPr>
        <w:t>Let p</w:t>
      </w:r>
      <w:r w:rsidRPr="00C61EAB">
        <w:rPr>
          <w:rFonts w:ascii="Arial" w:hAnsi="Arial" w:cs="Arial"/>
          <w:b/>
          <w:szCs w:val="24"/>
        </w:rPr>
        <w:t xml:space="preserve">roperty to be sold by the mortgage lender.  </w:t>
      </w:r>
    </w:p>
    <w:p w14:paraId="04C319B4"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Landlord</w:t>
      </w:r>
      <w:r w:rsidRPr="00C61EAB">
        <w:rPr>
          <w:rFonts w:ascii="Arial" w:hAnsi="Arial" w:cs="Arial"/>
          <w:b/>
          <w:szCs w:val="24"/>
        </w:rPr>
        <w:t xml:space="preserve"> intends to refurbish and this will entail significantly disruptive works to, or in relation to, the </w:t>
      </w:r>
      <w:r>
        <w:rPr>
          <w:rFonts w:ascii="Arial" w:hAnsi="Arial" w:cs="Arial"/>
          <w:b/>
          <w:szCs w:val="24"/>
        </w:rPr>
        <w:t xml:space="preserve">let </w:t>
      </w:r>
      <w:r w:rsidRPr="00C61EAB">
        <w:rPr>
          <w:rFonts w:ascii="Arial" w:hAnsi="Arial" w:cs="Arial"/>
          <w:b/>
          <w:szCs w:val="24"/>
        </w:rPr>
        <w:t xml:space="preserve">property. </w:t>
      </w:r>
    </w:p>
    <w:p w14:paraId="4BBDBDE5"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The landlord intends to live in the</w:t>
      </w:r>
      <w:r>
        <w:rPr>
          <w:rFonts w:ascii="Arial" w:hAnsi="Arial" w:cs="Arial"/>
          <w:b/>
          <w:szCs w:val="24"/>
        </w:rPr>
        <w:t xml:space="preserve"> let</w:t>
      </w:r>
      <w:r w:rsidRPr="00C61EAB">
        <w:rPr>
          <w:rFonts w:ascii="Arial" w:hAnsi="Arial" w:cs="Arial"/>
          <w:b/>
          <w:szCs w:val="24"/>
        </w:rPr>
        <w:t xml:space="preserve"> property as his or her only or principal</w:t>
      </w:r>
      <w:r>
        <w:rPr>
          <w:rFonts w:ascii="Arial" w:hAnsi="Arial" w:cs="Arial"/>
          <w:b/>
          <w:szCs w:val="24"/>
        </w:rPr>
        <w:t xml:space="preserve"> </w:t>
      </w:r>
      <w:r w:rsidRPr="00C61EAB">
        <w:rPr>
          <w:rFonts w:ascii="Arial" w:hAnsi="Arial" w:cs="Arial"/>
          <w:b/>
          <w:szCs w:val="24"/>
        </w:rPr>
        <w:t xml:space="preserve">home. </w:t>
      </w:r>
    </w:p>
    <w:p w14:paraId="492ADA2D"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landlord intends to use the </w:t>
      </w:r>
      <w:r>
        <w:rPr>
          <w:rFonts w:ascii="Arial" w:hAnsi="Arial" w:cs="Arial"/>
          <w:b/>
          <w:szCs w:val="24"/>
        </w:rPr>
        <w:t xml:space="preserve">let </w:t>
      </w:r>
      <w:r w:rsidRPr="00C61EAB">
        <w:rPr>
          <w:rFonts w:ascii="Arial" w:hAnsi="Arial" w:cs="Arial"/>
          <w:b/>
          <w:szCs w:val="24"/>
        </w:rPr>
        <w:t xml:space="preserve">property for a purpose other than providing a person with a home.  </w:t>
      </w:r>
    </w:p>
    <w:p w14:paraId="0C00BDFA" w14:textId="77777777" w:rsidR="001B02DC"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 xml:space="preserve">let </w:t>
      </w:r>
      <w:r w:rsidRPr="00C61EAB">
        <w:rPr>
          <w:rFonts w:ascii="Arial" w:hAnsi="Arial" w:cs="Arial"/>
          <w:b/>
          <w:szCs w:val="24"/>
        </w:rPr>
        <w:t>property is held for a person engaged in the work of a religious</w:t>
      </w:r>
      <w:r>
        <w:rPr>
          <w:rFonts w:ascii="Arial" w:hAnsi="Arial" w:cs="Arial"/>
          <w:b/>
          <w:szCs w:val="24"/>
        </w:rPr>
        <w:t xml:space="preserve"> </w:t>
      </w:r>
      <w:r w:rsidRPr="00C61EAB">
        <w:rPr>
          <w:rFonts w:ascii="Arial" w:hAnsi="Arial" w:cs="Arial"/>
          <w:b/>
          <w:szCs w:val="24"/>
        </w:rPr>
        <w:t>denomination as a residence from which the duties of such a person</w:t>
      </w:r>
      <w:r>
        <w:rPr>
          <w:rFonts w:ascii="Arial" w:hAnsi="Arial" w:cs="Arial"/>
          <w:b/>
          <w:szCs w:val="24"/>
        </w:rPr>
        <w:t xml:space="preserve"> </w:t>
      </w:r>
      <w:r w:rsidRPr="00C61EAB">
        <w:rPr>
          <w:rFonts w:ascii="Arial" w:hAnsi="Arial" w:cs="Arial"/>
          <w:b/>
          <w:szCs w:val="24"/>
        </w:rPr>
        <w:t xml:space="preserve">are to be performed; the </w:t>
      </w:r>
      <w:r>
        <w:rPr>
          <w:rFonts w:ascii="Arial" w:hAnsi="Arial" w:cs="Arial"/>
          <w:b/>
          <w:szCs w:val="24"/>
        </w:rPr>
        <w:t xml:space="preserve">let </w:t>
      </w:r>
      <w:r w:rsidRPr="00C61EAB">
        <w:rPr>
          <w:rFonts w:ascii="Arial" w:hAnsi="Arial" w:cs="Arial"/>
          <w:b/>
          <w:szCs w:val="24"/>
        </w:rPr>
        <w:t xml:space="preserve">property has previously been used for that purpose; and the </w:t>
      </w:r>
      <w:r>
        <w:rPr>
          <w:rFonts w:ascii="Arial" w:hAnsi="Arial" w:cs="Arial"/>
          <w:b/>
          <w:szCs w:val="24"/>
        </w:rPr>
        <w:t xml:space="preserve">let </w:t>
      </w:r>
      <w:r w:rsidRPr="00C61EAB">
        <w:rPr>
          <w:rFonts w:ascii="Arial" w:hAnsi="Arial" w:cs="Arial"/>
          <w:b/>
          <w:szCs w:val="24"/>
        </w:rPr>
        <w:t xml:space="preserve">property is required for that purpose. </w:t>
      </w:r>
    </w:p>
    <w:p w14:paraId="1384DA31" w14:textId="77777777" w:rsidR="001B02DC"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is not occupying let property as his or her only or principal home</w:t>
      </w:r>
      <w:r>
        <w:rPr>
          <w:rFonts w:ascii="Arial" w:hAnsi="Arial" w:cs="Arial"/>
          <w:b/>
          <w:szCs w:val="24"/>
        </w:rPr>
        <w:t xml:space="preserve"> or has abandoned the let property</w:t>
      </w:r>
      <w:r w:rsidRPr="00C61EAB">
        <w:rPr>
          <w:rFonts w:ascii="Arial" w:hAnsi="Arial" w:cs="Arial"/>
          <w:b/>
          <w:szCs w:val="24"/>
        </w:rPr>
        <w:t xml:space="preserve">.  </w:t>
      </w:r>
    </w:p>
    <w:p w14:paraId="6AB35062" w14:textId="77777777" w:rsidR="001B02DC" w:rsidRPr="00C61EAB" w:rsidRDefault="001B02DC" w:rsidP="001B02DC">
      <w:pPr>
        <w:pStyle w:val="BillADPara"/>
        <w:numPr>
          <w:ilvl w:val="0"/>
          <w:numId w:val="48"/>
        </w:numPr>
        <w:spacing w:afterLines="120" w:after="288"/>
        <w:jc w:val="left"/>
        <w:rPr>
          <w:rFonts w:ascii="Arial" w:hAnsi="Arial" w:cs="Arial"/>
          <w:b/>
          <w:szCs w:val="24"/>
        </w:rPr>
      </w:pPr>
      <w:r w:rsidRPr="00C61EAB">
        <w:rPr>
          <w:rFonts w:ascii="Arial" w:hAnsi="Arial" w:cs="Arial"/>
          <w:b/>
          <w:szCs w:val="24"/>
        </w:rPr>
        <w:t>After the tenancy has begun, the tenant is convicted of using, or allowing the use of, the let property for an immoral or illegal purpose,</w:t>
      </w:r>
      <w:r>
        <w:rPr>
          <w:rFonts w:ascii="Arial" w:hAnsi="Arial" w:cs="Arial"/>
          <w:b/>
          <w:szCs w:val="24"/>
        </w:rPr>
        <w:t xml:space="preserve"> </w:t>
      </w:r>
      <w:r w:rsidRPr="00C61EAB">
        <w:rPr>
          <w:rFonts w:ascii="Arial" w:hAnsi="Arial" w:cs="Arial"/>
          <w:b/>
          <w:szCs w:val="24"/>
        </w:rPr>
        <w:t xml:space="preserve">or is convicted of an imprisonable offence committed in </w:t>
      </w:r>
      <w:r w:rsidRPr="00C61EAB">
        <w:rPr>
          <w:rFonts w:ascii="Arial" w:hAnsi="Arial" w:cs="Arial"/>
          <w:b/>
          <w:szCs w:val="24"/>
        </w:rPr>
        <w:lastRenderedPageBreak/>
        <w:t>or in the locality of the let property. The application must usually be made</w:t>
      </w:r>
      <w:r>
        <w:rPr>
          <w:rFonts w:ascii="Arial" w:hAnsi="Arial" w:cs="Arial"/>
          <w:b/>
          <w:szCs w:val="24"/>
        </w:rPr>
        <w:t xml:space="preserve"> </w:t>
      </w:r>
      <w:r w:rsidRPr="00C61EAB">
        <w:rPr>
          <w:rFonts w:ascii="Arial" w:hAnsi="Arial" w:cs="Arial"/>
          <w:b/>
          <w:szCs w:val="24"/>
        </w:rPr>
        <w:t xml:space="preserve">within 12 months of the </w:t>
      </w:r>
      <w:r>
        <w:rPr>
          <w:rFonts w:ascii="Arial" w:hAnsi="Arial" w:cs="Arial"/>
          <w:b/>
          <w:szCs w:val="24"/>
        </w:rPr>
        <w:t>Tenant</w:t>
      </w:r>
      <w:r w:rsidRPr="00C61EAB">
        <w:rPr>
          <w:rFonts w:ascii="Arial" w:hAnsi="Arial" w:cs="Arial"/>
          <w:b/>
          <w:szCs w:val="24"/>
        </w:rPr>
        <w:t>’s conviction.</w:t>
      </w:r>
    </w:p>
    <w:p w14:paraId="7C1F9D7C" w14:textId="77777777" w:rsidR="001B02DC" w:rsidRPr="00D40B0C" w:rsidRDefault="001B02DC" w:rsidP="001B02DC">
      <w:pPr>
        <w:pStyle w:val="BillADHeading4"/>
        <w:jc w:val="left"/>
        <w:rPr>
          <w:rFonts w:ascii="Arial" w:hAnsi="Arial" w:cs="Arial"/>
          <w:bCs/>
          <w:i w:val="0"/>
          <w:iCs/>
          <w:szCs w:val="24"/>
          <w:u w:val="single"/>
        </w:rPr>
      </w:pPr>
      <w:r w:rsidRPr="00D40B0C">
        <w:rPr>
          <w:rFonts w:ascii="Arial" w:hAnsi="Arial" w:cs="Arial"/>
          <w:bCs/>
          <w:i w:val="0"/>
          <w:iCs/>
          <w:szCs w:val="24"/>
          <w:u w:val="single"/>
        </w:rPr>
        <w:t>Discretionary Eviction Grounds</w:t>
      </w:r>
    </w:p>
    <w:p w14:paraId="63E98EBD" w14:textId="77777777" w:rsidR="001B02DC" w:rsidRPr="00C61EAB" w:rsidRDefault="001B02DC" w:rsidP="001B02DC">
      <w:pPr>
        <w:pStyle w:val="BillADHeading4"/>
        <w:jc w:val="left"/>
        <w:rPr>
          <w:rFonts w:ascii="Arial" w:hAnsi="Arial" w:cs="Arial"/>
          <w:i w:val="0"/>
          <w:szCs w:val="24"/>
          <w:u w:val="single"/>
        </w:rPr>
      </w:pPr>
      <w:r>
        <w:rPr>
          <w:rFonts w:ascii="Arial" w:hAnsi="Arial" w:cs="Arial"/>
          <w:bCs/>
          <w:i w:val="0"/>
          <w:iCs/>
          <w:szCs w:val="24"/>
        </w:rPr>
        <w:t xml:space="preserve">Even </w:t>
      </w:r>
      <w:r w:rsidRPr="00AA2634">
        <w:rPr>
          <w:rFonts w:ascii="Arial" w:hAnsi="Arial" w:cs="Arial"/>
          <w:bCs/>
          <w:i w:val="0"/>
          <w:iCs/>
          <w:szCs w:val="24"/>
        </w:rPr>
        <w:t xml:space="preserve">if the Tribunal is satisfied that </w:t>
      </w:r>
      <w:r>
        <w:rPr>
          <w:rFonts w:ascii="Arial" w:hAnsi="Arial" w:cs="Arial"/>
          <w:bCs/>
          <w:i w:val="0"/>
          <w:iCs/>
          <w:szCs w:val="24"/>
        </w:rPr>
        <w:t xml:space="preserve">a discretionary </w:t>
      </w:r>
      <w:r w:rsidRPr="00AA2634">
        <w:rPr>
          <w:rFonts w:ascii="Arial" w:hAnsi="Arial" w:cs="Arial"/>
          <w:bCs/>
          <w:i w:val="0"/>
          <w:iCs/>
          <w:szCs w:val="24"/>
        </w:rPr>
        <w:t>ground</w:t>
      </w:r>
      <w:r>
        <w:rPr>
          <w:rFonts w:ascii="Arial" w:hAnsi="Arial" w:cs="Arial"/>
          <w:bCs/>
          <w:i w:val="0"/>
          <w:iCs/>
          <w:szCs w:val="24"/>
        </w:rPr>
        <w:t xml:space="preserve"> exists</w:t>
      </w:r>
      <w:r w:rsidRPr="00AA2634">
        <w:rPr>
          <w:rFonts w:ascii="Arial" w:hAnsi="Arial" w:cs="Arial"/>
          <w:bCs/>
          <w:i w:val="0"/>
          <w:iCs/>
          <w:szCs w:val="24"/>
        </w:rPr>
        <w:t>, it will still have discretion on whe</w:t>
      </w:r>
      <w:r>
        <w:rPr>
          <w:rFonts w:ascii="Arial" w:hAnsi="Arial" w:cs="Arial"/>
          <w:bCs/>
          <w:i w:val="0"/>
          <w:iCs/>
          <w:szCs w:val="24"/>
        </w:rPr>
        <w:t>ther to issue an eviction order.  The eight discretionary grounds are:</w:t>
      </w:r>
      <w:r w:rsidRPr="00AA2634">
        <w:rPr>
          <w:rFonts w:ascii="Arial" w:hAnsi="Arial" w:cs="Arial"/>
          <w:bCs/>
          <w:i w:val="0"/>
          <w:iCs/>
          <w:szCs w:val="24"/>
        </w:rPr>
        <w:t xml:space="preserve">  </w:t>
      </w:r>
    </w:p>
    <w:p w14:paraId="1215C9B2" w14:textId="77777777" w:rsidR="001B02DC" w:rsidRDefault="001B02DC" w:rsidP="001B02DC">
      <w:pPr>
        <w:pStyle w:val="BillADPara"/>
        <w:numPr>
          <w:ilvl w:val="0"/>
          <w:numId w:val="49"/>
        </w:numPr>
        <w:spacing w:after="0"/>
        <w:jc w:val="left"/>
        <w:rPr>
          <w:rFonts w:ascii="Arial" w:hAnsi="Arial" w:cs="Arial"/>
          <w:b/>
          <w:szCs w:val="24"/>
        </w:rPr>
      </w:pPr>
      <w:r w:rsidRPr="00C61EAB">
        <w:rPr>
          <w:rFonts w:ascii="Arial" w:hAnsi="Arial" w:cs="Arial"/>
          <w:b/>
          <w:szCs w:val="24"/>
        </w:rPr>
        <w:t xml:space="preserve">A member of the </w:t>
      </w:r>
      <w:r>
        <w:rPr>
          <w:rFonts w:ascii="Arial" w:hAnsi="Arial" w:cs="Arial"/>
          <w:b/>
          <w:szCs w:val="24"/>
        </w:rPr>
        <w:t>Landlord</w:t>
      </w:r>
      <w:r w:rsidRPr="00C61EAB">
        <w:rPr>
          <w:rFonts w:ascii="Arial" w:hAnsi="Arial" w:cs="Arial"/>
          <w:b/>
          <w:szCs w:val="24"/>
        </w:rPr>
        <w:t xml:space="preserve">’s family intends to live in the </w:t>
      </w:r>
      <w:r>
        <w:rPr>
          <w:rFonts w:ascii="Arial" w:hAnsi="Arial" w:cs="Arial"/>
          <w:b/>
          <w:szCs w:val="24"/>
        </w:rPr>
        <w:t>Let P</w:t>
      </w:r>
      <w:r w:rsidRPr="00C61EAB">
        <w:rPr>
          <w:rFonts w:ascii="Arial" w:hAnsi="Arial" w:cs="Arial"/>
          <w:b/>
          <w:szCs w:val="24"/>
        </w:rPr>
        <w:t>roperty as his</w:t>
      </w:r>
      <w:r>
        <w:rPr>
          <w:rFonts w:ascii="Arial" w:hAnsi="Arial" w:cs="Arial"/>
          <w:b/>
          <w:szCs w:val="24"/>
        </w:rPr>
        <w:t xml:space="preserve"> </w:t>
      </w:r>
      <w:r w:rsidRPr="00C61EAB">
        <w:rPr>
          <w:rFonts w:ascii="Arial" w:hAnsi="Arial" w:cs="Arial"/>
          <w:b/>
          <w:szCs w:val="24"/>
        </w:rPr>
        <w:t>or her only or principal home.</w:t>
      </w:r>
    </w:p>
    <w:p w14:paraId="68E76DC1" w14:textId="77777777" w:rsidR="001B02DC" w:rsidRDefault="001B02DC" w:rsidP="001B02DC">
      <w:pPr>
        <w:pStyle w:val="BillADPara"/>
        <w:numPr>
          <w:ilvl w:val="0"/>
          <w:numId w:val="0"/>
        </w:numPr>
        <w:spacing w:after="0"/>
        <w:ind w:left="1429"/>
        <w:jc w:val="left"/>
        <w:rPr>
          <w:rFonts w:ascii="Arial" w:hAnsi="Arial" w:cs="Arial"/>
          <w:b/>
          <w:szCs w:val="24"/>
        </w:rPr>
      </w:pPr>
    </w:p>
    <w:p w14:paraId="116A78E1" w14:textId="77777777" w:rsidR="001B02DC" w:rsidRDefault="001B02DC" w:rsidP="001B02DC">
      <w:pPr>
        <w:pStyle w:val="BillADPara"/>
        <w:numPr>
          <w:ilvl w:val="0"/>
          <w:numId w:val="49"/>
        </w:numPr>
        <w:spacing w:after="0"/>
        <w:jc w:val="left"/>
        <w:rPr>
          <w:rFonts w:ascii="Arial" w:hAnsi="Arial" w:cs="Arial"/>
          <w:b/>
          <w:szCs w:val="24"/>
        </w:rPr>
      </w:pPr>
      <w:r w:rsidRPr="00C61EAB">
        <w:rPr>
          <w:rFonts w:ascii="Arial" w:hAnsi="Arial" w:cs="Arial"/>
          <w:b/>
          <w:szCs w:val="24"/>
        </w:rPr>
        <w:t xml:space="preserve">The tenancy was entered into on account of the </w:t>
      </w:r>
      <w:r>
        <w:rPr>
          <w:rFonts w:ascii="Arial" w:hAnsi="Arial" w:cs="Arial"/>
          <w:b/>
          <w:szCs w:val="24"/>
        </w:rPr>
        <w:t>Tenant</w:t>
      </w:r>
      <w:r w:rsidRPr="00C61EAB">
        <w:rPr>
          <w:rFonts w:ascii="Arial" w:hAnsi="Arial" w:cs="Arial"/>
          <w:b/>
          <w:szCs w:val="24"/>
        </w:rPr>
        <w:t xml:space="preserve"> </w:t>
      </w:r>
      <w:r>
        <w:rPr>
          <w:rFonts w:ascii="Arial" w:hAnsi="Arial" w:cs="Arial"/>
          <w:b/>
          <w:szCs w:val="24"/>
        </w:rPr>
        <w:t xml:space="preserve">having an </w:t>
      </w:r>
      <w:r w:rsidRPr="00C61EAB">
        <w:rPr>
          <w:rFonts w:ascii="Arial" w:hAnsi="Arial" w:cs="Arial"/>
          <w:b/>
          <w:szCs w:val="24"/>
        </w:rPr>
        <w:t xml:space="preserve">assessed need for community care and the </w:t>
      </w:r>
      <w:r>
        <w:rPr>
          <w:rFonts w:ascii="Arial" w:hAnsi="Arial" w:cs="Arial"/>
          <w:b/>
          <w:szCs w:val="24"/>
        </w:rPr>
        <w:t xml:space="preserve">Tenant has since been </w:t>
      </w:r>
      <w:r w:rsidRPr="00C61EAB">
        <w:rPr>
          <w:rFonts w:ascii="Arial" w:hAnsi="Arial" w:cs="Arial"/>
          <w:b/>
          <w:szCs w:val="24"/>
        </w:rPr>
        <w:t xml:space="preserve">assessed as no longer having such needs. </w:t>
      </w:r>
    </w:p>
    <w:p w14:paraId="3CAC1B91" w14:textId="77777777" w:rsidR="001B02DC" w:rsidRPr="00C61EAB" w:rsidRDefault="001B02DC" w:rsidP="001B02DC">
      <w:pPr>
        <w:pStyle w:val="BillADPara"/>
        <w:numPr>
          <w:ilvl w:val="0"/>
          <w:numId w:val="0"/>
        </w:numPr>
        <w:spacing w:after="0"/>
        <w:ind w:left="1429"/>
        <w:jc w:val="left"/>
        <w:rPr>
          <w:rFonts w:ascii="Arial" w:hAnsi="Arial" w:cs="Arial"/>
          <w:b/>
          <w:szCs w:val="24"/>
        </w:rPr>
      </w:pPr>
    </w:p>
    <w:p w14:paraId="31AA5C9F"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Tenant</w:t>
      </w:r>
      <w:r w:rsidRPr="00C61EAB">
        <w:rPr>
          <w:rFonts w:ascii="Arial" w:hAnsi="Arial" w:cs="Arial"/>
          <w:b/>
          <w:szCs w:val="24"/>
        </w:rPr>
        <w:t xml:space="preserve"> has breached the tenancy agreement – this excludes the</w:t>
      </w:r>
      <w:r>
        <w:rPr>
          <w:rFonts w:ascii="Arial" w:hAnsi="Arial" w:cs="Arial"/>
          <w:b/>
          <w:szCs w:val="24"/>
        </w:rPr>
        <w:t xml:space="preserve"> </w:t>
      </w:r>
      <w:r w:rsidRPr="00C61EAB">
        <w:rPr>
          <w:rFonts w:ascii="Arial" w:hAnsi="Arial" w:cs="Arial"/>
          <w:b/>
          <w:szCs w:val="24"/>
        </w:rPr>
        <w:t xml:space="preserve">payment of rent.  </w:t>
      </w:r>
    </w:p>
    <w:p w14:paraId="6FB01C85" w14:textId="77777777" w:rsidR="001B02DC"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The </w:t>
      </w:r>
      <w:r>
        <w:rPr>
          <w:rFonts w:ascii="Arial" w:hAnsi="Arial" w:cs="Arial"/>
          <w:b/>
          <w:szCs w:val="24"/>
        </w:rPr>
        <w:t>T</w:t>
      </w:r>
      <w:r w:rsidRPr="00C61EAB">
        <w:rPr>
          <w:rFonts w:ascii="Arial" w:hAnsi="Arial" w:cs="Arial"/>
          <w:b/>
          <w:szCs w:val="24"/>
        </w:rPr>
        <w:t>enant has acted in an anti-social manner to another person and</w:t>
      </w:r>
      <w:r>
        <w:rPr>
          <w:rFonts w:ascii="Arial" w:hAnsi="Arial" w:cs="Arial"/>
          <w:b/>
          <w:szCs w:val="24"/>
        </w:rPr>
        <w:t xml:space="preserve"> </w:t>
      </w:r>
      <w:r w:rsidRPr="00C61EAB">
        <w:rPr>
          <w:rFonts w:ascii="Arial" w:hAnsi="Arial" w:cs="Arial"/>
          <w:b/>
          <w:szCs w:val="24"/>
        </w:rPr>
        <w:t>the Tribunal is satisfied that it is reasonable to issue an eviction order</w:t>
      </w:r>
      <w:r>
        <w:rPr>
          <w:rFonts w:ascii="Arial" w:hAnsi="Arial" w:cs="Arial"/>
          <w:b/>
          <w:szCs w:val="24"/>
        </w:rPr>
        <w:t xml:space="preserve"> </w:t>
      </w:r>
      <w:r w:rsidRPr="00C61EAB">
        <w:rPr>
          <w:rFonts w:ascii="Arial" w:hAnsi="Arial" w:cs="Arial"/>
          <w:b/>
          <w:szCs w:val="24"/>
        </w:rPr>
        <w:t>given the nature of the behaviour and who it was in relation to or where</w:t>
      </w:r>
      <w:r>
        <w:rPr>
          <w:rFonts w:ascii="Arial" w:hAnsi="Arial" w:cs="Arial"/>
          <w:b/>
          <w:szCs w:val="24"/>
        </w:rPr>
        <w:t xml:space="preserve"> </w:t>
      </w:r>
      <w:r w:rsidRPr="00C61EAB">
        <w:rPr>
          <w:rFonts w:ascii="Arial" w:hAnsi="Arial" w:cs="Arial"/>
          <w:b/>
          <w:szCs w:val="24"/>
        </w:rPr>
        <w:t xml:space="preserve">it occurred.  The application must usually be made within 12 months of the antisocial behaviour occurring. </w:t>
      </w:r>
    </w:p>
    <w:p w14:paraId="52431593"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The</w:t>
      </w:r>
      <w:r w:rsidRPr="00532EBC">
        <w:rPr>
          <w:rFonts w:ascii="Arial" w:hAnsi="Arial" w:cs="Arial"/>
          <w:b/>
          <w:szCs w:val="24"/>
        </w:rPr>
        <w:t xml:space="preserve"> </w:t>
      </w:r>
      <w:r>
        <w:rPr>
          <w:rFonts w:ascii="Arial" w:hAnsi="Arial" w:cs="Arial"/>
          <w:b/>
          <w:szCs w:val="24"/>
        </w:rPr>
        <w:t>Tenant</w:t>
      </w:r>
      <w:r w:rsidRPr="00C61EAB">
        <w:rPr>
          <w:rFonts w:ascii="Arial" w:hAnsi="Arial" w:cs="Arial"/>
          <w:b/>
          <w:szCs w:val="24"/>
        </w:rPr>
        <w:t xml:space="preserve"> is associating in the let property with a person who has a relevant conviction or who has engage</w:t>
      </w:r>
      <w:r>
        <w:rPr>
          <w:rFonts w:ascii="Arial" w:hAnsi="Arial" w:cs="Arial"/>
          <w:b/>
          <w:szCs w:val="24"/>
        </w:rPr>
        <w:t xml:space="preserve">d in relevant anti-social </w:t>
      </w:r>
      <w:r w:rsidRPr="00C61EAB">
        <w:rPr>
          <w:rFonts w:ascii="Arial" w:hAnsi="Arial" w:cs="Arial"/>
          <w:b/>
          <w:szCs w:val="24"/>
        </w:rPr>
        <w:t xml:space="preserve">behaviour.  A relevant conviction is a conviction which, if it was the </w:t>
      </w:r>
      <w:r>
        <w:rPr>
          <w:rFonts w:ascii="Arial" w:hAnsi="Arial" w:cs="Arial"/>
          <w:b/>
          <w:szCs w:val="24"/>
        </w:rPr>
        <w:t>T</w:t>
      </w:r>
      <w:r w:rsidRPr="00C61EAB">
        <w:rPr>
          <w:rFonts w:ascii="Arial" w:hAnsi="Arial" w:cs="Arial"/>
          <w:b/>
          <w:szCs w:val="24"/>
        </w:rPr>
        <w:t>enant’s, would entitle the Tribunal to issue an eviction order.  Relevant</w:t>
      </w:r>
      <w:r>
        <w:rPr>
          <w:rFonts w:ascii="Arial" w:hAnsi="Arial" w:cs="Arial"/>
          <w:b/>
          <w:szCs w:val="24"/>
        </w:rPr>
        <w:t xml:space="preserve"> </w:t>
      </w:r>
      <w:r w:rsidRPr="00C61EAB">
        <w:rPr>
          <w:rFonts w:ascii="Arial" w:hAnsi="Arial" w:cs="Arial"/>
          <w:b/>
          <w:szCs w:val="24"/>
        </w:rPr>
        <w:t xml:space="preserve">anti-social behaviour means behaviour which, if engaged in by the </w:t>
      </w:r>
      <w:r>
        <w:rPr>
          <w:rFonts w:ascii="Arial" w:hAnsi="Arial" w:cs="Arial"/>
          <w:b/>
          <w:szCs w:val="24"/>
        </w:rPr>
        <w:t>Tenant</w:t>
      </w:r>
      <w:r w:rsidRPr="00C61EAB">
        <w:rPr>
          <w:rFonts w:ascii="Arial" w:hAnsi="Arial" w:cs="Arial"/>
          <w:b/>
          <w:szCs w:val="24"/>
        </w:rPr>
        <w:t>, would entitle the Tribunal to issue an eviction order. The</w:t>
      </w:r>
      <w:r>
        <w:rPr>
          <w:rFonts w:ascii="Arial" w:hAnsi="Arial" w:cs="Arial"/>
          <w:b/>
          <w:szCs w:val="24"/>
        </w:rPr>
        <w:t xml:space="preserve"> </w:t>
      </w:r>
      <w:r w:rsidRPr="00C61EAB">
        <w:rPr>
          <w:rFonts w:ascii="Arial" w:hAnsi="Arial" w:cs="Arial"/>
          <w:b/>
          <w:szCs w:val="24"/>
        </w:rPr>
        <w:t>application must usually be made within 12 months of the conviction or</w:t>
      </w:r>
      <w:r>
        <w:rPr>
          <w:rFonts w:ascii="Arial" w:hAnsi="Arial" w:cs="Arial"/>
          <w:b/>
          <w:szCs w:val="24"/>
        </w:rPr>
        <w:t xml:space="preserve"> </w:t>
      </w:r>
      <w:r w:rsidRPr="00C61EAB">
        <w:rPr>
          <w:rFonts w:ascii="Arial" w:hAnsi="Arial" w:cs="Arial"/>
          <w:b/>
          <w:szCs w:val="24"/>
        </w:rPr>
        <w:t>antisocial behaviour.</w:t>
      </w:r>
    </w:p>
    <w:p w14:paraId="729F7A99"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Landlord registration has been refused or revoked by a local authority. </w:t>
      </w:r>
    </w:p>
    <w:p w14:paraId="6B2F2362" w14:textId="77777777" w:rsidR="001B02DC" w:rsidRPr="00C61EAB"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House in Multiple Occupation (HMO) license revoked by the local authority</w:t>
      </w:r>
      <w:r w:rsidR="00F178C6">
        <w:rPr>
          <w:rFonts w:ascii="Arial" w:hAnsi="Arial" w:cs="Arial"/>
          <w:b/>
          <w:szCs w:val="24"/>
        </w:rPr>
        <w:t xml:space="preserve"> or </w:t>
      </w:r>
      <w:commentRangeStart w:id="55"/>
      <w:r w:rsidR="00F178C6">
        <w:rPr>
          <w:rFonts w:ascii="Arial" w:hAnsi="Arial" w:cs="Arial"/>
          <w:b/>
          <w:szCs w:val="24"/>
        </w:rPr>
        <w:t>renewal has been refused</w:t>
      </w:r>
      <w:commentRangeEnd w:id="55"/>
      <w:r w:rsidR="00F178C6">
        <w:rPr>
          <w:rStyle w:val="CommentReference"/>
          <w:rFonts w:ascii="Arial" w:hAnsi="Arial"/>
          <w:lang w:eastAsia="en-US"/>
        </w:rPr>
        <w:commentReference w:id="55"/>
      </w:r>
      <w:r w:rsidRPr="00C61EAB">
        <w:rPr>
          <w:rFonts w:ascii="Arial" w:hAnsi="Arial" w:cs="Arial"/>
          <w:b/>
          <w:szCs w:val="24"/>
        </w:rPr>
        <w:t>.</w:t>
      </w:r>
    </w:p>
    <w:p w14:paraId="0A6D64B6" w14:textId="77777777" w:rsidR="001B02DC" w:rsidRDefault="001B02DC" w:rsidP="001B02DC">
      <w:pPr>
        <w:pStyle w:val="BillADPara"/>
        <w:numPr>
          <w:ilvl w:val="0"/>
          <w:numId w:val="49"/>
        </w:numPr>
        <w:spacing w:after="0"/>
        <w:jc w:val="left"/>
        <w:rPr>
          <w:rFonts w:ascii="Arial" w:hAnsi="Arial" w:cs="Arial"/>
          <w:b/>
          <w:szCs w:val="24"/>
        </w:rPr>
      </w:pPr>
      <w:r w:rsidRPr="00C61EAB">
        <w:rPr>
          <w:rFonts w:ascii="Arial" w:hAnsi="Arial" w:cs="Arial"/>
          <w:b/>
          <w:szCs w:val="24"/>
        </w:rPr>
        <w:t>Overcrowding statutory notice in respect of the</w:t>
      </w:r>
      <w:r>
        <w:rPr>
          <w:rFonts w:ascii="Arial" w:hAnsi="Arial" w:cs="Arial"/>
          <w:b/>
          <w:szCs w:val="24"/>
        </w:rPr>
        <w:t xml:space="preserve"> let property has been </w:t>
      </w:r>
      <w:r w:rsidRPr="00C61EAB">
        <w:rPr>
          <w:rFonts w:ascii="Arial" w:hAnsi="Arial" w:cs="Arial"/>
          <w:b/>
          <w:szCs w:val="24"/>
        </w:rPr>
        <w:t xml:space="preserve">served on the </w:t>
      </w:r>
      <w:r>
        <w:rPr>
          <w:rFonts w:ascii="Arial" w:hAnsi="Arial" w:cs="Arial"/>
          <w:b/>
          <w:szCs w:val="24"/>
        </w:rPr>
        <w:t>Landlord</w:t>
      </w:r>
      <w:r w:rsidRPr="00C61EAB">
        <w:rPr>
          <w:rFonts w:ascii="Arial" w:hAnsi="Arial" w:cs="Arial"/>
          <w:b/>
          <w:szCs w:val="24"/>
        </w:rPr>
        <w:t>.</w:t>
      </w:r>
    </w:p>
    <w:p w14:paraId="21BD4235" w14:textId="77777777" w:rsidR="001B02DC" w:rsidRPr="00E3394B" w:rsidRDefault="001B02DC" w:rsidP="001B02DC">
      <w:pPr>
        <w:pStyle w:val="BillADPara"/>
        <w:numPr>
          <w:ilvl w:val="0"/>
          <w:numId w:val="0"/>
        </w:numPr>
        <w:spacing w:after="0"/>
        <w:ind w:left="1134"/>
        <w:rPr>
          <w:rFonts w:ascii="Arial" w:hAnsi="Arial" w:cs="Arial"/>
          <w:b/>
          <w:szCs w:val="24"/>
        </w:rPr>
      </w:pPr>
    </w:p>
    <w:p w14:paraId="74A1A58C" w14:textId="77777777" w:rsidR="001B02DC" w:rsidRPr="0052731A" w:rsidRDefault="001B02DC" w:rsidP="001B02DC">
      <w:pPr>
        <w:rPr>
          <w:rFonts w:cs="Arial"/>
          <w:b/>
          <w:sz w:val="24"/>
          <w:szCs w:val="24"/>
          <w:u w:val="single"/>
        </w:rPr>
      </w:pPr>
      <w:r w:rsidRPr="000F6829">
        <w:rPr>
          <w:rFonts w:cs="Arial"/>
          <w:b/>
          <w:sz w:val="24"/>
          <w:szCs w:val="24"/>
          <w:u w:val="single"/>
        </w:rPr>
        <w:t xml:space="preserve">Eviction </w:t>
      </w:r>
      <w:r w:rsidRPr="00A22412">
        <w:rPr>
          <w:rFonts w:cs="Arial"/>
          <w:b/>
          <w:sz w:val="24"/>
          <w:szCs w:val="24"/>
          <w:u w:val="single"/>
        </w:rPr>
        <w:t>g</w:t>
      </w:r>
      <w:r w:rsidRPr="00721C76">
        <w:rPr>
          <w:rFonts w:cs="Arial"/>
          <w:b/>
          <w:sz w:val="24"/>
          <w:szCs w:val="24"/>
          <w:u w:val="single"/>
        </w:rPr>
        <w:t xml:space="preserve">rounds with both a mandatory and a discretionary </w:t>
      </w:r>
      <w:r w:rsidRPr="0052731A">
        <w:rPr>
          <w:rFonts w:cs="Arial"/>
          <w:b/>
          <w:sz w:val="24"/>
          <w:szCs w:val="24"/>
          <w:u w:val="single"/>
        </w:rPr>
        <w:t>strand.</w:t>
      </w:r>
    </w:p>
    <w:p w14:paraId="7858D1D5" w14:textId="77777777" w:rsidR="001B02DC" w:rsidRDefault="001B02DC" w:rsidP="001B02DC">
      <w:pPr>
        <w:rPr>
          <w:rFonts w:cs="Arial"/>
          <w:b/>
          <w:sz w:val="24"/>
          <w:szCs w:val="24"/>
        </w:rPr>
      </w:pPr>
    </w:p>
    <w:p w14:paraId="0276E0D4" w14:textId="77777777" w:rsidR="001B02DC" w:rsidRDefault="001B02DC" w:rsidP="001B02DC">
      <w:pPr>
        <w:rPr>
          <w:rFonts w:cs="Arial"/>
          <w:b/>
          <w:sz w:val="24"/>
          <w:szCs w:val="24"/>
        </w:rPr>
      </w:pPr>
      <w:r>
        <w:rPr>
          <w:rFonts w:cs="Arial"/>
          <w:b/>
          <w:sz w:val="24"/>
          <w:szCs w:val="24"/>
        </w:rPr>
        <w:t>These two eviction grounds have both a mandatory and a discretionary strand, so the Tribunal will have discretion over whether to issue an eviction order in some circumstances, but not in others</w:t>
      </w:r>
      <w:r w:rsidRPr="00C61EAB">
        <w:rPr>
          <w:rFonts w:cs="Arial"/>
          <w:b/>
          <w:sz w:val="24"/>
          <w:szCs w:val="24"/>
        </w:rPr>
        <w:t>:</w:t>
      </w:r>
    </w:p>
    <w:p w14:paraId="259BCFA7"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6579FAB5"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393D5B6"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97A666F"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7B87675"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AA540F1"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10B9409C"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DF05918"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896BEF0"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4A27F97E"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7A9B3DCC"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309EB1F2"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531D6E0D"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B13BA19"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2ED70E99" w14:textId="77777777" w:rsidR="001B02DC" w:rsidRPr="0013705D" w:rsidRDefault="001B02DC" w:rsidP="001B02DC">
      <w:pPr>
        <w:pStyle w:val="ListParagraph"/>
        <w:numPr>
          <w:ilvl w:val="0"/>
          <w:numId w:val="44"/>
        </w:numPr>
        <w:tabs>
          <w:tab w:val="left" w:pos="709"/>
          <w:tab w:val="left" w:pos="1418"/>
          <w:tab w:val="left" w:pos="2126"/>
          <w:tab w:val="left" w:pos="2835"/>
          <w:tab w:val="left" w:pos="3544"/>
          <w:tab w:val="left" w:pos="4253"/>
          <w:tab w:val="left" w:pos="4961"/>
          <w:tab w:val="left" w:pos="5670"/>
        </w:tabs>
        <w:spacing w:afterLines="120" w:after="288"/>
        <w:ind w:hanging="11"/>
        <w:rPr>
          <w:rFonts w:ascii="Arial" w:hAnsi="Arial" w:cs="Arial"/>
          <w:b/>
          <w:vanish/>
          <w:lang w:val="en-GB" w:eastAsia="en-GB"/>
        </w:rPr>
      </w:pPr>
    </w:p>
    <w:p w14:paraId="0B57E24C" w14:textId="77777777" w:rsidR="001B02DC" w:rsidRPr="00E3394B" w:rsidRDefault="001B02DC" w:rsidP="001B02DC">
      <w:pPr>
        <w:pStyle w:val="BillADPara"/>
        <w:numPr>
          <w:ilvl w:val="0"/>
          <w:numId w:val="0"/>
        </w:numPr>
        <w:spacing w:after="0"/>
        <w:ind w:left="720"/>
        <w:jc w:val="left"/>
        <w:rPr>
          <w:rFonts w:ascii="Arial" w:hAnsi="Arial" w:cs="Arial"/>
          <w:b/>
          <w:szCs w:val="24"/>
        </w:rPr>
      </w:pPr>
    </w:p>
    <w:p w14:paraId="45912180"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56" w:author="u417037" w:date="2017-03-07T11:50:00Z"/>
          <w:rFonts w:ascii="Arial" w:hAnsi="Arial" w:cs="Arial"/>
          <w:b/>
          <w:vanish/>
          <w:lang w:val="en-GB" w:eastAsia="en-GB"/>
        </w:rPr>
      </w:pPr>
    </w:p>
    <w:p w14:paraId="6BBF0590"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57" w:author="u417037" w:date="2017-03-07T11:50:00Z"/>
          <w:rFonts w:ascii="Arial" w:hAnsi="Arial" w:cs="Arial"/>
          <w:b/>
          <w:vanish/>
          <w:lang w:val="en-GB" w:eastAsia="en-GB"/>
        </w:rPr>
      </w:pPr>
    </w:p>
    <w:p w14:paraId="1A454BE4"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58" w:author="u417037" w:date="2017-03-07T11:50:00Z"/>
          <w:rFonts w:ascii="Arial" w:hAnsi="Arial" w:cs="Arial"/>
          <w:b/>
          <w:vanish/>
          <w:lang w:val="en-GB" w:eastAsia="en-GB"/>
        </w:rPr>
      </w:pPr>
    </w:p>
    <w:p w14:paraId="6F7D36ED"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59" w:author="u417037" w:date="2017-03-07T11:50:00Z"/>
          <w:rFonts w:ascii="Arial" w:hAnsi="Arial" w:cs="Arial"/>
          <w:b/>
          <w:vanish/>
          <w:lang w:val="en-GB" w:eastAsia="en-GB"/>
        </w:rPr>
      </w:pPr>
    </w:p>
    <w:p w14:paraId="31B11EC8"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0" w:author="u417037" w:date="2017-03-07T11:50:00Z"/>
          <w:rFonts w:ascii="Arial" w:hAnsi="Arial" w:cs="Arial"/>
          <w:b/>
          <w:vanish/>
          <w:lang w:val="en-GB" w:eastAsia="en-GB"/>
        </w:rPr>
      </w:pPr>
    </w:p>
    <w:p w14:paraId="72F69BB8"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1" w:author="u417037" w:date="2017-03-07T11:50:00Z"/>
          <w:rFonts w:ascii="Arial" w:hAnsi="Arial" w:cs="Arial"/>
          <w:b/>
          <w:vanish/>
          <w:lang w:val="en-GB" w:eastAsia="en-GB"/>
        </w:rPr>
      </w:pPr>
    </w:p>
    <w:p w14:paraId="79C0E377"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2" w:author="u417037" w:date="2017-03-07T11:50:00Z"/>
          <w:rFonts w:ascii="Arial" w:hAnsi="Arial" w:cs="Arial"/>
          <w:b/>
          <w:vanish/>
          <w:lang w:val="en-GB" w:eastAsia="en-GB"/>
        </w:rPr>
      </w:pPr>
    </w:p>
    <w:p w14:paraId="77E355B9"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3" w:author="u417037" w:date="2017-03-07T11:50:00Z"/>
          <w:rFonts w:ascii="Arial" w:hAnsi="Arial" w:cs="Arial"/>
          <w:b/>
          <w:vanish/>
          <w:lang w:val="en-GB" w:eastAsia="en-GB"/>
        </w:rPr>
      </w:pPr>
    </w:p>
    <w:p w14:paraId="675C8008"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4" w:author="u417037" w:date="2017-03-07T11:50:00Z"/>
          <w:rFonts w:ascii="Arial" w:hAnsi="Arial" w:cs="Arial"/>
          <w:b/>
          <w:vanish/>
          <w:lang w:val="en-GB" w:eastAsia="en-GB"/>
        </w:rPr>
      </w:pPr>
    </w:p>
    <w:p w14:paraId="62A8AD6A"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5" w:author="u417037" w:date="2017-03-07T11:50:00Z"/>
          <w:rFonts w:ascii="Arial" w:hAnsi="Arial" w:cs="Arial"/>
          <w:b/>
          <w:vanish/>
          <w:lang w:val="en-GB" w:eastAsia="en-GB"/>
        </w:rPr>
      </w:pPr>
    </w:p>
    <w:p w14:paraId="7C1194AB"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6" w:author="u417037" w:date="2017-03-07T11:50:00Z"/>
          <w:rFonts w:ascii="Arial" w:hAnsi="Arial" w:cs="Arial"/>
          <w:b/>
          <w:vanish/>
          <w:lang w:val="en-GB" w:eastAsia="en-GB"/>
        </w:rPr>
      </w:pPr>
    </w:p>
    <w:p w14:paraId="49816A2B"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7" w:author="u417037" w:date="2017-03-07T11:50:00Z"/>
          <w:rFonts w:ascii="Arial" w:hAnsi="Arial" w:cs="Arial"/>
          <w:b/>
          <w:vanish/>
          <w:lang w:val="en-GB" w:eastAsia="en-GB"/>
        </w:rPr>
      </w:pPr>
    </w:p>
    <w:p w14:paraId="04D2CBD1"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8" w:author="u417037" w:date="2017-03-07T11:50:00Z"/>
          <w:rFonts w:ascii="Arial" w:hAnsi="Arial" w:cs="Arial"/>
          <w:b/>
          <w:vanish/>
          <w:lang w:val="en-GB" w:eastAsia="en-GB"/>
        </w:rPr>
      </w:pPr>
    </w:p>
    <w:p w14:paraId="25E1BC63"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69" w:author="u417037" w:date="2017-03-07T11:50:00Z"/>
          <w:rFonts w:ascii="Arial" w:hAnsi="Arial" w:cs="Arial"/>
          <w:b/>
          <w:vanish/>
          <w:lang w:val="en-GB" w:eastAsia="en-GB"/>
        </w:rPr>
      </w:pPr>
    </w:p>
    <w:p w14:paraId="6004E2ED"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70" w:author="u417037" w:date="2017-03-07T11:50:00Z"/>
          <w:rFonts w:ascii="Arial" w:hAnsi="Arial" w:cs="Arial"/>
          <w:b/>
          <w:vanish/>
          <w:lang w:val="en-GB" w:eastAsia="en-GB"/>
        </w:rPr>
      </w:pPr>
    </w:p>
    <w:p w14:paraId="36828A72" w14:textId="77777777" w:rsidR="001B02DC" w:rsidRPr="0013705D" w:rsidRDefault="001B02DC" w:rsidP="001B02DC">
      <w:pPr>
        <w:pStyle w:val="ListParagraph"/>
        <w:numPr>
          <w:ilvl w:val="0"/>
          <w:numId w:val="43"/>
        </w:numPr>
        <w:tabs>
          <w:tab w:val="left" w:pos="709"/>
          <w:tab w:val="left" w:pos="1418"/>
          <w:tab w:val="left" w:pos="2126"/>
          <w:tab w:val="left" w:pos="2835"/>
          <w:tab w:val="left" w:pos="3544"/>
          <w:tab w:val="left" w:pos="4253"/>
          <w:tab w:val="left" w:pos="4961"/>
          <w:tab w:val="left" w:pos="5670"/>
        </w:tabs>
        <w:spacing w:after="120"/>
        <w:ind w:hanging="11"/>
        <w:rPr>
          <w:ins w:id="71" w:author="u417037" w:date="2017-03-07T11:50:00Z"/>
          <w:rFonts w:ascii="Arial" w:hAnsi="Arial" w:cs="Arial"/>
          <w:b/>
          <w:vanish/>
          <w:lang w:val="en-GB" w:eastAsia="en-GB"/>
        </w:rPr>
      </w:pPr>
    </w:p>
    <w:p w14:paraId="490603EA" w14:textId="77777777" w:rsidR="001B02DC"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lastRenderedPageBreak/>
        <w:t xml:space="preserve">The </w:t>
      </w:r>
      <w:r>
        <w:rPr>
          <w:rFonts w:ascii="Arial" w:hAnsi="Arial" w:cs="Arial"/>
          <w:b/>
          <w:szCs w:val="24"/>
        </w:rPr>
        <w:t>Tenant</w:t>
      </w:r>
      <w:r w:rsidRPr="00C61EAB">
        <w:rPr>
          <w:rFonts w:ascii="Arial" w:hAnsi="Arial" w:cs="Arial"/>
          <w:b/>
          <w:szCs w:val="24"/>
        </w:rPr>
        <w:t xml:space="preserve"> is in rent arrears. (This ground is mandatory if, for three or more months, the </w:t>
      </w:r>
      <w:r>
        <w:rPr>
          <w:rFonts w:ascii="Arial" w:hAnsi="Arial" w:cs="Arial"/>
          <w:b/>
          <w:szCs w:val="24"/>
        </w:rPr>
        <w:t>T</w:t>
      </w:r>
      <w:r w:rsidRPr="00C61EAB">
        <w:rPr>
          <w:rFonts w:ascii="Arial" w:hAnsi="Arial" w:cs="Arial"/>
          <w:b/>
          <w:szCs w:val="24"/>
        </w:rPr>
        <w:t xml:space="preserve">enant has been continuously in arrears of rent and on the day the Tribunal considers the case, the arrears </w:t>
      </w:r>
      <w:r>
        <w:rPr>
          <w:rFonts w:ascii="Arial" w:hAnsi="Arial" w:cs="Arial"/>
          <w:b/>
          <w:szCs w:val="24"/>
        </w:rPr>
        <w:t>are</w:t>
      </w:r>
      <w:r w:rsidRPr="00C61EAB">
        <w:rPr>
          <w:rFonts w:ascii="Arial" w:hAnsi="Arial" w:cs="Arial"/>
          <w:b/>
          <w:szCs w:val="24"/>
        </w:rPr>
        <w:t xml:space="preserve"> at least one month’s rent.  The Tribunal must also be satisfied that the arrears</w:t>
      </w:r>
      <w:r>
        <w:rPr>
          <w:rFonts w:ascii="Arial" w:hAnsi="Arial" w:cs="Arial"/>
          <w:b/>
          <w:szCs w:val="24"/>
        </w:rPr>
        <w:t xml:space="preserve"> are</w:t>
      </w:r>
      <w:r w:rsidRPr="00C61EAB">
        <w:rPr>
          <w:rFonts w:ascii="Arial" w:hAnsi="Arial" w:cs="Arial"/>
          <w:b/>
          <w:szCs w:val="24"/>
        </w:rPr>
        <w:t xml:space="preserve"> not due to a delay or </w:t>
      </w:r>
      <w:r>
        <w:rPr>
          <w:rFonts w:ascii="Arial" w:hAnsi="Arial" w:cs="Arial"/>
          <w:b/>
          <w:szCs w:val="24"/>
        </w:rPr>
        <w:tab/>
      </w:r>
      <w:r w:rsidRPr="00C61EAB">
        <w:rPr>
          <w:rFonts w:ascii="Arial" w:hAnsi="Arial" w:cs="Arial"/>
          <w:b/>
          <w:szCs w:val="24"/>
        </w:rPr>
        <w:t xml:space="preserve">failure in the payment of a relevant benefit. </w:t>
      </w:r>
      <w:r>
        <w:rPr>
          <w:rFonts w:ascii="Arial" w:hAnsi="Arial" w:cs="Arial"/>
          <w:b/>
          <w:szCs w:val="24"/>
        </w:rPr>
        <w:t xml:space="preserve"> </w:t>
      </w:r>
      <w:r w:rsidRPr="00C61EAB">
        <w:rPr>
          <w:rFonts w:ascii="Arial" w:hAnsi="Arial" w:cs="Arial"/>
          <w:b/>
          <w:szCs w:val="24"/>
        </w:rPr>
        <w:t>This ground is</w:t>
      </w:r>
      <w:r>
        <w:rPr>
          <w:rFonts w:ascii="Arial" w:hAnsi="Arial" w:cs="Arial"/>
          <w:b/>
          <w:szCs w:val="24"/>
        </w:rPr>
        <w:t xml:space="preserve"> </w:t>
      </w:r>
      <w:r w:rsidRPr="00C61EAB">
        <w:rPr>
          <w:rFonts w:ascii="Arial" w:hAnsi="Arial" w:cs="Arial"/>
          <w:b/>
          <w:szCs w:val="24"/>
        </w:rPr>
        <w:t>discret</w:t>
      </w:r>
      <w:r>
        <w:rPr>
          <w:rFonts w:ascii="Arial" w:hAnsi="Arial" w:cs="Arial"/>
          <w:b/>
          <w:szCs w:val="24"/>
        </w:rPr>
        <w:t>ionary if the T</w:t>
      </w:r>
      <w:r w:rsidRPr="00C61EAB">
        <w:rPr>
          <w:rFonts w:ascii="Arial" w:hAnsi="Arial" w:cs="Arial"/>
          <w:b/>
          <w:szCs w:val="24"/>
        </w:rPr>
        <w:t>enant has been in arrears of rent for three or more months, and on the first day the Tribunal considers the case,</w:t>
      </w:r>
      <w:r>
        <w:rPr>
          <w:rFonts w:ascii="Arial" w:hAnsi="Arial" w:cs="Arial"/>
          <w:b/>
          <w:szCs w:val="24"/>
        </w:rPr>
        <w:t xml:space="preserve"> </w:t>
      </w:r>
      <w:r w:rsidRPr="00C61EAB">
        <w:rPr>
          <w:rFonts w:ascii="Arial" w:hAnsi="Arial" w:cs="Arial"/>
          <w:b/>
          <w:szCs w:val="24"/>
        </w:rPr>
        <w:t xml:space="preserve">the arrears are less than one month’s rent and the Tribunal </w:t>
      </w:r>
      <w:r>
        <w:rPr>
          <w:rFonts w:ascii="Arial" w:hAnsi="Arial" w:cs="Arial"/>
          <w:b/>
          <w:szCs w:val="24"/>
        </w:rPr>
        <w:t>i</w:t>
      </w:r>
      <w:r w:rsidRPr="00C61EAB">
        <w:rPr>
          <w:rFonts w:ascii="Arial" w:hAnsi="Arial" w:cs="Arial"/>
          <w:b/>
          <w:szCs w:val="24"/>
        </w:rPr>
        <w:t>s satisfied that it is reasonable on this basis to issue an eviction order.  In deciding whether it is reasonable to evict, the</w:t>
      </w:r>
      <w:r>
        <w:rPr>
          <w:rFonts w:ascii="Arial" w:hAnsi="Arial" w:cs="Arial"/>
          <w:b/>
          <w:szCs w:val="24"/>
        </w:rPr>
        <w:t xml:space="preserve"> </w:t>
      </w:r>
      <w:r w:rsidRPr="00C61EAB">
        <w:rPr>
          <w:rFonts w:ascii="Arial" w:hAnsi="Arial" w:cs="Arial"/>
          <w:b/>
          <w:szCs w:val="24"/>
        </w:rPr>
        <w:t>Tribunal</w:t>
      </w:r>
      <w:r>
        <w:rPr>
          <w:rFonts w:ascii="Arial" w:hAnsi="Arial" w:cs="Arial"/>
          <w:b/>
          <w:szCs w:val="24"/>
        </w:rPr>
        <w:t xml:space="preserve"> </w:t>
      </w:r>
      <w:r w:rsidRPr="00C61EAB">
        <w:rPr>
          <w:rFonts w:ascii="Arial" w:hAnsi="Arial" w:cs="Arial"/>
          <w:b/>
          <w:szCs w:val="24"/>
        </w:rPr>
        <w:t>will consider</w:t>
      </w:r>
      <w:r>
        <w:rPr>
          <w:rFonts w:ascii="Arial" w:hAnsi="Arial" w:cs="Arial"/>
          <w:b/>
          <w:szCs w:val="24"/>
        </w:rPr>
        <w:t xml:space="preserve"> </w:t>
      </w:r>
      <w:r w:rsidRPr="00C61EAB">
        <w:rPr>
          <w:rFonts w:ascii="Arial" w:hAnsi="Arial" w:cs="Arial"/>
          <w:b/>
          <w:szCs w:val="24"/>
        </w:rPr>
        <w:t xml:space="preserve">whether the </w:t>
      </w:r>
      <w:r>
        <w:rPr>
          <w:rFonts w:ascii="Arial" w:hAnsi="Arial" w:cs="Arial"/>
          <w:b/>
          <w:szCs w:val="24"/>
        </w:rPr>
        <w:t>Tenant</w:t>
      </w:r>
      <w:r w:rsidRPr="00C61EAB">
        <w:rPr>
          <w:rFonts w:ascii="Arial" w:hAnsi="Arial" w:cs="Arial"/>
          <w:b/>
          <w:szCs w:val="24"/>
        </w:rPr>
        <w:t xml:space="preserve"> being in arrears is due to a delay</w:t>
      </w:r>
      <w:r>
        <w:rPr>
          <w:rFonts w:ascii="Arial" w:hAnsi="Arial" w:cs="Arial"/>
          <w:b/>
          <w:szCs w:val="24"/>
        </w:rPr>
        <w:t xml:space="preserve"> </w:t>
      </w:r>
      <w:r w:rsidRPr="00C61EAB">
        <w:rPr>
          <w:rFonts w:ascii="Arial" w:hAnsi="Arial" w:cs="Arial"/>
          <w:b/>
          <w:szCs w:val="24"/>
        </w:rPr>
        <w:t>or failure in the</w:t>
      </w:r>
      <w:r>
        <w:rPr>
          <w:rFonts w:ascii="Arial" w:hAnsi="Arial" w:cs="Arial"/>
          <w:b/>
          <w:szCs w:val="24"/>
        </w:rPr>
        <w:t xml:space="preserve"> </w:t>
      </w:r>
      <w:r w:rsidRPr="00C61EAB">
        <w:rPr>
          <w:rFonts w:ascii="Arial" w:hAnsi="Arial" w:cs="Arial"/>
          <w:b/>
          <w:szCs w:val="24"/>
        </w:rPr>
        <w:t>payment of a relevant benefit.)</w:t>
      </w:r>
    </w:p>
    <w:p w14:paraId="06D1134F" w14:textId="77777777" w:rsidR="001B02DC" w:rsidRPr="00D40B0C" w:rsidRDefault="001B02DC" w:rsidP="001B02DC">
      <w:pPr>
        <w:pStyle w:val="BillADPara"/>
        <w:numPr>
          <w:ilvl w:val="0"/>
          <w:numId w:val="49"/>
        </w:numPr>
        <w:spacing w:afterLines="120" w:after="288"/>
        <w:jc w:val="left"/>
        <w:rPr>
          <w:rFonts w:ascii="Arial" w:hAnsi="Arial" w:cs="Arial"/>
          <w:b/>
          <w:szCs w:val="24"/>
        </w:rPr>
      </w:pPr>
      <w:r w:rsidRPr="00C61EAB">
        <w:rPr>
          <w:rFonts w:ascii="Arial" w:hAnsi="Arial" w:cs="Arial"/>
          <w:b/>
          <w:szCs w:val="24"/>
        </w:rPr>
        <w:t xml:space="preserve">The tenancy was granted to an employee and the </w:t>
      </w:r>
      <w:r>
        <w:rPr>
          <w:rFonts w:ascii="Arial" w:hAnsi="Arial" w:cs="Arial"/>
          <w:b/>
          <w:szCs w:val="24"/>
        </w:rPr>
        <w:t>Tenant</w:t>
      </w:r>
      <w:r w:rsidRPr="00C61EAB">
        <w:rPr>
          <w:rFonts w:ascii="Arial" w:hAnsi="Arial" w:cs="Arial"/>
          <w:b/>
          <w:szCs w:val="24"/>
        </w:rPr>
        <w:t xml:space="preserve"> is no longer</w:t>
      </w:r>
      <w:r>
        <w:rPr>
          <w:rFonts w:ascii="Arial" w:hAnsi="Arial" w:cs="Arial"/>
          <w:b/>
          <w:szCs w:val="24"/>
        </w:rPr>
        <w:t xml:space="preserve"> </w:t>
      </w:r>
      <w:r w:rsidRPr="00C61EAB">
        <w:rPr>
          <w:rFonts w:ascii="Arial" w:hAnsi="Arial" w:cs="Arial"/>
          <w:b/>
          <w:szCs w:val="24"/>
        </w:rPr>
        <w:t xml:space="preserve">an employee.  (This ground is mandatory if the application for eviction </w:t>
      </w:r>
      <w:r w:rsidRPr="00C61EAB">
        <w:rPr>
          <w:rFonts w:ascii="Arial" w:hAnsi="Arial" w:cs="Arial"/>
          <w:b/>
          <w:szCs w:val="24"/>
        </w:rPr>
        <w:tab/>
        <w:t>was made within 12 months of the tenant ceasing to be - or failing to</w:t>
      </w:r>
      <w:r>
        <w:rPr>
          <w:rFonts w:ascii="Arial" w:hAnsi="Arial" w:cs="Arial"/>
          <w:b/>
          <w:szCs w:val="24"/>
        </w:rPr>
        <w:t xml:space="preserve"> </w:t>
      </w:r>
      <w:r w:rsidRPr="00C61EAB">
        <w:rPr>
          <w:rFonts w:ascii="Arial" w:hAnsi="Arial" w:cs="Arial"/>
          <w:b/>
          <w:szCs w:val="24"/>
        </w:rPr>
        <w:t>become - an employee and discretionary if the applicati</w:t>
      </w:r>
      <w:r>
        <w:rPr>
          <w:rFonts w:ascii="Arial" w:hAnsi="Arial" w:cs="Arial"/>
          <w:b/>
          <w:szCs w:val="24"/>
        </w:rPr>
        <w:t>o</w:t>
      </w:r>
      <w:r w:rsidRPr="00C61EAB">
        <w:rPr>
          <w:rFonts w:ascii="Arial" w:hAnsi="Arial" w:cs="Arial"/>
          <w:b/>
          <w:szCs w:val="24"/>
        </w:rPr>
        <w:t>n is made after the 12 month period has elapsed.)</w:t>
      </w:r>
    </w:p>
    <w:p w14:paraId="07208C94" w14:textId="77777777" w:rsidR="008D118A" w:rsidRDefault="008D118A" w:rsidP="003B424F">
      <w:pPr>
        <w:pStyle w:val="Heading2"/>
        <w:numPr>
          <w:ilvl w:val="0"/>
          <w:numId w:val="27"/>
        </w:numPr>
        <w:rPr>
          <w:sz w:val="28"/>
          <w:szCs w:val="28"/>
        </w:rPr>
        <w:sectPr w:rsidR="008D118A" w:rsidSect="00420282">
          <w:type w:val="continuous"/>
          <w:pgSz w:w="11906" w:h="16838" w:code="9"/>
          <w:pgMar w:top="816" w:right="1440" w:bottom="709" w:left="1440" w:header="709" w:footer="431" w:gutter="0"/>
          <w:paperSrc w:first="15" w:other="15"/>
          <w:cols w:space="720"/>
          <w:docGrid w:linePitch="272"/>
        </w:sectPr>
      </w:pPr>
      <w:bookmarkStart w:id="72" w:name="_Toc480555169"/>
    </w:p>
    <w:p w14:paraId="623EE4C8" w14:textId="77777777" w:rsidR="00440423" w:rsidRDefault="00440423" w:rsidP="003B424F">
      <w:pPr>
        <w:pStyle w:val="Heading2"/>
        <w:numPr>
          <w:ilvl w:val="0"/>
          <w:numId w:val="27"/>
        </w:numPr>
        <w:rPr>
          <w:sz w:val="28"/>
          <w:szCs w:val="28"/>
        </w:rPr>
        <w:sectPr w:rsidR="00440423" w:rsidSect="00420282">
          <w:type w:val="continuous"/>
          <w:pgSz w:w="11906" w:h="16838" w:code="9"/>
          <w:pgMar w:top="816" w:right="1440" w:bottom="709" w:left="1440" w:header="709" w:footer="431" w:gutter="0"/>
          <w:paperSrc w:first="15" w:other="15"/>
          <w:cols w:space="720"/>
          <w:docGrid w:linePitch="272"/>
        </w:sectPr>
      </w:pPr>
    </w:p>
    <w:p w14:paraId="1DDE7560" w14:textId="5B944599" w:rsidR="00E544D8" w:rsidRPr="0047088F" w:rsidRDefault="00050FBF" w:rsidP="003B424F">
      <w:pPr>
        <w:pStyle w:val="Heading2"/>
        <w:numPr>
          <w:ilvl w:val="0"/>
          <w:numId w:val="27"/>
        </w:numPr>
        <w:rPr>
          <w:sz w:val="28"/>
          <w:szCs w:val="28"/>
        </w:rPr>
      </w:pPr>
      <w:r w:rsidRPr="0047088F">
        <w:rPr>
          <w:sz w:val="28"/>
          <w:szCs w:val="28"/>
        </w:rPr>
        <w:lastRenderedPageBreak/>
        <w:t>CONTENTS AND CONDITION</w:t>
      </w:r>
      <w:bookmarkEnd w:id="72"/>
      <w:r w:rsidRPr="0047088F">
        <w:rPr>
          <w:sz w:val="28"/>
          <w:szCs w:val="28"/>
        </w:rPr>
        <w:t xml:space="preserve"> </w:t>
      </w:r>
    </w:p>
    <w:p w14:paraId="06EA75A2" w14:textId="77777777" w:rsidR="00440423" w:rsidRDefault="003279CC" w:rsidP="000E70BF">
      <w:pPr>
        <w:rPr>
          <w:rFonts w:cs="Arial"/>
          <w:sz w:val="24"/>
          <w:szCs w:val="24"/>
        </w:rPr>
      </w:pPr>
      <w:r>
        <w:rPr>
          <w:rFonts w:cs="Arial"/>
          <w:sz w:val="24"/>
          <w:szCs w:val="24"/>
        </w:rPr>
        <w:fldChar w:fldCharType="begin"/>
      </w:r>
      <w:r>
        <w:rPr>
          <w:rFonts w:cs="Arial"/>
          <w:sz w:val="24"/>
          <w:szCs w:val="24"/>
        </w:rPr>
        <w:instrText xml:space="preserve"> MERGEFIELD contentsAndConditions \* MERGEFORMAT </w:instrText>
      </w:r>
      <w:r>
        <w:rPr>
          <w:rFonts w:cs="Arial"/>
          <w:sz w:val="24"/>
          <w:szCs w:val="24"/>
        </w:rPr>
        <w:fldChar w:fldCharType="separate"/>
      </w:r>
      <w:r>
        <w:rPr>
          <w:rFonts w:cs="Arial"/>
          <w:noProof/>
          <w:sz w:val="24"/>
          <w:szCs w:val="24"/>
        </w:rPr>
        <w:t>«contentsAndConditions»</w:t>
      </w:r>
      <w:r>
        <w:rPr>
          <w:rFonts w:cs="Arial"/>
          <w:sz w:val="24"/>
          <w:szCs w:val="24"/>
        </w:rPr>
        <w:fldChar w:fldCharType="end"/>
      </w:r>
    </w:p>
    <w:p w14:paraId="6BAF872A" w14:textId="77777777" w:rsidR="00440423" w:rsidRDefault="00440423" w:rsidP="000E70BF">
      <w:pPr>
        <w:rPr>
          <w:rFonts w:cs="Arial"/>
          <w:sz w:val="24"/>
          <w:szCs w:val="24"/>
        </w:rPr>
      </w:pPr>
    </w:p>
    <w:p w14:paraId="47E142C1" w14:textId="77777777" w:rsidR="00440423" w:rsidRDefault="00440423" w:rsidP="000E70BF">
      <w:pPr>
        <w:rPr>
          <w:rFonts w:cs="Arial"/>
          <w:sz w:val="24"/>
          <w:szCs w:val="24"/>
        </w:rPr>
        <w:sectPr w:rsidR="00440423" w:rsidSect="00420282">
          <w:type w:val="continuous"/>
          <w:pgSz w:w="11906" w:h="16838" w:code="9"/>
          <w:pgMar w:top="816" w:right="1440" w:bottom="709" w:left="1440" w:header="709" w:footer="431" w:gutter="0"/>
          <w:paperSrc w:first="15" w:other="15"/>
          <w:cols w:space="720"/>
          <w:docGrid w:linePitch="272"/>
        </w:sectPr>
      </w:pPr>
    </w:p>
    <w:p w14:paraId="58FE6862" w14:textId="27CAC08E" w:rsidR="00E544D8" w:rsidRPr="0047088F" w:rsidRDefault="00050FBF" w:rsidP="003B424F">
      <w:pPr>
        <w:pStyle w:val="Heading2"/>
        <w:numPr>
          <w:ilvl w:val="0"/>
          <w:numId w:val="27"/>
        </w:numPr>
        <w:rPr>
          <w:sz w:val="28"/>
          <w:szCs w:val="28"/>
        </w:rPr>
      </w:pPr>
      <w:bookmarkStart w:id="73" w:name="_Toc480555170"/>
      <w:r w:rsidRPr="0047088F">
        <w:rPr>
          <w:sz w:val="28"/>
          <w:szCs w:val="28"/>
        </w:rPr>
        <w:lastRenderedPageBreak/>
        <w:t>LOCAL AUTHORITY TAXES/CHARGES</w:t>
      </w:r>
      <w:bookmarkEnd w:id="73"/>
      <w:r w:rsidRPr="0047088F">
        <w:rPr>
          <w:sz w:val="28"/>
          <w:szCs w:val="28"/>
        </w:rPr>
        <w:t xml:space="preserve"> </w:t>
      </w:r>
    </w:p>
    <w:p w14:paraId="32F75470" w14:textId="77777777" w:rsidR="00050FBF" w:rsidRPr="00050FBF" w:rsidRDefault="00050FBF" w:rsidP="000E70BF">
      <w:pPr>
        <w:rPr>
          <w:rFonts w:cs="Arial"/>
          <w:sz w:val="28"/>
          <w:szCs w:val="28"/>
        </w:rPr>
      </w:pPr>
    </w:p>
    <w:p w14:paraId="43981CFD" w14:textId="369CF828" w:rsidR="00440423" w:rsidRDefault="00440423" w:rsidP="000E70BF">
      <w:pPr>
        <w:rPr>
          <w:rFonts w:cs="Arial"/>
          <w:sz w:val="24"/>
          <w:szCs w:val="24"/>
        </w:rPr>
      </w:pPr>
      <w:r>
        <w:rPr>
          <w:rFonts w:cs="Arial"/>
          <w:sz w:val="24"/>
          <w:szCs w:val="24"/>
        </w:rPr>
        <w:fldChar w:fldCharType="begin"/>
      </w:r>
      <w:r>
        <w:rPr>
          <w:rFonts w:cs="Arial"/>
          <w:sz w:val="24"/>
          <w:szCs w:val="24"/>
        </w:rPr>
        <w:instrText xml:space="preserve"> MERGEFIELD localAuthorityTaxesAndCharges \* MERGEFORMAT </w:instrText>
      </w:r>
      <w:r>
        <w:rPr>
          <w:rFonts w:cs="Arial"/>
          <w:sz w:val="24"/>
          <w:szCs w:val="24"/>
        </w:rPr>
        <w:fldChar w:fldCharType="separate"/>
      </w:r>
      <w:r>
        <w:rPr>
          <w:rFonts w:cs="Arial"/>
          <w:noProof/>
          <w:sz w:val="24"/>
          <w:szCs w:val="24"/>
        </w:rPr>
        <w:t>«localAuthorityTaxesAndCharges»</w:t>
      </w:r>
      <w:r>
        <w:rPr>
          <w:rFonts w:cs="Arial"/>
          <w:sz w:val="24"/>
          <w:szCs w:val="24"/>
        </w:rPr>
        <w:fldChar w:fldCharType="end"/>
      </w:r>
    </w:p>
    <w:p w14:paraId="3EE8DEB0" w14:textId="77777777" w:rsidR="00440423" w:rsidRDefault="00440423" w:rsidP="000E70BF">
      <w:pPr>
        <w:rPr>
          <w:rFonts w:cs="Arial"/>
          <w:b/>
          <w:sz w:val="24"/>
          <w:szCs w:val="24"/>
        </w:rPr>
      </w:pPr>
    </w:p>
    <w:p w14:paraId="3D9CEBDA" w14:textId="77777777" w:rsidR="00440423" w:rsidRDefault="00440423" w:rsidP="000E70BF">
      <w:pPr>
        <w:rPr>
          <w:rFonts w:cs="Arial"/>
          <w:b/>
          <w:sz w:val="24"/>
          <w:szCs w:val="24"/>
        </w:rPr>
        <w:sectPr w:rsidR="00440423" w:rsidSect="00420282">
          <w:type w:val="continuous"/>
          <w:pgSz w:w="11906" w:h="16838" w:code="9"/>
          <w:pgMar w:top="816" w:right="1440" w:bottom="709" w:left="1440" w:header="709" w:footer="431" w:gutter="0"/>
          <w:paperSrc w:first="15" w:other="15"/>
          <w:cols w:space="720"/>
          <w:docGrid w:linePitch="272"/>
        </w:sectPr>
      </w:pPr>
    </w:p>
    <w:p w14:paraId="45C3E9B6" w14:textId="30FBB694" w:rsidR="00050FBF" w:rsidRDefault="00050FBF" w:rsidP="000E70BF">
      <w:pPr>
        <w:rPr>
          <w:rFonts w:cs="Arial"/>
          <w:b/>
          <w:sz w:val="24"/>
          <w:szCs w:val="24"/>
        </w:rPr>
      </w:pPr>
    </w:p>
    <w:p w14:paraId="07E9CAF4" w14:textId="77777777" w:rsidR="00E544D8" w:rsidRPr="0047088F" w:rsidRDefault="00050FBF" w:rsidP="003B424F">
      <w:pPr>
        <w:pStyle w:val="Heading2"/>
        <w:numPr>
          <w:ilvl w:val="0"/>
          <w:numId w:val="27"/>
        </w:numPr>
        <w:rPr>
          <w:sz w:val="28"/>
          <w:szCs w:val="28"/>
        </w:rPr>
      </w:pPr>
      <w:bookmarkStart w:id="74" w:name="_Toc480555171"/>
      <w:r w:rsidRPr="0047088F">
        <w:rPr>
          <w:sz w:val="28"/>
          <w:szCs w:val="28"/>
        </w:rPr>
        <w:t>UTILITIES</w:t>
      </w:r>
      <w:bookmarkEnd w:id="74"/>
      <w:r w:rsidRPr="0047088F">
        <w:rPr>
          <w:sz w:val="28"/>
          <w:szCs w:val="28"/>
        </w:rPr>
        <w:t xml:space="preserve"> </w:t>
      </w:r>
    </w:p>
    <w:p w14:paraId="2F1BB255" w14:textId="77777777" w:rsidR="00050FBF" w:rsidRPr="00050FBF" w:rsidRDefault="00050FBF" w:rsidP="000E70BF">
      <w:pPr>
        <w:rPr>
          <w:rFonts w:cs="Arial"/>
          <w:sz w:val="28"/>
          <w:szCs w:val="28"/>
        </w:rPr>
      </w:pPr>
    </w:p>
    <w:p w14:paraId="5495297D" w14:textId="40734E5E" w:rsidR="00147D6C" w:rsidRPr="000E70BF" w:rsidRDefault="00E544D8" w:rsidP="000E70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undertakes to ensure that the accounts for the supply to the </w:t>
      </w:r>
      <w:r w:rsidR="0079015A">
        <w:rPr>
          <w:rFonts w:cs="Arial"/>
          <w:sz w:val="24"/>
          <w:szCs w:val="24"/>
        </w:rPr>
        <w:t>L</w:t>
      </w:r>
      <w:r w:rsidR="0079015A" w:rsidRPr="000E70BF">
        <w:rPr>
          <w:rFonts w:cs="Arial"/>
          <w:sz w:val="24"/>
          <w:szCs w:val="24"/>
        </w:rPr>
        <w:t xml:space="preserve">et </w:t>
      </w:r>
      <w:r w:rsidR="0079015A">
        <w:rPr>
          <w:rFonts w:cs="Arial"/>
          <w:sz w:val="24"/>
          <w:szCs w:val="24"/>
        </w:rPr>
        <w:t>P</w:t>
      </w:r>
      <w:r w:rsidR="0079015A" w:rsidRPr="000E70BF">
        <w:rPr>
          <w:rFonts w:cs="Arial"/>
          <w:sz w:val="24"/>
          <w:szCs w:val="24"/>
        </w:rPr>
        <w:t xml:space="preserve">roperty </w:t>
      </w:r>
      <w:r w:rsidRPr="000E70BF">
        <w:rPr>
          <w:rFonts w:cs="Arial"/>
          <w:sz w:val="24"/>
          <w:szCs w:val="24"/>
        </w:rPr>
        <w:t xml:space="preserve">of </w:t>
      </w:r>
      <w:r w:rsidR="00EC1329">
        <w:rPr>
          <w:rFonts w:cs="Arial"/>
          <w:sz w:val="24"/>
          <w:szCs w:val="24"/>
        </w:rPr>
        <w:fldChar w:fldCharType="begin"/>
      </w:r>
      <w:r w:rsidR="00EC1329">
        <w:rPr>
          <w:rFonts w:cs="Arial"/>
          <w:sz w:val="24"/>
          <w:szCs w:val="24"/>
        </w:rPr>
        <w:instrText xml:space="preserve"> MERGEFIELD tenantUtilitiesResponsibility \* MERGEFORMAT </w:instrText>
      </w:r>
      <w:r w:rsidR="00EC1329">
        <w:rPr>
          <w:rFonts w:cs="Arial"/>
          <w:sz w:val="24"/>
          <w:szCs w:val="24"/>
        </w:rPr>
        <w:fldChar w:fldCharType="separate"/>
      </w:r>
      <w:r w:rsidR="00EC1329">
        <w:rPr>
          <w:rFonts w:cs="Arial"/>
          <w:noProof/>
          <w:sz w:val="24"/>
          <w:szCs w:val="24"/>
        </w:rPr>
        <w:t>«tenantUtilitiesResponsibility»</w:t>
      </w:r>
      <w:r w:rsidR="00EC1329">
        <w:rPr>
          <w:rFonts w:cs="Arial"/>
          <w:sz w:val="24"/>
          <w:szCs w:val="24"/>
        </w:rPr>
        <w:fldChar w:fldCharType="end"/>
      </w:r>
      <w:r w:rsidRPr="000E70BF">
        <w:rPr>
          <w:rFonts w:cs="Arial"/>
          <w:sz w:val="24"/>
          <w:szCs w:val="24"/>
        </w:rPr>
        <w:t xml:space="preserve"> are entered in his </w:t>
      </w:r>
      <w:r w:rsidR="008E4143" w:rsidRPr="000E70BF">
        <w:rPr>
          <w:rFonts w:cs="Arial"/>
          <w:sz w:val="24"/>
          <w:szCs w:val="24"/>
        </w:rPr>
        <w:t xml:space="preserve">or her </w:t>
      </w:r>
      <w:r w:rsidRPr="000E70BF">
        <w:rPr>
          <w:rFonts w:cs="Arial"/>
          <w:sz w:val="24"/>
          <w:szCs w:val="24"/>
        </w:rPr>
        <w:t xml:space="preserve">name with the relevant supplier. The </w:t>
      </w:r>
      <w:r w:rsidR="005C6938" w:rsidRPr="000E70BF">
        <w:rPr>
          <w:rFonts w:cs="Arial"/>
          <w:sz w:val="24"/>
          <w:szCs w:val="24"/>
        </w:rPr>
        <w:t>Tenant</w:t>
      </w:r>
      <w:r w:rsidRPr="000E70BF">
        <w:rPr>
          <w:rFonts w:cs="Arial"/>
          <w:sz w:val="24"/>
          <w:szCs w:val="24"/>
        </w:rPr>
        <w:t xml:space="preserve"> agrees to pay promptly all sums that become due for </w:t>
      </w:r>
      <w:r w:rsidR="004F15D3" w:rsidRPr="000E70BF">
        <w:rPr>
          <w:rFonts w:cs="Arial"/>
          <w:sz w:val="24"/>
          <w:szCs w:val="24"/>
        </w:rPr>
        <w:t>these supplies</w:t>
      </w:r>
      <w:r w:rsidRPr="000E70BF">
        <w:rPr>
          <w:rFonts w:cs="Arial"/>
          <w:sz w:val="24"/>
          <w:szCs w:val="24"/>
        </w:rPr>
        <w:t xml:space="preserve"> relative to the period of the tenancy. </w:t>
      </w:r>
    </w:p>
    <w:p w14:paraId="79658C9A" w14:textId="77777777" w:rsidR="00147D6C" w:rsidRPr="000E70BF" w:rsidRDefault="00147D6C" w:rsidP="000E70BF">
      <w:pPr>
        <w:rPr>
          <w:rFonts w:cs="Arial"/>
          <w:sz w:val="24"/>
          <w:szCs w:val="24"/>
        </w:rPr>
      </w:pPr>
    </w:p>
    <w:p w14:paraId="47CFFB3D" w14:textId="77777777" w:rsidR="00FD4992" w:rsidRDefault="00E544D8" w:rsidP="00050FBF">
      <w:pPr>
        <w:rPr>
          <w:rFonts w:cs="Arial"/>
          <w:sz w:val="24"/>
          <w:szCs w:val="24"/>
        </w:rPr>
      </w:pPr>
      <w:r w:rsidRPr="000E70BF">
        <w:rPr>
          <w:rFonts w:cs="Arial"/>
          <w:sz w:val="24"/>
          <w:szCs w:val="24"/>
        </w:rPr>
        <w:t xml:space="preserve">The </w:t>
      </w:r>
      <w:r w:rsidR="005C6938" w:rsidRPr="000E70BF">
        <w:rPr>
          <w:rFonts w:cs="Arial"/>
          <w:sz w:val="24"/>
          <w:szCs w:val="24"/>
        </w:rPr>
        <w:t>Tenant</w:t>
      </w:r>
      <w:r w:rsidRPr="000E70BF">
        <w:rPr>
          <w:rFonts w:cs="Arial"/>
          <w:sz w:val="24"/>
          <w:szCs w:val="24"/>
        </w:rPr>
        <w:t xml:space="preserve"> agrees to make the necessary arrangements with the suppliers to settle all</w:t>
      </w:r>
      <w:r w:rsidR="004B5F79">
        <w:rPr>
          <w:rFonts w:cs="Arial"/>
          <w:sz w:val="24"/>
          <w:szCs w:val="24"/>
        </w:rPr>
        <w:t xml:space="preserve"> accounts for these services at the end of the tenancy</w:t>
      </w:r>
      <w:r w:rsidRPr="000E70BF">
        <w:rPr>
          <w:rFonts w:cs="Arial"/>
          <w:sz w:val="24"/>
          <w:szCs w:val="24"/>
        </w:rPr>
        <w:t>.</w:t>
      </w:r>
      <w:r w:rsidR="00FD4992">
        <w:rPr>
          <w:rFonts w:cs="Arial"/>
          <w:sz w:val="24"/>
          <w:szCs w:val="24"/>
        </w:rPr>
        <w:t xml:space="preserve"> </w:t>
      </w:r>
    </w:p>
    <w:p w14:paraId="10E6206A" w14:textId="77777777" w:rsidR="00FD4992" w:rsidRDefault="00FD4992" w:rsidP="00050FBF">
      <w:pPr>
        <w:rPr>
          <w:rFonts w:cs="Arial"/>
          <w:sz w:val="24"/>
          <w:szCs w:val="24"/>
        </w:rPr>
      </w:pPr>
    </w:p>
    <w:p w14:paraId="67764066" w14:textId="77777777" w:rsidR="00923424" w:rsidRPr="00923424" w:rsidRDefault="00FD4992" w:rsidP="00923424">
      <w:pPr>
        <w:rPr>
          <w:rFonts w:cs="Arial"/>
          <w:sz w:val="24"/>
          <w:szCs w:val="24"/>
        </w:rPr>
      </w:pPr>
      <w:r w:rsidRPr="00923424">
        <w:rPr>
          <w:rFonts w:cs="Arial"/>
          <w:sz w:val="24"/>
          <w:szCs w:val="24"/>
        </w:rPr>
        <w:t xml:space="preserve">If there are any sums outstanding at the end of the tenancy incurred by the </w:t>
      </w:r>
      <w:r w:rsidR="00371A76">
        <w:rPr>
          <w:rFonts w:cs="Arial"/>
          <w:sz w:val="24"/>
          <w:szCs w:val="24"/>
        </w:rPr>
        <w:t>T</w:t>
      </w:r>
      <w:r w:rsidRPr="00923424">
        <w:rPr>
          <w:rFonts w:cs="Arial"/>
          <w:sz w:val="24"/>
          <w:szCs w:val="24"/>
        </w:rPr>
        <w:t xml:space="preserve">enant, </w:t>
      </w:r>
      <w:r w:rsidR="00923424" w:rsidRPr="00371A76">
        <w:rPr>
          <w:rFonts w:cs="Arial"/>
          <w:sz w:val="24"/>
          <w:szCs w:val="24"/>
        </w:rPr>
        <w:t>the Landlord</w:t>
      </w:r>
      <w:r w:rsidR="002248FD">
        <w:rPr>
          <w:rFonts w:cs="Arial"/>
          <w:sz w:val="24"/>
          <w:szCs w:val="24"/>
        </w:rPr>
        <w:t xml:space="preserve"> </w:t>
      </w:r>
      <w:r w:rsidR="00923424" w:rsidRPr="002248FD">
        <w:rPr>
          <w:rFonts w:cs="Arial"/>
          <w:sz w:val="24"/>
          <w:szCs w:val="24"/>
        </w:rPr>
        <w:t xml:space="preserve">can apply </w:t>
      </w:r>
      <w:r w:rsidR="00442CA0">
        <w:rPr>
          <w:rFonts w:cs="Arial"/>
          <w:sz w:val="24"/>
          <w:szCs w:val="24"/>
        </w:rPr>
        <w:t xml:space="preserve">to the relevant tenancy deposit scheme </w:t>
      </w:r>
      <w:r w:rsidR="00923424" w:rsidRPr="000B2B2E">
        <w:rPr>
          <w:rFonts w:cs="Arial"/>
          <w:sz w:val="24"/>
          <w:szCs w:val="24"/>
        </w:rPr>
        <w:t>for these</w:t>
      </w:r>
      <w:r w:rsidR="00923424" w:rsidRPr="00923424">
        <w:rPr>
          <w:rFonts w:cs="Arial"/>
          <w:sz w:val="24"/>
          <w:szCs w:val="24"/>
        </w:rPr>
        <w:t xml:space="preserve"> </w:t>
      </w:r>
      <w:r w:rsidR="00923424">
        <w:rPr>
          <w:rFonts w:cs="Arial"/>
          <w:sz w:val="24"/>
          <w:szCs w:val="24"/>
        </w:rPr>
        <w:t xml:space="preserve">costs </w:t>
      </w:r>
      <w:r w:rsidR="00923424" w:rsidRPr="00923424">
        <w:rPr>
          <w:rFonts w:cs="Arial"/>
          <w:sz w:val="24"/>
          <w:szCs w:val="24"/>
        </w:rPr>
        <w:t xml:space="preserve">to </w:t>
      </w:r>
      <w:r w:rsidR="00923424" w:rsidRPr="00923424">
        <w:rPr>
          <w:rStyle w:val="CommentReference"/>
        </w:rPr>
        <w:annotationRef/>
      </w:r>
      <w:r w:rsidR="00923424" w:rsidRPr="00923424">
        <w:rPr>
          <w:rFonts w:cs="Arial"/>
          <w:sz w:val="24"/>
          <w:szCs w:val="24"/>
        </w:rPr>
        <w:t>be deducted from any deposit paid by the Tenant.</w:t>
      </w:r>
      <w:r w:rsidR="00067B51">
        <w:rPr>
          <w:rFonts w:cs="Arial"/>
          <w:sz w:val="24"/>
          <w:szCs w:val="24"/>
        </w:rPr>
        <w:t xml:space="preserve"> If the costs involved are greater than the amount held by the tenancy deposit scheme, the Tenant will remain liable for these costs, and </w:t>
      </w:r>
      <w:r w:rsidR="005753B7">
        <w:rPr>
          <w:rFonts w:cs="Arial"/>
          <w:sz w:val="24"/>
          <w:szCs w:val="24"/>
        </w:rPr>
        <w:t>the Landlord may take action t</w:t>
      </w:r>
      <w:r w:rsidR="00067B51">
        <w:rPr>
          <w:rFonts w:cs="Arial"/>
          <w:sz w:val="24"/>
          <w:szCs w:val="24"/>
        </w:rPr>
        <w:t>o recover these costs from the Tenant.</w:t>
      </w:r>
    </w:p>
    <w:p w14:paraId="3E91643E" w14:textId="77777777" w:rsidR="00050FBF" w:rsidRPr="00050FBF" w:rsidRDefault="00050FBF" w:rsidP="000E70BF">
      <w:pPr>
        <w:rPr>
          <w:rFonts w:cs="Arial"/>
          <w:sz w:val="28"/>
          <w:szCs w:val="28"/>
        </w:rPr>
      </w:pPr>
    </w:p>
    <w:p w14:paraId="6ABF7A88" w14:textId="77777777" w:rsidR="00050FBF" w:rsidRDefault="005C6938" w:rsidP="00050FBF">
      <w:pPr>
        <w:rPr>
          <w:rFonts w:cs="Arial"/>
          <w:sz w:val="24"/>
          <w:szCs w:val="24"/>
        </w:rPr>
      </w:pPr>
      <w:r w:rsidRPr="00050FBF">
        <w:rPr>
          <w:rFonts w:cs="Arial"/>
          <w:sz w:val="24"/>
          <w:szCs w:val="24"/>
        </w:rPr>
        <w:t xml:space="preserve">The Tenant </w:t>
      </w:r>
      <w:r w:rsidR="00050FBF" w:rsidRPr="00050FBF">
        <w:rPr>
          <w:rFonts w:cs="Arial"/>
          <w:sz w:val="24"/>
          <w:szCs w:val="24"/>
        </w:rPr>
        <w:t xml:space="preserve">has the right to </w:t>
      </w:r>
      <w:r w:rsidRPr="00050FBF">
        <w:rPr>
          <w:rFonts w:cs="Arial"/>
          <w:sz w:val="24"/>
          <w:szCs w:val="24"/>
        </w:rPr>
        <w:t xml:space="preserve">change supplier </w:t>
      </w:r>
      <w:r w:rsidR="00050FBF" w:rsidRPr="00050FBF">
        <w:rPr>
          <w:rFonts w:cs="Arial"/>
          <w:sz w:val="24"/>
          <w:szCs w:val="24"/>
        </w:rPr>
        <w:t xml:space="preserve">if he or she pays the energy supplier directly for gas or electricity. This includes if </w:t>
      </w:r>
      <w:r w:rsidR="00050FBF">
        <w:rPr>
          <w:rFonts w:cs="Arial"/>
          <w:sz w:val="24"/>
          <w:szCs w:val="24"/>
        </w:rPr>
        <w:t xml:space="preserve">the Tenant </w:t>
      </w:r>
      <w:r w:rsidR="00050FBF" w:rsidRPr="00050FBF">
        <w:rPr>
          <w:rFonts w:cs="Arial"/>
          <w:sz w:val="24"/>
          <w:szCs w:val="24"/>
        </w:rPr>
        <w:t>ha</w:t>
      </w:r>
      <w:r w:rsidR="00050FBF">
        <w:rPr>
          <w:rFonts w:cs="Arial"/>
          <w:sz w:val="24"/>
          <w:szCs w:val="24"/>
        </w:rPr>
        <w:t>s</w:t>
      </w:r>
      <w:r w:rsidR="00050FBF" w:rsidRPr="00050FBF">
        <w:rPr>
          <w:rFonts w:cs="Arial"/>
          <w:sz w:val="24"/>
          <w:szCs w:val="24"/>
        </w:rPr>
        <w:t xml:space="preserve"> a prepayment meter.</w:t>
      </w:r>
      <w:r w:rsidR="002F40E7">
        <w:rPr>
          <w:rFonts w:cs="Arial"/>
          <w:sz w:val="24"/>
          <w:szCs w:val="24"/>
        </w:rPr>
        <w:t xml:space="preserve"> The Tenant agrees to inform the Landlord if they choose to change the utilities supplier, and to provide the Landlord with details of the new supplier.</w:t>
      </w:r>
    </w:p>
    <w:p w14:paraId="4ECCB5B5" w14:textId="77777777" w:rsidR="00FD4992" w:rsidRDefault="00FD4992" w:rsidP="00050FBF">
      <w:pPr>
        <w:rPr>
          <w:rFonts w:cs="Arial"/>
          <w:sz w:val="24"/>
          <w:szCs w:val="24"/>
        </w:rPr>
      </w:pPr>
    </w:p>
    <w:p w14:paraId="1E63B5BA" w14:textId="77777777" w:rsidR="00FD4992" w:rsidRDefault="00FD4992" w:rsidP="00050FBF">
      <w:pPr>
        <w:rPr>
          <w:rFonts w:cs="Arial"/>
          <w:sz w:val="24"/>
          <w:szCs w:val="24"/>
        </w:rPr>
      </w:pPr>
      <w:r>
        <w:rPr>
          <w:rFonts w:cs="Arial"/>
          <w:sz w:val="24"/>
          <w:szCs w:val="24"/>
        </w:rPr>
        <w:t xml:space="preserve">If the Tenant allows the meter to be changed </w:t>
      </w:r>
      <w:r w:rsidR="002248FD">
        <w:rPr>
          <w:rFonts w:cs="Arial"/>
          <w:sz w:val="24"/>
          <w:szCs w:val="24"/>
        </w:rPr>
        <w:t xml:space="preserve">from or </w:t>
      </w:r>
      <w:r>
        <w:rPr>
          <w:rFonts w:cs="Arial"/>
          <w:sz w:val="24"/>
          <w:szCs w:val="24"/>
        </w:rPr>
        <w:t>to a pre-payment meter during the tenancy, the Tenant is responsible for the</w:t>
      </w:r>
      <w:r w:rsidR="00B31C85">
        <w:rPr>
          <w:rFonts w:cs="Arial"/>
          <w:sz w:val="24"/>
          <w:szCs w:val="24"/>
        </w:rPr>
        <w:t xml:space="preserve"> reasonable</w:t>
      </w:r>
      <w:r>
        <w:rPr>
          <w:rFonts w:cs="Arial"/>
          <w:sz w:val="24"/>
          <w:szCs w:val="24"/>
        </w:rPr>
        <w:t xml:space="preserve"> cost of changing the meter back over at the end of the tenancy</w:t>
      </w:r>
      <w:r w:rsidR="00EC4012">
        <w:rPr>
          <w:rFonts w:cs="Arial"/>
          <w:sz w:val="24"/>
          <w:szCs w:val="24"/>
        </w:rPr>
        <w:t>, unless the Landlord wishes it to remain</w:t>
      </w:r>
      <w:r>
        <w:rPr>
          <w:rFonts w:cs="Arial"/>
          <w:sz w:val="24"/>
          <w:szCs w:val="24"/>
        </w:rPr>
        <w:t>.</w:t>
      </w:r>
    </w:p>
    <w:p w14:paraId="723F534B" w14:textId="77777777" w:rsidR="00050FBF" w:rsidRPr="00050FBF" w:rsidRDefault="00050FBF" w:rsidP="000E70BF">
      <w:pPr>
        <w:rPr>
          <w:rFonts w:cs="Arial"/>
          <w:sz w:val="28"/>
          <w:szCs w:val="28"/>
        </w:rPr>
      </w:pPr>
    </w:p>
    <w:p w14:paraId="1954F886" w14:textId="77777777" w:rsidR="00906521" w:rsidRDefault="00906521" w:rsidP="003B424F">
      <w:pPr>
        <w:pStyle w:val="Heading2"/>
        <w:numPr>
          <w:ilvl w:val="0"/>
          <w:numId w:val="27"/>
        </w:numPr>
        <w:rPr>
          <w:sz w:val="28"/>
          <w:szCs w:val="28"/>
        </w:rPr>
        <w:sectPr w:rsidR="00906521" w:rsidSect="00420282">
          <w:type w:val="continuous"/>
          <w:pgSz w:w="11906" w:h="16838" w:code="9"/>
          <w:pgMar w:top="816" w:right="1440" w:bottom="709" w:left="1440" w:header="709" w:footer="431" w:gutter="0"/>
          <w:paperSrc w:first="15" w:other="15"/>
          <w:cols w:space="720"/>
          <w:docGrid w:linePitch="272"/>
        </w:sectPr>
      </w:pPr>
      <w:bookmarkStart w:id="75" w:name="_Toc480555172"/>
    </w:p>
    <w:p w14:paraId="026B6354" w14:textId="75F028AA" w:rsidR="00E544D8" w:rsidRPr="0047088F" w:rsidRDefault="008E44B5" w:rsidP="003B424F">
      <w:pPr>
        <w:pStyle w:val="Heading2"/>
        <w:numPr>
          <w:ilvl w:val="0"/>
          <w:numId w:val="27"/>
        </w:numPr>
        <w:rPr>
          <w:sz w:val="28"/>
          <w:szCs w:val="28"/>
        </w:rPr>
      </w:pPr>
      <w:r w:rsidRPr="0047088F">
        <w:rPr>
          <w:sz w:val="28"/>
          <w:szCs w:val="28"/>
        </w:rPr>
        <w:lastRenderedPageBreak/>
        <w:t>ALTERATIONS</w:t>
      </w:r>
      <w:bookmarkEnd w:id="75"/>
      <w:r w:rsidRPr="0047088F">
        <w:rPr>
          <w:sz w:val="28"/>
          <w:szCs w:val="28"/>
        </w:rPr>
        <w:t xml:space="preserve"> </w:t>
      </w:r>
    </w:p>
    <w:p w14:paraId="46106DE2" w14:textId="1EDECB49" w:rsidR="00A65982" w:rsidRDefault="00906521" w:rsidP="000E70BF">
      <w:pPr>
        <w:rPr>
          <w:rFonts w:cs="Arial"/>
          <w:sz w:val="24"/>
          <w:szCs w:val="24"/>
        </w:rPr>
      </w:pPr>
      <w:r>
        <w:rPr>
          <w:rFonts w:cs="Arial"/>
          <w:sz w:val="24"/>
          <w:szCs w:val="24"/>
        </w:rPr>
        <w:fldChar w:fldCharType="begin"/>
      </w:r>
      <w:r>
        <w:rPr>
          <w:rFonts w:cs="Arial"/>
          <w:sz w:val="24"/>
          <w:szCs w:val="24"/>
        </w:rPr>
        <w:instrText xml:space="preserve"> MERGEFIELD alterations \* MERGEFORMAT </w:instrText>
      </w:r>
      <w:r>
        <w:rPr>
          <w:rFonts w:cs="Arial"/>
          <w:sz w:val="24"/>
          <w:szCs w:val="24"/>
        </w:rPr>
        <w:fldChar w:fldCharType="separate"/>
      </w:r>
      <w:r>
        <w:rPr>
          <w:rFonts w:cs="Arial"/>
          <w:noProof/>
          <w:sz w:val="24"/>
          <w:szCs w:val="24"/>
        </w:rPr>
        <w:t>«alterations»</w:t>
      </w:r>
      <w:r>
        <w:rPr>
          <w:rFonts w:cs="Arial"/>
          <w:sz w:val="24"/>
          <w:szCs w:val="24"/>
        </w:rPr>
        <w:fldChar w:fldCharType="end"/>
      </w:r>
    </w:p>
    <w:p w14:paraId="64296C96" w14:textId="77777777" w:rsidR="00906521" w:rsidRPr="000E70BF" w:rsidRDefault="00906521" w:rsidP="000E70BF">
      <w:pPr>
        <w:rPr>
          <w:rFonts w:cs="Arial"/>
          <w:sz w:val="24"/>
          <w:szCs w:val="24"/>
        </w:rPr>
      </w:pPr>
    </w:p>
    <w:p w14:paraId="7F544F37" w14:textId="77777777" w:rsidR="001A73C9" w:rsidRPr="001A73C9" w:rsidRDefault="00C6346E" w:rsidP="001A73C9">
      <w:pPr>
        <w:rPr>
          <w:rFonts w:cs="Arial"/>
          <w:b/>
          <w:sz w:val="24"/>
          <w:szCs w:val="24"/>
        </w:rPr>
      </w:pPr>
      <w:r w:rsidRPr="00C61EAB">
        <w:rPr>
          <w:rFonts w:cs="Arial"/>
          <w:b/>
          <w:sz w:val="24"/>
          <w:szCs w:val="24"/>
        </w:rPr>
        <w:t xml:space="preserve">Any request for adaptations, auxiliary aids or services </w:t>
      </w:r>
      <w:r w:rsidR="007102C1" w:rsidRPr="00C61EAB">
        <w:rPr>
          <w:rFonts w:cs="Arial"/>
          <w:b/>
          <w:sz w:val="24"/>
          <w:szCs w:val="24"/>
        </w:rPr>
        <w:t>under section 37 of</w:t>
      </w:r>
      <w:r w:rsidRPr="00C61EAB">
        <w:rPr>
          <w:rFonts w:cs="Arial"/>
          <w:b/>
          <w:sz w:val="24"/>
          <w:szCs w:val="24"/>
        </w:rPr>
        <w:t xml:space="preserve"> the </w:t>
      </w:r>
      <w:r w:rsidR="007102C1" w:rsidRPr="00C61EAB">
        <w:rPr>
          <w:rFonts w:cs="Arial"/>
          <w:b/>
          <w:sz w:val="24"/>
          <w:szCs w:val="24"/>
        </w:rPr>
        <w:t>Equality</w:t>
      </w:r>
      <w:r w:rsidRPr="00C61EAB">
        <w:rPr>
          <w:rFonts w:cs="Arial"/>
          <w:b/>
          <w:sz w:val="24"/>
          <w:szCs w:val="24"/>
        </w:rPr>
        <w:t xml:space="preserve"> Act 20</w:t>
      </w:r>
      <w:r w:rsidR="009872EF" w:rsidRPr="00C61EAB">
        <w:rPr>
          <w:rFonts w:cs="Arial"/>
          <w:b/>
          <w:sz w:val="24"/>
          <w:szCs w:val="24"/>
        </w:rPr>
        <w:t>10</w:t>
      </w:r>
      <w:r w:rsidRPr="00C61EAB">
        <w:rPr>
          <w:rFonts w:cs="Arial"/>
          <w:b/>
          <w:sz w:val="24"/>
          <w:szCs w:val="24"/>
        </w:rPr>
        <w:t xml:space="preserve"> or </w:t>
      </w:r>
      <w:r w:rsidR="007102C1" w:rsidRPr="00C61EAB">
        <w:rPr>
          <w:rFonts w:cs="Arial"/>
          <w:b/>
          <w:sz w:val="24"/>
          <w:szCs w:val="24"/>
        </w:rPr>
        <w:t xml:space="preserve">section 52 of </w:t>
      </w:r>
      <w:r w:rsidRPr="00C61EAB">
        <w:rPr>
          <w:rFonts w:cs="Arial"/>
          <w:b/>
          <w:sz w:val="24"/>
          <w:szCs w:val="24"/>
        </w:rPr>
        <w:t xml:space="preserve">the Housing (Scotland) Act 2006 must be made in writing to the </w:t>
      </w:r>
      <w:r w:rsidR="005C6938" w:rsidRPr="00C61EAB">
        <w:rPr>
          <w:rFonts w:cs="Arial"/>
          <w:b/>
          <w:sz w:val="24"/>
          <w:szCs w:val="24"/>
        </w:rPr>
        <w:t>Landlord</w:t>
      </w:r>
      <w:r w:rsidRPr="00C61EAB">
        <w:rPr>
          <w:rFonts w:cs="Arial"/>
          <w:b/>
          <w:sz w:val="24"/>
          <w:szCs w:val="24"/>
        </w:rPr>
        <w:t xml:space="preserve">. Consent for alterations requested under this legislation </w:t>
      </w:r>
      <w:r w:rsidR="001A73C9">
        <w:rPr>
          <w:rFonts w:cs="Arial"/>
          <w:b/>
          <w:sz w:val="24"/>
          <w:szCs w:val="24"/>
        </w:rPr>
        <w:t xml:space="preserve">should </w:t>
      </w:r>
      <w:r w:rsidRPr="00C61EAB">
        <w:rPr>
          <w:rFonts w:cs="Arial"/>
          <w:b/>
          <w:sz w:val="24"/>
          <w:szCs w:val="24"/>
        </w:rPr>
        <w:t xml:space="preserve">not </w:t>
      </w:r>
      <w:r w:rsidR="008421C6" w:rsidRPr="00C61EAB">
        <w:rPr>
          <w:rFonts w:cs="Arial"/>
          <w:b/>
          <w:sz w:val="24"/>
          <w:szCs w:val="24"/>
        </w:rPr>
        <w:t>be un</w:t>
      </w:r>
      <w:r w:rsidRPr="00C61EAB">
        <w:rPr>
          <w:rFonts w:cs="Arial"/>
          <w:b/>
          <w:sz w:val="24"/>
          <w:szCs w:val="24"/>
        </w:rPr>
        <w:t xml:space="preserve">reasonably withheld.   </w:t>
      </w:r>
      <w:r w:rsidR="001A73C9" w:rsidRPr="001A73C9">
        <w:rPr>
          <w:rFonts w:cs="Arial"/>
          <w:b/>
          <w:sz w:val="24"/>
          <w:szCs w:val="24"/>
        </w:rPr>
        <w:t xml:space="preserve">If your </w:t>
      </w:r>
      <w:r w:rsidR="008040FB">
        <w:rPr>
          <w:rFonts w:cs="Arial"/>
          <w:b/>
          <w:sz w:val="24"/>
          <w:szCs w:val="24"/>
        </w:rPr>
        <w:t>Landlord</w:t>
      </w:r>
      <w:r w:rsidR="008040FB" w:rsidRPr="001A73C9">
        <w:rPr>
          <w:rFonts w:cs="Arial"/>
          <w:b/>
          <w:sz w:val="24"/>
          <w:szCs w:val="24"/>
        </w:rPr>
        <w:t xml:space="preserve"> </w:t>
      </w:r>
      <w:r w:rsidR="001A73C9" w:rsidRPr="001A73C9">
        <w:rPr>
          <w:rFonts w:cs="Arial"/>
          <w:b/>
          <w:sz w:val="24"/>
          <w:szCs w:val="24"/>
        </w:rPr>
        <w:t xml:space="preserve">does not consent to the adaptations you may appeal to the </w:t>
      </w:r>
      <w:r w:rsidR="001A73C9">
        <w:rPr>
          <w:rFonts w:cs="Arial"/>
          <w:b/>
          <w:sz w:val="24"/>
          <w:szCs w:val="24"/>
        </w:rPr>
        <w:t xml:space="preserve">First-tier Tribunal </w:t>
      </w:r>
      <w:r w:rsidR="001A73C9" w:rsidRPr="001A73C9">
        <w:rPr>
          <w:rFonts w:cs="Arial"/>
          <w:b/>
          <w:sz w:val="24"/>
          <w:szCs w:val="24"/>
        </w:rPr>
        <w:t>within 6 months of being notified of the decision. Before doing this</w:t>
      </w:r>
      <w:r w:rsidR="00AC00E9">
        <w:rPr>
          <w:rFonts w:cs="Arial"/>
          <w:b/>
          <w:sz w:val="24"/>
          <w:szCs w:val="24"/>
        </w:rPr>
        <w:t>,</w:t>
      </w:r>
      <w:r w:rsidR="001A73C9" w:rsidRPr="001A73C9">
        <w:rPr>
          <w:rFonts w:cs="Arial"/>
          <w:b/>
          <w:sz w:val="24"/>
          <w:szCs w:val="24"/>
        </w:rPr>
        <w:t xml:space="preserve"> you may find it helpful to discuss your circumstance with your local </w:t>
      </w:r>
      <w:r w:rsidR="001A73C9">
        <w:rPr>
          <w:rFonts w:cs="Arial"/>
          <w:b/>
          <w:sz w:val="24"/>
          <w:szCs w:val="24"/>
        </w:rPr>
        <w:t>Citizens A</w:t>
      </w:r>
      <w:r w:rsidR="001A73C9" w:rsidRPr="001A73C9">
        <w:rPr>
          <w:rFonts w:cs="Arial"/>
          <w:b/>
          <w:sz w:val="24"/>
          <w:szCs w:val="24"/>
        </w:rPr>
        <w:t xml:space="preserve">dvice </w:t>
      </w:r>
      <w:r w:rsidR="001A73C9">
        <w:rPr>
          <w:rFonts w:cs="Arial"/>
          <w:b/>
          <w:sz w:val="24"/>
          <w:szCs w:val="24"/>
        </w:rPr>
        <w:t>B</w:t>
      </w:r>
      <w:r w:rsidR="001A73C9" w:rsidRPr="001A73C9">
        <w:rPr>
          <w:rFonts w:cs="Arial"/>
          <w:b/>
          <w:sz w:val="24"/>
          <w:szCs w:val="24"/>
        </w:rPr>
        <w:t>ureau</w:t>
      </w:r>
      <w:r w:rsidR="00834460">
        <w:rPr>
          <w:rFonts w:cs="Arial"/>
          <w:b/>
          <w:sz w:val="24"/>
          <w:szCs w:val="24"/>
        </w:rPr>
        <w:t>,</w:t>
      </w:r>
      <w:r w:rsidR="001A73C9" w:rsidRPr="001A73C9">
        <w:rPr>
          <w:rFonts w:cs="Arial"/>
          <w:b/>
          <w:sz w:val="24"/>
          <w:szCs w:val="24"/>
        </w:rPr>
        <w:t xml:space="preserve"> Shelter Scotland</w:t>
      </w:r>
      <w:r w:rsidR="00834460">
        <w:rPr>
          <w:rFonts w:cs="Arial"/>
          <w:b/>
          <w:sz w:val="24"/>
          <w:szCs w:val="24"/>
        </w:rPr>
        <w:t xml:space="preserve"> or the local authority for the area where the Let Property is situated</w:t>
      </w:r>
      <w:r w:rsidR="001A73C9" w:rsidRPr="001A73C9">
        <w:rPr>
          <w:rFonts w:cs="Arial"/>
          <w:b/>
          <w:sz w:val="24"/>
          <w:szCs w:val="24"/>
        </w:rPr>
        <w:t>.</w:t>
      </w:r>
    </w:p>
    <w:p w14:paraId="606FE232" w14:textId="77777777" w:rsidR="00951199" w:rsidRPr="008E44B5" w:rsidRDefault="00951199" w:rsidP="000E70BF">
      <w:pPr>
        <w:rPr>
          <w:rFonts w:cs="Arial"/>
          <w:sz w:val="28"/>
          <w:szCs w:val="28"/>
        </w:rPr>
      </w:pPr>
    </w:p>
    <w:p w14:paraId="79EA76AB" w14:textId="77777777" w:rsidR="00906521" w:rsidRDefault="00906521" w:rsidP="003B424F">
      <w:pPr>
        <w:pStyle w:val="Heading2"/>
        <w:numPr>
          <w:ilvl w:val="0"/>
          <w:numId w:val="27"/>
        </w:numPr>
        <w:rPr>
          <w:sz w:val="28"/>
          <w:szCs w:val="28"/>
        </w:rPr>
        <w:sectPr w:rsidR="00906521" w:rsidSect="00420282">
          <w:type w:val="continuous"/>
          <w:pgSz w:w="11906" w:h="16838" w:code="9"/>
          <w:pgMar w:top="816" w:right="1440" w:bottom="709" w:left="1440" w:header="709" w:footer="431" w:gutter="0"/>
          <w:paperSrc w:first="15" w:other="15"/>
          <w:cols w:space="720"/>
          <w:docGrid w:linePitch="272"/>
        </w:sectPr>
      </w:pPr>
      <w:bookmarkStart w:id="76" w:name="_Toc480555173"/>
    </w:p>
    <w:p w14:paraId="3F4583B0" w14:textId="6BCEDC68" w:rsidR="00E544D8" w:rsidRPr="0047088F" w:rsidRDefault="008E44B5" w:rsidP="003B424F">
      <w:pPr>
        <w:pStyle w:val="Heading2"/>
        <w:numPr>
          <w:ilvl w:val="0"/>
          <w:numId w:val="27"/>
        </w:numPr>
        <w:rPr>
          <w:sz w:val="28"/>
          <w:szCs w:val="28"/>
        </w:rPr>
      </w:pPr>
      <w:r w:rsidRPr="0047088F">
        <w:rPr>
          <w:sz w:val="28"/>
          <w:szCs w:val="28"/>
        </w:rPr>
        <w:lastRenderedPageBreak/>
        <w:t>COMMON PARTS</w:t>
      </w:r>
      <w:bookmarkEnd w:id="76"/>
    </w:p>
    <w:p w14:paraId="078CC5A4" w14:textId="78B9507B" w:rsidR="00A5701C" w:rsidRPr="00A5701C" w:rsidRDefault="00A5701C" w:rsidP="00A5701C">
      <w:r>
        <w:rPr>
          <w:sz w:val="24"/>
          <w:szCs w:val="24"/>
        </w:rPr>
        <w:fldChar w:fldCharType="begin"/>
      </w:r>
      <w:r>
        <w:rPr>
          <w:sz w:val="24"/>
          <w:szCs w:val="24"/>
        </w:rPr>
        <w:instrText xml:space="preserve"> MERGEFIELD commonParts \* MERGEFORMAT </w:instrText>
      </w:r>
      <w:r>
        <w:rPr>
          <w:sz w:val="24"/>
          <w:szCs w:val="24"/>
        </w:rPr>
        <w:fldChar w:fldCharType="separate"/>
      </w:r>
      <w:r>
        <w:rPr>
          <w:noProof/>
          <w:sz w:val="24"/>
          <w:szCs w:val="24"/>
        </w:rPr>
        <w:t>«commonParts»</w:t>
      </w:r>
      <w:r>
        <w:rPr>
          <w:sz w:val="24"/>
          <w:szCs w:val="24"/>
        </w:rPr>
        <w:fldChar w:fldCharType="end"/>
      </w:r>
    </w:p>
    <w:p w14:paraId="2DDA19DA" w14:textId="77777777" w:rsidR="00A5701C" w:rsidRPr="00A5701C" w:rsidRDefault="00A5701C" w:rsidP="00A5701C"/>
    <w:p w14:paraId="0C673252" w14:textId="77777777" w:rsidR="00906521" w:rsidRDefault="00906521" w:rsidP="003B424F">
      <w:pPr>
        <w:pStyle w:val="Heading2"/>
        <w:numPr>
          <w:ilvl w:val="0"/>
          <w:numId w:val="27"/>
        </w:numPr>
        <w:sectPr w:rsidR="00906521" w:rsidSect="00420282">
          <w:type w:val="continuous"/>
          <w:pgSz w:w="11906" w:h="16838" w:code="9"/>
          <w:pgMar w:top="816" w:right="1440" w:bottom="709" w:left="1440" w:header="709" w:footer="431" w:gutter="0"/>
          <w:paperSrc w:first="15" w:other="15"/>
          <w:cols w:space="720"/>
          <w:docGrid w:linePitch="272"/>
        </w:sectPr>
      </w:pPr>
      <w:bookmarkStart w:id="77" w:name="_Toc480555174"/>
    </w:p>
    <w:p w14:paraId="54C4406A" w14:textId="32D765C0" w:rsidR="00D82BEB" w:rsidRDefault="00D82BEB" w:rsidP="003B424F">
      <w:pPr>
        <w:pStyle w:val="Heading2"/>
        <w:numPr>
          <w:ilvl w:val="0"/>
          <w:numId w:val="27"/>
        </w:numPr>
      </w:pPr>
      <w:r>
        <w:lastRenderedPageBreak/>
        <w:t xml:space="preserve">PRIVATE </w:t>
      </w:r>
      <w:r w:rsidRPr="00E87540">
        <w:rPr>
          <w:szCs w:val="28"/>
        </w:rPr>
        <w:t>GARDEN</w:t>
      </w:r>
      <w:bookmarkEnd w:id="77"/>
    </w:p>
    <w:p w14:paraId="426F1EE4" w14:textId="4C5447B0" w:rsidR="00D82BEB" w:rsidRPr="00E637DF" w:rsidRDefault="001C30CC" w:rsidP="00D82BEB">
      <w:pPr>
        <w:rPr>
          <w:rFonts w:cs="Arial"/>
          <w:sz w:val="24"/>
          <w:szCs w:val="24"/>
        </w:rPr>
      </w:pPr>
      <w:r>
        <w:rPr>
          <w:rFonts w:cs="Arial"/>
          <w:sz w:val="24"/>
          <w:szCs w:val="24"/>
        </w:rPr>
        <w:fldChar w:fldCharType="begin"/>
      </w:r>
      <w:r>
        <w:rPr>
          <w:rFonts w:cs="Arial"/>
          <w:sz w:val="24"/>
          <w:szCs w:val="24"/>
        </w:rPr>
        <w:instrText xml:space="preserve"> MERGEFIELD privateGarden \* MERGEFORMAT </w:instrText>
      </w:r>
      <w:r>
        <w:rPr>
          <w:rFonts w:cs="Arial"/>
          <w:sz w:val="24"/>
          <w:szCs w:val="24"/>
        </w:rPr>
        <w:fldChar w:fldCharType="separate"/>
      </w:r>
      <w:r>
        <w:rPr>
          <w:rFonts w:cs="Arial"/>
          <w:noProof/>
          <w:sz w:val="24"/>
          <w:szCs w:val="24"/>
        </w:rPr>
        <w:t>«privateGarden»</w:t>
      </w:r>
      <w:r>
        <w:rPr>
          <w:rFonts w:cs="Arial"/>
          <w:sz w:val="24"/>
          <w:szCs w:val="24"/>
        </w:rPr>
        <w:fldChar w:fldCharType="end"/>
      </w:r>
    </w:p>
    <w:p w14:paraId="3C00DE9B" w14:textId="77777777" w:rsidR="00D82BEB" w:rsidRDefault="00D82BEB" w:rsidP="00D82BEB">
      <w:pPr>
        <w:pStyle w:val="Heading3"/>
        <w:ind w:left="720"/>
      </w:pPr>
    </w:p>
    <w:p w14:paraId="65FC329A" w14:textId="77777777" w:rsidR="00906521" w:rsidRDefault="00906521" w:rsidP="003B424F">
      <w:pPr>
        <w:pStyle w:val="Heading2"/>
        <w:numPr>
          <w:ilvl w:val="0"/>
          <w:numId w:val="27"/>
        </w:numPr>
        <w:sectPr w:rsidR="00906521" w:rsidSect="00420282">
          <w:type w:val="continuous"/>
          <w:pgSz w:w="11906" w:h="16838" w:code="9"/>
          <w:pgMar w:top="816" w:right="1440" w:bottom="709" w:left="1440" w:header="709" w:footer="431" w:gutter="0"/>
          <w:paperSrc w:first="15" w:other="15"/>
          <w:cols w:space="720"/>
          <w:docGrid w:linePitch="272"/>
        </w:sectPr>
      </w:pPr>
      <w:bookmarkStart w:id="78" w:name="_Toc480555175"/>
    </w:p>
    <w:p w14:paraId="0868A89E" w14:textId="6E0236C6" w:rsidR="005E30D7" w:rsidRPr="001915FC" w:rsidRDefault="008E44B5" w:rsidP="003B424F">
      <w:pPr>
        <w:pStyle w:val="Heading2"/>
        <w:numPr>
          <w:ilvl w:val="0"/>
          <w:numId w:val="27"/>
        </w:numPr>
      </w:pPr>
      <w:r w:rsidRPr="001915FC">
        <w:lastRenderedPageBreak/>
        <w:t>ROOF</w:t>
      </w:r>
      <w:bookmarkEnd w:id="78"/>
    </w:p>
    <w:p w14:paraId="03373EE6" w14:textId="0378398E" w:rsidR="00AF4F79" w:rsidRPr="001C30CC" w:rsidRDefault="001C30CC" w:rsidP="001C30CC">
      <w:pPr>
        <w:rPr>
          <w:sz w:val="24"/>
          <w:szCs w:val="24"/>
        </w:rPr>
      </w:pPr>
      <w:r w:rsidRPr="001C30CC">
        <w:rPr>
          <w:sz w:val="24"/>
          <w:szCs w:val="24"/>
        </w:rPr>
        <w:fldChar w:fldCharType="begin"/>
      </w:r>
      <w:r w:rsidRPr="001C30CC">
        <w:rPr>
          <w:sz w:val="24"/>
          <w:szCs w:val="24"/>
        </w:rPr>
        <w:instrText xml:space="preserve"> MERGEFIELD roof \* MERGEFORMAT </w:instrText>
      </w:r>
      <w:r w:rsidRPr="001C30CC">
        <w:rPr>
          <w:sz w:val="24"/>
          <w:szCs w:val="24"/>
        </w:rPr>
        <w:fldChar w:fldCharType="separate"/>
      </w:r>
      <w:r w:rsidRPr="001C30CC">
        <w:rPr>
          <w:sz w:val="24"/>
          <w:szCs w:val="24"/>
        </w:rPr>
        <w:t>«roof»</w:t>
      </w:r>
      <w:r w:rsidRPr="001C30CC">
        <w:rPr>
          <w:sz w:val="24"/>
          <w:szCs w:val="24"/>
        </w:rPr>
        <w:fldChar w:fldCharType="end"/>
      </w:r>
    </w:p>
    <w:p w14:paraId="7974B560" w14:textId="77777777" w:rsidR="007D4554" w:rsidRDefault="007D4554" w:rsidP="007D4554">
      <w:pPr>
        <w:pStyle w:val="Heading2"/>
        <w:ind w:left="720"/>
      </w:pPr>
    </w:p>
    <w:p w14:paraId="62A8D9C5" w14:textId="77777777" w:rsidR="00906521" w:rsidRDefault="00906521" w:rsidP="003B424F">
      <w:pPr>
        <w:pStyle w:val="Heading2"/>
        <w:numPr>
          <w:ilvl w:val="0"/>
          <w:numId w:val="27"/>
        </w:numPr>
        <w:sectPr w:rsidR="00906521" w:rsidSect="00420282">
          <w:type w:val="continuous"/>
          <w:pgSz w:w="11906" w:h="16838" w:code="9"/>
          <w:pgMar w:top="816" w:right="1440" w:bottom="709" w:left="1440" w:header="709" w:footer="431" w:gutter="0"/>
          <w:paperSrc w:first="15" w:other="15"/>
          <w:cols w:space="720"/>
          <w:docGrid w:linePitch="272"/>
        </w:sectPr>
      </w:pPr>
      <w:bookmarkStart w:id="79" w:name="_Toc480555176"/>
    </w:p>
    <w:p w14:paraId="0D5F0A15" w14:textId="172E34B6" w:rsidR="00E544D8" w:rsidRPr="00A209AB" w:rsidRDefault="006627A3" w:rsidP="003B424F">
      <w:pPr>
        <w:pStyle w:val="Heading2"/>
        <w:numPr>
          <w:ilvl w:val="0"/>
          <w:numId w:val="27"/>
        </w:numPr>
      </w:pPr>
      <w:r w:rsidRPr="0047088F">
        <w:lastRenderedPageBreak/>
        <w:t>BINS AND RECYCLING</w:t>
      </w:r>
      <w:bookmarkEnd w:id="79"/>
      <w:r w:rsidRPr="0047088F">
        <w:tab/>
      </w:r>
      <w:r w:rsidRPr="00A209AB">
        <w:t xml:space="preserve"> </w:t>
      </w:r>
    </w:p>
    <w:p w14:paraId="0D705883" w14:textId="65271F94" w:rsidR="006301D8" w:rsidRPr="00695F36" w:rsidRDefault="00695F36" w:rsidP="00695F36">
      <w:pPr>
        <w:rPr>
          <w:sz w:val="24"/>
          <w:szCs w:val="24"/>
        </w:rPr>
      </w:pPr>
      <w:r w:rsidRPr="00695F36">
        <w:rPr>
          <w:sz w:val="24"/>
          <w:szCs w:val="24"/>
        </w:rPr>
        <w:fldChar w:fldCharType="begin"/>
      </w:r>
      <w:r w:rsidRPr="00695F36">
        <w:rPr>
          <w:sz w:val="24"/>
          <w:szCs w:val="24"/>
        </w:rPr>
        <w:instrText xml:space="preserve"> ASK binsAndRecycling \* MERGEFORMAT </w:instrText>
      </w:r>
      <w:r w:rsidRPr="00695F36">
        <w:rPr>
          <w:sz w:val="24"/>
          <w:szCs w:val="24"/>
        </w:rPr>
        <w:fldChar w:fldCharType="separate"/>
      </w:r>
      <w:r w:rsidRPr="00695F36">
        <w:rPr>
          <w:sz w:val="24"/>
          <w:szCs w:val="24"/>
        </w:rPr>
        <w:fldChar w:fldCharType="end"/>
      </w:r>
      <w:r w:rsidRPr="00695F36">
        <w:rPr>
          <w:sz w:val="24"/>
          <w:szCs w:val="24"/>
        </w:rPr>
        <w:fldChar w:fldCharType="begin"/>
      </w:r>
      <w:r w:rsidRPr="00695F36">
        <w:rPr>
          <w:sz w:val="24"/>
          <w:szCs w:val="24"/>
        </w:rPr>
        <w:instrText xml:space="preserve"> MERGEFIELD binsAndRecycling \* MERGEFORMAT </w:instrText>
      </w:r>
      <w:r w:rsidRPr="00695F36">
        <w:rPr>
          <w:sz w:val="24"/>
          <w:szCs w:val="24"/>
        </w:rPr>
        <w:fldChar w:fldCharType="separate"/>
      </w:r>
      <w:r w:rsidRPr="00695F36">
        <w:rPr>
          <w:sz w:val="24"/>
          <w:szCs w:val="24"/>
        </w:rPr>
        <w:t>«binsAndRecycling»</w:t>
      </w:r>
      <w:r w:rsidRPr="00695F36">
        <w:rPr>
          <w:sz w:val="24"/>
          <w:szCs w:val="24"/>
        </w:rPr>
        <w:fldChar w:fldCharType="end"/>
      </w:r>
    </w:p>
    <w:p w14:paraId="2A0041AE" w14:textId="77777777" w:rsidR="00174AB6" w:rsidRPr="000E70BF" w:rsidRDefault="00174AB6" w:rsidP="000E70BF">
      <w:pPr>
        <w:rPr>
          <w:rFonts w:cs="Arial"/>
          <w:sz w:val="24"/>
          <w:szCs w:val="24"/>
        </w:rPr>
      </w:pPr>
    </w:p>
    <w:p w14:paraId="4C64A8CB" w14:textId="77777777" w:rsidR="00906521" w:rsidRDefault="00906521" w:rsidP="003B424F">
      <w:pPr>
        <w:pStyle w:val="Heading2"/>
        <w:numPr>
          <w:ilvl w:val="0"/>
          <w:numId w:val="27"/>
        </w:numPr>
        <w:sectPr w:rsidR="00906521" w:rsidSect="00420282">
          <w:type w:val="continuous"/>
          <w:pgSz w:w="11906" w:h="16838" w:code="9"/>
          <w:pgMar w:top="816" w:right="1440" w:bottom="709" w:left="1440" w:header="709" w:footer="431" w:gutter="0"/>
          <w:paperSrc w:first="15" w:other="15"/>
          <w:cols w:space="720"/>
          <w:docGrid w:linePitch="272"/>
        </w:sectPr>
      </w:pPr>
      <w:bookmarkStart w:id="80" w:name="_Toc480555177"/>
    </w:p>
    <w:p w14:paraId="66E46A81" w14:textId="02B7487E" w:rsidR="006301D8" w:rsidRPr="0047088F" w:rsidRDefault="006627A3" w:rsidP="003B424F">
      <w:pPr>
        <w:pStyle w:val="Heading2"/>
        <w:numPr>
          <w:ilvl w:val="0"/>
          <w:numId w:val="27"/>
        </w:numPr>
      </w:pPr>
      <w:r w:rsidRPr="0047088F">
        <w:lastRenderedPageBreak/>
        <w:t>STORAGE</w:t>
      </w:r>
      <w:bookmarkEnd w:id="80"/>
    </w:p>
    <w:p w14:paraId="5CB5307D" w14:textId="77573D33" w:rsidR="00740CC3" w:rsidRPr="000E70BF" w:rsidRDefault="00695F36" w:rsidP="000E70BF">
      <w:pPr>
        <w:rPr>
          <w:rFonts w:cs="Arial"/>
          <w:sz w:val="24"/>
          <w:szCs w:val="24"/>
        </w:rPr>
      </w:pPr>
      <w:r>
        <w:rPr>
          <w:rFonts w:cs="Arial"/>
          <w:sz w:val="24"/>
          <w:szCs w:val="24"/>
        </w:rPr>
        <w:fldChar w:fldCharType="begin"/>
      </w:r>
      <w:r>
        <w:rPr>
          <w:rFonts w:cs="Arial"/>
          <w:sz w:val="24"/>
          <w:szCs w:val="24"/>
        </w:rPr>
        <w:instrText xml:space="preserve"> MERGEFIELD storage \* MERGEFORMAT </w:instrText>
      </w:r>
      <w:r>
        <w:rPr>
          <w:rFonts w:cs="Arial"/>
          <w:sz w:val="24"/>
          <w:szCs w:val="24"/>
        </w:rPr>
        <w:fldChar w:fldCharType="separate"/>
      </w:r>
      <w:r>
        <w:rPr>
          <w:rFonts w:cs="Arial"/>
          <w:noProof/>
          <w:sz w:val="24"/>
          <w:szCs w:val="24"/>
        </w:rPr>
        <w:t>«storage»</w:t>
      </w:r>
      <w:r>
        <w:rPr>
          <w:rFonts w:cs="Arial"/>
          <w:sz w:val="24"/>
          <w:szCs w:val="24"/>
        </w:rPr>
        <w:fldChar w:fldCharType="end"/>
      </w:r>
    </w:p>
    <w:p w14:paraId="2E120FF7" w14:textId="77777777" w:rsidR="007F3DDE" w:rsidRPr="007F3DDE" w:rsidRDefault="007F3DDE" w:rsidP="007F3DDE"/>
    <w:p w14:paraId="0A4E8EFB" w14:textId="77777777" w:rsidR="00906521" w:rsidRDefault="00906521" w:rsidP="003B424F">
      <w:pPr>
        <w:pStyle w:val="Heading2"/>
        <w:numPr>
          <w:ilvl w:val="0"/>
          <w:numId w:val="27"/>
        </w:numPr>
        <w:rPr>
          <w:sz w:val="28"/>
          <w:szCs w:val="28"/>
        </w:rPr>
        <w:sectPr w:rsidR="00906521" w:rsidSect="00420282">
          <w:type w:val="continuous"/>
          <w:pgSz w:w="11906" w:h="16838" w:code="9"/>
          <w:pgMar w:top="816" w:right="1440" w:bottom="709" w:left="1440" w:header="709" w:footer="431" w:gutter="0"/>
          <w:paperSrc w:first="15" w:other="15"/>
          <w:cols w:space="720"/>
          <w:docGrid w:linePitch="272"/>
        </w:sectPr>
      </w:pPr>
      <w:bookmarkStart w:id="81" w:name="_Toc480555178"/>
    </w:p>
    <w:p w14:paraId="05FB476F" w14:textId="4CAC553B" w:rsidR="00643FDA" w:rsidRPr="0047088F" w:rsidRDefault="006627A3" w:rsidP="003B424F">
      <w:pPr>
        <w:pStyle w:val="Heading2"/>
        <w:numPr>
          <w:ilvl w:val="0"/>
          <w:numId w:val="27"/>
        </w:numPr>
        <w:rPr>
          <w:sz w:val="28"/>
          <w:szCs w:val="28"/>
        </w:rPr>
      </w:pPr>
      <w:r w:rsidRPr="0047088F">
        <w:rPr>
          <w:sz w:val="28"/>
          <w:szCs w:val="28"/>
        </w:rPr>
        <w:lastRenderedPageBreak/>
        <w:t>DANGEROUS SUBSTANCES</w:t>
      </w:r>
      <w:bookmarkEnd w:id="81"/>
    </w:p>
    <w:p w14:paraId="78FFA5B6" w14:textId="4003C99D" w:rsidR="006627A3" w:rsidRDefault="00695F36" w:rsidP="000E70BF">
      <w:pPr>
        <w:rPr>
          <w:rFonts w:cs="Arial"/>
          <w:sz w:val="28"/>
          <w:szCs w:val="28"/>
        </w:rPr>
      </w:pPr>
      <w:r>
        <w:rPr>
          <w:rFonts w:cs="Arial"/>
          <w:sz w:val="24"/>
          <w:szCs w:val="24"/>
        </w:rPr>
        <w:fldChar w:fldCharType="begin"/>
      </w:r>
      <w:r>
        <w:rPr>
          <w:rFonts w:cs="Arial"/>
          <w:sz w:val="24"/>
          <w:szCs w:val="24"/>
        </w:rPr>
        <w:instrText xml:space="preserve"> MERGEFIELD dangerousSubstances \* MERGEFORMAT </w:instrText>
      </w:r>
      <w:r>
        <w:rPr>
          <w:rFonts w:cs="Arial"/>
          <w:sz w:val="24"/>
          <w:szCs w:val="24"/>
        </w:rPr>
        <w:fldChar w:fldCharType="separate"/>
      </w:r>
      <w:r>
        <w:rPr>
          <w:rFonts w:cs="Arial"/>
          <w:noProof/>
          <w:sz w:val="24"/>
          <w:szCs w:val="24"/>
        </w:rPr>
        <w:t>«dangerousSubstances»</w:t>
      </w:r>
      <w:r>
        <w:rPr>
          <w:rFonts w:cs="Arial"/>
          <w:sz w:val="24"/>
          <w:szCs w:val="24"/>
        </w:rPr>
        <w:fldChar w:fldCharType="end"/>
      </w:r>
    </w:p>
    <w:p w14:paraId="02853108" w14:textId="77777777" w:rsidR="007D4554" w:rsidRPr="007D4554" w:rsidRDefault="007D4554" w:rsidP="007D4554"/>
    <w:p w14:paraId="7BA2E0A4" w14:textId="77777777" w:rsidR="00906521" w:rsidRDefault="00906521" w:rsidP="003B424F">
      <w:pPr>
        <w:pStyle w:val="Heading2"/>
        <w:numPr>
          <w:ilvl w:val="0"/>
          <w:numId w:val="27"/>
        </w:numPr>
        <w:rPr>
          <w:sz w:val="28"/>
          <w:szCs w:val="28"/>
        </w:rPr>
        <w:sectPr w:rsidR="00906521" w:rsidSect="00420282">
          <w:type w:val="continuous"/>
          <w:pgSz w:w="11906" w:h="16838" w:code="9"/>
          <w:pgMar w:top="816" w:right="1440" w:bottom="709" w:left="1440" w:header="709" w:footer="431" w:gutter="0"/>
          <w:paperSrc w:first="15" w:other="15"/>
          <w:cols w:space="720"/>
          <w:docGrid w:linePitch="272"/>
        </w:sectPr>
      </w:pPr>
      <w:bookmarkStart w:id="82" w:name="_Toc480555179"/>
    </w:p>
    <w:p w14:paraId="4AB6A166" w14:textId="02CFDECC" w:rsidR="00E544D8" w:rsidRPr="0047088F" w:rsidRDefault="006627A3" w:rsidP="003B424F">
      <w:pPr>
        <w:pStyle w:val="Heading2"/>
        <w:numPr>
          <w:ilvl w:val="0"/>
          <w:numId w:val="27"/>
        </w:numPr>
        <w:rPr>
          <w:sz w:val="28"/>
          <w:szCs w:val="28"/>
        </w:rPr>
      </w:pPr>
      <w:r w:rsidRPr="0047088F">
        <w:rPr>
          <w:sz w:val="28"/>
          <w:szCs w:val="28"/>
        </w:rPr>
        <w:lastRenderedPageBreak/>
        <w:t>PETS</w:t>
      </w:r>
      <w:bookmarkEnd w:id="82"/>
      <w:r w:rsidRPr="0047088F">
        <w:rPr>
          <w:sz w:val="28"/>
          <w:szCs w:val="28"/>
        </w:rPr>
        <w:t xml:space="preserve"> </w:t>
      </w:r>
    </w:p>
    <w:p w14:paraId="5B5AA750" w14:textId="3FCF09B0" w:rsidR="006627A3" w:rsidRPr="006627A3" w:rsidRDefault="00695F36" w:rsidP="000E70BF">
      <w:pPr>
        <w:rPr>
          <w:rFonts w:cs="Arial"/>
          <w:sz w:val="28"/>
          <w:szCs w:val="28"/>
        </w:rPr>
      </w:pPr>
      <w:r>
        <w:rPr>
          <w:rFonts w:cs="Arial"/>
          <w:sz w:val="28"/>
          <w:szCs w:val="28"/>
        </w:rPr>
        <w:fldChar w:fldCharType="begin"/>
      </w:r>
      <w:r>
        <w:rPr>
          <w:rFonts w:cs="Arial"/>
          <w:sz w:val="28"/>
          <w:szCs w:val="28"/>
        </w:rPr>
        <w:instrText xml:space="preserve"> MERGEFIELD pets \* MERGEFORMAT </w:instrText>
      </w:r>
      <w:r>
        <w:rPr>
          <w:rFonts w:cs="Arial"/>
          <w:sz w:val="28"/>
          <w:szCs w:val="28"/>
        </w:rPr>
        <w:fldChar w:fldCharType="separate"/>
      </w:r>
      <w:r>
        <w:rPr>
          <w:rFonts w:cs="Arial"/>
          <w:noProof/>
          <w:sz w:val="28"/>
          <w:szCs w:val="28"/>
        </w:rPr>
        <w:t>«pets»</w:t>
      </w:r>
      <w:r>
        <w:rPr>
          <w:rFonts w:cs="Arial"/>
          <w:sz w:val="28"/>
          <w:szCs w:val="28"/>
        </w:rPr>
        <w:fldChar w:fldCharType="end"/>
      </w:r>
    </w:p>
    <w:p w14:paraId="177D7370" w14:textId="77777777" w:rsidR="007D4554" w:rsidRDefault="007D4554" w:rsidP="007D4554">
      <w:pPr>
        <w:rPr>
          <w:sz w:val="24"/>
          <w:szCs w:val="24"/>
        </w:rPr>
      </w:pPr>
    </w:p>
    <w:p w14:paraId="7F6EF6AF" w14:textId="77777777" w:rsidR="00906521" w:rsidRDefault="00906521" w:rsidP="003B424F">
      <w:pPr>
        <w:pStyle w:val="Heading2"/>
        <w:numPr>
          <w:ilvl w:val="0"/>
          <w:numId w:val="27"/>
        </w:numPr>
        <w:rPr>
          <w:sz w:val="28"/>
          <w:szCs w:val="28"/>
        </w:rPr>
        <w:sectPr w:rsidR="00906521" w:rsidSect="00420282">
          <w:type w:val="continuous"/>
          <w:pgSz w:w="11906" w:h="16838" w:code="9"/>
          <w:pgMar w:top="816" w:right="1440" w:bottom="709" w:left="1440" w:header="709" w:footer="431" w:gutter="0"/>
          <w:paperSrc w:first="15" w:other="15"/>
          <w:cols w:space="720"/>
          <w:docGrid w:linePitch="272"/>
        </w:sectPr>
      </w:pPr>
      <w:bookmarkStart w:id="83" w:name="_Toc480555180"/>
    </w:p>
    <w:p w14:paraId="42C24E1A" w14:textId="3290FE0D" w:rsidR="001D6387" w:rsidRPr="0047088F" w:rsidRDefault="001D6387" w:rsidP="003B424F">
      <w:pPr>
        <w:pStyle w:val="Heading2"/>
        <w:numPr>
          <w:ilvl w:val="0"/>
          <w:numId w:val="27"/>
        </w:numPr>
        <w:rPr>
          <w:sz w:val="28"/>
          <w:szCs w:val="28"/>
        </w:rPr>
      </w:pPr>
      <w:r w:rsidRPr="0047088F">
        <w:rPr>
          <w:sz w:val="28"/>
          <w:szCs w:val="28"/>
        </w:rPr>
        <w:lastRenderedPageBreak/>
        <w:t>SMOKING</w:t>
      </w:r>
      <w:bookmarkEnd w:id="83"/>
    </w:p>
    <w:p w14:paraId="1148E2CA" w14:textId="71668294" w:rsidR="00F178C6" w:rsidRDefault="00695F36" w:rsidP="00695F36">
      <w:pPr>
        <w:pStyle w:val="Heading2"/>
        <w:rPr>
          <w:sz w:val="28"/>
          <w:szCs w:val="28"/>
        </w:rPr>
      </w:pPr>
      <w:r>
        <w:rPr>
          <w:sz w:val="28"/>
          <w:szCs w:val="28"/>
        </w:rPr>
        <w:fldChar w:fldCharType="begin"/>
      </w:r>
      <w:r>
        <w:rPr>
          <w:sz w:val="28"/>
          <w:szCs w:val="28"/>
        </w:rPr>
        <w:instrText xml:space="preserve"> MERGEFIELD smoking \* MERGEFORMAT </w:instrText>
      </w:r>
      <w:r>
        <w:rPr>
          <w:sz w:val="28"/>
          <w:szCs w:val="28"/>
        </w:rPr>
        <w:fldChar w:fldCharType="separate"/>
      </w:r>
      <w:r>
        <w:rPr>
          <w:noProof/>
          <w:sz w:val="28"/>
          <w:szCs w:val="28"/>
        </w:rPr>
        <w:t>«smoking»</w:t>
      </w:r>
      <w:r>
        <w:rPr>
          <w:sz w:val="28"/>
          <w:szCs w:val="28"/>
        </w:rPr>
        <w:fldChar w:fldCharType="end"/>
      </w:r>
    </w:p>
    <w:p w14:paraId="34311DA6" w14:textId="77777777" w:rsidR="00F178C6" w:rsidRDefault="00F178C6" w:rsidP="00695F36">
      <w:pPr>
        <w:pStyle w:val="Heading2"/>
        <w:rPr>
          <w:sz w:val="28"/>
          <w:szCs w:val="28"/>
        </w:rPr>
      </w:pPr>
    </w:p>
    <w:p w14:paraId="4FDC90C2" w14:textId="77777777" w:rsidR="00906521" w:rsidRDefault="00906521" w:rsidP="003B424F">
      <w:pPr>
        <w:pStyle w:val="Heading2"/>
        <w:numPr>
          <w:ilvl w:val="0"/>
          <w:numId w:val="27"/>
        </w:numPr>
        <w:rPr>
          <w:sz w:val="28"/>
          <w:szCs w:val="28"/>
        </w:rPr>
        <w:sectPr w:rsidR="00906521" w:rsidSect="00420282">
          <w:type w:val="continuous"/>
          <w:pgSz w:w="11906" w:h="16838" w:code="9"/>
          <w:pgMar w:top="816" w:right="1440" w:bottom="709" w:left="1440" w:header="709" w:footer="431" w:gutter="0"/>
          <w:paperSrc w:first="15" w:other="15"/>
          <w:cols w:space="720"/>
          <w:docGrid w:linePitch="272"/>
        </w:sectPr>
      </w:pPr>
      <w:bookmarkStart w:id="84" w:name="_Toc480555181"/>
    </w:p>
    <w:p w14:paraId="5B4B40F8" w14:textId="5EFAA018" w:rsidR="00AA0E71" w:rsidRPr="00E86085" w:rsidRDefault="00AA0E71" w:rsidP="003B424F">
      <w:pPr>
        <w:pStyle w:val="Heading2"/>
        <w:numPr>
          <w:ilvl w:val="0"/>
          <w:numId w:val="27"/>
        </w:numPr>
        <w:rPr>
          <w:sz w:val="28"/>
          <w:szCs w:val="28"/>
        </w:rPr>
      </w:pPr>
      <w:r w:rsidRPr="00E86085">
        <w:rPr>
          <w:sz w:val="28"/>
          <w:szCs w:val="28"/>
        </w:rPr>
        <w:lastRenderedPageBreak/>
        <w:t>LIQUID PETROLEUM GAS (LPG)</w:t>
      </w:r>
      <w:bookmarkEnd w:id="84"/>
    </w:p>
    <w:p w14:paraId="3C41F803" w14:textId="10AFDE79" w:rsidR="00E07A4E" w:rsidRDefault="00E07A4E" w:rsidP="00F178C6">
      <w:pPr>
        <w:rPr>
          <w:sz w:val="24"/>
          <w:szCs w:val="24"/>
        </w:rPr>
      </w:pPr>
      <w:r>
        <w:rPr>
          <w:sz w:val="24"/>
          <w:szCs w:val="24"/>
        </w:rPr>
        <w:fldChar w:fldCharType="begin"/>
      </w:r>
      <w:r>
        <w:rPr>
          <w:sz w:val="24"/>
          <w:szCs w:val="24"/>
        </w:rPr>
        <w:instrText xml:space="preserve"> MERGEFIELD liquidPetroleumGas \* MERGEFORMAT </w:instrText>
      </w:r>
      <w:r>
        <w:rPr>
          <w:sz w:val="24"/>
          <w:szCs w:val="24"/>
        </w:rPr>
        <w:fldChar w:fldCharType="separate"/>
      </w:r>
      <w:r>
        <w:rPr>
          <w:noProof/>
          <w:sz w:val="24"/>
          <w:szCs w:val="24"/>
        </w:rPr>
        <w:t>«liquidPetroleumGas»</w:t>
      </w:r>
      <w:r>
        <w:rPr>
          <w:sz w:val="24"/>
          <w:szCs w:val="24"/>
        </w:rPr>
        <w:fldChar w:fldCharType="end"/>
      </w:r>
    </w:p>
    <w:p w14:paraId="45F672E4" w14:textId="77777777" w:rsidR="00E07A4E" w:rsidRPr="00E07A4E" w:rsidRDefault="00E07A4E" w:rsidP="00F178C6">
      <w:pPr>
        <w:rPr>
          <w:sz w:val="24"/>
          <w:szCs w:val="24"/>
        </w:rPr>
      </w:pPr>
    </w:p>
    <w:p w14:paraId="18504C5F" w14:textId="77777777" w:rsidR="00BB7A3D" w:rsidRDefault="00BB7A3D" w:rsidP="00F178C6">
      <w:pPr>
        <w:pStyle w:val="Heading2"/>
        <w:numPr>
          <w:ilvl w:val="0"/>
          <w:numId w:val="27"/>
        </w:numPr>
        <w:rPr>
          <w:sz w:val="28"/>
          <w:szCs w:val="28"/>
        </w:rPr>
        <w:sectPr w:rsidR="00BB7A3D" w:rsidSect="00420282">
          <w:type w:val="continuous"/>
          <w:pgSz w:w="11906" w:h="16838" w:code="9"/>
          <w:pgMar w:top="816" w:right="1440" w:bottom="709" w:left="1440" w:header="709" w:footer="431" w:gutter="0"/>
          <w:paperSrc w:first="15" w:other="15"/>
          <w:cols w:space="720"/>
          <w:docGrid w:linePitch="272"/>
        </w:sectPr>
      </w:pPr>
      <w:bookmarkStart w:id="85" w:name="_Toc480555182"/>
    </w:p>
    <w:p w14:paraId="7BE8B5F8" w14:textId="155C7DBC" w:rsidR="00F178C6" w:rsidRPr="007468DF" w:rsidRDefault="00F178C6" w:rsidP="00F178C6">
      <w:pPr>
        <w:pStyle w:val="Heading2"/>
        <w:numPr>
          <w:ilvl w:val="0"/>
          <w:numId w:val="27"/>
        </w:numPr>
        <w:rPr>
          <w:sz w:val="28"/>
          <w:szCs w:val="28"/>
        </w:rPr>
      </w:pPr>
      <w:r w:rsidRPr="007468DF">
        <w:rPr>
          <w:sz w:val="28"/>
          <w:szCs w:val="28"/>
        </w:rPr>
        <w:lastRenderedPageBreak/>
        <w:t>ADD ANY ADDITIONAL TENANCY TERMS HERE</w:t>
      </w:r>
      <w:bookmarkEnd w:id="85"/>
    </w:p>
    <w:p w14:paraId="0985B917" w14:textId="77777777" w:rsidR="00BB7A3D" w:rsidRDefault="00BB7A3D" w:rsidP="00F178C6">
      <w:pPr>
        <w:rPr>
          <w:rFonts w:cs="Arial"/>
          <w:sz w:val="24"/>
          <w:szCs w:val="24"/>
        </w:rPr>
      </w:pPr>
      <w:r>
        <w:rPr>
          <w:rFonts w:cs="Arial"/>
          <w:sz w:val="24"/>
          <w:szCs w:val="24"/>
        </w:rPr>
        <w:fldChar w:fldCharType="begin"/>
      </w:r>
      <w:r>
        <w:rPr>
          <w:rFonts w:cs="Arial"/>
          <w:sz w:val="24"/>
          <w:szCs w:val="24"/>
        </w:rPr>
        <w:instrText xml:space="preserve"> MERGEFIELD additionalTerms \* MERGEFORMAT </w:instrText>
      </w:r>
      <w:r>
        <w:rPr>
          <w:rFonts w:cs="Arial"/>
          <w:sz w:val="24"/>
          <w:szCs w:val="24"/>
        </w:rPr>
        <w:fldChar w:fldCharType="separate"/>
      </w:r>
      <w:r>
        <w:rPr>
          <w:rFonts w:cs="Arial"/>
          <w:noProof/>
          <w:sz w:val="24"/>
          <w:szCs w:val="24"/>
        </w:rPr>
        <w:t>«additionalTerms»</w:t>
      </w:r>
      <w:r>
        <w:rPr>
          <w:rFonts w:cs="Arial"/>
          <w:sz w:val="24"/>
          <w:szCs w:val="24"/>
        </w:rPr>
        <w:fldChar w:fldCharType="end"/>
      </w:r>
    </w:p>
    <w:p w14:paraId="1AA271BE" w14:textId="77777777" w:rsidR="00E07A4E" w:rsidRDefault="00E07A4E" w:rsidP="00F178C6">
      <w:pPr>
        <w:rPr>
          <w:rFonts w:cs="Arial"/>
          <w:sz w:val="24"/>
          <w:szCs w:val="24"/>
        </w:rPr>
      </w:pPr>
    </w:p>
    <w:p w14:paraId="64F2427D" w14:textId="77777777" w:rsidR="00E07A4E" w:rsidRDefault="00E07A4E" w:rsidP="00F178C6">
      <w:pPr>
        <w:rPr>
          <w:rFonts w:cs="Arial"/>
          <w:sz w:val="24"/>
          <w:szCs w:val="24"/>
        </w:rPr>
        <w:sectPr w:rsidR="00E07A4E" w:rsidSect="00420282">
          <w:type w:val="continuous"/>
          <w:pgSz w:w="11906" w:h="16838" w:code="9"/>
          <w:pgMar w:top="816" w:right="1440" w:bottom="709" w:left="1440" w:header="709" w:footer="431" w:gutter="0"/>
          <w:paperSrc w:first="15" w:other="15"/>
          <w:cols w:space="720"/>
          <w:docGrid w:linePitch="272"/>
        </w:sectPr>
      </w:pPr>
      <w:bookmarkStart w:id="86" w:name="_GoBack"/>
      <w:bookmarkEnd w:id="86"/>
    </w:p>
    <w:p w14:paraId="3B740818" w14:textId="77777777" w:rsidR="00F178C6" w:rsidRDefault="00F178C6" w:rsidP="00F178C6">
      <w:pPr>
        <w:rPr>
          <w:rFonts w:cs="Arial"/>
          <w:sz w:val="24"/>
          <w:szCs w:val="24"/>
        </w:rPr>
      </w:pPr>
    </w:p>
    <w:p w14:paraId="6D675D54" w14:textId="77777777" w:rsidR="00721C76" w:rsidRPr="00EA4AE6" w:rsidRDefault="00D67662" w:rsidP="00BB7A3D">
      <w:pPr>
        <w:pStyle w:val="Heading2"/>
        <w:ind w:left="720"/>
        <w:rPr>
          <w:sz w:val="28"/>
          <w:szCs w:val="28"/>
        </w:rPr>
      </w:pPr>
      <w:bookmarkStart w:id="87" w:name="_Toc480555183"/>
      <w:r>
        <w:rPr>
          <w:sz w:val="28"/>
          <w:szCs w:val="28"/>
        </w:rPr>
        <w:br w:type="page"/>
      </w:r>
      <w:r w:rsidR="00721C76" w:rsidRPr="00EA4AE6">
        <w:rPr>
          <w:sz w:val="28"/>
          <w:szCs w:val="28"/>
        </w:rPr>
        <w:lastRenderedPageBreak/>
        <w:t>THE GUARANTOR</w:t>
      </w:r>
      <w:bookmarkEnd w:id="87"/>
    </w:p>
    <w:p w14:paraId="31744CD6" w14:textId="77777777" w:rsidR="00721C76" w:rsidRPr="00F16536" w:rsidRDefault="00721C76" w:rsidP="00721C76"/>
    <w:p w14:paraId="55B4882E" w14:textId="77777777" w:rsidR="00B27F01" w:rsidRPr="00B27F01" w:rsidRDefault="00721C76" w:rsidP="00B27F01">
      <w:pPr>
        <w:rPr>
          <w:rFonts w:cs="Arial"/>
          <w:bCs/>
          <w:sz w:val="24"/>
          <w:szCs w:val="24"/>
        </w:rPr>
      </w:pPr>
      <w:r w:rsidRPr="0025017D">
        <w:rPr>
          <w:sz w:val="24"/>
          <w:szCs w:val="24"/>
        </w:rPr>
        <w:t>The Guarantor guarantees all payments of rent</w:t>
      </w:r>
      <w:r w:rsidR="00CD2692">
        <w:rPr>
          <w:sz w:val="24"/>
          <w:szCs w:val="24"/>
        </w:rPr>
        <w:t>, any</w:t>
      </w:r>
      <w:r w:rsidR="00D40B0C">
        <w:rPr>
          <w:sz w:val="24"/>
          <w:szCs w:val="24"/>
        </w:rPr>
        <w:t xml:space="preserve"> </w:t>
      </w:r>
      <w:r w:rsidR="00107C3D">
        <w:rPr>
          <w:sz w:val="24"/>
          <w:szCs w:val="24"/>
        </w:rPr>
        <w:t xml:space="preserve">other </w:t>
      </w:r>
      <w:r w:rsidR="00CD2692">
        <w:rPr>
          <w:sz w:val="24"/>
          <w:szCs w:val="24"/>
        </w:rPr>
        <w:t xml:space="preserve">obligations </w:t>
      </w:r>
      <w:r w:rsidR="004000CF">
        <w:rPr>
          <w:sz w:val="24"/>
          <w:szCs w:val="24"/>
        </w:rPr>
        <w:t>under the lease,</w:t>
      </w:r>
      <w:r w:rsidRPr="0025017D">
        <w:rPr>
          <w:sz w:val="24"/>
          <w:szCs w:val="24"/>
        </w:rPr>
        <w:t xml:space="preserve"> and any other payment</w:t>
      </w:r>
      <w:r w:rsidR="00B27F01">
        <w:rPr>
          <w:sz w:val="24"/>
          <w:szCs w:val="24"/>
        </w:rPr>
        <w:t>s</w:t>
      </w:r>
      <w:r w:rsidRPr="0025017D">
        <w:rPr>
          <w:sz w:val="24"/>
          <w:szCs w:val="24"/>
        </w:rPr>
        <w:t xml:space="preserve"> due to the </w:t>
      </w:r>
      <w:r>
        <w:rPr>
          <w:sz w:val="24"/>
          <w:szCs w:val="24"/>
        </w:rPr>
        <w:t>L</w:t>
      </w:r>
      <w:r w:rsidRPr="0025017D">
        <w:rPr>
          <w:sz w:val="24"/>
          <w:szCs w:val="24"/>
        </w:rPr>
        <w:t xml:space="preserve">andlord which the </w:t>
      </w:r>
      <w:r>
        <w:rPr>
          <w:sz w:val="24"/>
          <w:szCs w:val="24"/>
        </w:rPr>
        <w:t>T</w:t>
      </w:r>
      <w:r w:rsidRPr="0025017D">
        <w:rPr>
          <w:sz w:val="24"/>
          <w:szCs w:val="24"/>
        </w:rPr>
        <w:t xml:space="preserve">enant is required to pay under </w:t>
      </w:r>
      <w:r>
        <w:rPr>
          <w:sz w:val="24"/>
          <w:szCs w:val="24"/>
        </w:rPr>
        <w:t>this A</w:t>
      </w:r>
      <w:r w:rsidRPr="0025017D">
        <w:rPr>
          <w:sz w:val="24"/>
          <w:szCs w:val="24"/>
        </w:rPr>
        <w:t xml:space="preserve">greement and liability continues in respect of any payment due but not paid even after the termination of </w:t>
      </w:r>
      <w:r>
        <w:rPr>
          <w:sz w:val="24"/>
          <w:szCs w:val="24"/>
        </w:rPr>
        <w:t>this</w:t>
      </w:r>
      <w:r w:rsidRPr="0025017D">
        <w:rPr>
          <w:sz w:val="24"/>
          <w:szCs w:val="24"/>
        </w:rPr>
        <w:t xml:space="preserve"> </w:t>
      </w:r>
      <w:r>
        <w:rPr>
          <w:sz w:val="24"/>
          <w:szCs w:val="24"/>
        </w:rPr>
        <w:t>A</w:t>
      </w:r>
      <w:r w:rsidRPr="0025017D">
        <w:rPr>
          <w:sz w:val="24"/>
          <w:szCs w:val="24"/>
        </w:rPr>
        <w:t xml:space="preserve">greement or any alteration to </w:t>
      </w:r>
      <w:r>
        <w:rPr>
          <w:sz w:val="24"/>
          <w:szCs w:val="24"/>
        </w:rPr>
        <w:t>this</w:t>
      </w:r>
      <w:r w:rsidRPr="0025017D">
        <w:rPr>
          <w:sz w:val="24"/>
          <w:szCs w:val="24"/>
        </w:rPr>
        <w:t xml:space="preserve"> </w:t>
      </w:r>
      <w:r>
        <w:rPr>
          <w:sz w:val="24"/>
          <w:szCs w:val="24"/>
        </w:rPr>
        <w:t>A</w:t>
      </w:r>
      <w:r w:rsidRPr="0025017D">
        <w:rPr>
          <w:sz w:val="24"/>
          <w:szCs w:val="24"/>
        </w:rPr>
        <w:t>greement.</w:t>
      </w:r>
      <w:r w:rsidR="00F178C6">
        <w:rPr>
          <w:sz w:val="24"/>
          <w:szCs w:val="24"/>
        </w:rPr>
        <w:t xml:space="preserve">  </w:t>
      </w:r>
    </w:p>
    <w:p w14:paraId="09D92FC5" w14:textId="77777777" w:rsidR="00721C76" w:rsidRDefault="00721C76" w:rsidP="00721C76">
      <w:pPr>
        <w:pStyle w:val="CommentText"/>
        <w:rPr>
          <w:sz w:val="24"/>
          <w:szCs w:val="24"/>
        </w:rPr>
      </w:pPr>
    </w:p>
    <w:p w14:paraId="6C0A50FC" w14:textId="01BB7FC2" w:rsidR="00B27F01" w:rsidRPr="005D47DA" w:rsidRDefault="00964C72" w:rsidP="00A95C30">
      <w:fldSimple w:instr=" MERGEFIELD guarentorSignatures \* MERGEFORMAT ">
        <w:r w:rsidRPr="005D47DA">
          <w:t>«</w:t>
        </w:r>
        <w:r w:rsidRPr="00A95C30">
          <w:rPr>
            <w:sz w:val="24"/>
            <w:szCs w:val="24"/>
          </w:rPr>
          <w:t>guarentorSignatures</w:t>
        </w:r>
        <w:r w:rsidRPr="005D47DA">
          <w:t>»</w:t>
        </w:r>
      </w:fldSimple>
    </w:p>
    <w:p w14:paraId="3EABC7C5" w14:textId="77777777" w:rsidR="003854C1" w:rsidRDefault="003854C1" w:rsidP="00721C76">
      <w:pPr>
        <w:pStyle w:val="CommentText"/>
        <w:rPr>
          <w:sz w:val="24"/>
          <w:szCs w:val="24"/>
        </w:rPr>
      </w:pPr>
    </w:p>
    <w:p w14:paraId="7C18FBA4" w14:textId="77777777" w:rsidR="00964C72" w:rsidRDefault="00964C72">
      <w:pPr>
        <w:rPr>
          <w:b/>
          <w:sz w:val="28"/>
          <w:szCs w:val="28"/>
        </w:rPr>
      </w:pPr>
      <w:bookmarkStart w:id="88" w:name="_Toc480555184"/>
      <w:r>
        <w:rPr>
          <w:b/>
          <w:sz w:val="28"/>
          <w:szCs w:val="28"/>
        </w:rPr>
        <w:br w:type="page"/>
      </w:r>
    </w:p>
    <w:p w14:paraId="3CD7396C" w14:textId="60E63F58" w:rsidR="00E544D8" w:rsidRPr="00C61EAB" w:rsidRDefault="00E544D8" w:rsidP="003B424F">
      <w:pPr>
        <w:pStyle w:val="Heading2"/>
        <w:numPr>
          <w:ilvl w:val="0"/>
          <w:numId w:val="27"/>
        </w:numPr>
        <w:rPr>
          <w:b/>
          <w:sz w:val="28"/>
          <w:szCs w:val="28"/>
        </w:rPr>
      </w:pPr>
      <w:r w:rsidRPr="00C61EAB">
        <w:rPr>
          <w:b/>
          <w:sz w:val="28"/>
          <w:szCs w:val="28"/>
        </w:rPr>
        <w:lastRenderedPageBreak/>
        <w:t>DECLARATIONS</w:t>
      </w:r>
      <w:bookmarkEnd w:id="88"/>
    </w:p>
    <w:p w14:paraId="27C2BCE0" w14:textId="77777777" w:rsidR="001E52B7" w:rsidRPr="00C61EAB" w:rsidRDefault="001E52B7" w:rsidP="000E70BF">
      <w:pPr>
        <w:rPr>
          <w:rFonts w:cs="Arial"/>
          <w:b/>
          <w:sz w:val="24"/>
          <w:szCs w:val="24"/>
        </w:rPr>
      </w:pPr>
    </w:p>
    <w:p w14:paraId="74D4B2A4" w14:textId="77777777" w:rsidR="00E544D8" w:rsidRPr="00C61EAB" w:rsidRDefault="00E544D8" w:rsidP="000E70BF">
      <w:pPr>
        <w:rPr>
          <w:rFonts w:cs="Arial"/>
          <w:b/>
          <w:sz w:val="24"/>
          <w:szCs w:val="24"/>
        </w:rPr>
      </w:pPr>
      <w:r w:rsidRPr="00C61EAB">
        <w:rPr>
          <w:rFonts w:cs="Arial"/>
          <w:b/>
          <w:sz w:val="24"/>
          <w:szCs w:val="24"/>
        </w:rPr>
        <w:t>In signing this Agr</w:t>
      </w:r>
      <w:r w:rsidR="007102C1" w:rsidRPr="00C61EAB">
        <w:rPr>
          <w:rFonts w:cs="Arial"/>
          <w:b/>
          <w:sz w:val="24"/>
          <w:szCs w:val="24"/>
        </w:rPr>
        <w:t xml:space="preserve">eement and taking entry to the </w:t>
      </w:r>
      <w:r w:rsidR="00EC6969">
        <w:rPr>
          <w:rFonts w:cs="Arial"/>
          <w:b/>
          <w:sz w:val="24"/>
          <w:szCs w:val="24"/>
        </w:rPr>
        <w:t>L</w:t>
      </w:r>
      <w:r w:rsidR="007102C1" w:rsidRPr="00C61EAB">
        <w:rPr>
          <w:rFonts w:cs="Arial"/>
          <w:b/>
          <w:sz w:val="24"/>
          <w:szCs w:val="24"/>
        </w:rPr>
        <w:t xml:space="preserve">et </w:t>
      </w:r>
      <w:r w:rsidR="00EC6969">
        <w:rPr>
          <w:rFonts w:cs="Arial"/>
          <w:b/>
          <w:sz w:val="24"/>
          <w:szCs w:val="24"/>
        </w:rPr>
        <w:t>P</w:t>
      </w:r>
      <w:r w:rsidR="007102C1" w:rsidRPr="00C61EAB">
        <w:rPr>
          <w:rFonts w:cs="Arial"/>
          <w:b/>
          <w:sz w:val="24"/>
          <w:szCs w:val="24"/>
        </w:rPr>
        <w:t>roperty</w:t>
      </w:r>
      <w:r w:rsidRPr="00C61EAB">
        <w:rPr>
          <w:rFonts w:cs="Arial"/>
          <w:b/>
          <w:sz w:val="24"/>
          <w:szCs w:val="24"/>
        </w:rPr>
        <w:t xml:space="preserve">, the </w:t>
      </w:r>
      <w:r w:rsidR="005C6938" w:rsidRPr="00C61EAB">
        <w:rPr>
          <w:rFonts w:cs="Arial"/>
          <w:b/>
          <w:sz w:val="24"/>
          <w:szCs w:val="24"/>
        </w:rPr>
        <w:t>Tenant</w:t>
      </w:r>
      <w:r w:rsidR="008E22A0" w:rsidRPr="00C61EAB">
        <w:rPr>
          <w:rFonts w:cs="Arial"/>
          <w:b/>
          <w:sz w:val="24"/>
          <w:szCs w:val="24"/>
        </w:rPr>
        <w:t xml:space="preserve"> confirms that he or she</w:t>
      </w:r>
      <w:r w:rsidRPr="00C61EAB">
        <w:rPr>
          <w:rFonts w:cs="Arial"/>
          <w:b/>
          <w:sz w:val="24"/>
          <w:szCs w:val="24"/>
        </w:rPr>
        <w:t>:</w:t>
      </w:r>
    </w:p>
    <w:p w14:paraId="1ED6328B" w14:textId="77777777" w:rsidR="00557405" w:rsidRPr="00C61EAB" w:rsidRDefault="00557405" w:rsidP="000E70BF">
      <w:pPr>
        <w:rPr>
          <w:rFonts w:cs="Arial"/>
          <w:b/>
          <w:sz w:val="24"/>
          <w:szCs w:val="24"/>
        </w:rPr>
      </w:pPr>
    </w:p>
    <w:p w14:paraId="1A5DC6CE" w14:textId="77777777" w:rsidR="00EA1523" w:rsidRPr="00C61EAB" w:rsidRDefault="008E22A0" w:rsidP="008E22A0">
      <w:pPr>
        <w:numPr>
          <w:ilvl w:val="0"/>
          <w:numId w:val="25"/>
        </w:numPr>
        <w:rPr>
          <w:rFonts w:cs="Arial"/>
          <w:b/>
          <w:sz w:val="24"/>
          <w:szCs w:val="24"/>
        </w:rPr>
      </w:pPr>
      <w:r w:rsidRPr="00C61EAB">
        <w:rPr>
          <w:rFonts w:cs="Arial"/>
          <w:b/>
          <w:sz w:val="24"/>
          <w:szCs w:val="24"/>
        </w:rPr>
        <w:t>h</w:t>
      </w:r>
      <w:r w:rsidR="00E544D8" w:rsidRPr="00C61EAB">
        <w:rPr>
          <w:rFonts w:cs="Arial"/>
          <w:b/>
          <w:sz w:val="24"/>
          <w:szCs w:val="24"/>
        </w:rPr>
        <w:t xml:space="preserve">as made full and true disclosure of all information sought by the </w:t>
      </w:r>
      <w:r w:rsidR="005C6938" w:rsidRPr="00C61EAB">
        <w:rPr>
          <w:rFonts w:cs="Arial"/>
          <w:b/>
          <w:sz w:val="24"/>
          <w:szCs w:val="24"/>
        </w:rPr>
        <w:t>Landlord</w:t>
      </w:r>
      <w:r w:rsidR="00E544D8" w:rsidRPr="00C61EAB">
        <w:rPr>
          <w:rFonts w:cs="Arial"/>
          <w:b/>
          <w:sz w:val="24"/>
          <w:szCs w:val="24"/>
        </w:rPr>
        <w:t xml:space="preserve"> </w:t>
      </w:r>
      <w:r w:rsidR="00E925F8">
        <w:rPr>
          <w:rFonts w:cs="Arial"/>
          <w:b/>
          <w:sz w:val="24"/>
          <w:szCs w:val="24"/>
        </w:rPr>
        <w:t xml:space="preserve">or Letting Agent </w:t>
      </w:r>
      <w:r w:rsidR="00E544D8" w:rsidRPr="00C61EAB">
        <w:rPr>
          <w:rFonts w:cs="Arial"/>
          <w:b/>
          <w:sz w:val="24"/>
          <w:szCs w:val="24"/>
        </w:rPr>
        <w:t>in connection with the granting of this tenancy</w:t>
      </w:r>
    </w:p>
    <w:p w14:paraId="1AA08B2E" w14:textId="77777777" w:rsidR="00AD2A99" w:rsidRPr="00C61EAB" w:rsidRDefault="00E544D8" w:rsidP="00C61EAB">
      <w:pPr>
        <w:numPr>
          <w:ilvl w:val="0"/>
          <w:numId w:val="25"/>
        </w:numPr>
        <w:rPr>
          <w:rFonts w:cs="Arial"/>
          <w:b/>
          <w:sz w:val="24"/>
          <w:szCs w:val="24"/>
        </w:rPr>
      </w:pPr>
      <w:r w:rsidRPr="00C61EAB">
        <w:rPr>
          <w:rFonts w:cs="Arial"/>
          <w:b/>
          <w:sz w:val="24"/>
          <w:szCs w:val="24"/>
        </w:rPr>
        <w:t xml:space="preserve">has not knowingly or carelessly made any false or misleading statements (whether written or oral) which might affect the </w:t>
      </w:r>
      <w:r w:rsidR="005C6938" w:rsidRPr="00C61EAB">
        <w:rPr>
          <w:rFonts w:cs="Arial"/>
          <w:b/>
          <w:sz w:val="24"/>
          <w:szCs w:val="24"/>
        </w:rPr>
        <w:t>Landlord</w:t>
      </w:r>
      <w:r w:rsidRPr="00C61EAB">
        <w:rPr>
          <w:rFonts w:cs="Arial"/>
          <w:b/>
          <w:sz w:val="24"/>
          <w:szCs w:val="24"/>
        </w:rPr>
        <w:t>'s decision to grant the tenancy.</w:t>
      </w:r>
    </w:p>
    <w:p w14:paraId="3C57D058" w14:textId="2F93AFA1" w:rsidR="00F178C6" w:rsidRDefault="00C61EAB" w:rsidP="006E7774">
      <w:pPr>
        <w:numPr>
          <w:ilvl w:val="0"/>
          <w:numId w:val="25"/>
        </w:numPr>
        <w:rPr>
          <w:rFonts w:cs="Arial"/>
          <w:b/>
          <w:sz w:val="24"/>
          <w:szCs w:val="24"/>
        </w:rPr>
      </w:pPr>
      <w:r w:rsidRPr="00C61EAB">
        <w:rPr>
          <w:rFonts w:cs="Arial"/>
          <w:b/>
          <w:sz w:val="24"/>
          <w:szCs w:val="24"/>
        </w:rPr>
        <w:t xml:space="preserve">read and understood all </w:t>
      </w:r>
      <w:r>
        <w:rPr>
          <w:rFonts w:cs="Arial"/>
          <w:b/>
          <w:sz w:val="24"/>
          <w:szCs w:val="24"/>
        </w:rPr>
        <w:t xml:space="preserve">of the terms of this </w:t>
      </w:r>
      <w:r w:rsidR="004D008A">
        <w:rPr>
          <w:rFonts w:cs="Arial"/>
          <w:b/>
          <w:sz w:val="24"/>
          <w:szCs w:val="24"/>
        </w:rPr>
        <w:t xml:space="preserve">Agreement </w:t>
      </w:r>
      <w:r>
        <w:rPr>
          <w:rFonts w:cs="Arial"/>
          <w:b/>
          <w:sz w:val="24"/>
          <w:szCs w:val="24"/>
        </w:rPr>
        <w:t xml:space="preserve">including the </w:t>
      </w:r>
      <w:r w:rsidRPr="00C61EAB">
        <w:rPr>
          <w:rFonts w:cs="Arial"/>
          <w:b/>
          <w:sz w:val="24"/>
          <w:szCs w:val="24"/>
        </w:rPr>
        <w:t>accompanying</w:t>
      </w:r>
      <w:r>
        <w:rPr>
          <w:rFonts w:cs="Arial"/>
          <w:b/>
          <w:sz w:val="24"/>
          <w:szCs w:val="24"/>
        </w:rPr>
        <w:t xml:space="preserve"> legal commentary</w:t>
      </w:r>
      <w:r w:rsidRPr="00C61EAB">
        <w:rPr>
          <w:rFonts w:cs="Arial"/>
          <w:b/>
          <w:sz w:val="24"/>
          <w:szCs w:val="24"/>
        </w:rPr>
        <w:t xml:space="preserve">. </w:t>
      </w:r>
    </w:p>
    <w:p w14:paraId="4FDCC984" w14:textId="77777777" w:rsidR="009065B6" w:rsidRPr="00B46E73" w:rsidRDefault="009065B6" w:rsidP="009065B6">
      <w:pPr>
        <w:ind w:left="720"/>
        <w:rPr>
          <w:rFonts w:cs="Arial"/>
          <w:b/>
          <w:sz w:val="24"/>
          <w:szCs w:val="24"/>
        </w:rPr>
      </w:pPr>
    </w:p>
    <w:p w14:paraId="07F8DE11" w14:textId="58E79714" w:rsidR="00B27F01" w:rsidRPr="00A95C30" w:rsidRDefault="00B46E73" w:rsidP="00A95C30">
      <w:pPr>
        <w:rPr>
          <w:sz w:val="24"/>
          <w:szCs w:val="24"/>
        </w:rPr>
      </w:pPr>
      <w:r w:rsidRPr="00A95C30">
        <w:rPr>
          <w:sz w:val="24"/>
          <w:szCs w:val="24"/>
        </w:rPr>
        <w:fldChar w:fldCharType="begin"/>
      </w:r>
      <w:r w:rsidRPr="00A95C30">
        <w:rPr>
          <w:sz w:val="24"/>
          <w:szCs w:val="24"/>
        </w:rPr>
        <w:instrText xml:space="preserve"> MERGEFIELD tenantSignatures \* MERGEFORMAT </w:instrText>
      </w:r>
      <w:r w:rsidRPr="00A95C30">
        <w:rPr>
          <w:sz w:val="24"/>
          <w:szCs w:val="24"/>
        </w:rPr>
        <w:fldChar w:fldCharType="separate"/>
      </w:r>
      <w:r w:rsidRPr="00A95C30">
        <w:rPr>
          <w:sz w:val="24"/>
          <w:szCs w:val="24"/>
        </w:rPr>
        <w:t>«tenantSignatures»</w:t>
      </w:r>
      <w:r w:rsidRPr="00A95C30">
        <w:rPr>
          <w:sz w:val="24"/>
          <w:szCs w:val="24"/>
        </w:rPr>
        <w:fldChar w:fldCharType="end"/>
      </w:r>
    </w:p>
    <w:p w14:paraId="54367FDE" w14:textId="77777777" w:rsidR="00C717E0" w:rsidRDefault="00C717E0" w:rsidP="00B27F01">
      <w:pPr>
        <w:rPr>
          <w:sz w:val="24"/>
          <w:szCs w:val="24"/>
        </w:rPr>
      </w:pPr>
    </w:p>
    <w:p w14:paraId="49D445C2" w14:textId="77777777" w:rsidR="00C717E0" w:rsidRPr="00B46E73" w:rsidRDefault="00C717E0" w:rsidP="00B27F01">
      <w:pPr>
        <w:rPr>
          <w:rFonts w:cs="Arial"/>
          <w:sz w:val="24"/>
          <w:szCs w:val="24"/>
        </w:rPr>
      </w:pPr>
    </w:p>
    <w:p w14:paraId="716BE25A" w14:textId="77777777" w:rsidR="00652CC3" w:rsidRDefault="001A438A" w:rsidP="001A438A">
      <w:pPr>
        <w:pStyle w:val="Heading1"/>
      </w:pPr>
      <w:bookmarkStart w:id="89" w:name="_Toc480555185"/>
      <w:commentRangeStart w:id="90"/>
      <w:r w:rsidRPr="001A438A">
        <w:rPr>
          <w:b/>
        </w:rPr>
        <w:t xml:space="preserve">SECTION </w:t>
      </w:r>
      <w:r w:rsidR="000415DD">
        <w:rPr>
          <w:b/>
        </w:rPr>
        <w:t>4</w:t>
      </w:r>
      <w:r>
        <w:t xml:space="preserve">: LEGAL COMMENTARY </w:t>
      </w:r>
      <w:commentRangeEnd w:id="90"/>
      <w:r w:rsidR="007F3DDE">
        <w:rPr>
          <w:rStyle w:val="CommentReference"/>
        </w:rPr>
        <w:commentReference w:id="90"/>
      </w:r>
      <w:bookmarkEnd w:id="89"/>
    </w:p>
    <w:p w14:paraId="52D78F08" w14:textId="77777777" w:rsidR="002969D2" w:rsidRDefault="002969D2" w:rsidP="002969D2"/>
    <w:p w14:paraId="3296F4F5" w14:textId="77777777" w:rsidR="002969D2" w:rsidRPr="002969D2" w:rsidRDefault="002969D2" w:rsidP="002969D2">
      <w:pPr>
        <w:numPr>
          <w:ilvl w:val="0"/>
          <w:numId w:val="61"/>
        </w:numPr>
      </w:pPr>
      <w:r>
        <w:rPr>
          <w:sz w:val="24"/>
          <w:szCs w:val="24"/>
        </w:rPr>
        <w:t>Must be easy read – understood by a 12 year old.</w:t>
      </w:r>
    </w:p>
    <w:p w14:paraId="644026AE" w14:textId="77777777" w:rsidR="002969D2" w:rsidRPr="002969D2" w:rsidRDefault="002969D2" w:rsidP="002969D2">
      <w:pPr>
        <w:numPr>
          <w:ilvl w:val="0"/>
          <w:numId w:val="61"/>
        </w:numPr>
      </w:pPr>
      <w:r>
        <w:rPr>
          <w:sz w:val="24"/>
          <w:szCs w:val="24"/>
        </w:rPr>
        <w:t>Notes to be linked to each of the tenancy terms in the model tenancy agreement</w:t>
      </w:r>
    </w:p>
    <w:p w14:paraId="0C18CC96" w14:textId="77777777" w:rsidR="002969D2" w:rsidRPr="002969D2" w:rsidRDefault="002969D2" w:rsidP="002969D2">
      <w:pPr>
        <w:numPr>
          <w:ilvl w:val="0"/>
          <w:numId w:val="61"/>
        </w:numPr>
      </w:pPr>
      <w:r>
        <w:rPr>
          <w:sz w:val="24"/>
          <w:szCs w:val="24"/>
        </w:rPr>
        <w:t xml:space="preserve">Notes should be easy to split – one half </w:t>
      </w:r>
      <w:r w:rsidRPr="002969D2">
        <w:rPr>
          <w:sz w:val="24"/>
          <w:szCs w:val="24"/>
        </w:rPr>
        <w:t xml:space="preserve">for the mandatory terms (in </w:t>
      </w:r>
      <w:r w:rsidRPr="002969D2">
        <w:rPr>
          <w:b/>
          <w:sz w:val="24"/>
          <w:szCs w:val="24"/>
        </w:rPr>
        <w:t>bold</w:t>
      </w:r>
      <w:r w:rsidRPr="002969D2">
        <w:rPr>
          <w:sz w:val="24"/>
          <w:szCs w:val="24"/>
        </w:rPr>
        <w:t xml:space="preserve"> text) and </w:t>
      </w:r>
      <w:r>
        <w:rPr>
          <w:sz w:val="24"/>
          <w:szCs w:val="24"/>
        </w:rPr>
        <w:t xml:space="preserve">the other </w:t>
      </w:r>
      <w:r w:rsidRPr="002969D2">
        <w:rPr>
          <w:sz w:val="24"/>
          <w:szCs w:val="24"/>
        </w:rPr>
        <w:t>for the discretionary terms (in normal typefac</w:t>
      </w:r>
      <w:r>
        <w:rPr>
          <w:sz w:val="24"/>
          <w:szCs w:val="24"/>
        </w:rPr>
        <w:t>e).</w:t>
      </w:r>
    </w:p>
    <w:p w14:paraId="2E6D5522" w14:textId="77777777" w:rsidR="002969D2" w:rsidRPr="002969D2" w:rsidRDefault="00F2268D" w:rsidP="002969D2">
      <w:pPr>
        <w:numPr>
          <w:ilvl w:val="0"/>
          <w:numId w:val="61"/>
        </w:numPr>
      </w:pPr>
      <w:r>
        <w:t xml:space="preserve">An annex containing all statutory references should also be included. </w:t>
      </w:r>
    </w:p>
    <w:sectPr w:rsidR="002969D2" w:rsidRPr="002969D2" w:rsidSect="00420282">
      <w:type w:val="continuous"/>
      <w:pgSz w:w="11906" w:h="16838" w:code="9"/>
      <w:pgMar w:top="816" w:right="1440" w:bottom="709" w:left="1440" w:header="709" w:footer="431" w:gutter="0"/>
      <w:paperSrc w:first="15" w:other="15"/>
      <w:cols w:space="720"/>
      <w:docGrid w:linePitch="27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208204" w:date="2017-03-17T12:22:00Z" w:initials="SG">
    <w:p w14:paraId="56EDD425" w14:textId="77777777" w:rsidR="00D82BEB" w:rsidRDefault="00D82BEB" w:rsidP="00D82BEB">
      <w:pPr>
        <w:pStyle w:val="CommentText"/>
      </w:pPr>
      <w:r>
        <w:rPr>
          <w:rStyle w:val="CommentReference"/>
        </w:rPr>
        <w:annotationRef/>
      </w:r>
      <w:r>
        <w:t>Include title of secondary legislation</w:t>
      </w:r>
      <w:r w:rsidR="00C61EAB">
        <w:t xml:space="preserve"> once known</w:t>
      </w:r>
      <w:r>
        <w:t>.</w:t>
      </w:r>
    </w:p>
  </w:comment>
  <w:comment w:id="3" w:author="208204" w:date="2017-03-17T12:22:00Z" w:initials="SG">
    <w:p w14:paraId="7CF080A8" w14:textId="77777777" w:rsidR="00D82BEB" w:rsidRDefault="00D82BEB" w:rsidP="00D82BEB">
      <w:pPr>
        <w:pStyle w:val="CommentText"/>
      </w:pPr>
      <w:r>
        <w:rPr>
          <w:rStyle w:val="CommentReference"/>
        </w:rPr>
        <w:annotationRef/>
      </w:r>
      <w:r w:rsidR="00530847">
        <w:t>Full l</w:t>
      </w:r>
      <w:r>
        <w:t>ist</w:t>
      </w:r>
      <w:r w:rsidR="00530847">
        <w:t xml:space="preserve"> of all relevant legislation</w:t>
      </w:r>
      <w:r>
        <w:t xml:space="preserve"> to be included either as part of easy read notes or </w:t>
      </w:r>
      <w:r w:rsidR="00437859">
        <w:t xml:space="preserve">as </w:t>
      </w:r>
      <w:r>
        <w:t>separate annex.</w:t>
      </w:r>
    </w:p>
  </w:comment>
  <w:comment w:id="4" w:author="208204" w:date="2017-03-17T12:22:00Z" w:initials="SG">
    <w:p w14:paraId="3184987B" w14:textId="77777777" w:rsidR="00481B86" w:rsidRDefault="00481B86">
      <w:pPr>
        <w:pStyle w:val="CommentText"/>
      </w:pPr>
      <w:r>
        <w:rPr>
          <w:rStyle w:val="CommentReference"/>
        </w:rPr>
        <w:annotationRef/>
      </w:r>
      <w:r>
        <w:t>Insert title and link and include footnote ‘We have included a link to the legislation on legislation.gov.uk.  Please note the information on the website in relation to any amendments under the heading “Changes to legislation”.</w:t>
      </w:r>
    </w:p>
  </w:comment>
  <w:comment w:id="5" w:author="208204" w:date="2017-03-17T12:22:00Z" w:initials="SG">
    <w:p w14:paraId="46DA6C71" w14:textId="77777777" w:rsidR="00183883" w:rsidRDefault="00183883">
      <w:pPr>
        <w:pStyle w:val="CommentText"/>
      </w:pPr>
      <w:r>
        <w:rPr>
          <w:rStyle w:val="CommentReference"/>
        </w:rPr>
        <w:annotationRef/>
      </w:r>
      <w:r w:rsidR="00C61EAB">
        <w:t>This will be added o</w:t>
      </w:r>
      <w:r>
        <w:t xml:space="preserve">nce </w:t>
      </w:r>
      <w:r w:rsidR="00C61EAB">
        <w:t xml:space="preserve">the </w:t>
      </w:r>
      <w:r>
        <w:t>content</w:t>
      </w:r>
      <w:r w:rsidR="00C61EAB">
        <w:t xml:space="preserve"> has been </w:t>
      </w:r>
      <w:r w:rsidR="00BF4267">
        <w:t>finalised</w:t>
      </w:r>
      <w:r>
        <w:t>.</w:t>
      </w:r>
    </w:p>
  </w:comment>
  <w:comment w:id="8" w:author="208204" w:date="2017-04-07T15:10:00Z" w:initials="SG">
    <w:p w14:paraId="447F0903" w14:textId="77777777" w:rsidR="00D616AF" w:rsidRDefault="00D616AF">
      <w:pPr>
        <w:pStyle w:val="CommentText"/>
      </w:pPr>
      <w:r>
        <w:rPr>
          <w:rStyle w:val="CommentReference"/>
        </w:rPr>
        <w:annotationRef/>
      </w:r>
      <w:r>
        <w:t xml:space="preserve">Kirsten, </w:t>
      </w:r>
      <w:r w:rsidR="00585CA7">
        <w:t xml:space="preserve">statutory references will not mean anything to most people, so I have tried to use simple language in this section.  We can ask Morton and Fraser to include as an Annex to the Janet and John the statutory references. </w:t>
      </w:r>
    </w:p>
  </w:comment>
  <w:comment w:id="9" w:author="208204" w:date="2017-04-24T12:40:00Z" w:initials="SG">
    <w:p w14:paraId="58898963" w14:textId="77777777" w:rsidR="009B72C3" w:rsidRDefault="009B72C3" w:rsidP="009B72C3">
      <w:pPr>
        <w:pStyle w:val="CommentText"/>
      </w:pPr>
      <w:r>
        <w:rPr>
          <w:rStyle w:val="CommentReference"/>
        </w:rPr>
        <w:annotationRef/>
      </w:r>
      <w:r>
        <w:t>Kirsten, you ok with this definition?</w:t>
      </w:r>
    </w:p>
  </w:comment>
  <w:comment w:id="10" w:author="208204" w:date="2017-04-07T15:10:00Z" w:initials="SG">
    <w:p w14:paraId="2F6877E1" w14:textId="77777777" w:rsidR="00585CA7" w:rsidRDefault="00585CA7">
      <w:pPr>
        <w:pStyle w:val="CommentText"/>
      </w:pPr>
      <w:r>
        <w:rPr>
          <w:rStyle w:val="CommentReference"/>
        </w:rPr>
        <w:annotationRef/>
      </w:r>
      <w:r>
        <w:t>Kirsten, you agreed with the Faculty of Advocates comment that this definition is confusing and needs further work.  I’ve had a go at revising the text - grateful if you could check my wording</w:t>
      </w:r>
    </w:p>
  </w:comment>
  <w:comment w:id="11" w:author="208204" w:date="2017-04-21T16:35:00Z" w:initials="SG">
    <w:p w14:paraId="55CBAF34" w14:textId="705EFD38" w:rsidR="00C77A24" w:rsidRDefault="00C77A24">
      <w:pPr>
        <w:pStyle w:val="CommentText"/>
      </w:pPr>
      <w:r>
        <w:rPr>
          <w:rStyle w:val="CommentReference"/>
        </w:rPr>
        <w:annotationRef/>
      </w:r>
      <w:r>
        <w:t>Kirsten, I’ve added a definition of ing</w:t>
      </w:r>
      <w:r w:rsidR="00B27F01">
        <w:t>, gr</w:t>
      </w:r>
      <w:r>
        <w:t>ateful if you could check its accuracy along with the definitions I’ve added for ‘the room standard’ and ‘the space standard’ below.</w:t>
      </w:r>
    </w:p>
  </w:comment>
  <w:comment w:id="18" w:author="208204" w:date="2017-03-30T15:23:00Z" w:initials="SG">
    <w:p w14:paraId="020D4E23" w14:textId="77777777" w:rsidR="00476324" w:rsidRDefault="00476324">
      <w:pPr>
        <w:pStyle w:val="CommentText"/>
      </w:pPr>
      <w:r>
        <w:rPr>
          <w:rStyle w:val="CommentReference"/>
        </w:rPr>
        <w:annotationRef/>
      </w:r>
      <w:r>
        <w:t xml:space="preserve">These </w:t>
      </w:r>
      <w:r w:rsidR="00F23D9A">
        <w:t>paragraphs</w:t>
      </w:r>
      <w:r>
        <w:t xml:space="preserve"> will only be required if the chosen comms methods is electronic.</w:t>
      </w:r>
    </w:p>
  </w:comment>
  <w:comment w:id="20" w:author="208204" w:date="2017-03-22T16:08:00Z" w:initials="SG">
    <w:p w14:paraId="537B4BF0" w14:textId="77777777" w:rsidR="00F34BFD" w:rsidRDefault="00F34BFD">
      <w:pPr>
        <w:pStyle w:val="CommentText"/>
      </w:pPr>
      <w:r>
        <w:rPr>
          <w:rStyle w:val="CommentReference"/>
        </w:rPr>
        <w:annotationRef/>
      </w:r>
      <w:r>
        <w:t>Insert link</w:t>
      </w:r>
    </w:p>
  </w:comment>
  <w:comment w:id="21" w:author="u040740" w:date="2017-03-22T16:11:00Z" w:initials="AG">
    <w:p w14:paraId="3C1D0B02" w14:textId="77777777" w:rsidR="00C14D47" w:rsidRDefault="00C14D47" w:rsidP="00C14D47">
      <w:pPr>
        <w:pStyle w:val="CommentText"/>
      </w:pPr>
      <w:r>
        <w:rPr>
          <w:rStyle w:val="CommentReference"/>
        </w:rPr>
        <w:annotationRef/>
      </w:r>
      <w:r w:rsidR="00F34BFD">
        <w:t>In electronic version, if the property is not an HMO, the 2 lines below are not required.  If the property is an HMO the 2 lines below must be completed</w:t>
      </w:r>
      <w:r>
        <w:t>.</w:t>
      </w:r>
    </w:p>
  </w:comment>
  <w:comment w:id="22" w:author="u040740" w:date="2017-03-22T16:11:00Z" w:initials="AG">
    <w:p w14:paraId="413C2DE2" w14:textId="77777777" w:rsidR="00181B1D" w:rsidRDefault="00181B1D">
      <w:pPr>
        <w:pStyle w:val="CommentText"/>
      </w:pPr>
      <w:r>
        <w:rPr>
          <w:rStyle w:val="CommentReference"/>
        </w:rPr>
        <w:annotationRef/>
      </w:r>
      <w:r w:rsidR="00FD6CB0">
        <w:t xml:space="preserve">These fields will </w:t>
      </w:r>
      <w:r w:rsidR="006A2556">
        <w:t xml:space="preserve">be mandatory if the </w:t>
      </w:r>
      <w:r w:rsidR="00F34BFD">
        <w:t>property is an HMO</w:t>
      </w:r>
      <w:r w:rsidR="009F776F">
        <w:t>.</w:t>
      </w:r>
    </w:p>
  </w:comment>
  <w:comment w:id="27" w:author="208204" w:date="2017-04-21T16:01:00Z" w:initials="SG">
    <w:p w14:paraId="3CB90EFE" w14:textId="77777777" w:rsidR="00F178C6" w:rsidRDefault="00F178C6">
      <w:pPr>
        <w:pStyle w:val="CommentText"/>
      </w:pPr>
      <w:r>
        <w:rPr>
          <w:rStyle w:val="CommentReference"/>
        </w:rPr>
        <w:annotationRef/>
      </w:r>
      <w:r>
        <w:t>Consequential amendment required for this.</w:t>
      </w:r>
    </w:p>
  </w:comment>
  <w:comment w:id="29" w:author="208204" w:date="2017-03-22T16:24:00Z" w:initials="SG">
    <w:p w14:paraId="22810296" w14:textId="77777777" w:rsidR="00BF4A16" w:rsidRDefault="00BF4A16">
      <w:pPr>
        <w:pStyle w:val="CommentText"/>
      </w:pPr>
      <w:r>
        <w:rPr>
          <w:rStyle w:val="CommentReference"/>
        </w:rPr>
        <w:annotationRef/>
      </w:r>
      <w:r>
        <w:t>add link</w:t>
      </w:r>
    </w:p>
  </w:comment>
  <w:comment w:id="31" w:author="208204" w:date="2017-03-30T15:35:00Z" w:initials="SG">
    <w:p w14:paraId="4A4D05F0" w14:textId="77777777" w:rsidR="00837461" w:rsidRDefault="00837461">
      <w:pPr>
        <w:pStyle w:val="CommentText"/>
      </w:pPr>
      <w:r>
        <w:rPr>
          <w:rStyle w:val="CommentReference"/>
        </w:rPr>
        <w:annotationRef/>
      </w:r>
      <w:r>
        <w:t>Kirsten, some stakeholders have asked us to remove this text as it</w:t>
      </w:r>
      <w:r w:rsidR="00F23D9A">
        <w:t xml:space="preserve"> complicates what should be a simple sentence.  </w:t>
      </w:r>
      <w:r>
        <w:t xml:space="preserve">I </w:t>
      </w:r>
      <w:r w:rsidR="00F23D9A">
        <w:t xml:space="preserve">appreciate some types of properties are exempt from Landlord Registration (ASB Act), but I’m not entirely sure whether any of those exempted properties types would use a PRT anyway.  The exemptions to LL Reg are more about what the property is actually being used for as opposed to the type of landlord who’s letting the property.  Grateful for your advice. </w:t>
      </w:r>
    </w:p>
  </w:comment>
  <w:comment w:id="34" w:author="208204" w:date="2017-04-21T16:08:00Z" w:initials="SG">
    <w:p w14:paraId="07E9B30A" w14:textId="77777777" w:rsidR="00F178C6" w:rsidRDefault="00F178C6">
      <w:pPr>
        <w:pStyle w:val="CommentText"/>
      </w:pPr>
      <w:r>
        <w:rPr>
          <w:rStyle w:val="CommentReference"/>
        </w:rPr>
        <w:annotationRef/>
      </w:r>
      <w:r>
        <w:t>Consequential amendment required for this.</w:t>
      </w:r>
    </w:p>
  </w:comment>
  <w:comment w:id="35" w:author="208204" w:date="2017-04-21T16:09:00Z" w:initials="SG">
    <w:p w14:paraId="2B863ADC" w14:textId="77777777" w:rsidR="00F178C6" w:rsidRDefault="00F178C6">
      <w:pPr>
        <w:pStyle w:val="CommentText"/>
      </w:pPr>
      <w:r>
        <w:rPr>
          <w:rStyle w:val="CommentReference"/>
        </w:rPr>
        <w:annotationRef/>
      </w:r>
      <w:r>
        <w:t>consequential amendment required for this.</w:t>
      </w:r>
    </w:p>
  </w:comment>
  <w:comment w:id="36" w:author="208204" w:date="2017-03-31T11:53:00Z" w:initials="SG">
    <w:p w14:paraId="578CD48D" w14:textId="77777777" w:rsidR="009423F5" w:rsidRDefault="009423F5">
      <w:pPr>
        <w:pStyle w:val="CommentText"/>
      </w:pPr>
      <w:r>
        <w:rPr>
          <w:rStyle w:val="CommentReference"/>
        </w:rPr>
        <w:annotationRef/>
      </w:r>
      <w:r>
        <w:t>This section will only be required if the tenancy is NOT an HMO already (as specified in clause 5)</w:t>
      </w:r>
    </w:p>
  </w:comment>
  <w:comment w:id="48" w:author="208204" w:date="2017-04-10T16:38:00Z" w:initials="SG">
    <w:p w14:paraId="50C2FBC4" w14:textId="77777777" w:rsidR="008C7200" w:rsidRDefault="008C7200" w:rsidP="008C7200">
      <w:pPr>
        <w:pStyle w:val="CommentText"/>
      </w:pPr>
      <w:r>
        <w:rPr>
          <w:rStyle w:val="CommentReference"/>
        </w:rPr>
        <w:annotationRef/>
      </w:r>
      <w:r>
        <w:t>Kirsten, you ok with us adding this?  It’s similar to the text in the ex notes.</w:t>
      </w:r>
    </w:p>
  </w:comment>
  <w:comment w:id="50" w:author="208204" w:date="2017-04-10T16:25:00Z" w:initials="SG">
    <w:p w14:paraId="6341602C" w14:textId="77777777" w:rsidR="001B02DC" w:rsidRDefault="001B02DC" w:rsidP="001B02DC">
      <w:pPr>
        <w:pStyle w:val="CommentText"/>
      </w:pPr>
      <w:r>
        <w:rPr>
          <w:rStyle w:val="CommentReference"/>
        </w:rPr>
        <w:annotationRef/>
      </w:r>
      <w:r>
        <w:t>Kirsten, this doesn’t appear in our legislation or ex notes.  Is it ok to retain it?</w:t>
      </w:r>
    </w:p>
  </w:comment>
  <w:comment w:id="55" w:author="208204" w:date="2017-04-21T16:15:00Z" w:initials="SG">
    <w:p w14:paraId="5E136D3F" w14:textId="77777777" w:rsidR="00F178C6" w:rsidRDefault="00F178C6">
      <w:pPr>
        <w:pStyle w:val="CommentText"/>
      </w:pPr>
      <w:r>
        <w:rPr>
          <w:rStyle w:val="CommentReference"/>
        </w:rPr>
        <w:annotationRef/>
      </w:r>
      <w:r>
        <w:t>Check consequential amendment.</w:t>
      </w:r>
    </w:p>
  </w:comment>
  <w:comment w:id="90" w:author="208204" w:date="2017-03-17T12:22:00Z" w:initials="SG">
    <w:p w14:paraId="2A52EDFE" w14:textId="77777777" w:rsidR="007F3DDE" w:rsidRDefault="007F3DDE">
      <w:pPr>
        <w:pStyle w:val="CommentText"/>
      </w:pPr>
      <w:r>
        <w:rPr>
          <w:rStyle w:val="CommentReference"/>
        </w:rPr>
        <w:annotationRef/>
      </w:r>
      <w:r>
        <w:t xml:space="preserve">To be </w:t>
      </w:r>
      <w:r w:rsidR="00B5009E">
        <w:t xml:space="preserve">developed </w:t>
      </w:r>
      <w:r w:rsidR="00AC00E9">
        <w:t>at a</w:t>
      </w:r>
      <w:r w:rsidR="00B5009E">
        <w:t xml:space="preserve"> later date once terms decided.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EDD425" w15:done="0"/>
  <w15:commentEx w15:paraId="7CF080A8" w15:done="0"/>
  <w15:commentEx w15:paraId="3184987B" w15:done="0"/>
  <w15:commentEx w15:paraId="46DA6C71" w15:done="0"/>
  <w15:commentEx w15:paraId="447F0903" w15:done="0"/>
  <w15:commentEx w15:paraId="58898963" w15:done="0"/>
  <w15:commentEx w15:paraId="2F6877E1" w15:done="0"/>
  <w15:commentEx w15:paraId="55CBAF34" w15:done="0"/>
  <w15:commentEx w15:paraId="020D4E23" w15:done="0"/>
  <w15:commentEx w15:paraId="537B4BF0" w15:done="0"/>
  <w15:commentEx w15:paraId="3C1D0B02" w15:done="0"/>
  <w15:commentEx w15:paraId="413C2DE2" w15:done="0"/>
  <w15:commentEx w15:paraId="3CB90EFE" w15:done="0"/>
  <w15:commentEx w15:paraId="22810296" w15:done="0"/>
  <w15:commentEx w15:paraId="4A4D05F0" w15:done="0"/>
  <w15:commentEx w15:paraId="07E9B30A" w15:done="0"/>
  <w15:commentEx w15:paraId="2B863ADC" w15:done="0"/>
  <w15:commentEx w15:paraId="578CD48D" w15:done="0"/>
  <w15:commentEx w15:paraId="50C2FBC4" w15:done="0"/>
  <w15:commentEx w15:paraId="6341602C" w15:done="0"/>
  <w15:commentEx w15:paraId="5E136D3F" w15:done="0"/>
  <w15:commentEx w15:paraId="2A52EDF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1A8113" w14:textId="77777777" w:rsidR="00C4676E" w:rsidRDefault="00C4676E">
      <w:r>
        <w:separator/>
      </w:r>
    </w:p>
  </w:endnote>
  <w:endnote w:type="continuationSeparator" w:id="0">
    <w:p w14:paraId="30EFC8BF" w14:textId="77777777" w:rsidR="00C4676E" w:rsidRDefault="00C467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panose1 w:val="020B0609070205080204"/>
    <w:charset w:val="80"/>
    <w:family w:val="swiss"/>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EC403F" w14:textId="77777777" w:rsidR="009316BF" w:rsidRPr="00481B86" w:rsidRDefault="00481B86" w:rsidP="00CE0C3B">
    <w:pPr>
      <w:pStyle w:val="Footer"/>
      <w:rPr>
        <w:u w:val="single"/>
      </w:rPr>
    </w:pPr>
    <w:r>
      <w:rPr>
        <w:u w:val="single"/>
      </w:rPr>
      <w:t>Key:-</w:t>
    </w:r>
  </w:p>
  <w:p w14:paraId="3B6958AD" w14:textId="77777777" w:rsidR="00CE0C3B" w:rsidRDefault="00CE0C3B" w:rsidP="00CE0C3B">
    <w:pPr>
      <w:pStyle w:val="Footer"/>
    </w:pPr>
    <w:r w:rsidRPr="00DA6622">
      <w:rPr>
        <w:b/>
      </w:rPr>
      <w:t>Bold Text</w:t>
    </w:r>
    <w:r w:rsidR="00D82BEB">
      <w:rPr>
        <w:b/>
      </w:rPr>
      <w:t xml:space="preserve">: </w:t>
    </w:r>
    <w:r w:rsidR="00D82BEB">
      <w:t>Mandatory clauses - core rights and obligations</w:t>
    </w:r>
    <w:r>
      <w:t xml:space="preserve"> </w:t>
    </w:r>
  </w:p>
  <w:p w14:paraId="537BA9A2" w14:textId="77777777" w:rsidR="00CE0C3B" w:rsidRDefault="00CE0C3B" w:rsidP="009316BF">
    <w:pPr>
      <w:pStyle w:val="Footer"/>
    </w:pPr>
    <w:r>
      <w:t>Normal Text</w:t>
    </w:r>
    <w:r w:rsidR="00D82BEB">
      <w:t xml:space="preserve">: </w:t>
    </w:r>
    <w:r>
      <w:t xml:space="preserve">Discretionary </w:t>
    </w:r>
    <w:r w:rsidR="00481B86">
      <w:t>c</w:t>
    </w:r>
    <w:r>
      <w:t>lauses</w:t>
    </w:r>
    <w:r w:rsidR="00D82BEB">
      <w:t xml:space="preserve"> - a </w:t>
    </w:r>
    <w:r>
      <w:t xml:space="preserve">landlord can chose to include </w:t>
    </w:r>
    <w:r w:rsidR="00D82BEB">
      <w:t>this if he or she wishes</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7CAF9C8" w14:textId="77777777" w:rsidR="00E707DE" w:rsidRDefault="00E707DE">
    <w:pPr>
      <w:pStyle w:val="Footer"/>
      <w:jc w:val="right"/>
    </w:pPr>
    <w:r>
      <w:fldChar w:fldCharType="begin"/>
    </w:r>
    <w:r>
      <w:instrText xml:space="preserve"> PAGE   \* MERGEFORMAT </w:instrText>
    </w:r>
    <w:r>
      <w:fldChar w:fldCharType="separate"/>
    </w:r>
    <w:r w:rsidR="00440423">
      <w:rPr>
        <w:noProof/>
      </w:rPr>
      <w:t>1</w:t>
    </w:r>
    <w:r>
      <w:rPr>
        <w:noProof/>
      </w:rPr>
      <w:fldChar w:fldCharType="end"/>
    </w:r>
  </w:p>
  <w:p w14:paraId="70DD6C0F" w14:textId="77777777" w:rsidR="00A92E62" w:rsidRDefault="00A92E62">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634A061A" w14:textId="77777777" w:rsidR="00AD57E9" w:rsidRPr="00EE1575" w:rsidRDefault="00AD57E9" w:rsidP="00AD57E9">
    <w:pPr>
      <w:pStyle w:val="Footer"/>
      <w:rPr>
        <w:u w:val="single"/>
      </w:rPr>
    </w:pPr>
    <w:r w:rsidRPr="00EE1575">
      <w:rPr>
        <w:u w:val="single"/>
      </w:rPr>
      <w:t>Key:-</w:t>
    </w:r>
  </w:p>
  <w:p w14:paraId="29D8FE38" w14:textId="77777777" w:rsidR="00AD57E9" w:rsidRPr="00EE1575" w:rsidRDefault="00AD57E9" w:rsidP="00AD57E9">
    <w:pPr>
      <w:pStyle w:val="Footer"/>
    </w:pPr>
    <w:r w:rsidRPr="00EE1575">
      <w:rPr>
        <w:b/>
      </w:rPr>
      <w:t xml:space="preserve">Bold Text: </w:t>
    </w:r>
    <w:r w:rsidRPr="00EE1575">
      <w:t xml:space="preserve">Mandatory clauses - core rights and obligations </w:t>
    </w:r>
  </w:p>
  <w:p w14:paraId="049D7DF8" w14:textId="77777777" w:rsidR="00AD57E9" w:rsidRPr="00EE1575" w:rsidRDefault="00AD57E9" w:rsidP="00AD57E9">
    <w:pPr>
      <w:pStyle w:val="Footer"/>
    </w:pPr>
    <w:r w:rsidRPr="00EE1575">
      <w:t>Normal Text: Discretionary clauses - a landlord can chose to include this if he or she wishes</w:t>
    </w:r>
  </w:p>
  <w:p w14:paraId="28F63B7B" w14:textId="77777777" w:rsidR="00AD57E9" w:rsidRDefault="00AD57E9">
    <w:pPr>
      <w:pStyle w:val="Footer"/>
      <w:jc w:val="right"/>
    </w:pPr>
    <w:r>
      <w:fldChar w:fldCharType="begin"/>
    </w:r>
    <w:r>
      <w:instrText xml:space="preserve"> PAGE   \* MERGEFORMAT </w:instrText>
    </w:r>
    <w:r>
      <w:fldChar w:fldCharType="separate"/>
    </w:r>
    <w:r w:rsidR="00E07A4E">
      <w:rPr>
        <w:noProof/>
      </w:rPr>
      <w:t>25</w:t>
    </w:r>
    <w:r>
      <w:rPr>
        <w:noProof/>
      </w:rPr>
      <w:fldChar w:fldCharType="end"/>
    </w:r>
  </w:p>
  <w:p w14:paraId="0954B3DB" w14:textId="77777777" w:rsidR="00AD57E9" w:rsidRDefault="00AD57E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2CDD92" w14:textId="77777777" w:rsidR="00C4676E" w:rsidRDefault="00C4676E">
      <w:r>
        <w:separator/>
      </w:r>
    </w:p>
  </w:footnote>
  <w:footnote w:type="continuationSeparator" w:id="0">
    <w:p w14:paraId="38B11898" w14:textId="77777777" w:rsidR="00C4676E" w:rsidRDefault="00C4676E">
      <w:r>
        <w:continuationSeparator/>
      </w:r>
    </w:p>
  </w:footnote>
  <w:footnote w:id="1">
    <w:p w14:paraId="1F1175A5" w14:textId="77777777" w:rsidR="00837461" w:rsidRDefault="00837461">
      <w:pPr>
        <w:pStyle w:val="FootnoteText"/>
      </w:pPr>
      <w:r>
        <w:rPr>
          <w:rStyle w:val="FootnoteReference"/>
        </w:rPr>
        <w:footnoteRef/>
      </w:r>
      <w:r>
        <w:t xml:space="preserve"> See definition of ‘Registered landlord’ in the glossary. </w:t>
      </w:r>
    </w:p>
  </w:footnote>
  <w:footnote w:id="2">
    <w:p w14:paraId="7BDB0CC3" w14:textId="77777777" w:rsidR="008C7200" w:rsidRDefault="008C7200" w:rsidP="008C7200">
      <w:pPr>
        <w:autoSpaceDE w:val="0"/>
        <w:autoSpaceDN w:val="0"/>
        <w:adjustRightInd w:val="0"/>
      </w:pPr>
      <w:r>
        <w:rPr>
          <w:rStyle w:val="FootnoteReference"/>
        </w:rPr>
        <w:footnoteRef/>
      </w:r>
      <w:r w:rsidRPr="0028608D">
        <w:rPr>
          <w:sz w:val="18"/>
          <w:szCs w:val="18"/>
        </w:rPr>
        <w:t xml:space="preserve"> </w:t>
      </w:r>
      <w:hyperlink r:id="rId1" w:history="1">
        <w:r w:rsidRPr="0028608D">
          <w:rPr>
            <w:rStyle w:val="Hyperlink"/>
            <w:sz w:val="18"/>
            <w:szCs w:val="18"/>
          </w:rPr>
          <w:t>Scottish Government Statutory Guidance on Satisfactory Provision for Detecting and Warning of Fires</w:t>
        </w:r>
      </w:hyperlink>
    </w:p>
  </w:footnote>
  <w:footnote w:id="3">
    <w:p w14:paraId="1D857C2B" w14:textId="77777777" w:rsidR="008C7200" w:rsidRDefault="008C7200" w:rsidP="008C7200">
      <w:pPr>
        <w:pStyle w:val="FootnoteText"/>
      </w:pPr>
      <w:r>
        <w:rPr>
          <w:rStyle w:val="FootnoteReference"/>
        </w:rPr>
        <w:footnoteRef/>
      </w:r>
      <w:r>
        <w:t xml:space="preserve"> </w:t>
      </w:r>
      <w:hyperlink r:id="rId2" w:history="1">
        <w:r w:rsidRPr="0028608D">
          <w:rPr>
            <w:rStyle w:val="Hyperlink"/>
            <w:sz w:val="18"/>
            <w:szCs w:val="18"/>
          </w:rPr>
          <w:t>Scottish Government Statuto</w:t>
        </w:r>
        <w:r w:rsidRPr="0028608D">
          <w:rPr>
            <w:rStyle w:val="Hyperlink"/>
            <w:sz w:val="18"/>
            <w:szCs w:val="18"/>
          </w:rPr>
          <w:t>r</w:t>
        </w:r>
        <w:r w:rsidRPr="0028608D">
          <w:rPr>
            <w:rStyle w:val="Hyperlink"/>
            <w:sz w:val="18"/>
            <w:szCs w:val="18"/>
          </w:rPr>
          <w:t>y Guidan</w:t>
        </w:r>
        <w:r w:rsidRPr="0028608D">
          <w:rPr>
            <w:rStyle w:val="Hyperlink"/>
            <w:sz w:val="18"/>
            <w:szCs w:val="18"/>
          </w:rPr>
          <w:t>c</w:t>
        </w:r>
        <w:r w:rsidRPr="0028608D">
          <w:rPr>
            <w:rStyle w:val="Hyperlink"/>
            <w:sz w:val="18"/>
            <w:szCs w:val="18"/>
          </w:rPr>
          <w:t>e for the P</w:t>
        </w:r>
        <w:r w:rsidRPr="0028608D">
          <w:rPr>
            <w:rStyle w:val="Hyperlink"/>
            <w:sz w:val="18"/>
            <w:szCs w:val="18"/>
          </w:rPr>
          <w:t>r</w:t>
        </w:r>
        <w:r w:rsidRPr="0028608D">
          <w:rPr>
            <w:rStyle w:val="Hyperlink"/>
            <w:sz w:val="18"/>
            <w:szCs w:val="18"/>
          </w:rPr>
          <w:t>o</w:t>
        </w:r>
        <w:r w:rsidRPr="0028608D">
          <w:rPr>
            <w:rStyle w:val="Hyperlink"/>
            <w:sz w:val="18"/>
            <w:szCs w:val="18"/>
          </w:rPr>
          <w:t>vision of Carbon Monoxide Alarms in Private Rented Housing</w:t>
        </w:r>
      </w:hyperlink>
      <w:r>
        <w:rPr>
          <w:sz w:val="18"/>
          <w:szCs w:val="18"/>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DB6E1F8" w14:textId="77777777" w:rsidR="002035EB" w:rsidRDefault="00795329">
    <w:pPr>
      <w:pStyle w:val="Header"/>
    </w:pPr>
    <w:r>
      <w:rPr>
        <w:noProof/>
      </w:rPr>
      <w:pict w14:anchorId="1E0C274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0411" o:spid="_x0000_s2051" type="#_x0000_t136" style="position:absolute;margin-left:0;margin-top:0;width:454.5pt;height:181.8pt;rotation:315;z-index:-251658240;mso-position-horizontal:center;mso-position-horizontal-relative:margin;mso-position-vertical:center;mso-position-vertical-relative:margin" o:allowincell="f" fillcolor="silver" stroked="f">
          <v:fill opacity=".5"/>
          <v:textpath style="font-family:&quot;Arial&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5A554D62" w14:textId="77777777" w:rsidR="00204128" w:rsidRDefault="00795329" w:rsidP="00C61EAB">
    <w:pPr>
      <w:pStyle w:val="Header"/>
    </w:pPr>
    <w:r>
      <w:t>Version</w:t>
    </w:r>
    <w:r w:rsidR="00DD159C">
      <w:t xml:space="preserve"> 3</w:t>
    </w:r>
    <w:r>
      <w:t xml:space="preserve">: </w:t>
    </w:r>
    <w:r w:rsidR="0025017D">
      <w:t>2</w:t>
    </w:r>
    <w:r w:rsidR="00DD159C">
      <w:t>4 April 2017</w:t>
    </w:r>
    <w:r>
      <w:rPr>
        <w:noProof/>
      </w:rPr>
      <w:pict w14:anchorId="534BD40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00410" o:spid="_x0000_s2050" type="#_x0000_t136" style="position:absolute;margin-left:0;margin-top:0;width:454.5pt;height:181.8pt;rotation:315;z-index:-251659264;mso-position-horizontal:center;mso-position-horizontal-relative:margin;mso-position-vertical:center;mso-position-vertical-relative:margin" o:allowincell="f" fillcolor="silver" stroked="f">
          <v:fill opacity=".5"/>
          <v:textpath style="font-family:&quot;Arial&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41328786"/>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512A5D"/>
    <w:multiLevelType w:val="hybridMultilevel"/>
    <w:tmpl w:val="B622BF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623006"/>
    <w:multiLevelType w:val="hybridMultilevel"/>
    <w:tmpl w:val="1092270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0C067EA7"/>
    <w:multiLevelType w:val="hybridMultilevel"/>
    <w:tmpl w:val="FDE4B1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nsid w:val="0F090C15"/>
    <w:multiLevelType w:val="hybridMultilevel"/>
    <w:tmpl w:val="E69ECC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F26561A"/>
    <w:multiLevelType w:val="hybridMultilevel"/>
    <w:tmpl w:val="DA323A7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0F54488"/>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nsid w:val="144A7F9F"/>
    <w:multiLevelType w:val="hybridMultilevel"/>
    <w:tmpl w:val="A244B7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5BF6FC2"/>
    <w:multiLevelType w:val="hybridMultilevel"/>
    <w:tmpl w:val="566605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76B182A"/>
    <w:multiLevelType w:val="hybridMultilevel"/>
    <w:tmpl w:val="2BF4925E"/>
    <w:lvl w:ilvl="0" w:tplc="C96A61B2">
      <w:start w:val="1"/>
      <w:numFmt w:val="decimal"/>
      <w:lvlText w:val="%1."/>
      <w:lvlJc w:val="left"/>
      <w:pPr>
        <w:ind w:left="928" w:hanging="360"/>
      </w:pPr>
      <w:rPr>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8A771D9"/>
    <w:multiLevelType w:val="hybridMultilevel"/>
    <w:tmpl w:val="9FF271A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1A3046D5"/>
    <w:multiLevelType w:val="hybridMultilevel"/>
    <w:tmpl w:val="53EA9C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BA07EF0"/>
    <w:multiLevelType w:val="hybridMultilevel"/>
    <w:tmpl w:val="90709E98"/>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3">
    <w:nsid w:val="1CA648A6"/>
    <w:multiLevelType w:val="hybridMultilevel"/>
    <w:tmpl w:val="8BFAA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1D26611F"/>
    <w:multiLevelType w:val="hybridMultilevel"/>
    <w:tmpl w:val="665417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0B2014F"/>
    <w:multiLevelType w:val="hybridMultilevel"/>
    <w:tmpl w:val="47F6F81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nsid w:val="233C6D87"/>
    <w:multiLevelType w:val="hybridMultilevel"/>
    <w:tmpl w:val="2C006B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36A46EE"/>
    <w:multiLevelType w:val="hybridMultilevel"/>
    <w:tmpl w:val="6DD87F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54C1610"/>
    <w:multiLevelType w:val="hybridMultilevel"/>
    <w:tmpl w:val="1054E4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26413805"/>
    <w:multiLevelType w:val="hybridMultilevel"/>
    <w:tmpl w:val="AF5E4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26567A71"/>
    <w:multiLevelType w:val="hybridMultilevel"/>
    <w:tmpl w:val="D71857A8"/>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7231DF2"/>
    <w:multiLevelType w:val="hybridMultilevel"/>
    <w:tmpl w:val="9D402008"/>
    <w:lvl w:ilvl="0" w:tplc="08090001">
      <w:start w:val="1"/>
      <w:numFmt w:val="bullet"/>
      <w:lvlText w:val=""/>
      <w:lvlJc w:val="left"/>
      <w:pPr>
        <w:tabs>
          <w:tab w:val="num" w:pos="1353"/>
        </w:tabs>
        <w:ind w:left="1353" w:hanging="360"/>
      </w:pPr>
      <w:rPr>
        <w:rFonts w:ascii="Symbol" w:hAnsi="Symbol" w:hint="default"/>
      </w:rPr>
    </w:lvl>
    <w:lvl w:ilvl="1" w:tplc="86C836C0">
      <w:start w:val="1"/>
      <w:numFmt w:val="lowerRoman"/>
      <w:lvlText w:val="%2."/>
      <w:lvlJc w:val="left"/>
      <w:pPr>
        <w:ind w:left="2433" w:hanging="720"/>
      </w:pPr>
      <w:rPr>
        <w:rFonts w:hint="default"/>
      </w:rPr>
    </w:lvl>
    <w:lvl w:ilvl="2" w:tplc="0809001B" w:tentative="1">
      <w:start w:val="1"/>
      <w:numFmt w:val="lowerRoman"/>
      <w:lvlText w:val="%3."/>
      <w:lvlJc w:val="right"/>
      <w:pPr>
        <w:tabs>
          <w:tab w:val="num" w:pos="2793"/>
        </w:tabs>
        <w:ind w:left="2793" w:hanging="180"/>
      </w:pPr>
    </w:lvl>
    <w:lvl w:ilvl="3" w:tplc="0809000F" w:tentative="1">
      <w:start w:val="1"/>
      <w:numFmt w:val="decimal"/>
      <w:lvlText w:val="%4."/>
      <w:lvlJc w:val="left"/>
      <w:pPr>
        <w:tabs>
          <w:tab w:val="num" w:pos="3513"/>
        </w:tabs>
        <w:ind w:left="3513" w:hanging="360"/>
      </w:pPr>
    </w:lvl>
    <w:lvl w:ilvl="4" w:tplc="08090019" w:tentative="1">
      <w:start w:val="1"/>
      <w:numFmt w:val="lowerLetter"/>
      <w:lvlText w:val="%5."/>
      <w:lvlJc w:val="left"/>
      <w:pPr>
        <w:tabs>
          <w:tab w:val="num" w:pos="4233"/>
        </w:tabs>
        <w:ind w:left="4233" w:hanging="360"/>
      </w:pPr>
    </w:lvl>
    <w:lvl w:ilvl="5" w:tplc="0809001B" w:tentative="1">
      <w:start w:val="1"/>
      <w:numFmt w:val="lowerRoman"/>
      <w:lvlText w:val="%6."/>
      <w:lvlJc w:val="right"/>
      <w:pPr>
        <w:tabs>
          <w:tab w:val="num" w:pos="4953"/>
        </w:tabs>
        <w:ind w:left="4953" w:hanging="180"/>
      </w:pPr>
    </w:lvl>
    <w:lvl w:ilvl="6" w:tplc="0809000F" w:tentative="1">
      <w:start w:val="1"/>
      <w:numFmt w:val="decimal"/>
      <w:lvlText w:val="%7."/>
      <w:lvlJc w:val="left"/>
      <w:pPr>
        <w:tabs>
          <w:tab w:val="num" w:pos="5673"/>
        </w:tabs>
        <w:ind w:left="5673" w:hanging="360"/>
      </w:pPr>
    </w:lvl>
    <w:lvl w:ilvl="7" w:tplc="08090019" w:tentative="1">
      <w:start w:val="1"/>
      <w:numFmt w:val="lowerLetter"/>
      <w:lvlText w:val="%8."/>
      <w:lvlJc w:val="left"/>
      <w:pPr>
        <w:tabs>
          <w:tab w:val="num" w:pos="6393"/>
        </w:tabs>
        <w:ind w:left="6393" w:hanging="360"/>
      </w:pPr>
    </w:lvl>
    <w:lvl w:ilvl="8" w:tplc="0809001B" w:tentative="1">
      <w:start w:val="1"/>
      <w:numFmt w:val="lowerRoman"/>
      <w:lvlText w:val="%9."/>
      <w:lvlJc w:val="right"/>
      <w:pPr>
        <w:tabs>
          <w:tab w:val="num" w:pos="7113"/>
        </w:tabs>
        <w:ind w:left="7113" w:hanging="180"/>
      </w:pPr>
    </w:lvl>
  </w:abstractNum>
  <w:abstractNum w:abstractNumId="22">
    <w:nsid w:val="279E1516"/>
    <w:multiLevelType w:val="multilevel"/>
    <w:tmpl w:val="26F84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2C480D9A"/>
    <w:multiLevelType w:val="multilevel"/>
    <w:tmpl w:val="007E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1C444B"/>
    <w:multiLevelType w:val="hybridMultilevel"/>
    <w:tmpl w:val="74C08F4C"/>
    <w:lvl w:ilvl="0" w:tplc="08090001">
      <w:start w:val="1"/>
      <w:numFmt w:val="bullet"/>
      <w:lvlText w:val=""/>
      <w:lvlJc w:val="left"/>
      <w:pPr>
        <w:ind w:left="1429" w:hanging="360"/>
      </w:pPr>
      <w:rPr>
        <w:rFonts w:ascii="Symbol" w:hAnsi="Symbol"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25">
    <w:nsid w:val="2F3F404E"/>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6">
    <w:nsid w:val="31971BBB"/>
    <w:multiLevelType w:val="hybridMultilevel"/>
    <w:tmpl w:val="D7846E6C"/>
    <w:lvl w:ilvl="0" w:tplc="0809000F">
      <w:start w:val="1"/>
      <w:numFmt w:val="decimal"/>
      <w:lvlText w:val="%1."/>
      <w:lvlJc w:val="left"/>
      <w:pPr>
        <w:ind w:left="1430" w:hanging="360"/>
      </w:pPr>
    </w:lvl>
    <w:lvl w:ilvl="1" w:tplc="08090019" w:tentative="1">
      <w:start w:val="1"/>
      <w:numFmt w:val="lowerLetter"/>
      <w:lvlText w:val="%2."/>
      <w:lvlJc w:val="left"/>
      <w:pPr>
        <w:ind w:left="2150" w:hanging="360"/>
      </w:pPr>
    </w:lvl>
    <w:lvl w:ilvl="2" w:tplc="0809001B" w:tentative="1">
      <w:start w:val="1"/>
      <w:numFmt w:val="lowerRoman"/>
      <w:lvlText w:val="%3."/>
      <w:lvlJc w:val="right"/>
      <w:pPr>
        <w:ind w:left="2870" w:hanging="180"/>
      </w:pPr>
    </w:lvl>
    <w:lvl w:ilvl="3" w:tplc="0809000F" w:tentative="1">
      <w:start w:val="1"/>
      <w:numFmt w:val="decimal"/>
      <w:lvlText w:val="%4."/>
      <w:lvlJc w:val="left"/>
      <w:pPr>
        <w:ind w:left="3590" w:hanging="360"/>
      </w:pPr>
    </w:lvl>
    <w:lvl w:ilvl="4" w:tplc="08090019" w:tentative="1">
      <w:start w:val="1"/>
      <w:numFmt w:val="lowerLetter"/>
      <w:lvlText w:val="%5."/>
      <w:lvlJc w:val="left"/>
      <w:pPr>
        <w:ind w:left="4310" w:hanging="360"/>
      </w:pPr>
    </w:lvl>
    <w:lvl w:ilvl="5" w:tplc="0809001B" w:tentative="1">
      <w:start w:val="1"/>
      <w:numFmt w:val="lowerRoman"/>
      <w:lvlText w:val="%6."/>
      <w:lvlJc w:val="right"/>
      <w:pPr>
        <w:ind w:left="5030" w:hanging="180"/>
      </w:pPr>
    </w:lvl>
    <w:lvl w:ilvl="6" w:tplc="0809000F" w:tentative="1">
      <w:start w:val="1"/>
      <w:numFmt w:val="decimal"/>
      <w:lvlText w:val="%7."/>
      <w:lvlJc w:val="left"/>
      <w:pPr>
        <w:ind w:left="5750" w:hanging="360"/>
      </w:pPr>
    </w:lvl>
    <w:lvl w:ilvl="7" w:tplc="08090019" w:tentative="1">
      <w:start w:val="1"/>
      <w:numFmt w:val="lowerLetter"/>
      <w:lvlText w:val="%8."/>
      <w:lvlJc w:val="left"/>
      <w:pPr>
        <w:ind w:left="6470" w:hanging="360"/>
      </w:pPr>
    </w:lvl>
    <w:lvl w:ilvl="8" w:tplc="0809001B" w:tentative="1">
      <w:start w:val="1"/>
      <w:numFmt w:val="lowerRoman"/>
      <w:lvlText w:val="%9."/>
      <w:lvlJc w:val="right"/>
      <w:pPr>
        <w:ind w:left="7190" w:hanging="180"/>
      </w:pPr>
    </w:lvl>
  </w:abstractNum>
  <w:abstractNum w:abstractNumId="27">
    <w:nsid w:val="333E20AC"/>
    <w:multiLevelType w:val="hybridMultilevel"/>
    <w:tmpl w:val="2C620E8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359C5311"/>
    <w:multiLevelType w:val="hybridMultilevel"/>
    <w:tmpl w:val="5F5CBA2C"/>
    <w:lvl w:ilvl="0" w:tplc="73504EAA">
      <w:start w:val="1"/>
      <w:numFmt w:val="decimal"/>
      <w:lvlText w:val="%1."/>
      <w:lvlJc w:val="left"/>
      <w:pPr>
        <w:ind w:left="3479" w:hanging="360"/>
      </w:pPr>
      <w:rPr>
        <w:b w:val="0"/>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nsid w:val="38B94A1B"/>
    <w:multiLevelType w:val="hybridMultilevel"/>
    <w:tmpl w:val="B3AA325C"/>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3935635F"/>
    <w:multiLevelType w:val="hybridMultilevel"/>
    <w:tmpl w:val="E9EA7A6E"/>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31">
    <w:nsid w:val="393D1959"/>
    <w:multiLevelType w:val="hybridMultilevel"/>
    <w:tmpl w:val="28CA42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3C036FA6"/>
    <w:multiLevelType w:val="hybridMultilevel"/>
    <w:tmpl w:val="2CDC49FE"/>
    <w:lvl w:ilvl="0" w:tplc="08090001">
      <w:start w:val="1"/>
      <w:numFmt w:val="bullet"/>
      <w:lvlText w:val=""/>
      <w:lvlJc w:val="left"/>
      <w:pPr>
        <w:ind w:left="720" w:hanging="360"/>
      </w:pPr>
      <w:rPr>
        <w:rFonts w:ascii="Symbol" w:hAnsi="Symbol" w:hint="default"/>
      </w:rPr>
    </w:lvl>
    <w:lvl w:ilvl="1" w:tplc="E91A0738">
      <w:start w:val="1"/>
      <w:numFmt w:val="bullet"/>
      <w:lvlText w:val="o"/>
      <w:lvlJc w:val="left"/>
      <w:pPr>
        <w:ind w:left="1440" w:hanging="360"/>
      </w:pPr>
      <w:rPr>
        <w:rFonts w:ascii="Courier New" w:hAnsi="Courier New" w:cs="Courier New" w:hint="default"/>
        <w:sz w:val="20"/>
        <w:szCs w:val="20"/>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3F030F5A"/>
    <w:multiLevelType w:val="hybridMultilevel"/>
    <w:tmpl w:val="96828498"/>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3F0F7429"/>
    <w:multiLevelType w:val="hybridMultilevel"/>
    <w:tmpl w:val="AA54E66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5">
    <w:nsid w:val="418668E9"/>
    <w:multiLevelType w:val="hybridMultilevel"/>
    <w:tmpl w:val="1D7A1C9A"/>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6">
    <w:nsid w:val="47DD1C2F"/>
    <w:multiLevelType w:val="hybridMultilevel"/>
    <w:tmpl w:val="ACC45FB2"/>
    <w:lvl w:ilvl="0" w:tplc="0809000F">
      <w:start w:val="1"/>
      <w:numFmt w:val="decimal"/>
      <w:lvlText w:val="%1."/>
      <w:lvlJc w:val="left"/>
      <w:pPr>
        <w:ind w:left="720" w:hanging="360"/>
      </w:p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7">
    <w:nsid w:val="4B5E2C95"/>
    <w:multiLevelType w:val="hybridMultilevel"/>
    <w:tmpl w:val="8E18A44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8">
    <w:nsid w:val="50313BA3"/>
    <w:multiLevelType w:val="hybridMultilevel"/>
    <w:tmpl w:val="76621BF6"/>
    <w:lvl w:ilvl="0" w:tplc="2168FA38">
      <w:start w:val="1"/>
      <w:numFmt w:val="decimal"/>
      <w:lvlText w:val="%1."/>
      <w:lvlJc w:val="left"/>
      <w:pPr>
        <w:ind w:left="720" w:hanging="360"/>
      </w:pPr>
      <w:rPr>
        <w:b w:val="0"/>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nsid w:val="59F144A7"/>
    <w:multiLevelType w:val="hybridMultilevel"/>
    <w:tmpl w:val="DBFAB4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0">
    <w:nsid w:val="5DDE487E"/>
    <w:multiLevelType w:val="hybridMultilevel"/>
    <w:tmpl w:val="808E67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nsid w:val="5F714F3F"/>
    <w:multiLevelType w:val="singleLevel"/>
    <w:tmpl w:val="9C4A72E4"/>
    <w:lvl w:ilvl="0">
      <w:start w:val="1"/>
      <w:numFmt w:val="decimal"/>
      <w:pStyle w:val="BillADPara"/>
      <w:lvlText w:val="%1."/>
      <w:lvlJc w:val="left"/>
      <w:pPr>
        <w:tabs>
          <w:tab w:val="num" w:pos="360"/>
        </w:tabs>
        <w:ind w:left="0" w:firstLine="0"/>
      </w:pPr>
    </w:lvl>
  </w:abstractNum>
  <w:abstractNum w:abstractNumId="42">
    <w:nsid w:val="61E42754"/>
    <w:multiLevelType w:val="hybridMultilevel"/>
    <w:tmpl w:val="6E5891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nsid w:val="649E4538"/>
    <w:multiLevelType w:val="hybridMultilevel"/>
    <w:tmpl w:val="56962D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nsid w:val="64FE2CD3"/>
    <w:multiLevelType w:val="hybridMultilevel"/>
    <w:tmpl w:val="CBFAEC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65931567"/>
    <w:multiLevelType w:val="multilevel"/>
    <w:tmpl w:val="9AA4EA8A"/>
    <w:lvl w:ilvl="0">
      <w:start w:val="7"/>
      <w:numFmt w:val="decimal"/>
      <w:lvlText w:val="%1"/>
      <w:lvlJc w:val="left"/>
      <w:pPr>
        <w:tabs>
          <w:tab w:val="num" w:pos="915"/>
        </w:tabs>
        <w:ind w:left="915" w:hanging="915"/>
      </w:pPr>
      <w:rPr>
        <w:rFonts w:hint="default"/>
      </w:rPr>
    </w:lvl>
    <w:lvl w:ilvl="1">
      <w:start w:val="1"/>
      <w:numFmt w:val="decimal"/>
      <w:lvlText w:val="%1.%2"/>
      <w:lvlJc w:val="left"/>
      <w:pPr>
        <w:tabs>
          <w:tab w:val="num" w:pos="1057"/>
        </w:tabs>
        <w:ind w:left="1057" w:hanging="915"/>
      </w:pPr>
      <w:rPr>
        <w:rFonts w:hint="default"/>
      </w:rPr>
    </w:lvl>
    <w:lvl w:ilvl="2">
      <w:start w:val="1"/>
      <w:numFmt w:val="decimal"/>
      <w:lvlText w:val="%1.%2.%3"/>
      <w:lvlJc w:val="left"/>
      <w:pPr>
        <w:tabs>
          <w:tab w:val="num" w:pos="915"/>
        </w:tabs>
        <w:ind w:left="915" w:hanging="915"/>
      </w:pPr>
      <w:rPr>
        <w:rFonts w:hint="default"/>
      </w:rPr>
    </w:lvl>
    <w:lvl w:ilvl="3">
      <w:start w:val="1"/>
      <w:numFmt w:val="decimal"/>
      <w:lvlText w:val="%1.%2.%3.%4"/>
      <w:lvlJc w:val="left"/>
      <w:pPr>
        <w:tabs>
          <w:tab w:val="num" w:pos="915"/>
        </w:tabs>
        <w:ind w:left="915" w:hanging="915"/>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6">
    <w:nsid w:val="68DC14BE"/>
    <w:multiLevelType w:val="hybridMultilevel"/>
    <w:tmpl w:val="0526D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nsid w:val="70937BC3"/>
    <w:multiLevelType w:val="hybridMultilevel"/>
    <w:tmpl w:val="55AE4A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nsid w:val="718A0BD9"/>
    <w:multiLevelType w:val="hybridMultilevel"/>
    <w:tmpl w:val="872648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nsid w:val="72BA2B2D"/>
    <w:multiLevelType w:val="hybridMultilevel"/>
    <w:tmpl w:val="198ECDAA"/>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50">
    <w:nsid w:val="7438480C"/>
    <w:multiLevelType w:val="hybridMultilevel"/>
    <w:tmpl w:val="5F0254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nsid w:val="79546403"/>
    <w:multiLevelType w:val="multilevel"/>
    <w:tmpl w:val="285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7A333D43"/>
    <w:multiLevelType w:val="hybridMultilevel"/>
    <w:tmpl w:val="E8C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7AED30C0"/>
    <w:multiLevelType w:val="hybridMultilevel"/>
    <w:tmpl w:val="6CF68F7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nsid w:val="7E6F4983"/>
    <w:multiLevelType w:val="multilevel"/>
    <w:tmpl w:val="F0D85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EC76381"/>
    <w:multiLevelType w:val="multilevel"/>
    <w:tmpl w:val="17DEE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9"/>
  </w:num>
  <w:num w:numId="3">
    <w:abstractNumId w:val="37"/>
  </w:num>
  <w:num w:numId="4">
    <w:abstractNumId w:val="4"/>
  </w:num>
  <w:num w:numId="5">
    <w:abstractNumId w:val="34"/>
  </w:num>
  <w:num w:numId="6">
    <w:abstractNumId w:val="2"/>
  </w:num>
  <w:num w:numId="7">
    <w:abstractNumId w:val="39"/>
  </w:num>
  <w:num w:numId="8">
    <w:abstractNumId w:val="5"/>
  </w:num>
  <w:num w:numId="9">
    <w:abstractNumId w:val="17"/>
  </w:num>
  <w:num w:numId="10">
    <w:abstractNumId w:val="42"/>
  </w:num>
  <w:num w:numId="11">
    <w:abstractNumId w:val="15"/>
  </w:num>
  <w:num w:numId="12">
    <w:abstractNumId w:val="49"/>
  </w:num>
  <w:num w:numId="13">
    <w:abstractNumId w:val="26"/>
  </w:num>
  <w:num w:numId="14">
    <w:abstractNumId w:val="27"/>
  </w:num>
  <w:num w:numId="15">
    <w:abstractNumId w:val="14"/>
  </w:num>
  <w:num w:numId="16">
    <w:abstractNumId w:val="51"/>
  </w:num>
  <w:num w:numId="17">
    <w:abstractNumId w:val="31"/>
  </w:num>
  <w:num w:numId="18">
    <w:abstractNumId w:val="11"/>
  </w:num>
  <w:num w:numId="19">
    <w:abstractNumId w:val="18"/>
  </w:num>
  <w:num w:numId="20">
    <w:abstractNumId w:val="1"/>
  </w:num>
  <w:num w:numId="21">
    <w:abstractNumId w:val="16"/>
  </w:num>
  <w:num w:numId="22">
    <w:abstractNumId w:val="46"/>
  </w:num>
  <w:num w:numId="23">
    <w:abstractNumId w:val="52"/>
  </w:num>
  <w:num w:numId="24">
    <w:abstractNumId w:val="23"/>
  </w:num>
  <w:num w:numId="25">
    <w:abstractNumId w:val="44"/>
  </w:num>
  <w:num w:numId="26">
    <w:abstractNumId w:val="13"/>
  </w:num>
  <w:num w:numId="27">
    <w:abstractNumId w:val="38"/>
  </w:num>
  <w:num w:numId="28">
    <w:abstractNumId w:val="40"/>
  </w:num>
  <w:num w:numId="29">
    <w:abstractNumId w:val="7"/>
  </w:num>
  <w:num w:numId="30">
    <w:abstractNumId w:val="0"/>
  </w:num>
  <w:num w:numId="31">
    <w:abstractNumId w:val="53"/>
  </w:num>
  <w:num w:numId="32">
    <w:abstractNumId w:val="10"/>
  </w:num>
  <w:num w:numId="33">
    <w:abstractNumId w:val="41"/>
    <w:lvlOverride w:ilvl="0">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6"/>
    <w:lvlOverride w:ilvl="0">
      <w:startOverride w:val="1"/>
    </w:lvlOverride>
    <w:lvlOverride w:ilvl="1"/>
    <w:lvlOverride w:ilvl="2"/>
    <w:lvlOverride w:ilvl="3"/>
    <w:lvlOverride w:ilvl="4"/>
    <w:lvlOverride w:ilvl="5"/>
    <w:lvlOverride w:ilvl="6"/>
    <w:lvlOverride w:ilvl="7"/>
    <w:lvlOverride w:ilvl="8"/>
  </w:num>
  <w:num w:numId="36">
    <w:abstractNumId w:val="45"/>
  </w:num>
  <w:num w:numId="37">
    <w:abstractNumId w:val="6"/>
  </w:num>
  <w:num w:numId="38">
    <w:abstractNumId w:val="54"/>
  </w:num>
  <w:num w:numId="39">
    <w:abstractNumId w:val="33"/>
  </w:num>
  <w:num w:numId="40">
    <w:abstractNumId w:val="3"/>
    <w:lvlOverride w:ilvl="0"/>
    <w:lvlOverride w:ilvl="1"/>
    <w:lvlOverride w:ilvl="2"/>
    <w:lvlOverride w:ilvl="3"/>
    <w:lvlOverride w:ilvl="4"/>
    <w:lvlOverride w:ilvl="5"/>
    <w:lvlOverride w:ilvl="6"/>
    <w:lvlOverride w:ilvl="7"/>
    <w:lvlOverride w:ilvl="8"/>
  </w:num>
  <w:num w:numId="41">
    <w:abstractNumId w:val="20"/>
  </w:num>
  <w:num w:numId="42">
    <w:abstractNumId w:val="32"/>
  </w:num>
  <w:num w:numId="43">
    <w:abstractNumId w:val="25"/>
  </w:num>
  <w:num w:numId="44">
    <w:abstractNumId w:val="36"/>
  </w:num>
  <w:num w:numId="45">
    <w:abstractNumId w:val="35"/>
  </w:num>
  <w:num w:numId="46">
    <w:abstractNumId w:val="50"/>
  </w:num>
  <w:num w:numId="47">
    <w:abstractNumId w:val="41"/>
    <w:lvlOverride w:ilvl="0">
      <w:startOverride w:val="1"/>
    </w:lvlOverride>
  </w:num>
  <w:num w:numId="48">
    <w:abstractNumId w:val="30"/>
  </w:num>
  <w:num w:numId="49">
    <w:abstractNumId w:val="12"/>
  </w:num>
  <w:num w:numId="50">
    <w:abstractNumId w:val="24"/>
  </w:num>
  <w:num w:numId="51">
    <w:abstractNumId w:val="41"/>
    <w:lvlOverride w:ilvl="0">
      <w:startOverride w:val="1"/>
    </w:lvlOverride>
  </w:num>
  <w:num w:numId="52">
    <w:abstractNumId w:val="41"/>
    <w:lvlOverride w:ilvl="0">
      <w:startOverride w:val="1"/>
    </w:lvlOverride>
  </w:num>
  <w:num w:numId="53">
    <w:abstractNumId w:val="48"/>
  </w:num>
  <w:num w:numId="54">
    <w:abstractNumId w:val="29"/>
  </w:num>
  <w:num w:numId="55">
    <w:abstractNumId w:val="22"/>
  </w:num>
  <w:num w:numId="56">
    <w:abstractNumId w:val="55"/>
  </w:num>
  <w:num w:numId="57">
    <w:abstractNumId w:val="18"/>
    <w:lvlOverride w:ilvl="0"/>
    <w:lvlOverride w:ilvl="1"/>
    <w:lvlOverride w:ilvl="2"/>
    <w:lvlOverride w:ilvl="3"/>
    <w:lvlOverride w:ilvl="4"/>
    <w:lvlOverride w:ilvl="5"/>
    <w:lvlOverride w:ilvl="6"/>
    <w:lvlOverride w:ilvl="7"/>
    <w:lvlOverride w:ilvl="8"/>
  </w:num>
  <w:num w:numId="58">
    <w:abstractNumId w:val="47"/>
  </w:num>
  <w:num w:numId="59">
    <w:abstractNumId w:val="43"/>
  </w:num>
  <w:num w:numId="60">
    <w:abstractNumId w:val="19"/>
  </w:num>
  <w:num w:numId="61">
    <w:abstractNumId w:val="8"/>
  </w:num>
  <w:num w:numId="62">
    <w:abstractNumId w:val="13"/>
    <w:lvlOverride w:ilvl="0"/>
    <w:lvlOverride w:ilvl="1"/>
    <w:lvlOverride w:ilvl="2"/>
    <w:lvlOverride w:ilvl="3"/>
    <w:lvlOverride w:ilvl="4"/>
    <w:lvlOverride w:ilvl="5"/>
    <w:lvlOverride w:ilvl="6"/>
    <w:lvlOverride w:ilvl="7"/>
    <w:lvlOverride w:ilvl="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CC3"/>
    <w:rsid w:val="000007A4"/>
    <w:rsid w:val="0000090B"/>
    <w:rsid w:val="00002F0A"/>
    <w:rsid w:val="00003784"/>
    <w:rsid w:val="00004A56"/>
    <w:rsid w:val="0000620E"/>
    <w:rsid w:val="00007046"/>
    <w:rsid w:val="000079D7"/>
    <w:rsid w:val="00015313"/>
    <w:rsid w:val="00016AD8"/>
    <w:rsid w:val="00016F5D"/>
    <w:rsid w:val="00017435"/>
    <w:rsid w:val="00021E06"/>
    <w:rsid w:val="000237E7"/>
    <w:rsid w:val="0002635C"/>
    <w:rsid w:val="0002789F"/>
    <w:rsid w:val="00030074"/>
    <w:rsid w:val="0003053E"/>
    <w:rsid w:val="00030E4B"/>
    <w:rsid w:val="0003404D"/>
    <w:rsid w:val="00037241"/>
    <w:rsid w:val="00040868"/>
    <w:rsid w:val="000415DD"/>
    <w:rsid w:val="0004169D"/>
    <w:rsid w:val="00041C43"/>
    <w:rsid w:val="000426A7"/>
    <w:rsid w:val="00043337"/>
    <w:rsid w:val="00043590"/>
    <w:rsid w:val="000437FD"/>
    <w:rsid w:val="000438B9"/>
    <w:rsid w:val="00044912"/>
    <w:rsid w:val="00045309"/>
    <w:rsid w:val="00050879"/>
    <w:rsid w:val="00050CBB"/>
    <w:rsid w:val="00050FBF"/>
    <w:rsid w:val="0005200C"/>
    <w:rsid w:val="00052C0C"/>
    <w:rsid w:val="000544B1"/>
    <w:rsid w:val="00055491"/>
    <w:rsid w:val="000554EC"/>
    <w:rsid w:val="00062E5E"/>
    <w:rsid w:val="00062EFF"/>
    <w:rsid w:val="00063494"/>
    <w:rsid w:val="00064CC2"/>
    <w:rsid w:val="000673E8"/>
    <w:rsid w:val="00067B51"/>
    <w:rsid w:val="00073A4A"/>
    <w:rsid w:val="00082BAA"/>
    <w:rsid w:val="00084E3E"/>
    <w:rsid w:val="00087BE9"/>
    <w:rsid w:val="00093181"/>
    <w:rsid w:val="00093B55"/>
    <w:rsid w:val="00095EE4"/>
    <w:rsid w:val="00097376"/>
    <w:rsid w:val="000A0FF1"/>
    <w:rsid w:val="000A1FC4"/>
    <w:rsid w:val="000A35F1"/>
    <w:rsid w:val="000A4A2D"/>
    <w:rsid w:val="000A5897"/>
    <w:rsid w:val="000B243E"/>
    <w:rsid w:val="000B2B2E"/>
    <w:rsid w:val="000B7083"/>
    <w:rsid w:val="000C038B"/>
    <w:rsid w:val="000C1079"/>
    <w:rsid w:val="000C2B53"/>
    <w:rsid w:val="000C51A0"/>
    <w:rsid w:val="000C7433"/>
    <w:rsid w:val="000D17D0"/>
    <w:rsid w:val="000D24E0"/>
    <w:rsid w:val="000D4FB0"/>
    <w:rsid w:val="000D5268"/>
    <w:rsid w:val="000D5F9D"/>
    <w:rsid w:val="000D6770"/>
    <w:rsid w:val="000E00BB"/>
    <w:rsid w:val="000E1B26"/>
    <w:rsid w:val="000E2FB2"/>
    <w:rsid w:val="000E3B18"/>
    <w:rsid w:val="000E4C4A"/>
    <w:rsid w:val="000E70BF"/>
    <w:rsid w:val="000F0D76"/>
    <w:rsid w:val="000F4BA6"/>
    <w:rsid w:val="000F4BAA"/>
    <w:rsid w:val="000F4C7C"/>
    <w:rsid w:val="000F6829"/>
    <w:rsid w:val="000F71ED"/>
    <w:rsid w:val="00100565"/>
    <w:rsid w:val="001033D1"/>
    <w:rsid w:val="00105CBB"/>
    <w:rsid w:val="00107C3D"/>
    <w:rsid w:val="00111B64"/>
    <w:rsid w:val="00112146"/>
    <w:rsid w:val="00113E80"/>
    <w:rsid w:val="001141D3"/>
    <w:rsid w:val="00116AA8"/>
    <w:rsid w:val="00117FD0"/>
    <w:rsid w:val="001225BE"/>
    <w:rsid w:val="00123187"/>
    <w:rsid w:val="00127183"/>
    <w:rsid w:val="00130F96"/>
    <w:rsid w:val="00131113"/>
    <w:rsid w:val="0013243E"/>
    <w:rsid w:val="00134249"/>
    <w:rsid w:val="001347A7"/>
    <w:rsid w:val="00134E69"/>
    <w:rsid w:val="00135B16"/>
    <w:rsid w:val="00136E08"/>
    <w:rsid w:val="0013705D"/>
    <w:rsid w:val="0014044C"/>
    <w:rsid w:val="001419CE"/>
    <w:rsid w:val="001433C3"/>
    <w:rsid w:val="001453F5"/>
    <w:rsid w:val="00146D9C"/>
    <w:rsid w:val="0014769F"/>
    <w:rsid w:val="00147D6C"/>
    <w:rsid w:val="00150769"/>
    <w:rsid w:val="00152C1A"/>
    <w:rsid w:val="001551DB"/>
    <w:rsid w:val="00160281"/>
    <w:rsid w:val="00160C45"/>
    <w:rsid w:val="00160E1E"/>
    <w:rsid w:val="001610BF"/>
    <w:rsid w:val="0016191D"/>
    <w:rsid w:val="00161CE8"/>
    <w:rsid w:val="00163817"/>
    <w:rsid w:val="00163DC3"/>
    <w:rsid w:val="001650A5"/>
    <w:rsid w:val="00165423"/>
    <w:rsid w:val="001662DD"/>
    <w:rsid w:val="00167FDE"/>
    <w:rsid w:val="00170309"/>
    <w:rsid w:val="001705C3"/>
    <w:rsid w:val="0017270A"/>
    <w:rsid w:val="00172F32"/>
    <w:rsid w:val="00173D00"/>
    <w:rsid w:val="00174AB6"/>
    <w:rsid w:val="00175A67"/>
    <w:rsid w:val="00176A97"/>
    <w:rsid w:val="00181B1D"/>
    <w:rsid w:val="001831C1"/>
    <w:rsid w:val="00183883"/>
    <w:rsid w:val="00184D47"/>
    <w:rsid w:val="001915FC"/>
    <w:rsid w:val="0019242E"/>
    <w:rsid w:val="001929A4"/>
    <w:rsid w:val="00195ACC"/>
    <w:rsid w:val="00197E2C"/>
    <w:rsid w:val="001A3F76"/>
    <w:rsid w:val="001A438A"/>
    <w:rsid w:val="001A66FC"/>
    <w:rsid w:val="001A690C"/>
    <w:rsid w:val="001A73C9"/>
    <w:rsid w:val="001B02DC"/>
    <w:rsid w:val="001B3FAA"/>
    <w:rsid w:val="001C0C71"/>
    <w:rsid w:val="001C30CC"/>
    <w:rsid w:val="001C319D"/>
    <w:rsid w:val="001C71D3"/>
    <w:rsid w:val="001D26CB"/>
    <w:rsid w:val="001D2AB8"/>
    <w:rsid w:val="001D3A14"/>
    <w:rsid w:val="001D5688"/>
    <w:rsid w:val="001D5F1D"/>
    <w:rsid w:val="001D6387"/>
    <w:rsid w:val="001D6436"/>
    <w:rsid w:val="001D6D40"/>
    <w:rsid w:val="001E14D6"/>
    <w:rsid w:val="001E232C"/>
    <w:rsid w:val="001E25CB"/>
    <w:rsid w:val="001E2BB0"/>
    <w:rsid w:val="001E3205"/>
    <w:rsid w:val="001E52B7"/>
    <w:rsid w:val="001E7B22"/>
    <w:rsid w:val="001F40DB"/>
    <w:rsid w:val="001F5D73"/>
    <w:rsid w:val="002021D3"/>
    <w:rsid w:val="002035EB"/>
    <w:rsid w:val="00204128"/>
    <w:rsid w:val="0020447F"/>
    <w:rsid w:val="0020482C"/>
    <w:rsid w:val="00204987"/>
    <w:rsid w:val="0020591C"/>
    <w:rsid w:val="0020596C"/>
    <w:rsid w:val="00206033"/>
    <w:rsid w:val="002076B3"/>
    <w:rsid w:val="00211A77"/>
    <w:rsid w:val="002151A7"/>
    <w:rsid w:val="00224571"/>
    <w:rsid w:val="002248FD"/>
    <w:rsid w:val="00227ADB"/>
    <w:rsid w:val="00232066"/>
    <w:rsid w:val="002323C8"/>
    <w:rsid w:val="00233A7F"/>
    <w:rsid w:val="00234090"/>
    <w:rsid w:val="002352E3"/>
    <w:rsid w:val="00237168"/>
    <w:rsid w:val="002373EE"/>
    <w:rsid w:val="00237DDC"/>
    <w:rsid w:val="00242658"/>
    <w:rsid w:val="00246E2D"/>
    <w:rsid w:val="0025017D"/>
    <w:rsid w:val="002501DE"/>
    <w:rsid w:val="00250861"/>
    <w:rsid w:val="00251D8E"/>
    <w:rsid w:val="002536BB"/>
    <w:rsid w:val="002550FA"/>
    <w:rsid w:val="00256408"/>
    <w:rsid w:val="00257B1C"/>
    <w:rsid w:val="00257C5F"/>
    <w:rsid w:val="00261D43"/>
    <w:rsid w:val="0026446E"/>
    <w:rsid w:val="0027092C"/>
    <w:rsid w:val="00272D1A"/>
    <w:rsid w:val="00273012"/>
    <w:rsid w:val="00276A53"/>
    <w:rsid w:val="00285273"/>
    <w:rsid w:val="0028608D"/>
    <w:rsid w:val="0028630F"/>
    <w:rsid w:val="00287C88"/>
    <w:rsid w:val="0029164A"/>
    <w:rsid w:val="0029576A"/>
    <w:rsid w:val="00295F76"/>
    <w:rsid w:val="002969D2"/>
    <w:rsid w:val="00296BC2"/>
    <w:rsid w:val="002971FF"/>
    <w:rsid w:val="002A17CB"/>
    <w:rsid w:val="002A4D94"/>
    <w:rsid w:val="002A61BD"/>
    <w:rsid w:val="002A7A95"/>
    <w:rsid w:val="002A7DBE"/>
    <w:rsid w:val="002B482F"/>
    <w:rsid w:val="002B5431"/>
    <w:rsid w:val="002B7B0F"/>
    <w:rsid w:val="002C093B"/>
    <w:rsid w:val="002C0E0D"/>
    <w:rsid w:val="002C1CC7"/>
    <w:rsid w:val="002C4219"/>
    <w:rsid w:val="002C7317"/>
    <w:rsid w:val="002D0285"/>
    <w:rsid w:val="002D1BA4"/>
    <w:rsid w:val="002D2442"/>
    <w:rsid w:val="002D2FEF"/>
    <w:rsid w:val="002D46F2"/>
    <w:rsid w:val="002D4D26"/>
    <w:rsid w:val="002D734B"/>
    <w:rsid w:val="002E20C9"/>
    <w:rsid w:val="002E2E77"/>
    <w:rsid w:val="002F12A7"/>
    <w:rsid w:val="002F13AB"/>
    <w:rsid w:val="002F3829"/>
    <w:rsid w:val="002F40E7"/>
    <w:rsid w:val="002F498E"/>
    <w:rsid w:val="002F5B8D"/>
    <w:rsid w:val="002F7C29"/>
    <w:rsid w:val="00301B9F"/>
    <w:rsid w:val="00302080"/>
    <w:rsid w:val="00302605"/>
    <w:rsid w:val="00304AE7"/>
    <w:rsid w:val="0030632F"/>
    <w:rsid w:val="00306B2D"/>
    <w:rsid w:val="00310C24"/>
    <w:rsid w:val="00313A71"/>
    <w:rsid w:val="00313C88"/>
    <w:rsid w:val="00320C23"/>
    <w:rsid w:val="0032240C"/>
    <w:rsid w:val="00324DF8"/>
    <w:rsid w:val="003279CC"/>
    <w:rsid w:val="00331297"/>
    <w:rsid w:val="003335ED"/>
    <w:rsid w:val="00336CB6"/>
    <w:rsid w:val="00337749"/>
    <w:rsid w:val="00340165"/>
    <w:rsid w:val="00340DC3"/>
    <w:rsid w:val="003414FE"/>
    <w:rsid w:val="00341B2F"/>
    <w:rsid w:val="003423BC"/>
    <w:rsid w:val="00350C6A"/>
    <w:rsid w:val="003520F5"/>
    <w:rsid w:val="00352489"/>
    <w:rsid w:val="003568B8"/>
    <w:rsid w:val="00357B11"/>
    <w:rsid w:val="00357B9A"/>
    <w:rsid w:val="00363898"/>
    <w:rsid w:val="0037070E"/>
    <w:rsid w:val="00371A76"/>
    <w:rsid w:val="00372D62"/>
    <w:rsid w:val="003752DF"/>
    <w:rsid w:val="0037567B"/>
    <w:rsid w:val="00375A87"/>
    <w:rsid w:val="0037620C"/>
    <w:rsid w:val="00377DC9"/>
    <w:rsid w:val="003800A3"/>
    <w:rsid w:val="00383662"/>
    <w:rsid w:val="00384009"/>
    <w:rsid w:val="003854C1"/>
    <w:rsid w:val="003856CD"/>
    <w:rsid w:val="00386481"/>
    <w:rsid w:val="003915DC"/>
    <w:rsid w:val="003A074B"/>
    <w:rsid w:val="003A237D"/>
    <w:rsid w:val="003A435B"/>
    <w:rsid w:val="003A75D9"/>
    <w:rsid w:val="003A7709"/>
    <w:rsid w:val="003A7876"/>
    <w:rsid w:val="003B00E1"/>
    <w:rsid w:val="003B1F2A"/>
    <w:rsid w:val="003B2E5B"/>
    <w:rsid w:val="003B424F"/>
    <w:rsid w:val="003B59CF"/>
    <w:rsid w:val="003B5FFF"/>
    <w:rsid w:val="003B61F6"/>
    <w:rsid w:val="003B64CD"/>
    <w:rsid w:val="003B6DA8"/>
    <w:rsid w:val="003B7812"/>
    <w:rsid w:val="003C03CC"/>
    <w:rsid w:val="003C2485"/>
    <w:rsid w:val="003C2C92"/>
    <w:rsid w:val="003C4893"/>
    <w:rsid w:val="003C66CE"/>
    <w:rsid w:val="003C77B9"/>
    <w:rsid w:val="003D0B6E"/>
    <w:rsid w:val="003D33C2"/>
    <w:rsid w:val="003D5102"/>
    <w:rsid w:val="003D52FB"/>
    <w:rsid w:val="003D7122"/>
    <w:rsid w:val="003E013E"/>
    <w:rsid w:val="003E19D8"/>
    <w:rsid w:val="003E22EC"/>
    <w:rsid w:val="003E2543"/>
    <w:rsid w:val="003E766D"/>
    <w:rsid w:val="003F244D"/>
    <w:rsid w:val="003F2747"/>
    <w:rsid w:val="003F316E"/>
    <w:rsid w:val="003F52CB"/>
    <w:rsid w:val="003F6707"/>
    <w:rsid w:val="004000CF"/>
    <w:rsid w:val="004002DC"/>
    <w:rsid w:val="00400AD1"/>
    <w:rsid w:val="00403590"/>
    <w:rsid w:val="004053FA"/>
    <w:rsid w:val="00405442"/>
    <w:rsid w:val="0040590F"/>
    <w:rsid w:val="004103BF"/>
    <w:rsid w:val="00413838"/>
    <w:rsid w:val="004140D2"/>
    <w:rsid w:val="00416D33"/>
    <w:rsid w:val="00417986"/>
    <w:rsid w:val="00417AFA"/>
    <w:rsid w:val="00420282"/>
    <w:rsid w:val="00420A14"/>
    <w:rsid w:val="00425BDB"/>
    <w:rsid w:val="004311D2"/>
    <w:rsid w:val="00433895"/>
    <w:rsid w:val="00433C6B"/>
    <w:rsid w:val="00434AFA"/>
    <w:rsid w:val="00435D10"/>
    <w:rsid w:val="004372F6"/>
    <w:rsid w:val="00437859"/>
    <w:rsid w:val="00440423"/>
    <w:rsid w:val="0044149F"/>
    <w:rsid w:val="00442993"/>
    <w:rsid w:val="00442CA0"/>
    <w:rsid w:val="0044433A"/>
    <w:rsid w:val="00444D94"/>
    <w:rsid w:val="004450FD"/>
    <w:rsid w:val="004465AD"/>
    <w:rsid w:val="00446F80"/>
    <w:rsid w:val="00451745"/>
    <w:rsid w:val="00453F5B"/>
    <w:rsid w:val="00454652"/>
    <w:rsid w:val="00454EB0"/>
    <w:rsid w:val="00455709"/>
    <w:rsid w:val="00461207"/>
    <w:rsid w:val="00461EB8"/>
    <w:rsid w:val="004640D8"/>
    <w:rsid w:val="004679E6"/>
    <w:rsid w:val="00467DDE"/>
    <w:rsid w:val="0047088F"/>
    <w:rsid w:val="00470BD7"/>
    <w:rsid w:val="00471A61"/>
    <w:rsid w:val="00472CBF"/>
    <w:rsid w:val="00472D9F"/>
    <w:rsid w:val="004731B7"/>
    <w:rsid w:val="004738A3"/>
    <w:rsid w:val="00473E00"/>
    <w:rsid w:val="00474E99"/>
    <w:rsid w:val="00474FCB"/>
    <w:rsid w:val="00476324"/>
    <w:rsid w:val="004774D8"/>
    <w:rsid w:val="004776B4"/>
    <w:rsid w:val="004809F1"/>
    <w:rsid w:val="00481B86"/>
    <w:rsid w:val="00482370"/>
    <w:rsid w:val="004823E8"/>
    <w:rsid w:val="004830A9"/>
    <w:rsid w:val="00484961"/>
    <w:rsid w:val="00484E4E"/>
    <w:rsid w:val="004853F2"/>
    <w:rsid w:val="00485498"/>
    <w:rsid w:val="00485562"/>
    <w:rsid w:val="00485A6F"/>
    <w:rsid w:val="004860F3"/>
    <w:rsid w:val="0048654B"/>
    <w:rsid w:val="0049136B"/>
    <w:rsid w:val="00493F28"/>
    <w:rsid w:val="00494726"/>
    <w:rsid w:val="00495837"/>
    <w:rsid w:val="00495FD4"/>
    <w:rsid w:val="004A03A4"/>
    <w:rsid w:val="004A3BAF"/>
    <w:rsid w:val="004A4C15"/>
    <w:rsid w:val="004A65BC"/>
    <w:rsid w:val="004B2D18"/>
    <w:rsid w:val="004B312A"/>
    <w:rsid w:val="004B4292"/>
    <w:rsid w:val="004B5F79"/>
    <w:rsid w:val="004C1F88"/>
    <w:rsid w:val="004C311E"/>
    <w:rsid w:val="004C4B39"/>
    <w:rsid w:val="004D008A"/>
    <w:rsid w:val="004D0D5F"/>
    <w:rsid w:val="004D1114"/>
    <w:rsid w:val="004D30D3"/>
    <w:rsid w:val="004D3884"/>
    <w:rsid w:val="004D46BF"/>
    <w:rsid w:val="004D730E"/>
    <w:rsid w:val="004E1014"/>
    <w:rsid w:val="004E2C23"/>
    <w:rsid w:val="004E2F48"/>
    <w:rsid w:val="004E36F2"/>
    <w:rsid w:val="004E3AA3"/>
    <w:rsid w:val="004E431E"/>
    <w:rsid w:val="004E497E"/>
    <w:rsid w:val="004F15D3"/>
    <w:rsid w:val="004F4734"/>
    <w:rsid w:val="004F4A15"/>
    <w:rsid w:val="004F4E9D"/>
    <w:rsid w:val="004F6A35"/>
    <w:rsid w:val="004F6B0A"/>
    <w:rsid w:val="004F7C6C"/>
    <w:rsid w:val="00505213"/>
    <w:rsid w:val="005077E3"/>
    <w:rsid w:val="0051474D"/>
    <w:rsid w:val="005172D3"/>
    <w:rsid w:val="00521434"/>
    <w:rsid w:val="00524C95"/>
    <w:rsid w:val="005251E3"/>
    <w:rsid w:val="00527035"/>
    <w:rsid w:val="0052731A"/>
    <w:rsid w:val="00527C83"/>
    <w:rsid w:val="00530847"/>
    <w:rsid w:val="00531175"/>
    <w:rsid w:val="00532EBC"/>
    <w:rsid w:val="0053559F"/>
    <w:rsid w:val="00537B88"/>
    <w:rsid w:val="005402B0"/>
    <w:rsid w:val="00540B72"/>
    <w:rsid w:val="005410CC"/>
    <w:rsid w:val="00541FD1"/>
    <w:rsid w:val="00546EC3"/>
    <w:rsid w:val="00547B7F"/>
    <w:rsid w:val="005513F6"/>
    <w:rsid w:val="00554974"/>
    <w:rsid w:val="005564ED"/>
    <w:rsid w:val="00557405"/>
    <w:rsid w:val="005613BD"/>
    <w:rsid w:val="00563B49"/>
    <w:rsid w:val="00565FFA"/>
    <w:rsid w:val="005717D2"/>
    <w:rsid w:val="00572E13"/>
    <w:rsid w:val="005737A1"/>
    <w:rsid w:val="005753B7"/>
    <w:rsid w:val="00576560"/>
    <w:rsid w:val="00576C26"/>
    <w:rsid w:val="00576FA8"/>
    <w:rsid w:val="00582731"/>
    <w:rsid w:val="005843EE"/>
    <w:rsid w:val="00585CA7"/>
    <w:rsid w:val="005869FD"/>
    <w:rsid w:val="00587B9F"/>
    <w:rsid w:val="0059204F"/>
    <w:rsid w:val="00592BEB"/>
    <w:rsid w:val="00595653"/>
    <w:rsid w:val="005A26EC"/>
    <w:rsid w:val="005A3148"/>
    <w:rsid w:val="005A4075"/>
    <w:rsid w:val="005A54C3"/>
    <w:rsid w:val="005A5D30"/>
    <w:rsid w:val="005A6706"/>
    <w:rsid w:val="005B02EC"/>
    <w:rsid w:val="005B13C1"/>
    <w:rsid w:val="005B150F"/>
    <w:rsid w:val="005B2337"/>
    <w:rsid w:val="005B2D94"/>
    <w:rsid w:val="005B6D76"/>
    <w:rsid w:val="005C0517"/>
    <w:rsid w:val="005C133B"/>
    <w:rsid w:val="005C304B"/>
    <w:rsid w:val="005C3638"/>
    <w:rsid w:val="005C4F3A"/>
    <w:rsid w:val="005C5234"/>
    <w:rsid w:val="005C6674"/>
    <w:rsid w:val="005C6938"/>
    <w:rsid w:val="005D1BF9"/>
    <w:rsid w:val="005D2977"/>
    <w:rsid w:val="005D302C"/>
    <w:rsid w:val="005D47DA"/>
    <w:rsid w:val="005D58FC"/>
    <w:rsid w:val="005D6720"/>
    <w:rsid w:val="005D6CC0"/>
    <w:rsid w:val="005D7583"/>
    <w:rsid w:val="005D7A14"/>
    <w:rsid w:val="005E1D11"/>
    <w:rsid w:val="005E26F3"/>
    <w:rsid w:val="005E271E"/>
    <w:rsid w:val="005E30D7"/>
    <w:rsid w:val="005E4681"/>
    <w:rsid w:val="005E5ABB"/>
    <w:rsid w:val="005E71B5"/>
    <w:rsid w:val="005F0000"/>
    <w:rsid w:val="005F2E54"/>
    <w:rsid w:val="005F383B"/>
    <w:rsid w:val="005F505F"/>
    <w:rsid w:val="005F55AB"/>
    <w:rsid w:val="005F57B5"/>
    <w:rsid w:val="005F5CE4"/>
    <w:rsid w:val="005F5EA3"/>
    <w:rsid w:val="006038A1"/>
    <w:rsid w:val="0060477A"/>
    <w:rsid w:val="006053D5"/>
    <w:rsid w:val="0060557C"/>
    <w:rsid w:val="006077F3"/>
    <w:rsid w:val="00610668"/>
    <w:rsid w:val="006129B6"/>
    <w:rsid w:val="00614014"/>
    <w:rsid w:val="00614D5C"/>
    <w:rsid w:val="00616235"/>
    <w:rsid w:val="00623901"/>
    <w:rsid w:val="00624E2E"/>
    <w:rsid w:val="00625DA5"/>
    <w:rsid w:val="00627834"/>
    <w:rsid w:val="006301D8"/>
    <w:rsid w:val="006303FD"/>
    <w:rsid w:val="0063498E"/>
    <w:rsid w:val="00634DF0"/>
    <w:rsid w:val="00637722"/>
    <w:rsid w:val="006410FD"/>
    <w:rsid w:val="0064114F"/>
    <w:rsid w:val="00641DA7"/>
    <w:rsid w:val="00642BF0"/>
    <w:rsid w:val="006433FB"/>
    <w:rsid w:val="00643FDA"/>
    <w:rsid w:val="00645AAE"/>
    <w:rsid w:val="00645DE4"/>
    <w:rsid w:val="00646CB4"/>
    <w:rsid w:val="00650C3F"/>
    <w:rsid w:val="00651452"/>
    <w:rsid w:val="006516E2"/>
    <w:rsid w:val="00651EFC"/>
    <w:rsid w:val="00652CC3"/>
    <w:rsid w:val="006569AB"/>
    <w:rsid w:val="00656A6E"/>
    <w:rsid w:val="00660237"/>
    <w:rsid w:val="006602FB"/>
    <w:rsid w:val="00660DD9"/>
    <w:rsid w:val="00661D98"/>
    <w:rsid w:val="006627A3"/>
    <w:rsid w:val="00662CB6"/>
    <w:rsid w:val="006670EA"/>
    <w:rsid w:val="006678B0"/>
    <w:rsid w:val="00670320"/>
    <w:rsid w:val="006718F8"/>
    <w:rsid w:val="006725FB"/>
    <w:rsid w:val="00673F06"/>
    <w:rsid w:val="0067496F"/>
    <w:rsid w:val="00680D26"/>
    <w:rsid w:val="0068367A"/>
    <w:rsid w:val="00683C03"/>
    <w:rsid w:val="006840BA"/>
    <w:rsid w:val="00685003"/>
    <w:rsid w:val="006855EA"/>
    <w:rsid w:val="00686E29"/>
    <w:rsid w:val="00687377"/>
    <w:rsid w:val="006879BA"/>
    <w:rsid w:val="00690F99"/>
    <w:rsid w:val="00692B82"/>
    <w:rsid w:val="00692E69"/>
    <w:rsid w:val="00695F36"/>
    <w:rsid w:val="0069642D"/>
    <w:rsid w:val="00696C04"/>
    <w:rsid w:val="006A0FF2"/>
    <w:rsid w:val="006A1168"/>
    <w:rsid w:val="006A1766"/>
    <w:rsid w:val="006A2556"/>
    <w:rsid w:val="006A37E8"/>
    <w:rsid w:val="006A3C08"/>
    <w:rsid w:val="006A60B0"/>
    <w:rsid w:val="006A6293"/>
    <w:rsid w:val="006A67CE"/>
    <w:rsid w:val="006B028E"/>
    <w:rsid w:val="006C2366"/>
    <w:rsid w:val="006C2985"/>
    <w:rsid w:val="006C47A3"/>
    <w:rsid w:val="006C48FE"/>
    <w:rsid w:val="006C514E"/>
    <w:rsid w:val="006C5E39"/>
    <w:rsid w:val="006D19C6"/>
    <w:rsid w:val="006D3BF6"/>
    <w:rsid w:val="006D5329"/>
    <w:rsid w:val="006D691B"/>
    <w:rsid w:val="006E0E95"/>
    <w:rsid w:val="006E3122"/>
    <w:rsid w:val="006E31DE"/>
    <w:rsid w:val="006E71F8"/>
    <w:rsid w:val="006E73E8"/>
    <w:rsid w:val="006E7692"/>
    <w:rsid w:val="006E7774"/>
    <w:rsid w:val="006F0A00"/>
    <w:rsid w:val="006F0F07"/>
    <w:rsid w:val="006F4E98"/>
    <w:rsid w:val="006F540C"/>
    <w:rsid w:val="0070010C"/>
    <w:rsid w:val="00702137"/>
    <w:rsid w:val="00702B4D"/>
    <w:rsid w:val="00704F89"/>
    <w:rsid w:val="007051B5"/>
    <w:rsid w:val="00705BEE"/>
    <w:rsid w:val="007102C1"/>
    <w:rsid w:val="00710CD4"/>
    <w:rsid w:val="00711F27"/>
    <w:rsid w:val="00716CC8"/>
    <w:rsid w:val="007174FE"/>
    <w:rsid w:val="00717E20"/>
    <w:rsid w:val="00720304"/>
    <w:rsid w:val="007204F6"/>
    <w:rsid w:val="00721C76"/>
    <w:rsid w:val="007226CE"/>
    <w:rsid w:val="00724039"/>
    <w:rsid w:val="00725109"/>
    <w:rsid w:val="007317F8"/>
    <w:rsid w:val="00732783"/>
    <w:rsid w:val="00732AC1"/>
    <w:rsid w:val="007336BE"/>
    <w:rsid w:val="00734058"/>
    <w:rsid w:val="007347BC"/>
    <w:rsid w:val="00734BC7"/>
    <w:rsid w:val="00736D35"/>
    <w:rsid w:val="007378AE"/>
    <w:rsid w:val="00740CC3"/>
    <w:rsid w:val="00741113"/>
    <w:rsid w:val="00741322"/>
    <w:rsid w:val="00744E8A"/>
    <w:rsid w:val="00745619"/>
    <w:rsid w:val="007459DE"/>
    <w:rsid w:val="007468DF"/>
    <w:rsid w:val="00746D99"/>
    <w:rsid w:val="00747029"/>
    <w:rsid w:val="007476C0"/>
    <w:rsid w:val="00750ABA"/>
    <w:rsid w:val="00751176"/>
    <w:rsid w:val="00753A4C"/>
    <w:rsid w:val="007546CD"/>
    <w:rsid w:val="00754E1C"/>
    <w:rsid w:val="0075707B"/>
    <w:rsid w:val="00760A1E"/>
    <w:rsid w:val="00760EEA"/>
    <w:rsid w:val="00761D49"/>
    <w:rsid w:val="007637BF"/>
    <w:rsid w:val="0076461F"/>
    <w:rsid w:val="00774211"/>
    <w:rsid w:val="00777BEE"/>
    <w:rsid w:val="007805B6"/>
    <w:rsid w:val="00781782"/>
    <w:rsid w:val="00782FC3"/>
    <w:rsid w:val="0078325A"/>
    <w:rsid w:val="00784527"/>
    <w:rsid w:val="0078532C"/>
    <w:rsid w:val="007873B8"/>
    <w:rsid w:val="00787B61"/>
    <w:rsid w:val="0079015A"/>
    <w:rsid w:val="00790D18"/>
    <w:rsid w:val="00791295"/>
    <w:rsid w:val="00792F63"/>
    <w:rsid w:val="00795329"/>
    <w:rsid w:val="00795C25"/>
    <w:rsid w:val="00797C82"/>
    <w:rsid w:val="00797F46"/>
    <w:rsid w:val="007A012C"/>
    <w:rsid w:val="007A1A28"/>
    <w:rsid w:val="007A3A93"/>
    <w:rsid w:val="007A4A5E"/>
    <w:rsid w:val="007A59A7"/>
    <w:rsid w:val="007A5B7C"/>
    <w:rsid w:val="007A79B8"/>
    <w:rsid w:val="007B01D1"/>
    <w:rsid w:val="007B0364"/>
    <w:rsid w:val="007B4EA4"/>
    <w:rsid w:val="007B5FF6"/>
    <w:rsid w:val="007B6258"/>
    <w:rsid w:val="007B66EC"/>
    <w:rsid w:val="007B78D2"/>
    <w:rsid w:val="007C079F"/>
    <w:rsid w:val="007C1586"/>
    <w:rsid w:val="007C25D6"/>
    <w:rsid w:val="007C4757"/>
    <w:rsid w:val="007C47DC"/>
    <w:rsid w:val="007C5642"/>
    <w:rsid w:val="007C60C6"/>
    <w:rsid w:val="007C7B46"/>
    <w:rsid w:val="007D0D0B"/>
    <w:rsid w:val="007D2770"/>
    <w:rsid w:val="007D39BD"/>
    <w:rsid w:val="007D4554"/>
    <w:rsid w:val="007D51A8"/>
    <w:rsid w:val="007D7EEB"/>
    <w:rsid w:val="007E08C5"/>
    <w:rsid w:val="007E13D7"/>
    <w:rsid w:val="007E2404"/>
    <w:rsid w:val="007E3CBD"/>
    <w:rsid w:val="007E47C4"/>
    <w:rsid w:val="007E56FF"/>
    <w:rsid w:val="007F1268"/>
    <w:rsid w:val="007F22DF"/>
    <w:rsid w:val="007F2566"/>
    <w:rsid w:val="007F37D4"/>
    <w:rsid w:val="007F3DDE"/>
    <w:rsid w:val="007F4093"/>
    <w:rsid w:val="007F47DE"/>
    <w:rsid w:val="007F6240"/>
    <w:rsid w:val="0080013A"/>
    <w:rsid w:val="00802461"/>
    <w:rsid w:val="00803924"/>
    <w:rsid w:val="008040FB"/>
    <w:rsid w:val="008059BF"/>
    <w:rsid w:val="00806320"/>
    <w:rsid w:val="00807483"/>
    <w:rsid w:val="008110A7"/>
    <w:rsid w:val="0081560E"/>
    <w:rsid w:val="00816316"/>
    <w:rsid w:val="00817137"/>
    <w:rsid w:val="008178DD"/>
    <w:rsid w:val="00821F38"/>
    <w:rsid w:val="008224D6"/>
    <w:rsid w:val="0082317D"/>
    <w:rsid w:val="00825B7B"/>
    <w:rsid w:val="008264BF"/>
    <w:rsid w:val="00826F12"/>
    <w:rsid w:val="00827BEE"/>
    <w:rsid w:val="00831ABC"/>
    <w:rsid w:val="00834460"/>
    <w:rsid w:val="00837461"/>
    <w:rsid w:val="008421C6"/>
    <w:rsid w:val="00842456"/>
    <w:rsid w:val="00842D2E"/>
    <w:rsid w:val="00842F08"/>
    <w:rsid w:val="00846665"/>
    <w:rsid w:val="008468B7"/>
    <w:rsid w:val="0084784B"/>
    <w:rsid w:val="0085134E"/>
    <w:rsid w:val="008519CD"/>
    <w:rsid w:val="00851E84"/>
    <w:rsid w:val="00853AFC"/>
    <w:rsid w:val="008568E7"/>
    <w:rsid w:val="00856D83"/>
    <w:rsid w:val="00861BB5"/>
    <w:rsid w:val="00865794"/>
    <w:rsid w:val="00866241"/>
    <w:rsid w:val="00870155"/>
    <w:rsid w:val="008703AD"/>
    <w:rsid w:val="00871FE2"/>
    <w:rsid w:val="008721A5"/>
    <w:rsid w:val="00872491"/>
    <w:rsid w:val="00873016"/>
    <w:rsid w:val="00883503"/>
    <w:rsid w:val="0088500C"/>
    <w:rsid w:val="008870D9"/>
    <w:rsid w:val="008923FD"/>
    <w:rsid w:val="00893E92"/>
    <w:rsid w:val="008962D9"/>
    <w:rsid w:val="0089631A"/>
    <w:rsid w:val="00896616"/>
    <w:rsid w:val="0089683F"/>
    <w:rsid w:val="008A1D6C"/>
    <w:rsid w:val="008A235A"/>
    <w:rsid w:val="008A2F4B"/>
    <w:rsid w:val="008A6532"/>
    <w:rsid w:val="008A7E63"/>
    <w:rsid w:val="008B12D8"/>
    <w:rsid w:val="008B4BE0"/>
    <w:rsid w:val="008B4F1C"/>
    <w:rsid w:val="008C059F"/>
    <w:rsid w:val="008C1038"/>
    <w:rsid w:val="008C1A6D"/>
    <w:rsid w:val="008C2085"/>
    <w:rsid w:val="008C58B1"/>
    <w:rsid w:val="008C7200"/>
    <w:rsid w:val="008C722B"/>
    <w:rsid w:val="008D08A4"/>
    <w:rsid w:val="008D118A"/>
    <w:rsid w:val="008D18A6"/>
    <w:rsid w:val="008D3D8D"/>
    <w:rsid w:val="008D42DF"/>
    <w:rsid w:val="008D5DA7"/>
    <w:rsid w:val="008D7AA9"/>
    <w:rsid w:val="008E0B92"/>
    <w:rsid w:val="008E22A0"/>
    <w:rsid w:val="008E4143"/>
    <w:rsid w:val="008E44B5"/>
    <w:rsid w:val="008E45B4"/>
    <w:rsid w:val="008E4902"/>
    <w:rsid w:val="008E50CF"/>
    <w:rsid w:val="008F017E"/>
    <w:rsid w:val="008F1165"/>
    <w:rsid w:val="008F143C"/>
    <w:rsid w:val="008F1848"/>
    <w:rsid w:val="00901EF5"/>
    <w:rsid w:val="00903B42"/>
    <w:rsid w:val="00905692"/>
    <w:rsid w:val="009061EE"/>
    <w:rsid w:val="00906521"/>
    <w:rsid w:val="009065B6"/>
    <w:rsid w:val="00906C24"/>
    <w:rsid w:val="00913D85"/>
    <w:rsid w:val="00921E55"/>
    <w:rsid w:val="00922981"/>
    <w:rsid w:val="00923424"/>
    <w:rsid w:val="00925EA2"/>
    <w:rsid w:val="00927EA6"/>
    <w:rsid w:val="009303AF"/>
    <w:rsid w:val="00931117"/>
    <w:rsid w:val="009316BF"/>
    <w:rsid w:val="009327DA"/>
    <w:rsid w:val="00935900"/>
    <w:rsid w:val="00937121"/>
    <w:rsid w:val="00941D87"/>
    <w:rsid w:val="00942069"/>
    <w:rsid w:val="009423F5"/>
    <w:rsid w:val="00942AD8"/>
    <w:rsid w:val="00944201"/>
    <w:rsid w:val="00946E7B"/>
    <w:rsid w:val="00951199"/>
    <w:rsid w:val="009529A1"/>
    <w:rsid w:val="00955FAB"/>
    <w:rsid w:val="0096444A"/>
    <w:rsid w:val="00964520"/>
    <w:rsid w:val="00964C72"/>
    <w:rsid w:val="00964EFC"/>
    <w:rsid w:val="00966419"/>
    <w:rsid w:val="00972A02"/>
    <w:rsid w:val="00972D97"/>
    <w:rsid w:val="00973D93"/>
    <w:rsid w:val="00974D52"/>
    <w:rsid w:val="00975FCE"/>
    <w:rsid w:val="009814A6"/>
    <w:rsid w:val="00981AD2"/>
    <w:rsid w:val="0098387A"/>
    <w:rsid w:val="00986FD5"/>
    <w:rsid w:val="009872EF"/>
    <w:rsid w:val="009873CB"/>
    <w:rsid w:val="00987506"/>
    <w:rsid w:val="00990156"/>
    <w:rsid w:val="0099222F"/>
    <w:rsid w:val="00993E80"/>
    <w:rsid w:val="009951B7"/>
    <w:rsid w:val="00995502"/>
    <w:rsid w:val="00995E3B"/>
    <w:rsid w:val="0099670D"/>
    <w:rsid w:val="00996EFE"/>
    <w:rsid w:val="009A0892"/>
    <w:rsid w:val="009A4636"/>
    <w:rsid w:val="009A4F6A"/>
    <w:rsid w:val="009A5102"/>
    <w:rsid w:val="009B0E0D"/>
    <w:rsid w:val="009B3A47"/>
    <w:rsid w:val="009B4944"/>
    <w:rsid w:val="009B6270"/>
    <w:rsid w:val="009B6DBD"/>
    <w:rsid w:val="009B72C3"/>
    <w:rsid w:val="009B7EB3"/>
    <w:rsid w:val="009C1DE7"/>
    <w:rsid w:val="009C31D4"/>
    <w:rsid w:val="009C5B8C"/>
    <w:rsid w:val="009C6916"/>
    <w:rsid w:val="009C74C3"/>
    <w:rsid w:val="009D0E82"/>
    <w:rsid w:val="009D1C0C"/>
    <w:rsid w:val="009D3544"/>
    <w:rsid w:val="009D4861"/>
    <w:rsid w:val="009E2326"/>
    <w:rsid w:val="009E560D"/>
    <w:rsid w:val="009E6616"/>
    <w:rsid w:val="009F1DF7"/>
    <w:rsid w:val="009F4D34"/>
    <w:rsid w:val="009F6F67"/>
    <w:rsid w:val="009F7311"/>
    <w:rsid w:val="009F776F"/>
    <w:rsid w:val="00A006E8"/>
    <w:rsid w:val="00A00927"/>
    <w:rsid w:val="00A01197"/>
    <w:rsid w:val="00A01EFA"/>
    <w:rsid w:val="00A04142"/>
    <w:rsid w:val="00A0476E"/>
    <w:rsid w:val="00A05163"/>
    <w:rsid w:val="00A05439"/>
    <w:rsid w:val="00A06C60"/>
    <w:rsid w:val="00A06ED7"/>
    <w:rsid w:val="00A06FC1"/>
    <w:rsid w:val="00A07E77"/>
    <w:rsid w:val="00A1412F"/>
    <w:rsid w:val="00A151F1"/>
    <w:rsid w:val="00A15765"/>
    <w:rsid w:val="00A16A3B"/>
    <w:rsid w:val="00A175CB"/>
    <w:rsid w:val="00A209AB"/>
    <w:rsid w:val="00A22412"/>
    <w:rsid w:val="00A26366"/>
    <w:rsid w:val="00A272B3"/>
    <w:rsid w:val="00A27A2F"/>
    <w:rsid w:val="00A41229"/>
    <w:rsid w:val="00A420FC"/>
    <w:rsid w:val="00A4382E"/>
    <w:rsid w:val="00A504F7"/>
    <w:rsid w:val="00A5186D"/>
    <w:rsid w:val="00A51932"/>
    <w:rsid w:val="00A544C2"/>
    <w:rsid w:val="00A55C25"/>
    <w:rsid w:val="00A56B26"/>
    <w:rsid w:val="00A5701C"/>
    <w:rsid w:val="00A607D5"/>
    <w:rsid w:val="00A60964"/>
    <w:rsid w:val="00A61255"/>
    <w:rsid w:val="00A612EF"/>
    <w:rsid w:val="00A62EE6"/>
    <w:rsid w:val="00A65933"/>
    <w:rsid w:val="00A65982"/>
    <w:rsid w:val="00A66F67"/>
    <w:rsid w:val="00A70970"/>
    <w:rsid w:val="00A730D1"/>
    <w:rsid w:val="00A75A33"/>
    <w:rsid w:val="00A82F36"/>
    <w:rsid w:val="00A83C90"/>
    <w:rsid w:val="00A84A37"/>
    <w:rsid w:val="00A90CD3"/>
    <w:rsid w:val="00A91B2B"/>
    <w:rsid w:val="00A92565"/>
    <w:rsid w:val="00A92E62"/>
    <w:rsid w:val="00A95C30"/>
    <w:rsid w:val="00AA039A"/>
    <w:rsid w:val="00AA0E71"/>
    <w:rsid w:val="00AA19C0"/>
    <w:rsid w:val="00AA2634"/>
    <w:rsid w:val="00AA354F"/>
    <w:rsid w:val="00AB179F"/>
    <w:rsid w:val="00AB4C14"/>
    <w:rsid w:val="00AB4F3E"/>
    <w:rsid w:val="00AB7A5D"/>
    <w:rsid w:val="00AC00E9"/>
    <w:rsid w:val="00AC46B9"/>
    <w:rsid w:val="00AC5EDA"/>
    <w:rsid w:val="00AC7295"/>
    <w:rsid w:val="00AC79CF"/>
    <w:rsid w:val="00AC7A57"/>
    <w:rsid w:val="00AD0B28"/>
    <w:rsid w:val="00AD0CA7"/>
    <w:rsid w:val="00AD2A99"/>
    <w:rsid w:val="00AD3B4A"/>
    <w:rsid w:val="00AD4A6E"/>
    <w:rsid w:val="00AD57E9"/>
    <w:rsid w:val="00AD6D87"/>
    <w:rsid w:val="00AD74F1"/>
    <w:rsid w:val="00AE1746"/>
    <w:rsid w:val="00AE4073"/>
    <w:rsid w:val="00AE4346"/>
    <w:rsid w:val="00AE4BCB"/>
    <w:rsid w:val="00AE735D"/>
    <w:rsid w:val="00AF241C"/>
    <w:rsid w:val="00AF38F9"/>
    <w:rsid w:val="00AF3E62"/>
    <w:rsid w:val="00AF4486"/>
    <w:rsid w:val="00AF4F79"/>
    <w:rsid w:val="00AF62C1"/>
    <w:rsid w:val="00B02CD3"/>
    <w:rsid w:val="00B0408A"/>
    <w:rsid w:val="00B04742"/>
    <w:rsid w:val="00B0488C"/>
    <w:rsid w:val="00B05EE1"/>
    <w:rsid w:val="00B067D8"/>
    <w:rsid w:val="00B1015A"/>
    <w:rsid w:val="00B11E92"/>
    <w:rsid w:val="00B121A1"/>
    <w:rsid w:val="00B172A7"/>
    <w:rsid w:val="00B1737C"/>
    <w:rsid w:val="00B214FC"/>
    <w:rsid w:val="00B245C4"/>
    <w:rsid w:val="00B247B2"/>
    <w:rsid w:val="00B26AB7"/>
    <w:rsid w:val="00B26AB8"/>
    <w:rsid w:val="00B26BEB"/>
    <w:rsid w:val="00B27DC6"/>
    <w:rsid w:val="00B27F01"/>
    <w:rsid w:val="00B31A2E"/>
    <w:rsid w:val="00B31C85"/>
    <w:rsid w:val="00B31E20"/>
    <w:rsid w:val="00B34289"/>
    <w:rsid w:val="00B36080"/>
    <w:rsid w:val="00B36815"/>
    <w:rsid w:val="00B36946"/>
    <w:rsid w:val="00B37DBE"/>
    <w:rsid w:val="00B412AC"/>
    <w:rsid w:val="00B44B80"/>
    <w:rsid w:val="00B457D6"/>
    <w:rsid w:val="00B46E73"/>
    <w:rsid w:val="00B5009E"/>
    <w:rsid w:val="00B5094F"/>
    <w:rsid w:val="00B538AA"/>
    <w:rsid w:val="00B547CE"/>
    <w:rsid w:val="00B55CC8"/>
    <w:rsid w:val="00B575B0"/>
    <w:rsid w:val="00B62D9D"/>
    <w:rsid w:val="00B67012"/>
    <w:rsid w:val="00B67D51"/>
    <w:rsid w:val="00B7179C"/>
    <w:rsid w:val="00B724B2"/>
    <w:rsid w:val="00B7312B"/>
    <w:rsid w:val="00B745C6"/>
    <w:rsid w:val="00B749CE"/>
    <w:rsid w:val="00B75290"/>
    <w:rsid w:val="00B82A36"/>
    <w:rsid w:val="00B85CE0"/>
    <w:rsid w:val="00B87BF4"/>
    <w:rsid w:val="00B90EFF"/>
    <w:rsid w:val="00B91E5A"/>
    <w:rsid w:val="00B9250A"/>
    <w:rsid w:val="00B94151"/>
    <w:rsid w:val="00B94415"/>
    <w:rsid w:val="00B9524B"/>
    <w:rsid w:val="00B96955"/>
    <w:rsid w:val="00BA35F1"/>
    <w:rsid w:val="00BA783C"/>
    <w:rsid w:val="00BA7BD6"/>
    <w:rsid w:val="00BB03BE"/>
    <w:rsid w:val="00BB1306"/>
    <w:rsid w:val="00BB2CFD"/>
    <w:rsid w:val="00BB4332"/>
    <w:rsid w:val="00BB4896"/>
    <w:rsid w:val="00BB4B61"/>
    <w:rsid w:val="00BB5C76"/>
    <w:rsid w:val="00BB6E95"/>
    <w:rsid w:val="00BB76F4"/>
    <w:rsid w:val="00BB7A3D"/>
    <w:rsid w:val="00BC565E"/>
    <w:rsid w:val="00BD0967"/>
    <w:rsid w:val="00BD0EA9"/>
    <w:rsid w:val="00BD27A1"/>
    <w:rsid w:val="00BE5F93"/>
    <w:rsid w:val="00BE747E"/>
    <w:rsid w:val="00BF1DC0"/>
    <w:rsid w:val="00BF1E1F"/>
    <w:rsid w:val="00BF29E2"/>
    <w:rsid w:val="00BF4267"/>
    <w:rsid w:val="00BF4A16"/>
    <w:rsid w:val="00C01C87"/>
    <w:rsid w:val="00C01F6A"/>
    <w:rsid w:val="00C03027"/>
    <w:rsid w:val="00C03062"/>
    <w:rsid w:val="00C042C8"/>
    <w:rsid w:val="00C04899"/>
    <w:rsid w:val="00C048A7"/>
    <w:rsid w:val="00C06305"/>
    <w:rsid w:val="00C069DC"/>
    <w:rsid w:val="00C07935"/>
    <w:rsid w:val="00C079EF"/>
    <w:rsid w:val="00C14D47"/>
    <w:rsid w:val="00C176AD"/>
    <w:rsid w:val="00C178AF"/>
    <w:rsid w:val="00C1794A"/>
    <w:rsid w:val="00C17EE5"/>
    <w:rsid w:val="00C2076C"/>
    <w:rsid w:val="00C21EB6"/>
    <w:rsid w:val="00C220E6"/>
    <w:rsid w:val="00C2746F"/>
    <w:rsid w:val="00C279E6"/>
    <w:rsid w:val="00C27D50"/>
    <w:rsid w:val="00C314E5"/>
    <w:rsid w:val="00C35969"/>
    <w:rsid w:val="00C35CB3"/>
    <w:rsid w:val="00C3694A"/>
    <w:rsid w:val="00C37B3C"/>
    <w:rsid w:val="00C433FE"/>
    <w:rsid w:val="00C45AF6"/>
    <w:rsid w:val="00C4676E"/>
    <w:rsid w:val="00C47354"/>
    <w:rsid w:val="00C56F2B"/>
    <w:rsid w:val="00C57368"/>
    <w:rsid w:val="00C604CF"/>
    <w:rsid w:val="00C61EAB"/>
    <w:rsid w:val="00C624A3"/>
    <w:rsid w:val="00C62CF7"/>
    <w:rsid w:val="00C6346E"/>
    <w:rsid w:val="00C717E0"/>
    <w:rsid w:val="00C7296B"/>
    <w:rsid w:val="00C73276"/>
    <w:rsid w:val="00C76836"/>
    <w:rsid w:val="00C770C3"/>
    <w:rsid w:val="00C77A24"/>
    <w:rsid w:val="00C80097"/>
    <w:rsid w:val="00C82B6A"/>
    <w:rsid w:val="00C8382F"/>
    <w:rsid w:val="00C86B35"/>
    <w:rsid w:val="00C913FD"/>
    <w:rsid w:val="00C93295"/>
    <w:rsid w:val="00C93BE7"/>
    <w:rsid w:val="00C94B10"/>
    <w:rsid w:val="00CA10FD"/>
    <w:rsid w:val="00CA255F"/>
    <w:rsid w:val="00CA7C28"/>
    <w:rsid w:val="00CB0AE4"/>
    <w:rsid w:val="00CB0FB4"/>
    <w:rsid w:val="00CB1E59"/>
    <w:rsid w:val="00CB20BE"/>
    <w:rsid w:val="00CB3D7D"/>
    <w:rsid w:val="00CB4637"/>
    <w:rsid w:val="00CB5F2F"/>
    <w:rsid w:val="00CC2999"/>
    <w:rsid w:val="00CC781F"/>
    <w:rsid w:val="00CD2692"/>
    <w:rsid w:val="00CD3077"/>
    <w:rsid w:val="00CD3B9C"/>
    <w:rsid w:val="00CD3C04"/>
    <w:rsid w:val="00CD42D3"/>
    <w:rsid w:val="00CD53F3"/>
    <w:rsid w:val="00CD6D5F"/>
    <w:rsid w:val="00CD7857"/>
    <w:rsid w:val="00CE0C3B"/>
    <w:rsid w:val="00CE0ECC"/>
    <w:rsid w:val="00CE1787"/>
    <w:rsid w:val="00CE1B99"/>
    <w:rsid w:val="00CE38AA"/>
    <w:rsid w:val="00CE3E4C"/>
    <w:rsid w:val="00CE5FA7"/>
    <w:rsid w:val="00CE65A0"/>
    <w:rsid w:val="00CF227C"/>
    <w:rsid w:val="00CF243D"/>
    <w:rsid w:val="00CF6E91"/>
    <w:rsid w:val="00CF7DB5"/>
    <w:rsid w:val="00D01CA6"/>
    <w:rsid w:val="00D02336"/>
    <w:rsid w:val="00D05A2A"/>
    <w:rsid w:val="00D06485"/>
    <w:rsid w:val="00D10250"/>
    <w:rsid w:val="00D10FF7"/>
    <w:rsid w:val="00D13BCF"/>
    <w:rsid w:val="00D165B1"/>
    <w:rsid w:val="00D22384"/>
    <w:rsid w:val="00D240CB"/>
    <w:rsid w:val="00D25780"/>
    <w:rsid w:val="00D274A3"/>
    <w:rsid w:val="00D30DA5"/>
    <w:rsid w:val="00D314B1"/>
    <w:rsid w:val="00D32F09"/>
    <w:rsid w:val="00D35070"/>
    <w:rsid w:val="00D35BE6"/>
    <w:rsid w:val="00D402F1"/>
    <w:rsid w:val="00D40B0C"/>
    <w:rsid w:val="00D421A5"/>
    <w:rsid w:val="00D45991"/>
    <w:rsid w:val="00D545F9"/>
    <w:rsid w:val="00D55DDF"/>
    <w:rsid w:val="00D56415"/>
    <w:rsid w:val="00D607AF"/>
    <w:rsid w:val="00D60ACC"/>
    <w:rsid w:val="00D60F05"/>
    <w:rsid w:val="00D616AF"/>
    <w:rsid w:val="00D62B48"/>
    <w:rsid w:val="00D62BE8"/>
    <w:rsid w:val="00D6545E"/>
    <w:rsid w:val="00D655FD"/>
    <w:rsid w:val="00D66175"/>
    <w:rsid w:val="00D669D5"/>
    <w:rsid w:val="00D67662"/>
    <w:rsid w:val="00D71C59"/>
    <w:rsid w:val="00D738D1"/>
    <w:rsid w:val="00D74EE8"/>
    <w:rsid w:val="00D82BEB"/>
    <w:rsid w:val="00D87AB1"/>
    <w:rsid w:val="00D93CFE"/>
    <w:rsid w:val="00D95030"/>
    <w:rsid w:val="00D95F7F"/>
    <w:rsid w:val="00DA1898"/>
    <w:rsid w:val="00DA1D50"/>
    <w:rsid w:val="00DA3086"/>
    <w:rsid w:val="00DA6A47"/>
    <w:rsid w:val="00DA702F"/>
    <w:rsid w:val="00DB02C0"/>
    <w:rsid w:val="00DB0784"/>
    <w:rsid w:val="00DB42DD"/>
    <w:rsid w:val="00DC3068"/>
    <w:rsid w:val="00DC44C6"/>
    <w:rsid w:val="00DC6B83"/>
    <w:rsid w:val="00DC7FCC"/>
    <w:rsid w:val="00DD0278"/>
    <w:rsid w:val="00DD0DF0"/>
    <w:rsid w:val="00DD159C"/>
    <w:rsid w:val="00DD19D6"/>
    <w:rsid w:val="00DD6B4C"/>
    <w:rsid w:val="00DE32EF"/>
    <w:rsid w:val="00DE4491"/>
    <w:rsid w:val="00DF188C"/>
    <w:rsid w:val="00DF1B76"/>
    <w:rsid w:val="00DF3494"/>
    <w:rsid w:val="00DF44DB"/>
    <w:rsid w:val="00DF4519"/>
    <w:rsid w:val="00DF5AFC"/>
    <w:rsid w:val="00DF6836"/>
    <w:rsid w:val="00DF78F9"/>
    <w:rsid w:val="00E02F42"/>
    <w:rsid w:val="00E06074"/>
    <w:rsid w:val="00E066CF"/>
    <w:rsid w:val="00E06978"/>
    <w:rsid w:val="00E07A4E"/>
    <w:rsid w:val="00E1050C"/>
    <w:rsid w:val="00E1129E"/>
    <w:rsid w:val="00E22641"/>
    <w:rsid w:val="00E26B2F"/>
    <w:rsid w:val="00E3111E"/>
    <w:rsid w:val="00E31F12"/>
    <w:rsid w:val="00E32725"/>
    <w:rsid w:val="00E337F4"/>
    <w:rsid w:val="00E3394B"/>
    <w:rsid w:val="00E33EFE"/>
    <w:rsid w:val="00E3509F"/>
    <w:rsid w:val="00E35C91"/>
    <w:rsid w:val="00E409B7"/>
    <w:rsid w:val="00E42354"/>
    <w:rsid w:val="00E429BD"/>
    <w:rsid w:val="00E456A1"/>
    <w:rsid w:val="00E46F82"/>
    <w:rsid w:val="00E544D8"/>
    <w:rsid w:val="00E55490"/>
    <w:rsid w:val="00E57773"/>
    <w:rsid w:val="00E579E7"/>
    <w:rsid w:val="00E57A78"/>
    <w:rsid w:val="00E637DF"/>
    <w:rsid w:val="00E6540D"/>
    <w:rsid w:val="00E706DA"/>
    <w:rsid w:val="00E707DE"/>
    <w:rsid w:val="00E70A7F"/>
    <w:rsid w:val="00E74BB2"/>
    <w:rsid w:val="00E7693F"/>
    <w:rsid w:val="00E8342F"/>
    <w:rsid w:val="00E8457C"/>
    <w:rsid w:val="00E86085"/>
    <w:rsid w:val="00E87540"/>
    <w:rsid w:val="00E87A5F"/>
    <w:rsid w:val="00E90793"/>
    <w:rsid w:val="00E925F8"/>
    <w:rsid w:val="00E9324D"/>
    <w:rsid w:val="00E93849"/>
    <w:rsid w:val="00EA0FA1"/>
    <w:rsid w:val="00EA1523"/>
    <w:rsid w:val="00EA28C7"/>
    <w:rsid w:val="00EA3DA7"/>
    <w:rsid w:val="00EA4813"/>
    <w:rsid w:val="00EA4AE6"/>
    <w:rsid w:val="00EA5F65"/>
    <w:rsid w:val="00EA5F87"/>
    <w:rsid w:val="00EA5F90"/>
    <w:rsid w:val="00EB0EAE"/>
    <w:rsid w:val="00EB15AC"/>
    <w:rsid w:val="00EB7180"/>
    <w:rsid w:val="00EC00D4"/>
    <w:rsid w:val="00EC1329"/>
    <w:rsid w:val="00EC4012"/>
    <w:rsid w:val="00EC5666"/>
    <w:rsid w:val="00EC6192"/>
    <w:rsid w:val="00EC6969"/>
    <w:rsid w:val="00ED16D6"/>
    <w:rsid w:val="00ED37C9"/>
    <w:rsid w:val="00ED6457"/>
    <w:rsid w:val="00ED7A63"/>
    <w:rsid w:val="00EE04FA"/>
    <w:rsid w:val="00EE0B95"/>
    <w:rsid w:val="00EE605C"/>
    <w:rsid w:val="00EE650D"/>
    <w:rsid w:val="00EF084E"/>
    <w:rsid w:val="00EF09B7"/>
    <w:rsid w:val="00F00AAF"/>
    <w:rsid w:val="00F022E3"/>
    <w:rsid w:val="00F03491"/>
    <w:rsid w:val="00F0361A"/>
    <w:rsid w:val="00F03E92"/>
    <w:rsid w:val="00F065B1"/>
    <w:rsid w:val="00F11BDE"/>
    <w:rsid w:val="00F131BB"/>
    <w:rsid w:val="00F135E7"/>
    <w:rsid w:val="00F15FF6"/>
    <w:rsid w:val="00F16536"/>
    <w:rsid w:val="00F178C6"/>
    <w:rsid w:val="00F22681"/>
    <w:rsid w:val="00F2268D"/>
    <w:rsid w:val="00F23D9A"/>
    <w:rsid w:val="00F2673B"/>
    <w:rsid w:val="00F30A1C"/>
    <w:rsid w:val="00F31780"/>
    <w:rsid w:val="00F328DA"/>
    <w:rsid w:val="00F32C4C"/>
    <w:rsid w:val="00F32FB5"/>
    <w:rsid w:val="00F34BFD"/>
    <w:rsid w:val="00F3503F"/>
    <w:rsid w:val="00F356EC"/>
    <w:rsid w:val="00F41D4B"/>
    <w:rsid w:val="00F46A99"/>
    <w:rsid w:val="00F477B7"/>
    <w:rsid w:val="00F52639"/>
    <w:rsid w:val="00F53F8B"/>
    <w:rsid w:val="00F548A5"/>
    <w:rsid w:val="00F566D8"/>
    <w:rsid w:val="00F56BAF"/>
    <w:rsid w:val="00F573BC"/>
    <w:rsid w:val="00F57878"/>
    <w:rsid w:val="00F57A34"/>
    <w:rsid w:val="00F57E29"/>
    <w:rsid w:val="00F60418"/>
    <w:rsid w:val="00F6458B"/>
    <w:rsid w:val="00F665EF"/>
    <w:rsid w:val="00F73B92"/>
    <w:rsid w:val="00F8089F"/>
    <w:rsid w:val="00F80BBE"/>
    <w:rsid w:val="00F87911"/>
    <w:rsid w:val="00F912E4"/>
    <w:rsid w:val="00F9290B"/>
    <w:rsid w:val="00F977F6"/>
    <w:rsid w:val="00FA1D71"/>
    <w:rsid w:val="00FA3A9B"/>
    <w:rsid w:val="00FA4CA2"/>
    <w:rsid w:val="00FA76B4"/>
    <w:rsid w:val="00FB01FE"/>
    <w:rsid w:val="00FB2DB2"/>
    <w:rsid w:val="00FB4066"/>
    <w:rsid w:val="00FB44C1"/>
    <w:rsid w:val="00FB5DBC"/>
    <w:rsid w:val="00FC3C13"/>
    <w:rsid w:val="00FC5CFF"/>
    <w:rsid w:val="00FC6971"/>
    <w:rsid w:val="00FD0CA6"/>
    <w:rsid w:val="00FD14F0"/>
    <w:rsid w:val="00FD2837"/>
    <w:rsid w:val="00FD2A0B"/>
    <w:rsid w:val="00FD414F"/>
    <w:rsid w:val="00FD4992"/>
    <w:rsid w:val="00FD6CB0"/>
    <w:rsid w:val="00FE02F6"/>
    <w:rsid w:val="00FE15AC"/>
    <w:rsid w:val="00FE3F34"/>
    <w:rsid w:val="00FE43E9"/>
    <w:rsid w:val="00FE44D0"/>
    <w:rsid w:val="00FE7641"/>
    <w:rsid w:val="00FF3A2E"/>
    <w:rsid w:val="00FF40C3"/>
    <w:rsid w:val="00FF4E63"/>
    <w:rsid w:val="00FF7EF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99923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annotation reference" w:uiPriority="99"/>
    <w:lsdException w:name="Title" w:qFormat="1"/>
    <w:lsdException w:name="Subtitle" w:qFormat="1"/>
    <w:lsdException w:name="Hyperlink" w:uiPriority="99"/>
    <w:lsdException w:name="Strong" w:qFormat="1"/>
    <w:lsdException w:name="Emphasis" w:qFormat="1"/>
    <w:lsdException w:name="Normal (Web)" w:uiPriority="99"/>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lang w:val="en-GB"/>
    </w:rPr>
  </w:style>
  <w:style w:type="paragraph" w:styleId="Heading1">
    <w:name w:val="heading 1"/>
    <w:aliases w:val="Outline1"/>
    <w:basedOn w:val="Normal"/>
    <w:next w:val="Normal"/>
    <w:qFormat/>
    <w:rsid w:val="00E544D8"/>
    <w:pPr>
      <w:autoSpaceDE w:val="0"/>
      <w:autoSpaceDN w:val="0"/>
      <w:adjustRightInd w:val="0"/>
      <w:outlineLvl w:val="0"/>
    </w:pPr>
    <w:rPr>
      <w:sz w:val="24"/>
      <w:szCs w:val="24"/>
    </w:rPr>
  </w:style>
  <w:style w:type="paragraph" w:styleId="Heading2">
    <w:name w:val="heading 2"/>
    <w:aliases w:val="Outline2"/>
    <w:basedOn w:val="Normal"/>
    <w:next w:val="Normal"/>
    <w:qFormat/>
    <w:rsid w:val="00E544D8"/>
    <w:pPr>
      <w:autoSpaceDE w:val="0"/>
      <w:autoSpaceDN w:val="0"/>
      <w:adjustRightInd w:val="0"/>
      <w:outlineLvl w:val="1"/>
    </w:pPr>
    <w:rPr>
      <w:sz w:val="24"/>
      <w:szCs w:val="24"/>
    </w:rPr>
  </w:style>
  <w:style w:type="paragraph" w:styleId="Heading3">
    <w:name w:val="heading 3"/>
    <w:aliases w:val="Outline3"/>
    <w:basedOn w:val="Normal"/>
    <w:next w:val="Normal"/>
    <w:qFormat/>
    <w:rsid w:val="00E544D8"/>
    <w:pPr>
      <w:autoSpaceDE w:val="0"/>
      <w:autoSpaceDN w:val="0"/>
      <w:adjustRightInd w:val="0"/>
      <w:outlineLvl w:val="2"/>
    </w:pPr>
    <w:rPr>
      <w:sz w:val="24"/>
      <w:szCs w:val="24"/>
    </w:rPr>
  </w:style>
  <w:style w:type="paragraph" w:styleId="Heading6">
    <w:name w:val="heading 6"/>
    <w:basedOn w:val="Normal"/>
    <w:next w:val="Normal"/>
    <w:qFormat/>
    <w:rsid w:val="00E544D8"/>
    <w:pPr>
      <w:autoSpaceDE w:val="0"/>
      <w:autoSpaceDN w:val="0"/>
      <w:adjustRightInd w:val="0"/>
      <w:outlineLvl w:val="5"/>
    </w:pPr>
    <w:rPr>
      <w:sz w:val="24"/>
      <w:szCs w:val="24"/>
    </w:rPr>
  </w:style>
  <w:style w:type="paragraph" w:styleId="Heading7">
    <w:name w:val="heading 7"/>
    <w:basedOn w:val="Normal"/>
    <w:next w:val="Normal"/>
    <w:qFormat/>
    <w:rsid w:val="00E544D8"/>
    <w:pPr>
      <w:autoSpaceDE w:val="0"/>
      <w:autoSpaceDN w:val="0"/>
      <w:adjustRightInd w:val="0"/>
      <w:outlineLvl w:val="6"/>
    </w:pPr>
    <w:rPr>
      <w:sz w:val="24"/>
      <w:szCs w:val="24"/>
    </w:rPr>
  </w:style>
  <w:style w:type="paragraph" w:styleId="Heading8">
    <w:name w:val="heading 8"/>
    <w:basedOn w:val="Normal"/>
    <w:next w:val="Normal"/>
    <w:qFormat/>
    <w:rsid w:val="00E544D8"/>
    <w:pPr>
      <w:autoSpaceDE w:val="0"/>
      <w:autoSpaceDN w:val="0"/>
      <w:adjustRightInd w:val="0"/>
      <w:outlineLvl w:val="7"/>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link w:val="HeaderChar"/>
    <w:uiPriority w:val="99"/>
    <w:pPr>
      <w:tabs>
        <w:tab w:val="center" w:pos="4153"/>
        <w:tab w:val="right" w:pos="8306"/>
      </w:tabs>
    </w:pPr>
  </w:style>
  <w:style w:type="paragraph" w:styleId="Footer">
    <w:name w:val="footer"/>
    <w:basedOn w:val="Normal"/>
    <w:link w:val="FooterChar"/>
    <w:uiPriority w:val="99"/>
    <w:pPr>
      <w:tabs>
        <w:tab w:val="center" w:pos="4153"/>
        <w:tab w:val="right" w:pos="8306"/>
      </w:tabs>
    </w:pPr>
  </w:style>
  <w:style w:type="paragraph" w:styleId="BalloonText">
    <w:name w:val="Balloon Text"/>
    <w:basedOn w:val="Normal"/>
    <w:semiHidden/>
    <w:rsid w:val="00D55DDF"/>
    <w:rPr>
      <w:rFonts w:ascii="Tahoma" w:hAnsi="Tahoma" w:cs="Tahoma"/>
      <w:sz w:val="16"/>
      <w:szCs w:val="16"/>
    </w:rPr>
  </w:style>
  <w:style w:type="character" w:customStyle="1" w:styleId="FooterChar">
    <w:name w:val="Footer Char"/>
    <w:link w:val="Footer"/>
    <w:uiPriority w:val="99"/>
    <w:rsid w:val="00A92E62"/>
    <w:rPr>
      <w:rFonts w:ascii="Arial" w:hAnsi="Arial"/>
      <w:lang w:eastAsia="en-US"/>
    </w:rPr>
  </w:style>
  <w:style w:type="character" w:styleId="CommentReference">
    <w:name w:val="annotation reference"/>
    <w:uiPriority w:val="99"/>
    <w:rsid w:val="00AD3B4A"/>
    <w:rPr>
      <w:sz w:val="16"/>
      <w:szCs w:val="16"/>
    </w:rPr>
  </w:style>
  <w:style w:type="paragraph" w:styleId="CommentText">
    <w:name w:val="annotation text"/>
    <w:basedOn w:val="Normal"/>
    <w:link w:val="CommentTextChar"/>
    <w:rsid w:val="00AD3B4A"/>
  </w:style>
  <w:style w:type="character" w:customStyle="1" w:styleId="CommentTextChar">
    <w:name w:val="Comment Text Char"/>
    <w:link w:val="CommentText"/>
    <w:rsid w:val="00AD3B4A"/>
    <w:rPr>
      <w:rFonts w:ascii="Arial" w:hAnsi="Arial"/>
      <w:lang w:eastAsia="en-US"/>
    </w:rPr>
  </w:style>
  <w:style w:type="paragraph" w:styleId="CommentSubject">
    <w:name w:val="annotation subject"/>
    <w:basedOn w:val="CommentText"/>
    <w:next w:val="CommentText"/>
    <w:link w:val="CommentSubjectChar"/>
    <w:rsid w:val="00AD3B4A"/>
    <w:rPr>
      <w:b/>
      <w:bCs/>
    </w:rPr>
  </w:style>
  <w:style w:type="character" w:customStyle="1" w:styleId="CommentSubjectChar">
    <w:name w:val="Comment Subject Char"/>
    <w:link w:val="CommentSubject"/>
    <w:rsid w:val="00AD3B4A"/>
    <w:rPr>
      <w:rFonts w:ascii="Arial" w:hAnsi="Arial"/>
      <w:b/>
      <w:bCs/>
      <w:lang w:eastAsia="en-US"/>
    </w:rPr>
  </w:style>
  <w:style w:type="paragraph" w:styleId="NoSpacing">
    <w:name w:val="No Spacing"/>
    <w:link w:val="NoSpacingChar"/>
    <w:uiPriority w:val="1"/>
    <w:qFormat/>
    <w:rsid w:val="000C038B"/>
    <w:rPr>
      <w:rFonts w:ascii="Calibri" w:eastAsia="MS Mincho" w:hAnsi="Calibri" w:cs="Arial"/>
      <w:sz w:val="22"/>
      <w:szCs w:val="22"/>
      <w:lang w:eastAsia="ja-JP"/>
    </w:rPr>
  </w:style>
  <w:style w:type="character" w:customStyle="1" w:styleId="NoSpacingChar">
    <w:name w:val="No Spacing Char"/>
    <w:link w:val="NoSpacing"/>
    <w:uiPriority w:val="1"/>
    <w:rsid w:val="000C038B"/>
    <w:rPr>
      <w:rFonts w:ascii="Calibri" w:eastAsia="MS Mincho" w:hAnsi="Calibri" w:cs="Arial"/>
      <w:sz w:val="22"/>
      <w:szCs w:val="22"/>
      <w:lang w:val="en-US" w:eastAsia="ja-JP"/>
    </w:rPr>
  </w:style>
  <w:style w:type="paragraph" w:styleId="TOCHeading">
    <w:name w:val="TOC Heading"/>
    <w:basedOn w:val="Heading1"/>
    <w:next w:val="Normal"/>
    <w:uiPriority w:val="39"/>
    <w:semiHidden/>
    <w:unhideWhenUsed/>
    <w:qFormat/>
    <w:rsid w:val="00DE4491"/>
    <w:pPr>
      <w:keepNext/>
      <w:keepLines/>
      <w:autoSpaceDE/>
      <w:autoSpaceDN/>
      <w:adjustRightInd/>
      <w:spacing w:before="480" w:line="276" w:lineRule="auto"/>
      <w:outlineLvl w:val="9"/>
    </w:pPr>
    <w:rPr>
      <w:rFonts w:ascii="Cambria" w:eastAsia="MS Gothic" w:hAnsi="Cambria"/>
      <w:b/>
      <w:bCs/>
      <w:color w:val="365F91"/>
      <w:sz w:val="28"/>
      <w:szCs w:val="28"/>
      <w:lang w:val="en-US" w:eastAsia="ja-JP"/>
    </w:rPr>
  </w:style>
  <w:style w:type="paragraph" w:styleId="TOC1">
    <w:name w:val="toc 1"/>
    <w:basedOn w:val="Normal"/>
    <w:next w:val="Normal"/>
    <w:autoRedefine/>
    <w:uiPriority w:val="39"/>
    <w:rsid w:val="00472CBF"/>
    <w:pPr>
      <w:tabs>
        <w:tab w:val="right" w:leader="dot" w:pos="9016"/>
      </w:tabs>
    </w:pPr>
    <w:rPr>
      <w:b/>
      <w:noProof/>
    </w:rPr>
  </w:style>
  <w:style w:type="paragraph" w:styleId="TOC2">
    <w:name w:val="toc 2"/>
    <w:basedOn w:val="Normal"/>
    <w:next w:val="Normal"/>
    <w:autoRedefine/>
    <w:uiPriority w:val="39"/>
    <w:rsid w:val="00B247B2"/>
    <w:pPr>
      <w:tabs>
        <w:tab w:val="left" w:pos="851"/>
        <w:tab w:val="right" w:leader="dot" w:pos="9016"/>
      </w:tabs>
      <w:ind w:left="200"/>
    </w:pPr>
    <w:rPr>
      <w:noProof/>
    </w:rPr>
  </w:style>
  <w:style w:type="paragraph" w:styleId="TOC3">
    <w:name w:val="toc 3"/>
    <w:basedOn w:val="Normal"/>
    <w:next w:val="Normal"/>
    <w:autoRedefine/>
    <w:uiPriority w:val="39"/>
    <w:rsid w:val="00B91E5A"/>
    <w:pPr>
      <w:tabs>
        <w:tab w:val="left" w:pos="1100"/>
        <w:tab w:val="right" w:leader="dot" w:pos="9016"/>
      </w:tabs>
    </w:pPr>
  </w:style>
  <w:style w:type="character" w:styleId="Hyperlink">
    <w:name w:val="Hyperlink"/>
    <w:uiPriority w:val="99"/>
    <w:unhideWhenUsed/>
    <w:rsid w:val="00DE4491"/>
    <w:rPr>
      <w:color w:val="0000FF"/>
      <w:u w:val="single"/>
    </w:rPr>
  </w:style>
  <w:style w:type="paragraph" w:styleId="NormalWeb">
    <w:name w:val="Normal (Web)"/>
    <w:basedOn w:val="Normal"/>
    <w:uiPriority w:val="99"/>
    <w:unhideWhenUsed/>
    <w:rsid w:val="00050FBF"/>
    <w:pPr>
      <w:spacing w:after="240"/>
    </w:pPr>
    <w:rPr>
      <w:rFonts w:ascii="Times New Roman" w:hAnsi="Times New Roman"/>
      <w:sz w:val="24"/>
      <w:szCs w:val="24"/>
      <w:lang w:eastAsia="en-GB"/>
    </w:rPr>
  </w:style>
  <w:style w:type="character" w:customStyle="1" w:styleId="HeaderChar">
    <w:name w:val="Header Char"/>
    <w:link w:val="Header"/>
    <w:uiPriority w:val="99"/>
    <w:rsid w:val="00795329"/>
    <w:rPr>
      <w:rFonts w:ascii="Arial" w:hAnsi="Arial"/>
      <w:lang w:eastAsia="en-US"/>
    </w:rPr>
  </w:style>
  <w:style w:type="paragraph" w:styleId="EndnoteText">
    <w:name w:val="endnote text"/>
    <w:basedOn w:val="Normal"/>
    <w:link w:val="EndnoteTextChar"/>
    <w:rsid w:val="0028608D"/>
  </w:style>
  <w:style w:type="character" w:customStyle="1" w:styleId="EndnoteTextChar">
    <w:name w:val="Endnote Text Char"/>
    <w:link w:val="EndnoteText"/>
    <w:rsid w:val="0028608D"/>
    <w:rPr>
      <w:rFonts w:ascii="Arial" w:hAnsi="Arial"/>
      <w:lang w:eastAsia="en-US"/>
    </w:rPr>
  </w:style>
  <w:style w:type="character" w:styleId="EndnoteReference">
    <w:name w:val="endnote reference"/>
    <w:rsid w:val="0028608D"/>
    <w:rPr>
      <w:vertAlign w:val="superscript"/>
    </w:rPr>
  </w:style>
  <w:style w:type="paragraph" w:styleId="FootnoteText">
    <w:name w:val="footnote text"/>
    <w:basedOn w:val="Normal"/>
    <w:link w:val="FootnoteTextChar"/>
    <w:rsid w:val="0028608D"/>
  </w:style>
  <w:style w:type="character" w:customStyle="1" w:styleId="FootnoteTextChar">
    <w:name w:val="Footnote Text Char"/>
    <w:link w:val="FootnoteText"/>
    <w:rsid w:val="0028608D"/>
    <w:rPr>
      <w:rFonts w:ascii="Arial" w:hAnsi="Arial"/>
      <w:lang w:eastAsia="en-US"/>
    </w:rPr>
  </w:style>
  <w:style w:type="character" w:styleId="FootnoteReference">
    <w:name w:val="footnote reference"/>
    <w:rsid w:val="0028608D"/>
    <w:rPr>
      <w:vertAlign w:val="superscript"/>
    </w:rPr>
  </w:style>
  <w:style w:type="character" w:styleId="FollowedHyperlink">
    <w:name w:val="FollowedHyperlink"/>
    <w:rsid w:val="0028608D"/>
    <w:rPr>
      <w:color w:val="800080"/>
      <w:u w:val="single"/>
    </w:rPr>
  </w:style>
  <w:style w:type="character" w:customStyle="1" w:styleId="BillADParaChar">
    <w:name w:val="BillADPara Char"/>
    <w:link w:val="BillADPara"/>
    <w:uiPriority w:val="7"/>
    <w:locked/>
    <w:rsid w:val="007637BF"/>
    <w:rPr>
      <w:sz w:val="24"/>
    </w:rPr>
  </w:style>
  <w:style w:type="paragraph" w:customStyle="1" w:styleId="BillADPara">
    <w:name w:val="BillADPara"/>
    <w:basedOn w:val="Normal"/>
    <w:link w:val="BillADParaChar"/>
    <w:uiPriority w:val="7"/>
    <w:rsid w:val="007637BF"/>
    <w:pPr>
      <w:numPr>
        <w:numId w:val="33"/>
      </w:numPr>
      <w:tabs>
        <w:tab w:val="left" w:pos="709"/>
        <w:tab w:val="left" w:pos="1418"/>
        <w:tab w:val="left" w:pos="2126"/>
        <w:tab w:val="left" w:pos="2835"/>
        <w:tab w:val="left" w:pos="3544"/>
        <w:tab w:val="left" w:pos="4253"/>
        <w:tab w:val="left" w:pos="4961"/>
        <w:tab w:val="left" w:pos="5670"/>
      </w:tabs>
      <w:spacing w:after="360"/>
      <w:jc w:val="both"/>
    </w:pPr>
    <w:rPr>
      <w:rFonts w:ascii="Times New Roman" w:hAnsi="Times New Roman"/>
      <w:sz w:val="24"/>
      <w:lang w:eastAsia="en-GB"/>
    </w:rPr>
  </w:style>
  <w:style w:type="paragraph" w:customStyle="1" w:styleId="BillADHeading2">
    <w:name w:val="BillADHeading2"/>
    <w:basedOn w:val="Normal"/>
    <w:next w:val="BillADPara"/>
    <w:uiPriority w:val="1"/>
    <w:rsid w:val="007637BF"/>
    <w:pPr>
      <w:keepNext/>
      <w:keepLines/>
      <w:widowControl w:val="0"/>
      <w:tabs>
        <w:tab w:val="left" w:pos="709"/>
        <w:tab w:val="left" w:pos="1418"/>
        <w:tab w:val="left" w:pos="2126"/>
        <w:tab w:val="left" w:pos="2835"/>
        <w:tab w:val="left" w:pos="3544"/>
        <w:tab w:val="left" w:pos="4253"/>
        <w:tab w:val="left" w:pos="4961"/>
        <w:tab w:val="left" w:pos="5670"/>
      </w:tabs>
      <w:spacing w:after="240"/>
      <w:jc w:val="both"/>
    </w:pPr>
    <w:rPr>
      <w:rFonts w:ascii="Times New Roman" w:hAnsi="Times New Roman"/>
      <w:b/>
      <w:caps/>
      <w:sz w:val="24"/>
      <w:lang w:eastAsia="en-GB"/>
    </w:rPr>
  </w:style>
  <w:style w:type="paragraph" w:customStyle="1" w:styleId="BillADHeading4">
    <w:name w:val="BillADHeading4"/>
    <w:basedOn w:val="Normal"/>
    <w:next w:val="BillADPara"/>
    <w:uiPriority w:val="4"/>
    <w:qFormat/>
    <w:rsid w:val="007637BF"/>
    <w:pPr>
      <w:keepNext/>
      <w:keepLines/>
      <w:widowControl w:val="0"/>
      <w:tabs>
        <w:tab w:val="left" w:pos="709"/>
        <w:tab w:val="left" w:pos="1418"/>
        <w:tab w:val="left" w:pos="2126"/>
        <w:tab w:val="left" w:pos="2835"/>
        <w:tab w:val="left" w:pos="3544"/>
        <w:tab w:val="left" w:pos="4253"/>
        <w:tab w:val="left" w:pos="4961"/>
        <w:tab w:val="left" w:pos="5670"/>
      </w:tabs>
      <w:spacing w:after="180"/>
      <w:jc w:val="both"/>
    </w:pPr>
    <w:rPr>
      <w:rFonts w:ascii="Times New Roman" w:hAnsi="Times New Roman"/>
      <w:b/>
      <w:i/>
      <w:sz w:val="24"/>
      <w:lang w:eastAsia="en-GB"/>
    </w:rPr>
  </w:style>
  <w:style w:type="paragraph" w:styleId="ListParagraph">
    <w:name w:val="List Paragraph"/>
    <w:basedOn w:val="Normal"/>
    <w:uiPriority w:val="34"/>
    <w:qFormat/>
    <w:rsid w:val="00481B86"/>
    <w:pPr>
      <w:ind w:left="720"/>
    </w:pPr>
    <w:rPr>
      <w:rFonts w:ascii="Times New Roman" w:hAnsi="Times New Roman"/>
      <w:sz w:val="24"/>
      <w:szCs w:val="24"/>
      <w:lang w:val="en-US"/>
    </w:rPr>
  </w:style>
  <w:style w:type="character" w:customStyle="1" w:styleId="tgc">
    <w:name w:val="_tgc"/>
    <w:rsid w:val="00B90EFF"/>
  </w:style>
  <w:style w:type="character" w:customStyle="1" w:styleId="legterm">
    <w:name w:val="legterm"/>
    <w:rsid w:val="00C77A24"/>
  </w:style>
  <w:style w:type="paragraph" w:styleId="Revision">
    <w:name w:val="Revision"/>
    <w:hidden/>
    <w:uiPriority w:val="99"/>
    <w:semiHidden/>
    <w:rsid w:val="00C77A24"/>
    <w:rPr>
      <w:rFonts w:ascii="Arial" w:hAnsi="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677577">
      <w:bodyDiv w:val="1"/>
      <w:marLeft w:val="0"/>
      <w:marRight w:val="0"/>
      <w:marTop w:val="0"/>
      <w:marBottom w:val="0"/>
      <w:divBdr>
        <w:top w:val="none" w:sz="0" w:space="0" w:color="auto"/>
        <w:left w:val="none" w:sz="0" w:space="0" w:color="auto"/>
        <w:bottom w:val="none" w:sz="0" w:space="0" w:color="auto"/>
        <w:right w:val="none" w:sz="0" w:space="0" w:color="auto"/>
      </w:divBdr>
    </w:div>
    <w:div w:id="140004468">
      <w:bodyDiv w:val="1"/>
      <w:marLeft w:val="0"/>
      <w:marRight w:val="0"/>
      <w:marTop w:val="0"/>
      <w:marBottom w:val="0"/>
      <w:divBdr>
        <w:top w:val="none" w:sz="0" w:space="0" w:color="auto"/>
        <w:left w:val="none" w:sz="0" w:space="0" w:color="auto"/>
        <w:bottom w:val="none" w:sz="0" w:space="0" w:color="auto"/>
        <w:right w:val="none" w:sz="0" w:space="0" w:color="auto"/>
      </w:divBdr>
      <w:divsChild>
        <w:div w:id="1990862384">
          <w:marLeft w:val="0"/>
          <w:marRight w:val="0"/>
          <w:marTop w:val="0"/>
          <w:marBottom w:val="0"/>
          <w:divBdr>
            <w:top w:val="none" w:sz="0" w:space="0" w:color="auto"/>
            <w:left w:val="none" w:sz="0" w:space="0" w:color="auto"/>
            <w:bottom w:val="none" w:sz="0" w:space="0" w:color="auto"/>
            <w:right w:val="none" w:sz="0" w:space="0" w:color="auto"/>
          </w:divBdr>
          <w:divsChild>
            <w:div w:id="1031809203">
              <w:marLeft w:val="0"/>
              <w:marRight w:val="0"/>
              <w:marTop w:val="0"/>
              <w:marBottom w:val="0"/>
              <w:divBdr>
                <w:top w:val="none" w:sz="0" w:space="0" w:color="auto"/>
                <w:left w:val="none" w:sz="0" w:space="0" w:color="auto"/>
                <w:bottom w:val="none" w:sz="0" w:space="0" w:color="auto"/>
                <w:right w:val="none" w:sz="0" w:space="0" w:color="auto"/>
              </w:divBdr>
              <w:divsChild>
                <w:div w:id="1308128246">
                  <w:marLeft w:val="0"/>
                  <w:marRight w:val="0"/>
                  <w:marTop w:val="0"/>
                  <w:marBottom w:val="0"/>
                  <w:divBdr>
                    <w:top w:val="none" w:sz="0" w:space="0" w:color="auto"/>
                    <w:left w:val="none" w:sz="0" w:space="0" w:color="auto"/>
                    <w:bottom w:val="none" w:sz="0" w:space="0" w:color="auto"/>
                    <w:right w:val="none" w:sz="0" w:space="0" w:color="auto"/>
                  </w:divBdr>
                  <w:divsChild>
                    <w:div w:id="12369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52329">
      <w:bodyDiv w:val="1"/>
      <w:marLeft w:val="0"/>
      <w:marRight w:val="0"/>
      <w:marTop w:val="0"/>
      <w:marBottom w:val="0"/>
      <w:divBdr>
        <w:top w:val="none" w:sz="0" w:space="0" w:color="auto"/>
        <w:left w:val="none" w:sz="0" w:space="0" w:color="auto"/>
        <w:bottom w:val="none" w:sz="0" w:space="0" w:color="auto"/>
        <w:right w:val="none" w:sz="0" w:space="0" w:color="auto"/>
      </w:divBdr>
      <w:divsChild>
        <w:div w:id="1594901823">
          <w:marLeft w:val="0"/>
          <w:marRight w:val="0"/>
          <w:marTop w:val="0"/>
          <w:marBottom w:val="0"/>
          <w:divBdr>
            <w:top w:val="none" w:sz="0" w:space="0" w:color="auto"/>
            <w:left w:val="none" w:sz="0" w:space="0" w:color="auto"/>
            <w:bottom w:val="none" w:sz="0" w:space="0" w:color="auto"/>
            <w:right w:val="none" w:sz="0" w:space="0" w:color="auto"/>
          </w:divBdr>
          <w:divsChild>
            <w:div w:id="430510921">
              <w:marLeft w:val="0"/>
              <w:marRight w:val="0"/>
              <w:marTop w:val="0"/>
              <w:marBottom w:val="0"/>
              <w:divBdr>
                <w:top w:val="none" w:sz="0" w:space="0" w:color="auto"/>
                <w:left w:val="none" w:sz="0" w:space="0" w:color="auto"/>
                <w:bottom w:val="none" w:sz="0" w:space="0" w:color="auto"/>
                <w:right w:val="none" w:sz="0" w:space="0" w:color="auto"/>
              </w:divBdr>
              <w:divsChild>
                <w:div w:id="1872762518">
                  <w:marLeft w:val="0"/>
                  <w:marRight w:val="0"/>
                  <w:marTop w:val="0"/>
                  <w:marBottom w:val="0"/>
                  <w:divBdr>
                    <w:top w:val="none" w:sz="0" w:space="0" w:color="auto"/>
                    <w:left w:val="none" w:sz="0" w:space="0" w:color="auto"/>
                    <w:bottom w:val="none" w:sz="0" w:space="0" w:color="auto"/>
                    <w:right w:val="none" w:sz="0" w:space="0" w:color="auto"/>
                  </w:divBdr>
                  <w:divsChild>
                    <w:div w:id="2143889520">
                      <w:marLeft w:val="0"/>
                      <w:marRight w:val="0"/>
                      <w:marTop w:val="0"/>
                      <w:marBottom w:val="0"/>
                      <w:divBdr>
                        <w:top w:val="none" w:sz="0" w:space="0" w:color="auto"/>
                        <w:left w:val="none" w:sz="0" w:space="0" w:color="auto"/>
                        <w:bottom w:val="none" w:sz="0" w:space="0" w:color="auto"/>
                        <w:right w:val="none" w:sz="0" w:space="0" w:color="auto"/>
                      </w:divBdr>
                      <w:divsChild>
                        <w:div w:id="870192860">
                          <w:marLeft w:val="0"/>
                          <w:marRight w:val="0"/>
                          <w:marTop w:val="0"/>
                          <w:marBottom w:val="0"/>
                          <w:divBdr>
                            <w:top w:val="none" w:sz="0" w:space="0" w:color="auto"/>
                            <w:left w:val="none" w:sz="0" w:space="0" w:color="auto"/>
                            <w:bottom w:val="none" w:sz="0" w:space="0" w:color="auto"/>
                            <w:right w:val="none" w:sz="0" w:space="0" w:color="auto"/>
                          </w:divBdr>
                          <w:divsChild>
                            <w:div w:id="145065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2320891">
      <w:bodyDiv w:val="1"/>
      <w:marLeft w:val="0"/>
      <w:marRight w:val="0"/>
      <w:marTop w:val="0"/>
      <w:marBottom w:val="0"/>
      <w:divBdr>
        <w:top w:val="none" w:sz="0" w:space="0" w:color="auto"/>
        <w:left w:val="none" w:sz="0" w:space="0" w:color="auto"/>
        <w:bottom w:val="none" w:sz="0" w:space="0" w:color="auto"/>
        <w:right w:val="none" w:sz="0" w:space="0" w:color="auto"/>
      </w:divBdr>
      <w:divsChild>
        <w:div w:id="2010018060">
          <w:marLeft w:val="0"/>
          <w:marRight w:val="0"/>
          <w:marTop w:val="0"/>
          <w:marBottom w:val="0"/>
          <w:divBdr>
            <w:top w:val="none" w:sz="0" w:space="0" w:color="auto"/>
            <w:left w:val="none" w:sz="0" w:space="0" w:color="auto"/>
            <w:bottom w:val="none" w:sz="0" w:space="0" w:color="auto"/>
            <w:right w:val="none" w:sz="0" w:space="0" w:color="auto"/>
          </w:divBdr>
          <w:divsChild>
            <w:div w:id="305277691">
              <w:marLeft w:val="0"/>
              <w:marRight w:val="0"/>
              <w:marTop w:val="0"/>
              <w:marBottom w:val="0"/>
              <w:divBdr>
                <w:top w:val="none" w:sz="0" w:space="0" w:color="auto"/>
                <w:left w:val="none" w:sz="0" w:space="0" w:color="auto"/>
                <w:bottom w:val="none" w:sz="0" w:space="0" w:color="auto"/>
                <w:right w:val="none" w:sz="0" w:space="0" w:color="auto"/>
              </w:divBdr>
              <w:divsChild>
                <w:div w:id="124251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287480">
      <w:bodyDiv w:val="1"/>
      <w:marLeft w:val="0"/>
      <w:marRight w:val="0"/>
      <w:marTop w:val="0"/>
      <w:marBottom w:val="0"/>
      <w:divBdr>
        <w:top w:val="none" w:sz="0" w:space="0" w:color="auto"/>
        <w:left w:val="none" w:sz="0" w:space="0" w:color="auto"/>
        <w:bottom w:val="none" w:sz="0" w:space="0" w:color="auto"/>
        <w:right w:val="none" w:sz="0" w:space="0" w:color="auto"/>
      </w:divBdr>
      <w:divsChild>
        <w:div w:id="1645500276">
          <w:marLeft w:val="0"/>
          <w:marRight w:val="0"/>
          <w:marTop w:val="0"/>
          <w:marBottom w:val="0"/>
          <w:divBdr>
            <w:top w:val="none" w:sz="0" w:space="0" w:color="auto"/>
            <w:left w:val="none" w:sz="0" w:space="0" w:color="auto"/>
            <w:bottom w:val="none" w:sz="0" w:space="0" w:color="auto"/>
            <w:right w:val="none" w:sz="0" w:space="0" w:color="auto"/>
          </w:divBdr>
          <w:divsChild>
            <w:div w:id="1982998967">
              <w:marLeft w:val="0"/>
              <w:marRight w:val="0"/>
              <w:marTop w:val="0"/>
              <w:marBottom w:val="0"/>
              <w:divBdr>
                <w:top w:val="none" w:sz="0" w:space="0" w:color="auto"/>
                <w:left w:val="none" w:sz="0" w:space="0" w:color="auto"/>
                <w:bottom w:val="none" w:sz="0" w:space="0" w:color="auto"/>
                <w:right w:val="none" w:sz="0" w:space="0" w:color="auto"/>
              </w:divBdr>
              <w:divsChild>
                <w:div w:id="1322154469">
                  <w:marLeft w:val="0"/>
                  <w:marRight w:val="0"/>
                  <w:marTop w:val="0"/>
                  <w:marBottom w:val="0"/>
                  <w:divBdr>
                    <w:top w:val="none" w:sz="0" w:space="0" w:color="auto"/>
                    <w:left w:val="none" w:sz="0" w:space="0" w:color="auto"/>
                    <w:bottom w:val="none" w:sz="0" w:space="0" w:color="auto"/>
                    <w:right w:val="none" w:sz="0" w:space="0" w:color="auto"/>
                  </w:divBdr>
                  <w:divsChild>
                    <w:div w:id="75624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660149">
      <w:bodyDiv w:val="1"/>
      <w:marLeft w:val="0"/>
      <w:marRight w:val="0"/>
      <w:marTop w:val="0"/>
      <w:marBottom w:val="0"/>
      <w:divBdr>
        <w:top w:val="none" w:sz="0" w:space="0" w:color="auto"/>
        <w:left w:val="none" w:sz="0" w:space="0" w:color="auto"/>
        <w:bottom w:val="none" w:sz="0" w:space="0" w:color="auto"/>
        <w:right w:val="none" w:sz="0" w:space="0" w:color="auto"/>
      </w:divBdr>
    </w:div>
    <w:div w:id="432743928">
      <w:bodyDiv w:val="1"/>
      <w:marLeft w:val="0"/>
      <w:marRight w:val="0"/>
      <w:marTop w:val="0"/>
      <w:marBottom w:val="0"/>
      <w:divBdr>
        <w:top w:val="none" w:sz="0" w:space="0" w:color="auto"/>
        <w:left w:val="none" w:sz="0" w:space="0" w:color="auto"/>
        <w:bottom w:val="none" w:sz="0" w:space="0" w:color="auto"/>
        <w:right w:val="none" w:sz="0" w:space="0" w:color="auto"/>
      </w:divBdr>
    </w:div>
    <w:div w:id="459609904">
      <w:bodyDiv w:val="1"/>
      <w:marLeft w:val="0"/>
      <w:marRight w:val="0"/>
      <w:marTop w:val="0"/>
      <w:marBottom w:val="0"/>
      <w:divBdr>
        <w:top w:val="none" w:sz="0" w:space="0" w:color="auto"/>
        <w:left w:val="none" w:sz="0" w:space="0" w:color="auto"/>
        <w:bottom w:val="none" w:sz="0" w:space="0" w:color="auto"/>
        <w:right w:val="none" w:sz="0" w:space="0" w:color="auto"/>
      </w:divBdr>
    </w:div>
    <w:div w:id="464353656">
      <w:bodyDiv w:val="1"/>
      <w:marLeft w:val="0"/>
      <w:marRight w:val="0"/>
      <w:marTop w:val="0"/>
      <w:marBottom w:val="0"/>
      <w:divBdr>
        <w:top w:val="none" w:sz="0" w:space="0" w:color="auto"/>
        <w:left w:val="none" w:sz="0" w:space="0" w:color="auto"/>
        <w:bottom w:val="none" w:sz="0" w:space="0" w:color="auto"/>
        <w:right w:val="none" w:sz="0" w:space="0" w:color="auto"/>
      </w:divBdr>
    </w:div>
    <w:div w:id="466626567">
      <w:bodyDiv w:val="1"/>
      <w:marLeft w:val="0"/>
      <w:marRight w:val="0"/>
      <w:marTop w:val="0"/>
      <w:marBottom w:val="0"/>
      <w:divBdr>
        <w:top w:val="none" w:sz="0" w:space="0" w:color="auto"/>
        <w:left w:val="none" w:sz="0" w:space="0" w:color="auto"/>
        <w:bottom w:val="none" w:sz="0" w:space="0" w:color="auto"/>
        <w:right w:val="none" w:sz="0" w:space="0" w:color="auto"/>
      </w:divBdr>
    </w:div>
    <w:div w:id="546650333">
      <w:bodyDiv w:val="1"/>
      <w:marLeft w:val="0"/>
      <w:marRight w:val="0"/>
      <w:marTop w:val="0"/>
      <w:marBottom w:val="0"/>
      <w:divBdr>
        <w:top w:val="none" w:sz="0" w:space="0" w:color="auto"/>
        <w:left w:val="none" w:sz="0" w:space="0" w:color="auto"/>
        <w:bottom w:val="none" w:sz="0" w:space="0" w:color="auto"/>
        <w:right w:val="none" w:sz="0" w:space="0" w:color="auto"/>
      </w:divBdr>
    </w:div>
    <w:div w:id="645286006">
      <w:bodyDiv w:val="1"/>
      <w:marLeft w:val="0"/>
      <w:marRight w:val="0"/>
      <w:marTop w:val="0"/>
      <w:marBottom w:val="0"/>
      <w:divBdr>
        <w:top w:val="none" w:sz="0" w:space="0" w:color="auto"/>
        <w:left w:val="none" w:sz="0" w:space="0" w:color="auto"/>
        <w:bottom w:val="none" w:sz="0" w:space="0" w:color="auto"/>
        <w:right w:val="none" w:sz="0" w:space="0" w:color="auto"/>
      </w:divBdr>
      <w:divsChild>
        <w:div w:id="75791963">
          <w:marLeft w:val="0"/>
          <w:marRight w:val="0"/>
          <w:marTop w:val="0"/>
          <w:marBottom w:val="0"/>
          <w:divBdr>
            <w:top w:val="none" w:sz="0" w:space="0" w:color="auto"/>
            <w:left w:val="none" w:sz="0" w:space="0" w:color="auto"/>
            <w:bottom w:val="none" w:sz="0" w:space="0" w:color="auto"/>
            <w:right w:val="none" w:sz="0" w:space="0" w:color="auto"/>
          </w:divBdr>
          <w:divsChild>
            <w:div w:id="645665650">
              <w:marLeft w:val="0"/>
              <w:marRight w:val="0"/>
              <w:marTop w:val="0"/>
              <w:marBottom w:val="0"/>
              <w:divBdr>
                <w:top w:val="none" w:sz="0" w:space="0" w:color="auto"/>
                <w:left w:val="none" w:sz="0" w:space="0" w:color="auto"/>
                <w:bottom w:val="none" w:sz="0" w:space="0" w:color="auto"/>
                <w:right w:val="none" w:sz="0" w:space="0" w:color="auto"/>
              </w:divBdr>
              <w:divsChild>
                <w:div w:id="1020664801">
                  <w:marLeft w:val="0"/>
                  <w:marRight w:val="0"/>
                  <w:marTop w:val="0"/>
                  <w:marBottom w:val="0"/>
                  <w:divBdr>
                    <w:top w:val="none" w:sz="0" w:space="0" w:color="auto"/>
                    <w:left w:val="none" w:sz="0" w:space="0" w:color="auto"/>
                    <w:bottom w:val="none" w:sz="0" w:space="0" w:color="auto"/>
                    <w:right w:val="none" w:sz="0" w:space="0" w:color="auto"/>
                  </w:divBdr>
                  <w:divsChild>
                    <w:div w:id="122571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641976">
      <w:bodyDiv w:val="1"/>
      <w:marLeft w:val="0"/>
      <w:marRight w:val="0"/>
      <w:marTop w:val="0"/>
      <w:marBottom w:val="0"/>
      <w:divBdr>
        <w:top w:val="none" w:sz="0" w:space="0" w:color="auto"/>
        <w:left w:val="none" w:sz="0" w:space="0" w:color="auto"/>
        <w:bottom w:val="none" w:sz="0" w:space="0" w:color="auto"/>
        <w:right w:val="none" w:sz="0" w:space="0" w:color="auto"/>
      </w:divBdr>
    </w:div>
    <w:div w:id="844787328">
      <w:bodyDiv w:val="1"/>
      <w:marLeft w:val="0"/>
      <w:marRight w:val="0"/>
      <w:marTop w:val="0"/>
      <w:marBottom w:val="0"/>
      <w:divBdr>
        <w:top w:val="none" w:sz="0" w:space="0" w:color="auto"/>
        <w:left w:val="none" w:sz="0" w:space="0" w:color="auto"/>
        <w:bottom w:val="none" w:sz="0" w:space="0" w:color="auto"/>
        <w:right w:val="none" w:sz="0" w:space="0" w:color="auto"/>
      </w:divBdr>
      <w:divsChild>
        <w:div w:id="1728989537">
          <w:blockQuote w:val="1"/>
          <w:marLeft w:val="75"/>
          <w:marRight w:val="0"/>
          <w:marTop w:val="100"/>
          <w:marBottom w:val="100"/>
          <w:divBdr>
            <w:top w:val="none" w:sz="0" w:space="0" w:color="auto"/>
            <w:left w:val="single" w:sz="12" w:space="4" w:color="000000"/>
            <w:bottom w:val="none" w:sz="0" w:space="0" w:color="auto"/>
            <w:right w:val="none" w:sz="0" w:space="0" w:color="auto"/>
          </w:divBdr>
          <w:divsChild>
            <w:div w:id="206386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5747">
      <w:bodyDiv w:val="1"/>
      <w:marLeft w:val="0"/>
      <w:marRight w:val="0"/>
      <w:marTop w:val="0"/>
      <w:marBottom w:val="0"/>
      <w:divBdr>
        <w:top w:val="none" w:sz="0" w:space="0" w:color="auto"/>
        <w:left w:val="none" w:sz="0" w:space="0" w:color="auto"/>
        <w:bottom w:val="none" w:sz="0" w:space="0" w:color="auto"/>
        <w:right w:val="none" w:sz="0" w:space="0" w:color="auto"/>
      </w:divBdr>
    </w:div>
    <w:div w:id="906767451">
      <w:bodyDiv w:val="1"/>
      <w:marLeft w:val="0"/>
      <w:marRight w:val="0"/>
      <w:marTop w:val="0"/>
      <w:marBottom w:val="0"/>
      <w:divBdr>
        <w:top w:val="none" w:sz="0" w:space="0" w:color="auto"/>
        <w:left w:val="none" w:sz="0" w:space="0" w:color="auto"/>
        <w:bottom w:val="none" w:sz="0" w:space="0" w:color="auto"/>
        <w:right w:val="none" w:sz="0" w:space="0" w:color="auto"/>
      </w:divBdr>
    </w:div>
    <w:div w:id="912202435">
      <w:bodyDiv w:val="1"/>
      <w:marLeft w:val="0"/>
      <w:marRight w:val="0"/>
      <w:marTop w:val="0"/>
      <w:marBottom w:val="0"/>
      <w:divBdr>
        <w:top w:val="none" w:sz="0" w:space="0" w:color="auto"/>
        <w:left w:val="none" w:sz="0" w:space="0" w:color="auto"/>
        <w:bottom w:val="none" w:sz="0" w:space="0" w:color="auto"/>
        <w:right w:val="none" w:sz="0" w:space="0" w:color="auto"/>
      </w:divBdr>
    </w:div>
    <w:div w:id="912392990">
      <w:bodyDiv w:val="1"/>
      <w:marLeft w:val="0"/>
      <w:marRight w:val="0"/>
      <w:marTop w:val="0"/>
      <w:marBottom w:val="0"/>
      <w:divBdr>
        <w:top w:val="none" w:sz="0" w:space="0" w:color="auto"/>
        <w:left w:val="none" w:sz="0" w:space="0" w:color="auto"/>
        <w:bottom w:val="none" w:sz="0" w:space="0" w:color="auto"/>
        <w:right w:val="none" w:sz="0" w:space="0" w:color="auto"/>
      </w:divBdr>
    </w:div>
    <w:div w:id="1059668766">
      <w:bodyDiv w:val="1"/>
      <w:marLeft w:val="0"/>
      <w:marRight w:val="0"/>
      <w:marTop w:val="0"/>
      <w:marBottom w:val="0"/>
      <w:divBdr>
        <w:top w:val="none" w:sz="0" w:space="0" w:color="auto"/>
        <w:left w:val="none" w:sz="0" w:space="0" w:color="auto"/>
        <w:bottom w:val="none" w:sz="0" w:space="0" w:color="auto"/>
        <w:right w:val="none" w:sz="0" w:space="0" w:color="auto"/>
      </w:divBdr>
      <w:divsChild>
        <w:div w:id="1278219300">
          <w:marLeft w:val="0"/>
          <w:marRight w:val="0"/>
          <w:marTop w:val="0"/>
          <w:marBottom w:val="0"/>
          <w:divBdr>
            <w:top w:val="none" w:sz="0" w:space="0" w:color="auto"/>
            <w:left w:val="none" w:sz="0" w:space="0" w:color="auto"/>
            <w:bottom w:val="none" w:sz="0" w:space="0" w:color="auto"/>
            <w:right w:val="none" w:sz="0" w:space="0" w:color="auto"/>
          </w:divBdr>
          <w:divsChild>
            <w:div w:id="719748433">
              <w:marLeft w:val="0"/>
              <w:marRight w:val="0"/>
              <w:marTop w:val="480"/>
              <w:marBottom w:val="360"/>
              <w:divBdr>
                <w:top w:val="none" w:sz="0" w:space="0" w:color="auto"/>
                <w:left w:val="none" w:sz="0" w:space="0" w:color="auto"/>
                <w:bottom w:val="none" w:sz="0" w:space="0" w:color="auto"/>
                <w:right w:val="none" w:sz="0" w:space="0" w:color="auto"/>
              </w:divBdr>
              <w:divsChild>
                <w:div w:id="2078702251">
                  <w:marLeft w:val="0"/>
                  <w:marRight w:val="0"/>
                  <w:marTop w:val="0"/>
                  <w:marBottom w:val="0"/>
                  <w:divBdr>
                    <w:top w:val="none" w:sz="0" w:space="0" w:color="auto"/>
                    <w:left w:val="none" w:sz="0" w:space="0" w:color="auto"/>
                    <w:bottom w:val="none" w:sz="0" w:space="0" w:color="auto"/>
                    <w:right w:val="none" w:sz="0" w:space="0" w:color="auto"/>
                  </w:divBdr>
                  <w:divsChild>
                    <w:div w:id="1233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87512">
      <w:bodyDiv w:val="1"/>
      <w:marLeft w:val="0"/>
      <w:marRight w:val="0"/>
      <w:marTop w:val="0"/>
      <w:marBottom w:val="0"/>
      <w:divBdr>
        <w:top w:val="none" w:sz="0" w:space="0" w:color="auto"/>
        <w:left w:val="none" w:sz="0" w:space="0" w:color="auto"/>
        <w:bottom w:val="none" w:sz="0" w:space="0" w:color="auto"/>
        <w:right w:val="none" w:sz="0" w:space="0" w:color="auto"/>
      </w:divBdr>
    </w:div>
    <w:div w:id="1095589479">
      <w:bodyDiv w:val="1"/>
      <w:marLeft w:val="0"/>
      <w:marRight w:val="0"/>
      <w:marTop w:val="0"/>
      <w:marBottom w:val="0"/>
      <w:divBdr>
        <w:top w:val="none" w:sz="0" w:space="0" w:color="auto"/>
        <w:left w:val="none" w:sz="0" w:space="0" w:color="auto"/>
        <w:bottom w:val="none" w:sz="0" w:space="0" w:color="auto"/>
        <w:right w:val="none" w:sz="0" w:space="0" w:color="auto"/>
      </w:divBdr>
    </w:div>
    <w:div w:id="1104376587">
      <w:bodyDiv w:val="1"/>
      <w:marLeft w:val="0"/>
      <w:marRight w:val="0"/>
      <w:marTop w:val="0"/>
      <w:marBottom w:val="0"/>
      <w:divBdr>
        <w:top w:val="none" w:sz="0" w:space="0" w:color="auto"/>
        <w:left w:val="none" w:sz="0" w:space="0" w:color="auto"/>
        <w:bottom w:val="none" w:sz="0" w:space="0" w:color="auto"/>
        <w:right w:val="none" w:sz="0" w:space="0" w:color="auto"/>
      </w:divBdr>
    </w:div>
    <w:div w:id="1106730932">
      <w:bodyDiv w:val="1"/>
      <w:marLeft w:val="0"/>
      <w:marRight w:val="0"/>
      <w:marTop w:val="0"/>
      <w:marBottom w:val="0"/>
      <w:divBdr>
        <w:top w:val="none" w:sz="0" w:space="0" w:color="auto"/>
        <w:left w:val="none" w:sz="0" w:space="0" w:color="auto"/>
        <w:bottom w:val="none" w:sz="0" w:space="0" w:color="auto"/>
        <w:right w:val="none" w:sz="0" w:space="0" w:color="auto"/>
      </w:divBdr>
    </w:div>
    <w:div w:id="1158617773">
      <w:bodyDiv w:val="1"/>
      <w:marLeft w:val="0"/>
      <w:marRight w:val="0"/>
      <w:marTop w:val="0"/>
      <w:marBottom w:val="0"/>
      <w:divBdr>
        <w:top w:val="none" w:sz="0" w:space="0" w:color="auto"/>
        <w:left w:val="none" w:sz="0" w:space="0" w:color="auto"/>
        <w:bottom w:val="none" w:sz="0" w:space="0" w:color="auto"/>
        <w:right w:val="none" w:sz="0" w:space="0" w:color="auto"/>
      </w:divBdr>
    </w:div>
    <w:div w:id="1248811336">
      <w:bodyDiv w:val="1"/>
      <w:marLeft w:val="0"/>
      <w:marRight w:val="0"/>
      <w:marTop w:val="0"/>
      <w:marBottom w:val="0"/>
      <w:divBdr>
        <w:top w:val="none" w:sz="0" w:space="0" w:color="auto"/>
        <w:left w:val="none" w:sz="0" w:space="0" w:color="auto"/>
        <w:bottom w:val="none" w:sz="0" w:space="0" w:color="auto"/>
        <w:right w:val="none" w:sz="0" w:space="0" w:color="auto"/>
      </w:divBdr>
    </w:div>
    <w:div w:id="1283463151">
      <w:bodyDiv w:val="1"/>
      <w:marLeft w:val="0"/>
      <w:marRight w:val="0"/>
      <w:marTop w:val="0"/>
      <w:marBottom w:val="0"/>
      <w:divBdr>
        <w:top w:val="none" w:sz="0" w:space="0" w:color="auto"/>
        <w:left w:val="none" w:sz="0" w:space="0" w:color="auto"/>
        <w:bottom w:val="none" w:sz="0" w:space="0" w:color="auto"/>
        <w:right w:val="none" w:sz="0" w:space="0" w:color="auto"/>
      </w:divBdr>
    </w:div>
    <w:div w:id="1295334633">
      <w:bodyDiv w:val="1"/>
      <w:marLeft w:val="0"/>
      <w:marRight w:val="0"/>
      <w:marTop w:val="0"/>
      <w:marBottom w:val="0"/>
      <w:divBdr>
        <w:top w:val="none" w:sz="0" w:space="0" w:color="auto"/>
        <w:left w:val="none" w:sz="0" w:space="0" w:color="auto"/>
        <w:bottom w:val="none" w:sz="0" w:space="0" w:color="auto"/>
        <w:right w:val="none" w:sz="0" w:space="0" w:color="auto"/>
      </w:divBdr>
    </w:div>
    <w:div w:id="1470511895">
      <w:bodyDiv w:val="1"/>
      <w:marLeft w:val="0"/>
      <w:marRight w:val="0"/>
      <w:marTop w:val="0"/>
      <w:marBottom w:val="0"/>
      <w:divBdr>
        <w:top w:val="none" w:sz="0" w:space="0" w:color="auto"/>
        <w:left w:val="none" w:sz="0" w:space="0" w:color="auto"/>
        <w:bottom w:val="none" w:sz="0" w:space="0" w:color="auto"/>
        <w:right w:val="none" w:sz="0" w:space="0" w:color="auto"/>
      </w:divBdr>
    </w:div>
    <w:div w:id="1748961119">
      <w:bodyDiv w:val="1"/>
      <w:marLeft w:val="0"/>
      <w:marRight w:val="0"/>
      <w:marTop w:val="0"/>
      <w:marBottom w:val="0"/>
      <w:divBdr>
        <w:top w:val="none" w:sz="0" w:space="0" w:color="auto"/>
        <w:left w:val="none" w:sz="0" w:space="0" w:color="auto"/>
        <w:bottom w:val="none" w:sz="0" w:space="0" w:color="auto"/>
        <w:right w:val="none" w:sz="0" w:space="0" w:color="auto"/>
      </w:divBdr>
    </w:div>
    <w:div w:id="1790196670">
      <w:bodyDiv w:val="1"/>
      <w:marLeft w:val="0"/>
      <w:marRight w:val="0"/>
      <w:marTop w:val="0"/>
      <w:marBottom w:val="0"/>
      <w:divBdr>
        <w:top w:val="none" w:sz="0" w:space="0" w:color="auto"/>
        <w:left w:val="none" w:sz="0" w:space="0" w:color="auto"/>
        <w:bottom w:val="none" w:sz="0" w:space="0" w:color="auto"/>
        <w:right w:val="none" w:sz="0" w:space="0" w:color="auto"/>
      </w:divBdr>
    </w:div>
    <w:div w:id="1832520676">
      <w:bodyDiv w:val="1"/>
      <w:marLeft w:val="0"/>
      <w:marRight w:val="0"/>
      <w:marTop w:val="0"/>
      <w:marBottom w:val="0"/>
      <w:divBdr>
        <w:top w:val="none" w:sz="0" w:space="0" w:color="auto"/>
        <w:left w:val="none" w:sz="0" w:space="0" w:color="auto"/>
        <w:bottom w:val="none" w:sz="0" w:space="0" w:color="auto"/>
        <w:right w:val="none" w:sz="0" w:space="0" w:color="auto"/>
      </w:divBdr>
    </w:div>
    <w:div w:id="1863397133">
      <w:bodyDiv w:val="1"/>
      <w:marLeft w:val="0"/>
      <w:marRight w:val="0"/>
      <w:marTop w:val="0"/>
      <w:marBottom w:val="0"/>
      <w:divBdr>
        <w:top w:val="none" w:sz="0" w:space="0" w:color="auto"/>
        <w:left w:val="none" w:sz="0" w:space="0" w:color="auto"/>
        <w:bottom w:val="none" w:sz="0" w:space="0" w:color="auto"/>
        <w:right w:val="none" w:sz="0" w:space="0" w:color="auto"/>
      </w:divBdr>
    </w:div>
    <w:div w:id="2081251075">
      <w:bodyDiv w:val="1"/>
      <w:marLeft w:val="0"/>
      <w:marRight w:val="0"/>
      <w:marTop w:val="0"/>
      <w:marBottom w:val="0"/>
      <w:divBdr>
        <w:top w:val="none" w:sz="0" w:space="0" w:color="auto"/>
        <w:left w:val="none" w:sz="0" w:space="0" w:color="auto"/>
        <w:bottom w:val="none" w:sz="0" w:space="0" w:color="auto"/>
        <w:right w:val="none" w:sz="0" w:space="0" w:color="auto"/>
      </w:divBdr>
      <w:divsChild>
        <w:div w:id="1968051184">
          <w:marLeft w:val="0"/>
          <w:marRight w:val="0"/>
          <w:marTop w:val="0"/>
          <w:marBottom w:val="0"/>
          <w:divBdr>
            <w:top w:val="none" w:sz="0" w:space="0" w:color="auto"/>
            <w:left w:val="none" w:sz="0" w:space="0" w:color="auto"/>
            <w:bottom w:val="none" w:sz="0" w:space="0" w:color="auto"/>
            <w:right w:val="none" w:sz="0" w:space="0" w:color="auto"/>
          </w:divBdr>
          <w:divsChild>
            <w:div w:id="1728335420">
              <w:marLeft w:val="0"/>
              <w:marRight w:val="0"/>
              <w:marTop w:val="0"/>
              <w:marBottom w:val="0"/>
              <w:divBdr>
                <w:top w:val="none" w:sz="0" w:space="0" w:color="auto"/>
                <w:left w:val="none" w:sz="0" w:space="0" w:color="auto"/>
                <w:bottom w:val="none" w:sz="0" w:space="0" w:color="auto"/>
                <w:right w:val="none" w:sz="0" w:space="0" w:color="auto"/>
              </w:divBdr>
              <w:divsChild>
                <w:div w:id="78647226">
                  <w:marLeft w:val="0"/>
                  <w:marRight w:val="0"/>
                  <w:marTop w:val="0"/>
                  <w:marBottom w:val="0"/>
                  <w:divBdr>
                    <w:top w:val="none" w:sz="0" w:space="0" w:color="auto"/>
                    <w:left w:val="none" w:sz="0" w:space="0" w:color="auto"/>
                    <w:bottom w:val="none" w:sz="0" w:space="0" w:color="auto"/>
                    <w:right w:val="none" w:sz="0" w:space="0" w:color="auto"/>
                  </w:divBdr>
                  <w:divsChild>
                    <w:div w:id="196365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windows-1252"/>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footer" Target="footer3.xml"/><Relationship Id="rId17" Type="http://schemas.openxmlformats.org/officeDocument/2006/relationships/hyperlink" Target="http://www.legislation.gov.uk/ssi/2011/176/contents/mad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s://www.prhpscotland.gov.uk/sites/default/files/prhp/Scottish%20Government%20guidance%20on%20satisfactory%20provison%20for%20detecting%20and%20warning%20of%20fires%20updated%20sep%2014.pdf" TargetMode="External"/><Relationship Id="rId2" Type="http://schemas.openxmlformats.org/officeDocument/2006/relationships/hyperlink" Target="https://www.scottishlandlords.com/LinkClick.aspx?fileticket=t4YWl-asYF0%3D&amp;tabid=4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00BB54-38AD-604D-9867-6B52BC91D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27</Pages>
  <Words>8464</Words>
  <Characters>48247</Characters>
  <Application>Microsoft Macintosh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RECOMMENDED MODEL TENANCY AGREEMENT</vt:lpstr>
    </vt:vector>
  </TitlesOfParts>
  <Company>Scottish Government</Company>
  <LinksUpToDate>false</LinksUpToDate>
  <CharactersWithSpaces>56598</CharactersWithSpaces>
  <SharedDoc>false</SharedDoc>
  <HLinks>
    <vt:vector size="306" baseType="variant">
      <vt:variant>
        <vt:i4>1245198</vt:i4>
      </vt:variant>
      <vt:variant>
        <vt:i4>291</vt:i4>
      </vt:variant>
      <vt:variant>
        <vt:i4>0</vt:i4>
      </vt:variant>
      <vt:variant>
        <vt:i4>5</vt:i4>
      </vt:variant>
      <vt:variant>
        <vt:lpwstr>http://www.legislation.gov.uk/ssi/2011/176/contents/made</vt:lpwstr>
      </vt:variant>
      <vt:variant>
        <vt:lpwstr/>
      </vt:variant>
      <vt:variant>
        <vt:i4>1507376</vt:i4>
      </vt:variant>
      <vt:variant>
        <vt:i4>284</vt:i4>
      </vt:variant>
      <vt:variant>
        <vt:i4>0</vt:i4>
      </vt:variant>
      <vt:variant>
        <vt:i4>5</vt:i4>
      </vt:variant>
      <vt:variant>
        <vt:lpwstr/>
      </vt:variant>
      <vt:variant>
        <vt:lpwstr>_Toc480555185</vt:lpwstr>
      </vt:variant>
      <vt:variant>
        <vt:i4>1507376</vt:i4>
      </vt:variant>
      <vt:variant>
        <vt:i4>278</vt:i4>
      </vt:variant>
      <vt:variant>
        <vt:i4>0</vt:i4>
      </vt:variant>
      <vt:variant>
        <vt:i4>5</vt:i4>
      </vt:variant>
      <vt:variant>
        <vt:lpwstr/>
      </vt:variant>
      <vt:variant>
        <vt:lpwstr>_Toc480555184</vt:lpwstr>
      </vt:variant>
      <vt:variant>
        <vt:i4>1507376</vt:i4>
      </vt:variant>
      <vt:variant>
        <vt:i4>272</vt:i4>
      </vt:variant>
      <vt:variant>
        <vt:i4>0</vt:i4>
      </vt:variant>
      <vt:variant>
        <vt:i4>5</vt:i4>
      </vt:variant>
      <vt:variant>
        <vt:lpwstr/>
      </vt:variant>
      <vt:variant>
        <vt:lpwstr>_Toc480555183</vt:lpwstr>
      </vt:variant>
      <vt:variant>
        <vt:i4>1507376</vt:i4>
      </vt:variant>
      <vt:variant>
        <vt:i4>266</vt:i4>
      </vt:variant>
      <vt:variant>
        <vt:i4>0</vt:i4>
      </vt:variant>
      <vt:variant>
        <vt:i4>5</vt:i4>
      </vt:variant>
      <vt:variant>
        <vt:lpwstr/>
      </vt:variant>
      <vt:variant>
        <vt:lpwstr>_Toc480555182</vt:lpwstr>
      </vt:variant>
      <vt:variant>
        <vt:i4>1507376</vt:i4>
      </vt:variant>
      <vt:variant>
        <vt:i4>260</vt:i4>
      </vt:variant>
      <vt:variant>
        <vt:i4>0</vt:i4>
      </vt:variant>
      <vt:variant>
        <vt:i4>5</vt:i4>
      </vt:variant>
      <vt:variant>
        <vt:lpwstr/>
      </vt:variant>
      <vt:variant>
        <vt:lpwstr>_Toc480555181</vt:lpwstr>
      </vt:variant>
      <vt:variant>
        <vt:i4>1507376</vt:i4>
      </vt:variant>
      <vt:variant>
        <vt:i4>254</vt:i4>
      </vt:variant>
      <vt:variant>
        <vt:i4>0</vt:i4>
      </vt:variant>
      <vt:variant>
        <vt:i4>5</vt:i4>
      </vt:variant>
      <vt:variant>
        <vt:lpwstr/>
      </vt:variant>
      <vt:variant>
        <vt:lpwstr>_Toc480555180</vt:lpwstr>
      </vt:variant>
      <vt:variant>
        <vt:i4>1572912</vt:i4>
      </vt:variant>
      <vt:variant>
        <vt:i4>248</vt:i4>
      </vt:variant>
      <vt:variant>
        <vt:i4>0</vt:i4>
      </vt:variant>
      <vt:variant>
        <vt:i4>5</vt:i4>
      </vt:variant>
      <vt:variant>
        <vt:lpwstr/>
      </vt:variant>
      <vt:variant>
        <vt:lpwstr>_Toc480555179</vt:lpwstr>
      </vt:variant>
      <vt:variant>
        <vt:i4>1572912</vt:i4>
      </vt:variant>
      <vt:variant>
        <vt:i4>242</vt:i4>
      </vt:variant>
      <vt:variant>
        <vt:i4>0</vt:i4>
      </vt:variant>
      <vt:variant>
        <vt:i4>5</vt:i4>
      </vt:variant>
      <vt:variant>
        <vt:lpwstr/>
      </vt:variant>
      <vt:variant>
        <vt:lpwstr>_Toc480555178</vt:lpwstr>
      </vt:variant>
      <vt:variant>
        <vt:i4>1572912</vt:i4>
      </vt:variant>
      <vt:variant>
        <vt:i4>236</vt:i4>
      </vt:variant>
      <vt:variant>
        <vt:i4>0</vt:i4>
      </vt:variant>
      <vt:variant>
        <vt:i4>5</vt:i4>
      </vt:variant>
      <vt:variant>
        <vt:lpwstr/>
      </vt:variant>
      <vt:variant>
        <vt:lpwstr>_Toc480555177</vt:lpwstr>
      </vt:variant>
      <vt:variant>
        <vt:i4>1572912</vt:i4>
      </vt:variant>
      <vt:variant>
        <vt:i4>230</vt:i4>
      </vt:variant>
      <vt:variant>
        <vt:i4>0</vt:i4>
      </vt:variant>
      <vt:variant>
        <vt:i4>5</vt:i4>
      </vt:variant>
      <vt:variant>
        <vt:lpwstr/>
      </vt:variant>
      <vt:variant>
        <vt:lpwstr>_Toc480555176</vt:lpwstr>
      </vt:variant>
      <vt:variant>
        <vt:i4>1572912</vt:i4>
      </vt:variant>
      <vt:variant>
        <vt:i4>224</vt:i4>
      </vt:variant>
      <vt:variant>
        <vt:i4>0</vt:i4>
      </vt:variant>
      <vt:variant>
        <vt:i4>5</vt:i4>
      </vt:variant>
      <vt:variant>
        <vt:lpwstr/>
      </vt:variant>
      <vt:variant>
        <vt:lpwstr>_Toc480555175</vt:lpwstr>
      </vt:variant>
      <vt:variant>
        <vt:i4>1572912</vt:i4>
      </vt:variant>
      <vt:variant>
        <vt:i4>218</vt:i4>
      </vt:variant>
      <vt:variant>
        <vt:i4>0</vt:i4>
      </vt:variant>
      <vt:variant>
        <vt:i4>5</vt:i4>
      </vt:variant>
      <vt:variant>
        <vt:lpwstr/>
      </vt:variant>
      <vt:variant>
        <vt:lpwstr>_Toc480555174</vt:lpwstr>
      </vt:variant>
      <vt:variant>
        <vt:i4>1572912</vt:i4>
      </vt:variant>
      <vt:variant>
        <vt:i4>212</vt:i4>
      </vt:variant>
      <vt:variant>
        <vt:i4>0</vt:i4>
      </vt:variant>
      <vt:variant>
        <vt:i4>5</vt:i4>
      </vt:variant>
      <vt:variant>
        <vt:lpwstr/>
      </vt:variant>
      <vt:variant>
        <vt:lpwstr>_Toc480555173</vt:lpwstr>
      </vt:variant>
      <vt:variant>
        <vt:i4>1572912</vt:i4>
      </vt:variant>
      <vt:variant>
        <vt:i4>206</vt:i4>
      </vt:variant>
      <vt:variant>
        <vt:i4>0</vt:i4>
      </vt:variant>
      <vt:variant>
        <vt:i4>5</vt:i4>
      </vt:variant>
      <vt:variant>
        <vt:lpwstr/>
      </vt:variant>
      <vt:variant>
        <vt:lpwstr>_Toc480555172</vt:lpwstr>
      </vt:variant>
      <vt:variant>
        <vt:i4>1572912</vt:i4>
      </vt:variant>
      <vt:variant>
        <vt:i4>200</vt:i4>
      </vt:variant>
      <vt:variant>
        <vt:i4>0</vt:i4>
      </vt:variant>
      <vt:variant>
        <vt:i4>5</vt:i4>
      </vt:variant>
      <vt:variant>
        <vt:lpwstr/>
      </vt:variant>
      <vt:variant>
        <vt:lpwstr>_Toc480555171</vt:lpwstr>
      </vt:variant>
      <vt:variant>
        <vt:i4>1572912</vt:i4>
      </vt:variant>
      <vt:variant>
        <vt:i4>194</vt:i4>
      </vt:variant>
      <vt:variant>
        <vt:i4>0</vt:i4>
      </vt:variant>
      <vt:variant>
        <vt:i4>5</vt:i4>
      </vt:variant>
      <vt:variant>
        <vt:lpwstr/>
      </vt:variant>
      <vt:variant>
        <vt:lpwstr>_Toc480555170</vt:lpwstr>
      </vt:variant>
      <vt:variant>
        <vt:i4>1638448</vt:i4>
      </vt:variant>
      <vt:variant>
        <vt:i4>188</vt:i4>
      </vt:variant>
      <vt:variant>
        <vt:i4>0</vt:i4>
      </vt:variant>
      <vt:variant>
        <vt:i4>5</vt:i4>
      </vt:variant>
      <vt:variant>
        <vt:lpwstr/>
      </vt:variant>
      <vt:variant>
        <vt:lpwstr>_Toc480555169</vt:lpwstr>
      </vt:variant>
      <vt:variant>
        <vt:i4>1638448</vt:i4>
      </vt:variant>
      <vt:variant>
        <vt:i4>182</vt:i4>
      </vt:variant>
      <vt:variant>
        <vt:i4>0</vt:i4>
      </vt:variant>
      <vt:variant>
        <vt:i4>5</vt:i4>
      </vt:variant>
      <vt:variant>
        <vt:lpwstr/>
      </vt:variant>
      <vt:variant>
        <vt:lpwstr>_Toc480555168</vt:lpwstr>
      </vt:variant>
      <vt:variant>
        <vt:i4>1638448</vt:i4>
      </vt:variant>
      <vt:variant>
        <vt:i4>176</vt:i4>
      </vt:variant>
      <vt:variant>
        <vt:i4>0</vt:i4>
      </vt:variant>
      <vt:variant>
        <vt:i4>5</vt:i4>
      </vt:variant>
      <vt:variant>
        <vt:lpwstr/>
      </vt:variant>
      <vt:variant>
        <vt:lpwstr>_Toc480555167</vt:lpwstr>
      </vt:variant>
      <vt:variant>
        <vt:i4>1638448</vt:i4>
      </vt:variant>
      <vt:variant>
        <vt:i4>170</vt:i4>
      </vt:variant>
      <vt:variant>
        <vt:i4>0</vt:i4>
      </vt:variant>
      <vt:variant>
        <vt:i4>5</vt:i4>
      </vt:variant>
      <vt:variant>
        <vt:lpwstr/>
      </vt:variant>
      <vt:variant>
        <vt:lpwstr>_Toc480555166</vt:lpwstr>
      </vt:variant>
      <vt:variant>
        <vt:i4>1638448</vt:i4>
      </vt:variant>
      <vt:variant>
        <vt:i4>164</vt:i4>
      </vt:variant>
      <vt:variant>
        <vt:i4>0</vt:i4>
      </vt:variant>
      <vt:variant>
        <vt:i4>5</vt:i4>
      </vt:variant>
      <vt:variant>
        <vt:lpwstr/>
      </vt:variant>
      <vt:variant>
        <vt:lpwstr>_Toc480555165</vt:lpwstr>
      </vt:variant>
      <vt:variant>
        <vt:i4>1638448</vt:i4>
      </vt:variant>
      <vt:variant>
        <vt:i4>158</vt:i4>
      </vt:variant>
      <vt:variant>
        <vt:i4>0</vt:i4>
      </vt:variant>
      <vt:variant>
        <vt:i4>5</vt:i4>
      </vt:variant>
      <vt:variant>
        <vt:lpwstr/>
      </vt:variant>
      <vt:variant>
        <vt:lpwstr>_Toc480555164</vt:lpwstr>
      </vt:variant>
      <vt:variant>
        <vt:i4>1638448</vt:i4>
      </vt:variant>
      <vt:variant>
        <vt:i4>152</vt:i4>
      </vt:variant>
      <vt:variant>
        <vt:i4>0</vt:i4>
      </vt:variant>
      <vt:variant>
        <vt:i4>5</vt:i4>
      </vt:variant>
      <vt:variant>
        <vt:lpwstr/>
      </vt:variant>
      <vt:variant>
        <vt:lpwstr>_Toc480555163</vt:lpwstr>
      </vt:variant>
      <vt:variant>
        <vt:i4>1638448</vt:i4>
      </vt:variant>
      <vt:variant>
        <vt:i4>146</vt:i4>
      </vt:variant>
      <vt:variant>
        <vt:i4>0</vt:i4>
      </vt:variant>
      <vt:variant>
        <vt:i4>5</vt:i4>
      </vt:variant>
      <vt:variant>
        <vt:lpwstr/>
      </vt:variant>
      <vt:variant>
        <vt:lpwstr>_Toc480555162</vt:lpwstr>
      </vt:variant>
      <vt:variant>
        <vt:i4>1638448</vt:i4>
      </vt:variant>
      <vt:variant>
        <vt:i4>140</vt:i4>
      </vt:variant>
      <vt:variant>
        <vt:i4>0</vt:i4>
      </vt:variant>
      <vt:variant>
        <vt:i4>5</vt:i4>
      </vt:variant>
      <vt:variant>
        <vt:lpwstr/>
      </vt:variant>
      <vt:variant>
        <vt:lpwstr>_Toc480555161</vt:lpwstr>
      </vt:variant>
      <vt:variant>
        <vt:i4>1638448</vt:i4>
      </vt:variant>
      <vt:variant>
        <vt:i4>134</vt:i4>
      </vt:variant>
      <vt:variant>
        <vt:i4>0</vt:i4>
      </vt:variant>
      <vt:variant>
        <vt:i4>5</vt:i4>
      </vt:variant>
      <vt:variant>
        <vt:lpwstr/>
      </vt:variant>
      <vt:variant>
        <vt:lpwstr>_Toc480555160</vt:lpwstr>
      </vt:variant>
      <vt:variant>
        <vt:i4>1703984</vt:i4>
      </vt:variant>
      <vt:variant>
        <vt:i4>128</vt:i4>
      </vt:variant>
      <vt:variant>
        <vt:i4>0</vt:i4>
      </vt:variant>
      <vt:variant>
        <vt:i4>5</vt:i4>
      </vt:variant>
      <vt:variant>
        <vt:lpwstr/>
      </vt:variant>
      <vt:variant>
        <vt:lpwstr>_Toc480555159</vt:lpwstr>
      </vt:variant>
      <vt:variant>
        <vt:i4>1703984</vt:i4>
      </vt:variant>
      <vt:variant>
        <vt:i4>122</vt:i4>
      </vt:variant>
      <vt:variant>
        <vt:i4>0</vt:i4>
      </vt:variant>
      <vt:variant>
        <vt:i4>5</vt:i4>
      </vt:variant>
      <vt:variant>
        <vt:lpwstr/>
      </vt:variant>
      <vt:variant>
        <vt:lpwstr>_Toc480555158</vt:lpwstr>
      </vt:variant>
      <vt:variant>
        <vt:i4>1703984</vt:i4>
      </vt:variant>
      <vt:variant>
        <vt:i4>116</vt:i4>
      </vt:variant>
      <vt:variant>
        <vt:i4>0</vt:i4>
      </vt:variant>
      <vt:variant>
        <vt:i4>5</vt:i4>
      </vt:variant>
      <vt:variant>
        <vt:lpwstr/>
      </vt:variant>
      <vt:variant>
        <vt:lpwstr>_Toc480555157</vt:lpwstr>
      </vt:variant>
      <vt:variant>
        <vt:i4>1703984</vt:i4>
      </vt:variant>
      <vt:variant>
        <vt:i4>110</vt:i4>
      </vt:variant>
      <vt:variant>
        <vt:i4>0</vt:i4>
      </vt:variant>
      <vt:variant>
        <vt:i4>5</vt:i4>
      </vt:variant>
      <vt:variant>
        <vt:lpwstr/>
      </vt:variant>
      <vt:variant>
        <vt:lpwstr>_Toc480555156</vt:lpwstr>
      </vt:variant>
      <vt:variant>
        <vt:i4>1703984</vt:i4>
      </vt:variant>
      <vt:variant>
        <vt:i4>104</vt:i4>
      </vt:variant>
      <vt:variant>
        <vt:i4>0</vt:i4>
      </vt:variant>
      <vt:variant>
        <vt:i4>5</vt:i4>
      </vt:variant>
      <vt:variant>
        <vt:lpwstr/>
      </vt:variant>
      <vt:variant>
        <vt:lpwstr>_Toc480555155</vt:lpwstr>
      </vt:variant>
      <vt:variant>
        <vt:i4>1703984</vt:i4>
      </vt:variant>
      <vt:variant>
        <vt:i4>98</vt:i4>
      </vt:variant>
      <vt:variant>
        <vt:i4>0</vt:i4>
      </vt:variant>
      <vt:variant>
        <vt:i4>5</vt:i4>
      </vt:variant>
      <vt:variant>
        <vt:lpwstr/>
      </vt:variant>
      <vt:variant>
        <vt:lpwstr>_Toc480555154</vt:lpwstr>
      </vt:variant>
      <vt:variant>
        <vt:i4>1703984</vt:i4>
      </vt:variant>
      <vt:variant>
        <vt:i4>92</vt:i4>
      </vt:variant>
      <vt:variant>
        <vt:i4>0</vt:i4>
      </vt:variant>
      <vt:variant>
        <vt:i4>5</vt:i4>
      </vt:variant>
      <vt:variant>
        <vt:lpwstr/>
      </vt:variant>
      <vt:variant>
        <vt:lpwstr>_Toc480555153</vt:lpwstr>
      </vt:variant>
      <vt:variant>
        <vt:i4>1703984</vt:i4>
      </vt:variant>
      <vt:variant>
        <vt:i4>86</vt:i4>
      </vt:variant>
      <vt:variant>
        <vt:i4>0</vt:i4>
      </vt:variant>
      <vt:variant>
        <vt:i4>5</vt:i4>
      </vt:variant>
      <vt:variant>
        <vt:lpwstr/>
      </vt:variant>
      <vt:variant>
        <vt:lpwstr>_Toc480555152</vt:lpwstr>
      </vt:variant>
      <vt:variant>
        <vt:i4>1703984</vt:i4>
      </vt:variant>
      <vt:variant>
        <vt:i4>80</vt:i4>
      </vt:variant>
      <vt:variant>
        <vt:i4>0</vt:i4>
      </vt:variant>
      <vt:variant>
        <vt:i4>5</vt:i4>
      </vt:variant>
      <vt:variant>
        <vt:lpwstr/>
      </vt:variant>
      <vt:variant>
        <vt:lpwstr>_Toc480555151</vt:lpwstr>
      </vt:variant>
      <vt:variant>
        <vt:i4>1703984</vt:i4>
      </vt:variant>
      <vt:variant>
        <vt:i4>74</vt:i4>
      </vt:variant>
      <vt:variant>
        <vt:i4>0</vt:i4>
      </vt:variant>
      <vt:variant>
        <vt:i4>5</vt:i4>
      </vt:variant>
      <vt:variant>
        <vt:lpwstr/>
      </vt:variant>
      <vt:variant>
        <vt:lpwstr>_Toc480555150</vt:lpwstr>
      </vt:variant>
      <vt:variant>
        <vt:i4>1769520</vt:i4>
      </vt:variant>
      <vt:variant>
        <vt:i4>68</vt:i4>
      </vt:variant>
      <vt:variant>
        <vt:i4>0</vt:i4>
      </vt:variant>
      <vt:variant>
        <vt:i4>5</vt:i4>
      </vt:variant>
      <vt:variant>
        <vt:lpwstr/>
      </vt:variant>
      <vt:variant>
        <vt:lpwstr>_Toc480555149</vt:lpwstr>
      </vt:variant>
      <vt:variant>
        <vt:i4>1769520</vt:i4>
      </vt:variant>
      <vt:variant>
        <vt:i4>62</vt:i4>
      </vt:variant>
      <vt:variant>
        <vt:i4>0</vt:i4>
      </vt:variant>
      <vt:variant>
        <vt:i4>5</vt:i4>
      </vt:variant>
      <vt:variant>
        <vt:lpwstr/>
      </vt:variant>
      <vt:variant>
        <vt:lpwstr>_Toc480555148</vt:lpwstr>
      </vt:variant>
      <vt:variant>
        <vt:i4>1769520</vt:i4>
      </vt:variant>
      <vt:variant>
        <vt:i4>56</vt:i4>
      </vt:variant>
      <vt:variant>
        <vt:i4>0</vt:i4>
      </vt:variant>
      <vt:variant>
        <vt:i4>5</vt:i4>
      </vt:variant>
      <vt:variant>
        <vt:lpwstr/>
      </vt:variant>
      <vt:variant>
        <vt:lpwstr>_Toc480555147</vt:lpwstr>
      </vt:variant>
      <vt:variant>
        <vt:i4>1769520</vt:i4>
      </vt:variant>
      <vt:variant>
        <vt:i4>50</vt:i4>
      </vt:variant>
      <vt:variant>
        <vt:i4>0</vt:i4>
      </vt:variant>
      <vt:variant>
        <vt:i4>5</vt:i4>
      </vt:variant>
      <vt:variant>
        <vt:lpwstr/>
      </vt:variant>
      <vt:variant>
        <vt:lpwstr>_Toc480555146</vt:lpwstr>
      </vt:variant>
      <vt:variant>
        <vt:i4>1769520</vt:i4>
      </vt:variant>
      <vt:variant>
        <vt:i4>44</vt:i4>
      </vt:variant>
      <vt:variant>
        <vt:i4>0</vt:i4>
      </vt:variant>
      <vt:variant>
        <vt:i4>5</vt:i4>
      </vt:variant>
      <vt:variant>
        <vt:lpwstr/>
      </vt:variant>
      <vt:variant>
        <vt:lpwstr>_Toc480555145</vt:lpwstr>
      </vt:variant>
      <vt:variant>
        <vt:i4>1769520</vt:i4>
      </vt:variant>
      <vt:variant>
        <vt:i4>38</vt:i4>
      </vt:variant>
      <vt:variant>
        <vt:i4>0</vt:i4>
      </vt:variant>
      <vt:variant>
        <vt:i4>5</vt:i4>
      </vt:variant>
      <vt:variant>
        <vt:lpwstr/>
      </vt:variant>
      <vt:variant>
        <vt:lpwstr>_Toc480555144</vt:lpwstr>
      </vt:variant>
      <vt:variant>
        <vt:i4>1769520</vt:i4>
      </vt:variant>
      <vt:variant>
        <vt:i4>32</vt:i4>
      </vt:variant>
      <vt:variant>
        <vt:i4>0</vt:i4>
      </vt:variant>
      <vt:variant>
        <vt:i4>5</vt:i4>
      </vt:variant>
      <vt:variant>
        <vt:lpwstr/>
      </vt:variant>
      <vt:variant>
        <vt:lpwstr>_Toc480555143</vt:lpwstr>
      </vt:variant>
      <vt:variant>
        <vt:i4>1769520</vt:i4>
      </vt:variant>
      <vt:variant>
        <vt:i4>26</vt:i4>
      </vt:variant>
      <vt:variant>
        <vt:i4>0</vt:i4>
      </vt:variant>
      <vt:variant>
        <vt:i4>5</vt:i4>
      </vt:variant>
      <vt:variant>
        <vt:lpwstr/>
      </vt:variant>
      <vt:variant>
        <vt:lpwstr>_Toc480555142</vt:lpwstr>
      </vt:variant>
      <vt:variant>
        <vt:i4>1769520</vt:i4>
      </vt:variant>
      <vt:variant>
        <vt:i4>20</vt:i4>
      </vt:variant>
      <vt:variant>
        <vt:i4>0</vt:i4>
      </vt:variant>
      <vt:variant>
        <vt:i4>5</vt:i4>
      </vt:variant>
      <vt:variant>
        <vt:lpwstr/>
      </vt:variant>
      <vt:variant>
        <vt:lpwstr>_Toc480555141</vt:lpwstr>
      </vt:variant>
      <vt:variant>
        <vt:i4>1769520</vt:i4>
      </vt:variant>
      <vt:variant>
        <vt:i4>14</vt:i4>
      </vt:variant>
      <vt:variant>
        <vt:i4>0</vt:i4>
      </vt:variant>
      <vt:variant>
        <vt:i4>5</vt:i4>
      </vt:variant>
      <vt:variant>
        <vt:lpwstr/>
      </vt:variant>
      <vt:variant>
        <vt:lpwstr>_Toc480555140</vt:lpwstr>
      </vt:variant>
      <vt:variant>
        <vt:i4>1835056</vt:i4>
      </vt:variant>
      <vt:variant>
        <vt:i4>8</vt:i4>
      </vt:variant>
      <vt:variant>
        <vt:i4>0</vt:i4>
      </vt:variant>
      <vt:variant>
        <vt:i4>5</vt:i4>
      </vt:variant>
      <vt:variant>
        <vt:lpwstr/>
      </vt:variant>
      <vt:variant>
        <vt:lpwstr>_Toc480555139</vt:lpwstr>
      </vt:variant>
      <vt:variant>
        <vt:i4>1835056</vt:i4>
      </vt:variant>
      <vt:variant>
        <vt:i4>2</vt:i4>
      </vt:variant>
      <vt:variant>
        <vt:i4>0</vt:i4>
      </vt:variant>
      <vt:variant>
        <vt:i4>5</vt:i4>
      </vt:variant>
      <vt:variant>
        <vt:lpwstr/>
      </vt:variant>
      <vt:variant>
        <vt:lpwstr>_Toc480555138</vt:lpwstr>
      </vt:variant>
      <vt:variant>
        <vt:i4>1900631</vt:i4>
      </vt:variant>
      <vt:variant>
        <vt:i4>3</vt:i4>
      </vt:variant>
      <vt:variant>
        <vt:i4>0</vt:i4>
      </vt:variant>
      <vt:variant>
        <vt:i4>5</vt:i4>
      </vt:variant>
      <vt:variant>
        <vt:lpwstr>https://www.scottishlandlords.com/LinkClick.aspx?fileticket=t4YWl-asYF0%3D&amp;tabid=432</vt:lpwstr>
      </vt:variant>
      <vt:variant>
        <vt:lpwstr/>
      </vt:variant>
      <vt:variant>
        <vt:i4>4653144</vt:i4>
      </vt:variant>
      <vt:variant>
        <vt:i4>0</vt:i4>
      </vt:variant>
      <vt:variant>
        <vt:i4>0</vt:i4>
      </vt:variant>
      <vt:variant>
        <vt:i4>5</vt:i4>
      </vt:variant>
      <vt:variant>
        <vt:lpwstr>https://www.prhpscotland.gov.uk/sites/default/files/prhp/Scottish Government guidance on satisfactory provison for detecting and warning of fires updated sep 14.pdf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RECOMMENDED MODEL TENANCY AGREEMENT</dc:title>
  <dc:subject>FOR THE PRIVATE RENTED SECTOR</dc:subject>
  <dc:creator>.</dc:creator>
  <cp:keywords/>
  <cp:lastModifiedBy>Microsoft Office User</cp:lastModifiedBy>
  <cp:revision>89</cp:revision>
  <cp:lastPrinted>2017-03-31T14:04:00Z</cp:lastPrinted>
  <dcterms:created xsi:type="dcterms:W3CDTF">2017-06-15T07:28:00Z</dcterms:created>
  <dcterms:modified xsi:type="dcterms:W3CDTF">2017-06-22T10:54:00Z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Objective-Id">
    <vt:lpwstr>A14692804</vt:lpwstr>
  </property>
  <property fmtid="{D5CDD505-2E9C-101B-9397-08002B2CF9AE}" pid="4" name="Objective-Title">
    <vt:lpwstr>Model Tenancy Agreement - Draft</vt:lpwstr>
  </property>
  <property fmtid="{D5CDD505-2E9C-101B-9397-08002B2CF9AE}" pid="5" name="Objective-Comment">
    <vt:lpwstr/>
  </property>
  <property fmtid="{D5CDD505-2E9C-101B-9397-08002B2CF9AE}" pid="6" name="Objective-CreationStamp">
    <vt:filetime>2016-06-24T08:54:11Z</vt:filetime>
  </property>
  <property fmtid="{D5CDD505-2E9C-101B-9397-08002B2CF9AE}" pid="7" name="Objective-IsApproved">
    <vt:bool>false</vt:bool>
  </property>
  <property fmtid="{D5CDD505-2E9C-101B-9397-08002B2CF9AE}" pid="8" name="Objective-IsPublished">
    <vt:bool>true</vt:bool>
  </property>
  <property fmtid="{D5CDD505-2E9C-101B-9397-08002B2CF9AE}" pid="9" name="Objective-DatePublished">
    <vt:filetime>2017-05-18T13:25:42Z</vt:filetime>
  </property>
  <property fmtid="{D5CDD505-2E9C-101B-9397-08002B2CF9AE}" pid="10" name="Objective-ModificationStamp">
    <vt:filetime>2017-05-18T13:25:44Z</vt:filetime>
  </property>
  <property fmtid="{D5CDD505-2E9C-101B-9397-08002B2CF9AE}" pid="11" name="Objective-Owner">
    <vt:lpwstr>Gilroy, Susan S (U208204)</vt:lpwstr>
  </property>
  <property fmtid="{D5CDD505-2E9C-101B-9397-08002B2CF9AE}" pid="12" name="Objective-Path">
    <vt:lpwstr>Objective Global Folder:SG File Plan:People, communities and living:Housing:Rented housing:Developing legislation: Rented housing:Private Housing (Tenancies) (Scotland) Act 2016: Secondary legislation - Statutory Terms and Model tenancy agreement: 2016-20</vt:lpwstr>
  </property>
  <property fmtid="{D5CDD505-2E9C-101B-9397-08002B2CF9AE}" pid="13" name="Objective-Parent">
    <vt:lpwstr>Private Housing (Tenancies) (Scotland) Act 2016: Secondary legislation - Statutory Terms and Model tenancy agreement: 2016-2021</vt:lpwstr>
  </property>
  <property fmtid="{D5CDD505-2E9C-101B-9397-08002B2CF9AE}" pid="14" name="Objective-State">
    <vt:lpwstr>Published</vt:lpwstr>
  </property>
  <property fmtid="{D5CDD505-2E9C-101B-9397-08002B2CF9AE}" pid="15" name="Objective-Version">
    <vt:lpwstr>43.0</vt:lpwstr>
  </property>
  <property fmtid="{D5CDD505-2E9C-101B-9397-08002B2CF9AE}" pid="16" name="Objective-VersionNumber">
    <vt:i4>101</vt:i4>
  </property>
  <property fmtid="{D5CDD505-2E9C-101B-9397-08002B2CF9AE}" pid="17" name="Objective-VersionComment">
    <vt:lpwstr/>
  </property>
  <property fmtid="{D5CDD505-2E9C-101B-9397-08002B2CF9AE}" pid="18" name="Objective-FileNumber">
    <vt:lpwstr>CASE/312133</vt:lpwstr>
  </property>
  <property fmtid="{D5CDD505-2E9C-101B-9397-08002B2CF9AE}" pid="19" name="Objective-Classification">
    <vt:lpwstr>[Inherited - OFFICIAL]</vt:lpwstr>
  </property>
  <property fmtid="{D5CDD505-2E9C-101B-9397-08002B2CF9AE}" pid="20" name="Objective-Caveats">
    <vt:lpwstr/>
  </property>
  <property fmtid="{D5CDD505-2E9C-101B-9397-08002B2CF9AE}" pid="21" name="Objective-Date of Original [system]">
    <vt:lpwstr/>
  </property>
  <property fmtid="{D5CDD505-2E9C-101B-9397-08002B2CF9AE}" pid="22" name="Objective-Date Received [system]">
    <vt:lpwstr/>
  </property>
  <property fmtid="{D5CDD505-2E9C-101B-9397-08002B2CF9AE}" pid="23" name="Objective-SG Web Publication - Category [system]">
    <vt:lpwstr/>
  </property>
  <property fmtid="{D5CDD505-2E9C-101B-9397-08002B2CF9AE}" pid="24" name="Objective-SG Web Publication - Category 2 Classification [system]">
    <vt:lpwstr/>
  </property>
</Properties>
</file>