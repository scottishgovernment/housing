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6C557" w14:textId="77777777" w:rsidR="007A4381" w:rsidRPr="00FD1680"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smallCaps/>
          <w:color w:val="000000"/>
          <w:szCs w:val="24"/>
          <w:lang w:val="en" w:eastAsia="en-GB"/>
        </w:rPr>
      </w:pPr>
      <w:r>
        <w:rPr>
          <w:rFonts w:cs="Arial"/>
          <w:b/>
          <w:caps/>
          <w:color w:val="000000"/>
          <w:szCs w:val="24"/>
          <w:lang w:val="en" w:eastAsia="en-GB"/>
        </w:rPr>
        <w:t>NOTICE TO LEAVE</w:t>
      </w:r>
    </w:p>
    <w:p w14:paraId="5DED49A9" w14:textId="77777777" w:rsidR="007A4381"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2FB4EE" w14:textId="026A3293" w:rsidR="007A4381" w:rsidRDefault="007A4381" w:rsidP="007A4381">
      <w:pPr>
        <w:shd w:val="clear" w:color="auto" w:fill="FFFFFF"/>
        <w:spacing w:line="240" w:lineRule="auto"/>
        <w:jc w:val="center"/>
        <w:outlineLvl w:val="3"/>
        <w:rPr>
          <w:rFonts w:cs="Arial"/>
          <w:color w:val="000000"/>
          <w:sz w:val="22"/>
          <w:szCs w:val="22"/>
          <w:lang w:val="en" w:eastAsia="en-GB"/>
        </w:rPr>
      </w:pP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50(1)(a)</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r>
        <w:rPr>
          <w:rFonts w:cs="Arial"/>
          <w:color w:val="000000"/>
          <w:sz w:val="22"/>
          <w:szCs w:val="22"/>
          <w:lang w:val="en" w:eastAsia="en-GB"/>
        </w:rPr>
        <w:t xml:space="preserve"> </w:t>
      </w:r>
    </w:p>
    <w:p w14:paraId="3F22E0E8" w14:textId="77777777" w:rsidR="00FF4D78" w:rsidRDefault="00FF4D78" w:rsidP="007A4381">
      <w:pPr>
        <w:shd w:val="clear" w:color="auto" w:fill="FFFFFF"/>
        <w:spacing w:line="240" w:lineRule="auto"/>
        <w:jc w:val="center"/>
        <w:outlineLvl w:val="3"/>
        <w:rPr>
          <w:rFonts w:cs="Arial"/>
          <w:color w:val="000000"/>
          <w:sz w:val="22"/>
          <w:szCs w:val="22"/>
          <w:lang w:val="en" w:eastAsia="en-GB"/>
        </w:rPr>
      </w:pPr>
    </w:p>
    <w:p w14:paraId="39AC176B" w14:textId="77777777" w:rsidR="00FF4D78" w:rsidRPr="00FF4D78" w:rsidRDefault="00FF4D78" w:rsidP="00FF4D78">
      <w:pPr>
        <w:pBdr>
          <w:top w:val="single" w:sz="12" w:space="1" w:color="auto"/>
          <w:bottom w:val="single" w:sz="12" w:space="1" w:color="auto"/>
        </w:pBdr>
        <w:rPr>
          <w:rFonts w:cs="Arial"/>
          <w:b/>
          <w:sz w:val="16"/>
          <w:szCs w:val="16"/>
        </w:rPr>
      </w:pPr>
    </w:p>
    <w:p w14:paraId="50F51988" w14:textId="28CC38E1" w:rsidR="00FF4D78" w:rsidRDefault="00FF4D78"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of the form is in place for the duration of the emergency COVID-19 procedures (until </w:t>
      </w:r>
      <w:r w:rsidR="0074563E">
        <w:rPr>
          <w:rFonts w:cs="Arial"/>
          <w:b/>
          <w:sz w:val="28"/>
          <w:szCs w:val="28"/>
        </w:rPr>
        <w:t>6</w:t>
      </w:r>
      <w:r w:rsidR="00AE13C1">
        <w:rPr>
          <w:rFonts w:cs="Arial"/>
          <w:b/>
          <w:sz w:val="28"/>
          <w:szCs w:val="28"/>
        </w:rPr>
        <w:t xml:space="preserve"> </w:t>
      </w:r>
      <w:r w:rsidRPr="00FF4D78">
        <w:rPr>
          <w:rFonts w:cs="Arial"/>
          <w:b/>
          <w:sz w:val="28"/>
          <w:szCs w:val="28"/>
        </w:rPr>
        <w:t>October 2020 unless extended)</w:t>
      </w:r>
    </w:p>
    <w:p w14:paraId="7F7F8954" w14:textId="77777777" w:rsidR="00FF4D78" w:rsidRPr="00FF4D78" w:rsidRDefault="00FF4D78" w:rsidP="00FF4D78">
      <w:pPr>
        <w:pBdr>
          <w:top w:val="single" w:sz="12" w:space="1" w:color="auto"/>
          <w:bottom w:val="single" w:sz="12" w:space="1" w:color="auto"/>
        </w:pBdr>
        <w:rPr>
          <w:rFonts w:cs="Arial"/>
          <w:b/>
          <w:sz w:val="16"/>
          <w:szCs w:val="16"/>
        </w:rPr>
      </w:pPr>
    </w:p>
    <w:p w14:paraId="2588AE33"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aps/>
          <w:color w:val="000000"/>
          <w:szCs w:val="24"/>
          <w:lang w:val="en" w:eastAsia="en-GB"/>
        </w:rPr>
      </w:pPr>
    </w:p>
    <w:p w14:paraId="078F9DD1" w14:textId="77777777" w:rsidR="007A4381" w:rsidRPr="00FF4D78" w:rsidRDefault="007A4381" w:rsidP="007A438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F4D78">
        <w:rPr>
          <w:rFonts w:cs="Arial"/>
          <w:b/>
          <w:color w:val="000000"/>
          <w:szCs w:val="24"/>
          <w:lang w:val="en" w:eastAsia="en-GB"/>
        </w:rPr>
        <w:t>Important information for the Tenant(s) - Please read this notice carefully.</w:t>
      </w:r>
    </w:p>
    <w:p w14:paraId="23B76F44" w14:textId="77777777" w:rsidR="00480799" w:rsidRPr="00C05655" w:rsidRDefault="00480799"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E0F8A80" w14:textId="77777777" w:rsidR="002F72EE" w:rsidRPr="000C69AF" w:rsidRDefault="002F72EE" w:rsidP="000C69AF">
      <w:pPr>
        <w:pStyle w:val="CommentText"/>
        <w:rPr>
          <w:rFonts w:ascii="Arial" w:eastAsia="Arial" w:hAnsi="Arial" w:cs="Arial"/>
          <w:color w:val="000000" w:themeColor="text1"/>
          <w:sz w:val="24"/>
          <w:szCs w:val="24"/>
          <w:lang w:val="en"/>
        </w:rPr>
      </w:pPr>
      <w:r w:rsidRPr="000C69AF">
        <w:rPr>
          <w:rFonts w:ascii="Arial" w:eastAsia="Arial" w:hAnsi="Arial" w:cs="Arial"/>
          <w:b/>
          <w:bCs/>
          <w:color w:val="000000" w:themeColor="text1"/>
          <w:sz w:val="24"/>
          <w:szCs w:val="24"/>
          <w:lang w:val="en"/>
        </w:rPr>
        <w:t xml:space="preserve">Advice - </w:t>
      </w:r>
      <w:r w:rsidRPr="000C69AF">
        <w:rPr>
          <w:rFonts w:ascii="Arial" w:eastAsia="Arial" w:hAnsi="Arial" w:cs="Arial"/>
          <w:color w:val="000000" w:themeColor="text1"/>
          <w:sz w:val="24"/>
          <w:szCs w:val="24"/>
          <w:lang w:val="en"/>
        </w:rPr>
        <w:t>If you have questions about this notice, speak to your landlord or contact one of the following:</w:t>
      </w:r>
    </w:p>
    <w:p w14:paraId="65413F18" w14:textId="77777777" w:rsidR="002F72EE" w:rsidRDefault="002F72EE" w:rsidP="002F72EE">
      <w:pPr>
        <w:shd w:val="clear" w:color="auto" w:fill="FFFFFF" w:themeFill="background1"/>
        <w:spacing w:line="240" w:lineRule="auto"/>
        <w:jc w:val="left"/>
        <w:outlineLvl w:val="3"/>
        <w:rPr>
          <w:rFonts w:eastAsia="Arial" w:cs="Arial"/>
          <w:color w:val="000000" w:themeColor="text1"/>
          <w:lang w:val="en" w:eastAsia="en-GB"/>
        </w:rPr>
      </w:pPr>
    </w:p>
    <w:p w14:paraId="131E5975"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0E5A99E6" w14:textId="77777777"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4CECF77" w14:textId="77777777" w:rsidR="002F72EE"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4CF9E9F0" w14:textId="5260EA43" w:rsidR="002F72EE" w:rsidRPr="00DD7F30" w:rsidRDefault="002F72EE" w:rsidP="00150688">
      <w:pPr>
        <w:pStyle w:val="ListParagraph"/>
        <w:numPr>
          <w:ilvl w:val="0"/>
          <w:numId w:val="5"/>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0C69AF">
        <w:rPr>
          <w:rFonts w:eastAsia="Arial" w:cs="Arial"/>
          <w:color w:val="000000" w:themeColor="text1"/>
          <w:lang w:val="en" w:eastAsia="en-GB"/>
        </w:rPr>
        <w:t xml:space="preserve"> (you may be able to get legal aid depending on your income)</w:t>
      </w:r>
    </w:p>
    <w:p w14:paraId="23497976" w14:textId="77777777" w:rsidR="00FD1680" w:rsidRPr="00480799" w:rsidRDefault="00FD1680" w:rsidP="0048079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25D0B028" w14:textId="3F18C078" w:rsidR="009F2BFD" w:rsidRPr="000C69AF" w:rsidRDefault="3D9F8AEB"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0C69AF">
        <w:rPr>
          <w:rFonts w:eastAsia="Arial" w:cs="Arial"/>
          <w:bCs/>
          <w:color w:val="000000" w:themeColor="text1"/>
          <w:lang w:val="en" w:eastAsia="en-GB"/>
        </w:rPr>
        <w:t>Homelessness</w:t>
      </w:r>
      <w:r w:rsidRPr="000C69AF">
        <w:rPr>
          <w:rFonts w:eastAsia="Arial" w:cs="Arial"/>
          <w:color w:val="000000" w:themeColor="text1"/>
          <w:lang w:val="en" w:eastAsia="en-GB"/>
        </w:rPr>
        <w:t xml:space="preserve"> - </w:t>
      </w:r>
      <w:r w:rsidR="009F2BFD" w:rsidRPr="000C69AF">
        <w:t xml:space="preserve">Speak to your local council if you're worried about having somewhere to live. They can advise you </w:t>
      </w:r>
      <w:r w:rsidR="00130DF4" w:rsidRPr="000C69AF">
        <w:t>on</w:t>
      </w:r>
      <w:r w:rsidR="009F2BFD" w:rsidRPr="000C69AF">
        <w:t xml:space="preserve"> your options</w:t>
      </w:r>
      <w:r w:rsidR="009F2BFD" w:rsidRPr="000C69AF">
        <w:rPr>
          <w:rFonts w:eastAsia="Arial" w:cs="Arial"/>
          <w:color w:val="000000" w:themeColor="text1"/>
          <w:lang w:val="en" w:eastAsia="en-GB"/>
        </w:rPr>
        <w:t>.</w:t>
      </w:r>
    </w:p>
    <w:p w14:paraId="325E3503" w14:textId="77777777" w:rsidR="00480799" w:rsidRPr="000C69AF" w:rsidRDefault="00480799" w:rsidP="009F2BFD">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632C49" w14:textId="5734E677" w:rsidR="00FA26D4"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8C616F">
        <w:rPr>
          <w:rFonts w:cs="Arial"/>
          <w:color w:val="000000"/>
          <w:szCs w:val="24"/>
          <w:lang w:val="en" w:eastAsia="en-GB"/>
        </w:rPr>
        <w:t>This notice informs you, the Tenant, that your Landlord is giving you notice to leave the Let Property, and if you do not leave the property once the relevant notice period has expired, your Landlord can apply to the First-tier Tribunal for Scotland (the Tribunal) for an eviction order.</w:t>
      </w:r>
    </w:p>
    <w:p w14:paraId="237A5520" w14:textId="77777777" w:rsidR="008C616F" w:rsidRPr="000C69AF" w:rsidRDefault="008C616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8F00C9B" w14:textId="34D8045F" w:rsidR="00DC61E6"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FF4D78">
        <w:rPr>
          <w:rFonts w:cs="Arial"/>
          <w:color w:val="000000"/>
          <w:szCs w:val="24"/>
          <w:lang w:val="en" w:eastAsia="en-GB"/>
        </w:rPr>
        <w:t>The amount of notice your Landlord must give you will depend on the eviction ground used.  The notice period will either be 6 months, 3 months or 28 days and is indicated next to the ground used in Part 2 of this form.</w:t>
      </w:r>
    </w:p>
    <w:p w14:paraId="5E2C92F7" w14:textId="77777777" w:rsidR="00FF4D78" w:rsidRPr="000C69AF" w:rsidRDefault="00FF4D78" w:rsidP="00FA26D4">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AF3AD2B" w14:textId="77777777" w:rsidR="00DC61E6" w:rsidRPr="00C05655" w:rsidRDefault="00DC61E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2D9E8D7" w14:textId="41470909" w:rsidR="007E143C"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t xml:space="preserve">Part 1 </w:t>
      </w:r>
      <w:r w:rsidR="00130DF4">
        <w:rPr>
          <w:rFonts w:eastAsia="Arial" w:cs="Arial"/>
          <w:b/>
          <w:bCs/>
          <w:color w:val="000000" w:themeColor="text1"/>
          <w:lang w:val="en" w:eastAsia="en-GB"/>
        </w:rPr>
        <w:t>–</w:t>
      </w:r>
      <w:r w:rsidRPr="18A38659">
        <w:rPr>
          <w:rFonts w:eastAsia="Arial" w:cs="Arial"/>
          <w:b/>
          <w:bCs/>
          <w:color w:val="000000" w:themeColor="text1"/>
          <w:lang w:val="en" w:eastAsia="en-GB"/>
        </w:rPr>
        <w:t xml:space="preserve"> TENANT</w:t>
      </w:r>
      <w:r w:rsidR="00130DF4">
        <w:rPr>
          <w:rFonts w:eastAsia="Arial" w:cs="Arial"/>
          <w:b/>
          <w:bCs/>
          <w:color w:val="000000" w:themeColor="text1"/>
          <w:lang w:val="en" w:eastAsia="en-GB"/>
        </w:rPr>
        <w:t>’S DETAILS</w:t>
      </w:r>
    </w:p>
    <w:p w14:paraId="5CC65AB1"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FE7ECD" w14:textId="77777777" w:rsidR="001719E6" w:rsidRDefault="00FA26D4" w:rsidP="00D51B56">
      <w:pPr>
        <w:pStyle w:val="ListParagraph"/>
        <w:shd w:val="clear" w:color="auto" w:fill="FFFFFF" w:themeFill="background1"/>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To</w:t>
      </w:r>
      <w:r w:rsidR="000C69AF">
        <w:rPr>
          <w:rFonts w:cs="Arial"/>
          <w:color w:val="000000"/>
          <w:szCs w:val="24"/>
          <w:lang w:val="en" w:eastAsia="en-GB"/>
        </w:rPr>
        <w:t xml:space="preserve">: </w:t>
      </w:r>
    </w:p>
    <w:p w14:paraId="37C32F5B" w14:textId="276C9663" w:rsidR="00FA26D4" w:rsidRPr="00C05655" w:rsidRDefault="001C7112"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sidR="00C70363">
        <w:rPr>
          <w:rFonts w:cs="Arial"/>
          <w:noProof/>
          <w:color w:val="000000"/>
          <w:szCs w:val="24"/>
          <w:lang w:val="en" w:eastAsia="en-GB"/>
        </w:rPr>
        <w:t>«tenantNames»</w:t>
      </w:r>
      <w:r>
        <w:rPr>
          <w:rFonts w:cs="Arial"/>
          <w:color w:val="000000"/>
          <w:szCs w:val="24"/>
          <w:lang w:val="en" w:eastAsia="en-GB"/>
        </w:rPr>
        <w:fldChar w:fldCharType="end"/>
      </w:r>
    </w:p>
    <w:p w14:paraId="55FC84F5" w14:textId="77777777" w:rsidR="00FA26D4" w:rsidRPr="00C05655"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Cs w:val="24"/>
          <w:lang w:val="en" w:eastAsia="en-GB"/>
        </w:rPr>
      </w:pPr>
    </w:p>
    <w:p w14:paraId="27C554D1" w14:textId="77777777" w:rsidR="001719E6" w:rsidRDefault="00FA26D4" w:rsidP="001719E6">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jc w:val="left"/>
        <w:outlineLvl w:val="3"/>
        <w:rPr>
          <w:rFonts w:cs="Arial"/>
          <w:color w:val="000000"/>
          <w:szCs w:val="24"/>
          <w:lang w:val="en" w:eastAsia="en-GB"/>
        </w:rPr>
      </w:pPr>
      <w:r w:rsidRPr="00C05655">
        <w:rPr>
          <w:rFonts w:cs="Arial"/>
          <w:color w:val="000000"/>
          <w:szCs w:val="24"/>
          <w:lang w:val="en" w:eastAsia="en-GB"/>
        </w:rPr>
        <w:t xml:space="preserve">Of: </w:t>
      </w:r>
    </w:p>
    <w:p w14:paraId="17464598" w14:textId="64EE2825" w:rsidR="00BC2F89"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address \* MERGEFORMAT </w:instrText>
      </w:r>
      <w:r>
        <w:rPr>
          <w:rFonts w:cs="Arial"/>
          <w:color w:val="000000"/>
          <w:szCs w:val="24"/>
          <w:lang w:val="en" w:eastAsia="en-GB"/>
        </w:rPr>
        <w:fldChar w:fldCharType="separate"/>
      </w:r>
      <w:r>
        <w:rPr>
          <w:rFonts w:cs="Arial"/>
          <w:noProof/>
          <w:color w:val="000000"/>
          <w:szCs w:val="24"/>
          <w:lang w:val="en" w:eastAsia="en-GB"/>
        </w:rPr>
        <w:t>«address»</w:t>
      </w:r>
      <w:r>
        <w:rPr>
          <w:rFonts w:cs="Arial"/>
          <w:color w:val="000000"/>
          <w:szCs w:val="24"/>
          <w:lang w:val="en" w:eastAsia="en-GB"/>
        </w:rPr>
        <w:fldChar w:fldCharType="end"/>
      </w:r>
    </w:p>
    <w:p w14:paraId="65A433C0" w14:textId="77777777" w:rsidR="001C7112" w:rsidRPr="00C05655" w:rsidRDefault="001C7112"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F3871A" w14:textId="79376F7E" w:rsidR="001719E6" w:rsidRPr="00FD56A1" w:rsidRDefault="009601DB" w:rsidP="00914EB9">
      <w:pPr>
        <w:tabs>
          <w:tab w:val="clear" w:pos="720"/>
          <w:tab w:val="clear" w:pos="1440"/>
          <w:tab w:val="clear" w:pos="2160"/>
          <w:tab w:val="clear" w:pos="2880"/>
          <w:tab w:val="clear" w:pos="4680"/>
          <w:tab w:val="clear" w:pos="5400"/>
          <w:tab w:val="clear" w:pos="9000"/>
        </w:tabs>
        <w:spacing w:line="240" w:lineRule="auto"/>
        <w:jc w:val="left"/>
        <w:rPr>
          <w:rFonts w:eastAsia="Arial" w:cs="Arial"/>
          <w:color w:val="000000" w:themeColor="text1"/>
          <w:lang w:val="en" w:eastAsia="en-GB"/>
        </w:rPr>
      </w:pPr>
      <w:r>
        <w:rPr>
          <w:rFonts w:eastAsia="Arial" w:cs="Arial"/>
          <w:color w:val="000000"/>
          <w:lang w:val="en" w:eastAsia="en-GB"/>
        </w:rPr>
        <w:t>The tenant</w:t>
      </w:r>
      <w:r w:rsidR="000C69AF">
        <w:rPr>
          <w:rFonts w:eastAsia="Arial" w:cs="Arial"/>
          <w:color w:val="000000"/>
          <w:lang w:val="en" w:eastAsia="en-GB"/>
        </w:rPr>
        <w:t>(s)</w:t>
      </w:r>
      <w:r>
        <w:rPr>
          <w:rFonts w:eastAsia="Arial" w:cs="Arial"/>
          <w:color w:val="000000"/>
          <w:lang w:val="en" w:eastAsia="en-GB"/>
        </w:rPr>
        <w:t xml:space="preserve"> has l</w:t>
      </w:r>
      <w:r w:rsidR="00756C5D" w:rsidRPr="18A38659">
        <w:rPr>
          <w:rFonts w:eastAsia="Arial" w:cs="Arial"/>
          <w:color w:val="000000"/>
          <w:lang w:val="en" w:eastAsia="en-GB"/>
        </w:rPr>
        <w:t>ived in the property since</w:t>
      </w:r>
      <w:r w:rsidR="0009708C" w:rsidRPr="18A38659">
        <w:rPr>
          <w:rFonts w:eastAsia="Arial" w:cs="Arial"/>
          <w:color w:val="000000"/>
          <w:lang w:val="en" w:eastAsia="en-GB"/>
        </w:rPr>
        <w:t>:</w:t>
      </w:r>
      <w:r w:rsidR="006E77B0" w:rsidRPr="18A38659">
        <w:rPr>
          <w:rFonts w:eastAsia="Arial" w:cs="Arial"/>
          <w:color w:val="000000"/>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entryDate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«entryDate»</w:t>
      </w:r>
      <w:r w:rsidR="004379BB">
        <w:rPr>
          <w:rFonts w:cs="Arial"/>
          <w:color w:val="000000"/>
          <w:szCs w:val="24"/>
          <w:shd w:val="clear" w:color="auto" w:fill="F2F2F2" w:themeFill="background1" w:themeFillShade="F2"/>
          <w:lang w:val="en" w:eastAsia="en-GB"/>
        </w:rPr>
        <w:fldChar w:fldCharType="end"/>
      </w:r>
    </w:p>
    <w:p w14:paraId="7392B59A" w14:textId="77777777" w:rsidR="001719E6" w:rsidRDefault="001719E6"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82834B7"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431B32E8" w14:textId="5EBD1DAC" w:rsidR="00FA26D4" w:rsidRPr="00C05655" w:rsidRDefault="00FA26D4" w:rsidP="00914EB9">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C05655">
        <w:rPr>
          <w:rFonts w:cs="Arial"/>
          <w:b/>
          <w:color w:val="000000"/>
          <w:szCs w:val="24"/>
          <w:lang w:val="en" w:eastAsia="en-GB"/>
        </w:rPr>
        <w:lastRenderedPageBreak/>
        <w:t>Part 2</w:t>
      </w:r>
      <w:r w:rsidR="00767DCA">
        <w:rPr>
          <w:rFonts w:cs="Arial"/>
          <w:b/>
          <w:color w:val="000000"/>
          <w:szCs w:val="24"/>
          <w:lang w:val="en" w:eastAsia="en-GB"/>
        </w:rPr>
        <w:t xml:space="preserve"> – EVICTION GROUND(S) BEING USED</w:t>
      </w:r>
    </w:p>
    <w:p w14:paraId="057CC461" w14:textId="77777777" w:rsidR="00FA26D4" w:rsidRPr="00C05655"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4ECE1AF" w14:textId="0CACC018" w:rsidR="00FA26D4" w:rsidRDefault="00AF6E8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iOrWe \* MERGEFORMAT </w:instrText>
      </w:r>
      <w:r>
        <w:rPr>
          <w:rFonts w:eastAsia="Arial" w:cs="Arial"/>
          <w:color w:val="000000" w:themeColor="text1"/>
          <w:lang w:val="en" w:eastAsia="en-GB"/>
        </w:rPr>
        <w:fldChar w:fldCharType="separate"/>
      </w:r>
      <w:r>
        <w:rPr>
          <w:rFonts w:eastAsia="Arial" w:cs="Arial"/>
          <w:noProof/>
          <w:color w:val="000000" w:themeColor="text1"/>
          <w:lang w:val="en" w:eastAsia="en-GB"/>
        </w:rPr>
        <w:t>«iOrWe»</w:t>
      </w:r>
      <w:r>
        <w:rPr>
          <w:rFonts w:eastAsia="Arial" w:cs="Arial"/>
          <w:color w:val="000000" w:themeColor="text1"/>
          <w:lang w:val="en" w:eastAsia="en-GB"/>
        </w:rPr>
        <w:fldChar w:fldCharType="end"/>
      </w:r>
      <w:r>
        <w:rPr>
          <w:rFonts w:eastAsia="Arial" w:cs="Arial"/>
          <w:color w:val="000000" w:themeColor="text1"/>
          <w:lang w:val="en" w:eastAsia="en-GB"/>
        </w:rPr>
        <w:t xml:space="preserve"> </w:t>
      </w:r>
      <w:r w:rsidR="18A38659" w:rsidRPr="18A38659">
        <w:rPr>
          <w:rFonts w:eastAsia="Arial" w:cs="Arial"/>
          <w:color w:val="000000" w:themeColor="text1"/>
          <w:lang w:val="en" w:eastAsia="en-GB"/>
        </w:rPr>
        <w:t xml:space="preserve">your </w:t>
      </w:r>
      <w:r>
        <w:rPr>
          <w:rFonts w:eastAsia="Arial" w:cs="Arial"/>
          <w:color w:val="000000" w:themeColor="text1"/>
          <w:lang w:val="en" w:eastAsia="en-GB"/>
        </w:rPr>
        <w:fldChar w:fldCharType="begin"/>
      </w:r>
      <w:r>
        <w:rPr>
          <w:rFonts w:eastAsia="Arial" w:cs="Arial"/>
          <w:color w:val="000000" w:themeColor="text1"/>
          <w:lang w:val="en" w:eastAsia="en-GB"/>
        </w:rPr>
        <w:instrText xml:space="preserve"> MERGEFIELD landlordsOrAgentDescrption \* MERGEFORMAT </w:instrText>
      </w:r>
      <w:r>
        <w:rPr>
          <w:rFonts w:eastAsia="Arial" w:cs="Arial"/>
          <w:color w:val="000000" w:themeColor="text1"/>
          <w:lang w:val="en" w:eastAsia="en-GB"/>
        </w:rPr>
        <w:fldChar w:fldCharType="separate"/>
      </w:r>
      <w:r w:rsidR="00C70363">
        <w:rPr>
          <w:rFonts w:eastAsia="Arial" w:cs="Arial"/>
          <w:noProof/>
          <w:color w:val="000000" w:themeColor="text1"/>
          <w:lang w:val="en" w:eastAsia="en-GB"/>
        </w:rPr>
        <w:t>«landlordsOrAgentDescrption»</w:t>
      </w:r>
      <w:r>
        <w:rPr>
          <w:rFonts w:eastAsia="Arial" w:cs="Arial"/>
          <w:color w:val="000000" w:themeColor="text1"/>
          <w:lang w:val="en" w:eastAsia="en-GB"/>
        </w:rPr>
        <w:fldChar w:fldCharType="end"/>
      </w:r>
      <w:r w:rsidR="18A38659" w:rsidRPr="18A38659">
        <w:rPr>
          <w:rFonts w:eastAsia="Arial" w:cs="Arial"/>
          <w:color w:val="000000" w:themeColor="text1"/>
          <w:lang w:val="en" w:eastAsia="en-GB"/>
        </w:rPr>
        <w:t>:</w:t>
      </w:r>
    </w:p>
    <w:p w14:paraId="73218040" w14:textId="77777777" w:rsidR="00B7215A" w:rsidRDefault="00B7215A" w:rsidP="00AF6E8A">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p>
    <w:p w14:paraId="33A4AF21" w14:textId="7F7077D7" w:rsidR="009C06DD" w:rsidRDefault="009C06DD"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18B26E11" w14:textId="77777777" w:rsidR="00287CD6" w:rsidRPr="00C05655" w:rsidRDefault="00287CD6"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4FD30B" w14:textId="4CA09EE5" w:rsidR="002D71B8" w:rsidRDefault="18A38659"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18A38659">
        <w:rPr>
          <w:rFonts w:eastAsia="Arial" w:cs="Arial"/>
          <w:color w:val="000000" w:themeColor="text1"/>
          <w:lang w:val="en" w:eastAsia="en-GB"/>
        </w:rPr>
        <w:t>Inform you that</w:t>
      </w:r>
      <w:r>
        <w:t xml:space="preserve"> </w:t>
      </w:r>
      <w:r w:rsidRPr="18A38659">
        <w:rPr>
          <w:rFonts w:eastAsia="Arial" w:cs="Arial"/>
          <w:color w:val="000000" w:themeColor="text1"/>
          <w:lang w:val="en" w:eastAsia="en-GB"/>
        </w:rPr>
        <w:t xml:space="preserve">if you choose not to leave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date shown in</w:t>
      </w:r>
      <w:r w:rsidR="00447DDF">
        <w:rPr>
          <w:rFonts w:eastAsia="Arial" w:cs="Arial"/>
          <w:color w:val="000000" w:themeColor="text1"/>
          <w:lang w:val="en" w:eastAsia="en-GB"/>
        </w:rPr>
        <w:t xml:space="preserve"> Part 4 of</w:t>
      </w:r>
      <w:r w:rsidR="000C69AF">
        <w:rPr>
          <w:rFonts w:eastAsia="Arial" w:cs="Arial"/>
          <w:color w:val="000000" w:themeColor="text1"/>
          <w:lang w:val="en" w:eastAsia="en-GB"/>
        </w:rPr>
        <w:t xml:space="preserve"> this notice,</w:t>
      </w:r>
      <w:r w:rsidRPr="18A38659">
        <w:rPr>
          <w:rFonts w:eastAsia="Arial" w:cs="Arial"/>
          <w:color w:val="000000" w:themeColor="text1"/>
          <w:lang w:val="en" w:eastAsia="en-GB"/>
        </w:rPr>
        <w:t xml:space="preserve"> </w:t>
      </w:r>
      <w:r w:rsidR="003448E8">
        <w:rPr>
          <w:rFonts w:eastAsia="Arial" w:cs="Arial"/>
          <w:color w:val="000000" w:themeColor="text1"/>
          <w:lang w:val="en" w:eastAsia="en-GB"/>
        </w:rPr>
        <w:fldChar w:fldCharType="begin"/>
      </w:r>
      <w:r w:rsidR="003448E8">
        <w:rPr>
          <w:rFonts w:eastAsia="Arial" w:cs="Arial"/>
          <w:color w:val="000000" w:themeColor="text1"/>
          <w:lang w:val="en" w:eastAsia="en-GB"/>
        </w:rPr>
        <w:instrText xml:space="preserve"> MERGEFIELD iOrWeInline \* MERGEFORMAT </w:instrText>
      </w:r>
      <w:r w:rsidR="003448E8">
        <w:rPr>
          <w:rFonts w:eastAsia="Arial" w:cs="Arial"/>
          <w:color w:val="000000" w:themeColor="text1"/>
          <w:lang w:val="en" w:eastAsia="en-GB"/>
        </w:rPr>
        <w:fldChar w:fldCharType="separate"/>
      </w:r>
      <w:r w:rsidR="003448E8">
        <w:rPr>
          <w:rFonts w:eastAsia="Arial" w:cs="Arial"/>
          <w:noProof/>
          <w:color w:val="000000" w:themeColor="text1"/>
          <w:lang w:val="en" w:eastAsia="en-GB"/>
        </w:rPr>
        <w:t>«iOrWeInline»</w:t>
      </w:r>
      <w:r w:rsidR="003448E8">
        <w:rPr>
          <w:rFonts w:eastAsia="Arial" w:cs="Arial"/>
          <w:color w:val="000000" w:themeColor="text1"/>
          <w:lang w:val="en" w:eastAsia="en-GB"/>
        </w:rPr>
        <w:fldChar w:fldCharType="end"/>
      </w:r>
      <w:r w:rsidR="003448E8">
        <w:rPr>
          <w:rFonts w:eastAsia="Arial" w:cs="Arial"/>
          <w:color w:val="000000" w:themeColor="text1"/>
          <w:lang w:val="en" w:eastAsia="en-GB"/>
        </w:rPr>
        <w:t xml:space="preserve"> </w:t>
      </w:r>
      <w:r w:rsidRPr="18A38659">
        <w:rPr>
          <w:rFonts w:eastAsia="Arial" w:cs="Arial"/>
          <w:color w:val="000000" w:themeColor="text1"/>
          <w:lang w:val="en" w:eastAsia="en-GB"/>
        </w:rPr>
        <w:t xml:space="preserve">intend to apply to the Tribunal for an eviction order in respect of the </w:t>
      </w:r>
      <w:r w:rsidR="006F759D">
        <w:rPr>
          <w:rFonts w:eastAsia="Arial" w:cs="Arial"/>
          <w:color w:val="000000" w:themeColor="text1"/>
          <w:lang w:val="en" w:eastAsia="en-GB"/>
        </w:rPr>
        <w:t>Let Property</w:t>
      </w:r>
      <w:r w:rsidRPr="18A38659">
        <w:rPr>
          <w:rFonts w:eastAsia="Arial" w:cs="Arial"/>
          <w:color w:val="000000" w:themeColor="text1"/>
          <w:lang w:val="en" w:eastAsia="en-GB"/>
        </w:rPr>
        <w:t xml:space="preserve"> on the following</w:t>
      </w:r>
      <w:r w:rsidR="001719E6">
        <w:rPr>
          <w:rFonts w:eastAsia="Arial" w:cs="Arial"/>
          <w:color w:val="000000" w:themeColor="text1"/>
          <w:lang w:val="en" w:eastAsia="en-GB"/>
        </w:rPr>
        <w:t xml:space="preserve">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000C69AF">
        <w:rPr>
          <w:rFonts w:eastAsia="Arial" w:cs="Arial"/>
          <w:color w:val="000000" w:themeColor="text1"/>
          <w:lang w:val="en" w:eastAsia="en-GB"/>
        </w:rPr>
        <w:t xml:space="preserve"> </w:t>
      </w:r>
      <w:r w:rsidRPr="18A38659">
        <w:rPr>
          <w:rFonts w:eastAsia="Arial" w:cs="Arial"/>
          <w:color w:val="000000" w:themeColor="text1"/>
          <w:lang w:val="en" w:eastAsia="en-GB"/>
        </w:rPr>
        <w:t>which</w:t>
      </w:r>
      <w:r w:rsidR="001719E6">
        <w:rPr>
          <w:rFonts w:eastAsia="Arial" w:cs="Arial"/>
          <w:color w:val="000000" w:themeColor="text1"/>
          <w:lang w:val="en" w:eastAsia="en-GB"/>
        </w:rPr>
        <w:t xml:space="preserve"> is a </w:t>
      </w:r>
      <w:r w:rsidRPr="18A38659">
        <w:rPr>
          <w:rFonts w:eastAsia="Arial" w:cs="Arial"/>
          <w:color w:val="000000" w:themeColor="text1"/>
          <w:lang w:val="en" w:eastAsia="en-GB"/>
        </w:rPr>
        <w:t>ground</w:t>
      </w:r>
      <w:r w:rsidR="001719E6">
        <w:rPr>
          <w:rFonts w:eastAsia="Arial" w:cs="Arial"/>
          <w:color w:val="000000" w:themeColor="text1"/>
          <w:lang w:val="en" w:eastAsia="en-GB"/>
        </w:rPr>
        <w:t>(s)</w:t>
      </w:r>
      <w:r w:rsidRPr="18A38659">
        <w:rPr>
          <w:rFonts w:eastAsia="Arial" w:cs="Arial"/>
          <w:color w:val="000000" w:themeColor="text1"/>
          <w:lang w:val="en" w:eastAsia="en-GB"/>
        </w:rPr>
        <w:t xml:space="preserve"> for eviction as set out in schedule 3 of the Private Housing (Tenancies) (Scotland) Act 2016:</w:t>
      </w:r>
      <w:r w:rsidRPr="18A38659">
        <w:rPr>
          <w:rFonts w:eastAsia="Arial" w:cs="Arial"/>
          <w:b/>
          <w:bCs/>
          <w:color w:val="000000" w:themeColor="text1"/>
          <w:lang w:val="en" w:eastAsia="en-GB"/>
        </w:rPr>
        <w:t xml:space="preserve"> </w:t>
      </w:r>
    </w:p>
    <w:p w14:paraId="4B34B79F" w14:textId="77777777" w:rsid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p>
    <w:p w14:paraId="1345E62D" w14:textId="6AF2781F" w:rsidR="00CC2A15" w:rsidRPr="002D71B8" w:rsidRDefault="002D71B8" w:rsidP="00FF4D78">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b/>
          <w:bCs/>
          <w:color w:val="000000" w:themeColor="text1"/>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LANDLORD_TO_SELL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«LANDLORD_TO_SELL»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sell the </w:t>
      </w:r>
      <w:r w:rsidR="006F759D">
        <w:rPr>
          <w:rFonts w:cs="Arial"/>
          <w:color w:val="000000"/>
          <w:szCs w:val="24"/>
          <w:lang w:val="en" w:eastAsia="en-GB"/>
        </w:rPr>
        <w:t>Let Property</w:t>
      </w:r>
      <w:r w:rsidR="00FF4D78">
        <w:rPr>
          <w:rFonts w:cs="Arial"/>
          <w:color w:val="000000"/>
          <w:szCs w:val="24"/>
          <w:lang w:val="en" w:eastAsia="en-GB"/>
        </w:rPr>
        <w:t xml:space="preserve"> (6 months)</w:t>
      </w:r>
    </w:p>
    <w:p w14:paraId="7B9C043E" w14:textId="1CAB96B3" w:rsidR="00CC2A15" w:rsidRPr="00074776" w:rsidRDefault="002D71B8"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71B8">
        <w:rPr>
          <w:rFonts w:cs="Arial"/>
          <w:color w:val="000000"/>
          <w:szCs w:val="24"/>
          <w:bdr w:val="single" w:sz="24" w:space="0" w:color="auto"/>
          <w:lang w:val="en" w:eastAsia="en-GB"/>
        </w:rPr>
        <w:fldChar w:fldCharType="begin"/>
      </w:r>
      <w:r w:rsidRPr="002D71B8">
        <w:rPr>
          <w:rFonts w:cs="Arial"/>
          <w:color w:val="000000"/>
          <w:szCs w:val="24"/>
          <w:bdr w:val="single" w:sz="24" w:space="0" w:color="auto"/>
          <w:lang w:val="en" w:eastAsia="en-GB"/>
        </w:rPr>
        <w:instrText xml:space="preserve"> MERGEFIELD LENDER_TO_SELL \* MERGEFORMAT </w:instrText>
      </w:r>
      <w:r w:rsidRPr="002D71B8">
        <w:rPr>
          <w:rFonts w:cs="Arial"/>
          <w:color w:val="000000"/>
          <w:szCs w:val="24"/>
          <w:bdr w:val="single" w:sz="24" w:space="0" w:color="auto"/>
          <w:lang w:val="en" w:eastAsia="en-GB"/>
        </w:rPr>
        <w:fldChar w:fldCharType="separate"/>
      </w:r>
      <w:r w:rsidRPr="002D71B8">
        <w:rPr>
          <w:rFonts w:cs="Arial"/>
          <w:noProof/>
          <w:color w:val="000000"/>
          <w:szCs w:val="24"/>
          <w:bdr w:val="single" w:sz="24" w:space="0" w:color="auto"/>
          <w:lang w:val="en" w:eastAsia="en-GB"/>
        </w:rPr>
        <w:t>«LENDER_TO_SELL»</w:t>
      </w:r>
      <w:r w:rsidRPr="002D71B8">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to be sold by </w:t>
      </w:r>
      <w:r w:rsidR="003842BB">
        <w:rPr>
          <w:rFonts w:cs="Arial"/>
          <w:color w:val="000000"/>
          <w:szCs w:val="24"/>
          <w:lang w:val="en" w:eastAsia="en-GB"/>
        </w:rPr>
        <w:t>the mortgage</w:t>
      </w:r>
      <w:r w:rsidR="00CC2A15" w:rsidRPr="00583AAB">
        <w:rPr>
          <w:rFonts w:cs="Arial"/>
          <w:color w:val="000000"/>
          <w:szCs w:val="24"/>
          <w:lang w:val="en" w:eastAsia="en-GB"/>
        </w:rPr>
        <w:t xml:space="preserve"> lender</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2B5BABB2" w14:textId="716933F0"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LANDLORD_TO_REFURBISH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«LANDLORD_TO_REFURBISH»</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refurbish the </w:t>
      </w:r>
      <w:r w:rsidR="006F759D">
        <w:rPr>
          <w:rFonts w:cs="Arial"/>
          <w:color w:val="000000"/>
          <w:szCs w:val="24"/>
          <w:lang w:val="en" w:eastAsia="en-GB"/>
        </w:rPr>
        <w:t>Let Property</w:t>
      </w:r>
      <w:r w:rsidR="00FF4D78">
        <w:rPr>
          <w:rFonts w:cs="Arial"/>
          <w:color w:val="000000"/>
          <w:szCs w:val="24"/>
          <w:lang w:val="en" w:eastAsia="en-GB"/>
        </w:rPr>
        <w:t xml:space="preserve"> (6 months)</w:t>
      </w:r>
      <w:r w:rsidR="00CC2A15" w:rsidRPr="00074776">
        <w:rPr>
          <w:rFonts w:cs="Arial"/>
          <w:color w:val="000000"/>
          <w:szCs w:val="24"/>
          <w:lang w:val="en" w:eastAsia="en-GB"/>
        </w:rPr>
        <w:t xml:space="preserve"> </w:t>
      </w:r>
    </w:p>
    <w:p w14:paraId="76D6982A" w14:textId="7482D00C"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live in the </w:t>
      </w:r>
      <w:r w:rsidR="006F759D">
        <w:rPr>
          <w:rFonts w:cs="Arial"/>
          <w:color w:val="000000"/>
          <w:szCs w:val="24"/>
          <w:lang w:val="en" w:eastAsia="en-GB"/>
        </w:rPr>
        <w:t>Let Property</w:t>
      </w:r>
      <w:r w:rsidR="00FF4D78">
        <w:rPr>
          <w:rFonts w:cs="Arial"/>
          <w:color w:val="000000"/>
          <w:szCs w:val="24"/>
          <w:lang w:val="en" w:eastAsia="en-GB"/>
        </w:rPr>
        <w:t xml:space="preserve"> (3 months)</w:t>
      </w:r>
    </w:p>
    <w:p w14:paraId="21986E8F" w14:textId="6475C6FB"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LANDLORD_FAMILY_MEMBER_TO_LIVE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«LANDLORD_FAMILY_MEMBER_TO_LIVE»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’s family member intends to live in the </w:t>
      </w:r>
      <w:r w:rsidR="006F759D">
        <w:rPr>
          <w:rFonts w:cs="Arial"/>
          <w:color w:val="000000"/>
          <w:szCs w:val="24"/>
          <w:lang w:val="en" w:eastAsia="en-GB"/>
        </w:rPr>
        <w:t>Let Property</w:t>
      </w:r>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6FD61B9E" w14:textId="155F6F5E"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LANDLORD_NON_RESIDENTIAL_PURPOSE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«LANDLORD_NON_RESIDENTIAL_PURPOSE»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 xml:space="preserve">Your </w:t>
      </w:r>
      <w:r w:rsidR="008A6AD6">
        <w:rPr>
          <w:rFonts w:cs="Arial"/>
          <w:color w:val="000000"/>
          <w:szCs w:val="24"/>
          <w:lang w:val="en" w:eastAsia="en-GB"/>
        </w:rPr>
        <w:t>Landlord</w:t>
      </w:r>
      <w:r w:rsidR="00CC2A15" w:rsidRPr="00583AAB">
        <w:rPr>
          <w:rFonts w:cs="Arial"/>
          <w:color w:val="000000"/>
          <w:szCs w:val="24"/>
          <w:lang w:val="en" w:eastAsia="en-GB"/>
        </w:rPr>
        <w:t xml:space="preserve"> intends to use the </w:t>
      </w:r>
      <w:r w:rsidR="006F759D">
        <w:rPr>
          <w:rFonts w:cs="Arial"/>
          <w:color w:val="000000"/>
          <w:szCs w:val="24"/>
          <w:lang w:val="en" w:eastAsia="en-GB"/>
        </w:rPr>
        <w:t>Let Property</w:t>
      </w:r>
      <w:r w:rsidR="00CC2A15" w:rsidRPr="00583AAB">
        <w:rPr>
          <w:rFonts w:cs="Arial"/>
          <w:color w:val="000000"/>
          <w:szCs w:val="24"/>
          <w:lang w:val="en" w:eastAsia="en-GB"/>
        </w:rPr>
        <w:t xml:space="preserve"> for a non-residential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03EE7B08" w14:textId="09401702"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RELIGIOUS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«RELIGIOUS»</w:t>
      </w:r>
      <w:r w:rsidRPr="003A2CC2">
        <w:rPr>
          <w:rFonts w:cs="Arial"/>
          <w:color w:val="000000"/>
          <w:szCs w:val="24"/>
          <w:bdr w:val="single" w:sz="24" w:space="0" w:color="auto"/>
          <w:lang w:val="en" w:eastAsia="en-GB"/>
        </w:rPr>
        <w:fldChar w:fldCharType="end"/>
      </w:r>
      <w:r w:rsidR="00CC2A15" w:rsidRPr="00583AAB">
        <w:rPr>
          <w:rFonts w:cs="Arial"/>
          <w:color w:val="000000"/>
          <w:szCs w:val="24"/>
          <w:lang w:val="en" w:eastAsia="en-GB"/>
        </w:rPr>
        <w:t xml:space="preserve">The </w:t>
      </w:r>
      <w:r w:rsidR="006F759D">
        <w:rPr>
          <w:rFonts w:cs="Arial"/>
          <w:color w:val="000000"/>
          <w:szCs w:val="24"/>
          <w:lang w:val="en" w:eastAsia="en-GB"/>
        </w:rPr>
        <w:t>Let Property</w:t>
      </w:r>
      <w:r w:rsidR="00CC2A15" w:rsidRPr="00583AAB">
        <w:rPr>
          <w:rFonts w:cs="Arial"/>
          <w:color w:val="000000"/>
          <w:szCs w:val="24"/>
          <w:lang w:val="en" w:eastAsia="en-GB"/>
        </w:rPr>
        <w:t xml:space="preserve"> is required for a religious purpose</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EF2947B" w14:textId="1B0C20B4"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YOU_CEASE_TO_BE_EMPLOYEE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«YOU_CEASE_TO_BE_EMPLOYEE»</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w:t>
      </w:r>
      <w:r w:rsidR="00CC2A15" w:rsidRPr="00074776">
        <w:rPr>
          <w:rFonts w:cs="Arial"/>
          <w:color w:val="000000"/>
          <w:szCs w:val="24"/>
          <w:lang w:val="en" w:eastAsia="en-GB"/>
        </w:rPr>
        <w:t>ou cease to be - or fail to become - an employee</w:t>
      </w:r>
      <w:r w:rsidR="00B7215A">
        <w:rPr>
          <w:rFonts w:cs="Arial"/>
          <w:color w:val="000000"/>
          <w:szCs w:val="24"/>
          <w:lang w:val="en" w:eastAsia="en-GB"/>
        </w:rPr>
        <w:t xml:space="preserve"> of the Landlord</w:t>
      </w:r>
      <w:r w:rsidR="00FF4D78">
        <w:rPr>
          <w:rFonts w:cs="Arial"/>
          <w:color w:val="000000"/>
          <w:szCs w:val="24"/>
          <w:lang w:val="en" w:eastAsia="en-GB"/>
        </w:rPr>
        <w:t xml:space="preserve"> (6 months)</w:t>
      </w:r>
    </w:p>
    <w:p w14:paraId="6B3723D3" w14:textId="3B4F4BAB" w:rsidR="00CC2A15"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noProof/>
          <w:color w:val="000000"/>
          <w:szCs w:val="24"/>
          <w:bdr w:val="single" w:sz="24" w:space="0" w:color="auto"/>
          <w:lang w:eastAsia="en-GB"/>
        </w:rPr>
        <w:fldChar w:fldCharType="begin"/>
      </w:r>
      <w:r w:rsidRPr="003A2CC2">
        <w:rPr>
          <w:rFonts w:cs="Arial"/>
          <w:noProof/>
          <w:color w:val="000000"/>
          <w:szCs w:val="24"/>
          <w:bdr w:val="single" w:sz="24" w:space="0" w:color="auto"/>
          <w:lang w:eastAsia="en-GB"/>
        </w:rPr>
        <w:instrText xml:space="preserve"> MERGEFIELD YOU_NO_LONGER_NEED_SUPPORTED_ACC \* MERGEFORMAT </w:instrText>
      </w:r>
      <w:r w:rsidRPr="003A2CC2">
        <w:rPr>
          <w:rFonts w:cs="Arial"/>
          <w:noProof/>
          <w:color w:val="000000"/>
          <w:szCs w:val="24"/>
          <w:bdr w:val="single" w:sz="24" w:space="0" w:color="auto"/>
          <w:lang w:eastAsia="en-GB"/>
        </w:rPr>
        <w:fldChar w:fldCharType="separate"/>
      </w:r>
      <w:r w:rsidRPr="003A2CC2">
        <w:rPr>
          <w:rFonts w:cs="Arial"/>
          <w:noProof/>
          <w:color w:val="000000"/>
          <w:szCs w:val="24"/>
          <w:bdr w:val="single" w:sz="24" w:space="0" w:color="auto"/>
          <w:lang w:eastAsia="en-GB"/>
        </w:rPr>
        <w:t>«YOU_NO_LONGER_NEED_SUPPORTED_ACC»</w:t>
      </w:r>
      <w:r w:rsidRPr="003A2CC2">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C2A15">
        <w:rPr>
          <w:rFonts w:cs="Arial"/>
          <w:noProof/>
          <w:color w:val="000000"/>
          <w:szCs w:val="24"/>
          <w:lang w:eastAsia="en-GB"/>
        </w:rPr>
        <w:t>You</w:t>
      </w:r>
      <w:r w:rsidR="00CC2A15" w:rsidRPr="00074776">
        <w:rPr>
          <w:rFonts w:cs="Arial"/>
          <w:color w:val="000000"/>
          <w:szCs w:val="24"/>
          <w:lang w:val="en" w:eastAsia="en-GB"/>
        </w:rPr>
        <w:t xml:space="preserve"> no longer need supported accommodation </w:t>
      </w:r>
      <w:r w:rsidR="00FF4D78">
        <w:rPr>
          <w:rFonts w:cs="Arial"/>
          <w:color w:val="000000"/>
          <w:szCs w:val="24"/>
          <w:lang w:val="en" w:eastAsia="en-GB"/>
        </w:rPr>
        <w:t>(6 months)</w:t>
      </w:r>
    </w:p>
    <w:p w14:paraId="3D663A48" w14:textId="19EB602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YOU_NO_LONGER_OCCUPY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«YOU_NO_LONGER_OCCUPY»</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are no longer occupying the </w:t>
      </w:r>
      <w:r w:rsidR="006F759D">
        <w:rPr>
          <w:rFonts w:cs="Arial"/>
          <w:color w:val="000000"/>
          <w:szCs w:val="24"/>
          <w:lang w:val="en" w:eastAsia="en-GB"/>
        </w:rPr>
        <w:t>Let Property</w:t>
      </w:r>
      <w:r w:rsidR="00FF4D78">
        <w:rPr>
          <w:rFonts w:cs="Arial"/>
          <w:color w:val="000000"/>
          <w:szCs w:val="24"/>
          <w:lang w:val="en" w:eastAsia="en-GB"/>
        </w:rPr>
        <w:t xml:space="preserve"> (28 days)</w:t>
      </w:r>
    </w:p>
    <w:p w14:paraId="15D6B3E6" w14:textId="75D556D7"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YOU_BREACHED_TERMS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«YOU_BREACHED_TERMS»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breached a term(s) of your tenancy agreement</w:t>
      </w:r>
      <w:r w:rsidR="00CC2A15" w:rsidRPr="00074776">
        <w:rPr>
          <w:rFonts w:cs="Arial"/>
          <w:color w:val="000000"/>
          <w:szCs w:val="24"/>
          <w:lang w:val="en" w:eastAsia="en-GB"/>
        </w:rPr>
        <w:t xml:space="preserve"> </w:t>
      </w:r>
      <w:r w:rsidR="00FF4D78">
        <w:rPr>
          <w:rFonts w:cs="Arial"/>
          <w:color w:val="000000"/>
          <w:szCs w:val="24"/>
          <w:lang w:val="en" w:eastAsia="en-GB"/>
        </w:rPr>
        <w:t>(6 months)</w:t>
      </w:r>
    </w:p>
    <w:p w14:paraId="68C04CED" w14:textId="5F95494A"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YOU_RENT_ARREARS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«YOU_RENT_ARREARS»</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are in rent arrears over th</w:t>
      </w:r>
      <w:r w:rsidR="00CD12E3">
        <w:rPr>
          <w:rFonts w:cs="Arial"/>
          <w:color w:val="000000"/>
          <w:szCs w:val="24"/>
          <w:lang w:val="en" w:eastAsia="en-GB"/>
        </w:rPr>
        <w:t>r</w:t>
      </w:r>
      <w:r w:rsidR="00CC2A15">
        <w:rPr>
          <w:rFonts w:cs="Arial"/>
          <w:color w:val="000000"/>
          <w:szCs w:val="24"/>
          <w:lang w:val="en" w:eastAsia="en-GB"/>
        </w:rPr>
        <w:t>ee consecutive months</w:t>
      </w:r>
      <w:r w:rsidR="00FF4D78">
        <w:rPr>
          <w:rFonts w:cs="Arial"/>
          <w:color w:val="000000"/>
          <w:szCs w:val="24"/>
          <w:lang w:val="en" w:eastAsia="en-GB"/>
        </w:rPr>
        <w:t xml:space="preserve"> (6 months)</w:t>
      </w:r>
    </w:p>
    <w:p w14:paraId="45A0EE8D" w14:textId="74E6D31E" w:rsidR="001537B8"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lastRenderedPageBreak/>
        <w:fldChar w:fldCharType="begin"/>
      </w:r>
      <w:r w:rsidRPr="003A2CC2">
        <w:rPr>
          <w:rFonts w:cs="Arial"/>
          <w:color w:val="000000"/>
          <w:szCs w:val="24"/>
          <w:bdr w:val="single" w:sz="24" w:space="0" w:color="auto"/>
          <w:lang w:val="en" w:eastAsia="en-GB"/>
        </w:rPr>
        <w:instrText xml:space="preserve"> MERGEFIELD YOU_CRIMINAL_CONVICTION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«YOU_CRIMINAL_CONVICTION»</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You have a relevant criminal conviction</w:t>
      </w:r>
      <w:r w:rsidR="00FF4D78">
        <w:rPr>
          <w:rFonts w:cs="Arial"/>
          <w:color w:val="000000"/>
          <w:szCs w:val="24"/>
          <w:lang w:val="en" w:eastAsia="en-GB"/>
        </w:rPr>
        <w:t xml:space="preserve"> (3 months)</w:t>
      </w:r>
    </w:p>
    <w:p w14:paraId="49EC64B3" w14:textId="295404AD" w:rsidR="00CC2A15" w:rsidRPr="00074776"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3A2CC2">
        <w:rPr>
          <w:rFonts w:cs="Arial"/>
          <w:color w:val="000000"/>
          <w:szCs w:val="24"/>
          <w:bdr w:val="single" w:sz="24" w:space="0" w:color="auto"/>
          <w:lang w:val="en" w:eastAsia="en-GB"/>
        </w:rPr>
        <w:fldChar w:fldCharType="begin"/>
      </w:r>
      <w:r w:rsidRPr="003A2CC2">
        <w:rPr>
          <w:rFonts w:cs="Arial"/>
          <w:color w:val="000000"/>
          <w:szCs w:val="24"/>
          <w:bdr w:val="single" w:sz="24" w:space="0" w:color="auto"/>
          <w:lang w:val="en" w:eastAsia="en-GB"/>
        </w:rPr>
        <w:instrText xml:space="preserve"> MERGEFIELD YOU_ANTISOCIAL_BEHAVIOUR \* MERGEFORMAT </w:instrText>
      </w:r>
      <w:r w:rsidRPr="003A2CC2">
        <w:rPr>
          <w:rFonts w:cs="Arial"/>
          <w:color w:val="000000"/>
          <w:szCs w:val="24"/>
          <w:bdr w:val="single" w:sz="24" w:space="0" w:color="auto"/>
          <w:lang w:val="en" w:eastAsia="en-GB"/>
        </w:rPr>
        <w:fldChar w:fldCharType="separate"/>
      </w:r>
      <w:r w:rsidRPr="003A2CC2">
        <w:rPr>
          <w:rFonts w:cs="Arial"/>
          <w:noProof/>
          <w:color w:val="000000"/>
          <w:szCs w:val="24"/>
          <w:bdr w:val="single" w:sz="24" w:space="0" w:color="auto"/>
          <w:lang w:val="en" w:eastAsia="en-GB"/>
        </w:rPr>
        <w:t>«YOU_ANTISOCIAL_BEHAVIOUR»</w:t>
      </w:r>
      <w:r w:rsidRPr="003A2CC2">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You have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behaviour</w:t>
      </w:r>
      <w:proofErr w:type="spellEnd"/>
      <w:r w:rsidR="00CC2A15" w:rsidRPr="00074776">
        <w:rPr>
          <w:rFonts w:cs="Arial"/>
          <w:color w:val="000000"/>
          <w:szCs w:val="24"/>
          <w:lang w:val="en" w:eastAsia="en-GB"/>
        </w:rPr>
        <w:t xml:space="preserve"> </w:t>
      </w:r>
      <w:r w:rsidR="00FF4D78">
        <w:rPr>
          <w:rFonts w:cs="Arial"/>
          <w:color w:val="000000"/>
          <w:szCs w:val="24"/>
          <w:lang w:val="en" w:eastAsia="en-GB"/>
        </w:rPr>
        <w:t>(3 months)</w:t>
      </w:r>
    </w:p>
    <w:p w14:paraId="0CDFF9D4" w14:textId="00C63613" w:rsidR="00CC2A15" w:rsidRPr="00074776" w:rsidRDefault="006E728C"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YOU_ASSOCIATED_CONVICTION_OR_ANTISOCIAL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«YOU_ASSOCIATED_CONVICTION_OR_ANTISOCIAL»</w:t>
      </w:r>
      <w:r>
        <w:rPr>
          <w:rFonts w:cs="Arial"/>
          <w:color w:val="000000"/>
          <w:szCs w:val="24"/>
          <w:bdr w:val="single" w:sz="24" w:space="0" w:color="auto"/>
          <w:lang w:val="en" w:eastAsia="en-GB"/>
        </w:rPr>
        <w:fldChar w:fldCharType="end"/>
      </w:r>
      <w:r w:rsidR="005A18C4">
        <w:rPr>
          <w:rFonts w:cs="Arial"/>
          <w:color w:val="000000"/>
          <w:szCs w:val="24"/>
          <w:lang w:val="en" w:eastAsia="en-GB"/>
        </w:rPr>
        <w:t xml:space="preserve"> </w:t>
      </w:r>
      <w:r w:rsidR="00CC2A15">
        <w:rPr>
          <w:rFonts w:cs="Arial"/>
          <w:color w:val="000000"/>
          <w:szCs w:val="24"/>
          <w:lang w:val="en" w:eastAsia="en-GB"/>
        </w:rPr>
        <w:t xml:space="preserve">You have associated in the </w:t>
      </w:r>
      <w:r w:rsidR="006F759D">
        <w:rPr>
          <w:rFonts w:cs="Arial"/>
          <w:color w:val="000000"/>
          <w:szCs w:val="24"/>
          <w:lang w:val="en" w:eastAsia="en-GB"/>
        </w:rPr>
        <w:t>Let Property</w:t>
      </w:r>
      <w:r w:rsidR="00CC2A15">
        <w:rPr>
          <w:rFonts w:cs="Arial"/>
          <w:color w:val="000000"/>
          <w:szCs w:val="24"/>
          <w:lang w:val="en" w:eastAsia="en-GB"/>
        </w:rPr>
        <w:t xml:space="preserve"> with someone who has a relevant criminal conviction or has engaged in </w:t>
      </w:r>
      <w:r w:rsidR="00B31A16">
        <w:rPr>
          <w:rFonts w:cs="Arial"/>
          <w:color w:val="000000"/>
          <w:szCs w:val="24"/>
          <w:lang w:val="en" w:eastAsia="en-GB"/>
        </w:rPr>
        <w:t xml:space="preserve">relevant </w:t>
      </w:r>
      <w:r w:rsidR="00CC2A15">
        <w:rPr>
          <w:rFonts w:cs="Arial"/>
          <w:color w:val="000000"/>
          <w:szCs w:val="24"/>
          <w:lang w:val="en" w:eastAsia="en-GB"/>
        </w:rPr>
        <w:t xml:space="preserve">antisocial </w:t>
      </w:r>
      <w:proofErr w:type="spellStart"/>
      <w:r w:rsidR="00CC2A15">
        <w:rPr>
          <w:rFonts w:cs="Arial"/>
          <w:color w:val="000000"/>
          <w:szCs w:val="24"/>
          <w:lang w:val="en" w:eastAsia="en-GB"/>
        </w:rPr>
        <w:t>behavio</w:t>
      </w:r>
      <w:r w:rsidR="00B31A16">
        <w:rPr>
          <w:rFonts w:cs="Arial"/>
          <w:color w:val="000000"/>
          <w:szCs w:val="24"/>
          <w:lang w:val="en" w:eastAsia="en-GB"/>
        </w:rPr>
        <w:t>u</w:t>
      </w:r>
      <w:r w:rsidR="00CC2A15">
        <w:rPr>
          <w:rFonts w:cs="Arial"/>
          <w:color w:val="000000"/>
          <w:szCs w:val="24"/>
          <w:lang w:val="en" w:eastAsia="en-GB"/>
        </w:rPr>
        <w:t>r</w:t>
      </w:r>
      <w:proofErr w:type="spellEnd"/>
      <w:r w:rsidR="00FF4D78">
        <w:rPr>
          <w:rFonts w:cs="Arial"/>
          <w:color w:val="000000"/>
          <w:szCs w:val="24"/>
          <w:lang w:val="en" w:eastAsia="en-GB"/>
        </w:rPr>
        <w:t xml:space="preserve"> (3 months)</w:t>
      </w:r>
    </w:p>
    <w:p w14:paraId="7D5D3321" w14:textId="791EC762" w:rsidR="005A18C4"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LANDLORD_REGISTRATION_REVOKED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«LANDLORD_REGISTRATION_REVOKED»</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sidRPr="00583AAB">
        <w:rPr>
          <w:rFonts w:cs="Arial"/>
          <w:color w:val="000000"/>
          <w:szCs w:val="24"/>
          <w:lang w:val="en" w:eastAsia="en-GB"/>
        </w:rPr>
        <w:t>You</w:t>
      </w:r>
      <w:r w:rsidR="00CC2A15">
        <w:rPr>
          <w:rFonts w:cs="Arial"/>
          <w:color w:val="000000"/>
          <w:szCs w:val="24"/>
          <w:lang w:val="en" w:eastAsia="en-GB"/>
        </w:rPr>
        <w:t>r</w:t>
      </w:r>
      <w:r w:rsidR="00465F44">
        <w:rPr>
          <w:rFonts w:cs="Arial"/>
          <w:color w:val="000000"/>
          <w:szCs w:val="24"/>
          <w:lang w:val="en" w:eastAsia="en-GB"/>
        </w:rPr>
        <w:t xml:space="preserve"> </w:t>
      </w:r>
      <w:r w:rsidR="008A6AD6">
        <w:rPr>
          <w:rFonts w:cs="Arial"/>
          <w:color w:val="000000"/>
          <w:szCs w:val="24"/>
          <w:lang w:val="en" w:eastAsia="en-GB"/>
        </w:rPr>
        <w:t>Landlord</w:t>
      </w:r>
      <w:r w:rsidR="00465F44">
        <w:rPr>
          <w:rFonts w:cs="Arial"/>
          <w:color w:val="000000"/>
          <w:szCs w:val="24"/>
          <w:lang w:val="en" w:eastAsia="en-GB"/>
        </w:rPr>
        <w:t xml:space="preserve"> has had </w:t>
      </w:r>
      <w:r w:rsidR="004B3D68">
        <w:rPr>
          <w:rFonts w:cs="Arial"/>
          <w:color w:val="000000"/>
          <w:szCs w:val="24"/>
          <w:lang w:val="en" w:eastAsia="en-GB"/>
        </w:rPr>
        <w:t xml:space="preserve">their </w:t>
      </w:r>
      <w:r w:rsidR="00CC2A15" w:rsidRPr="00583AAB">
        <w:rPr>
          <w:rFonts w:cs="Arial"/>
          <w:color w:val="000000"/>
          <w:szCs w:val="24"/>
          <w:lang w:val="en" w:eastAsia="en-GB"/>
        </w:rPr>
        <w:t>registration refused or revoked</w:t>
      </w:r>
      <w:r w:rsidR="00FF4D78">
        <w:rPr>
          <w:rFonts w:cs="Arial"/>
          <w:color w:val="000000"/>
          <w:szCs w:val="24"/>
          <w:lang w:val="en" w:eastAsia="en-GB"/>
        </w:rPr>
        <w:t xml:space="preserve"> (3 months)</w:t>
      </w:r>
    </w:p>
    <w:p w14:paraId="6C0BED09" w14:textId="5B38435B" w:rsidR="005A18C4" w:rsidRPr="00B7215A" w:rsidRDefault="005A18C4" w:rsidP="00FF4D78">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US" w:eastAsia="en-GB"/>
        </w:rPr>
      </w:pPr>
      <w:r w:rsidRPr="005A18C4">
        <w:rPr>
          <w:rFonts w:cs="Arial"/>
          <w:i/>
          <w:iCs/>
          <w:color w:val="000000"/>
          <w:szCs w:val="24"/>
          <w:bdr w:val="single" w:sz="24" w:space="0" w:color="auto"/>
          <w:lang w:val="en-US" w:eastAsia="en-GB"/>
        </w:rPr>
        <w:fldChar w:fldCharType="begin"/>
      </w:r>
      <w:r w:rsidRPr="005A18C4">
        <w:rPr>
          <w:rFonts w:cs="Arial"/>
          <w:i/>
          <w:iCs/>
          <w:color w:val="000000"/>
          <w:szCs w:val="24"/>
          <w:bdr w:val="single" w:sz="24" w:space="0" w:color="auto"/>
          <w:lang w:val="en-US" w:eastAsia="en-GB"/>
        </w:rPr>
        <w:instrText xml:space="preserve"> MERGEFIELD LANDLORD_HMO_REFUSED \* MERGEFORMAT </w:instrText>
      </w:r>
      <w:r w:rsidRPr="005A18C4">
        <w:rPr>
          <w:rFonts w:cs="Arial"/>
          <w:i/>
          <w:iCs/>
          <w:color w:val="000000"/>
          <w:szCs w:val="24"/>
          <w:bdr w:val="single" w:sz="24" w:space="0" w:color="auto"/>
          <w:lang w:val="en-US" w:eastAsia="en-GB"/>
        </w:rPr>
        <w:fldChar w:fldCharType="separate"/>
      </w:r>
      <w:r w:rsidRPr="005A18C4">
        <w:rPr>
          <w:rFonts w:cs="Arial"/>
          <w:i/>
          <w:iCs/>
          <w:noProof/>
          <w:color w:val="000000"/>
          <w:szCs w:val="24"/>
          <w:bdr w:val="single" w:sz="24" w:space="0" w:color="auto"/>
          <w:lang w:val="en-US" w:eastAsia="en-GB"/>
        </w:rPr>
        <w:t>«LANDLORD_HMO_REFUSED»</w:t>
      </w:r>
      <w:r w:rsidRPr="005A18C4">
        <w:rPr>
          <w:rFonts w:cs="Arial"/>
          <w:i/>
          <w:iCs/>
          <w:color w:val="000000"/>
          <w:szCs w:val="24"/>
          <w:bdr w:val="single" w:sz="24" w:space="0" w:color="auto"/>
          <w:lang w:val="en-US" w:eastAsia="en-GB"/>
        </w:rPr>
        <w:fldChar w:fldCharType="end"/>
      </w:r>
      <w:r w:rsidRPr="00B7215A">
        <w:rPr>
          <w:rFonts w:cs="Arial"/>
          <w:iCs/>
          <w:color w:val="000000"/>
          <w:szCs w:val="24"/>
          <w:lang w:val="en-US" w:eastAsia="en-GB"/>
        </w:rPr>
        <w:t xml:space="preserve">Your Landlord’s HMO </w:t>
      </w:r>
      <w:proofErr w:type="spellStart"/>
      <w:r w:rsidRPr="00B7215A">
        <w:rPr>
          <w:rFonts w:cs="Arial"/>
          <w:iCs/>
          <w:color w:val="000000"/>
          <w:szCs w:val="24"/>
          <w:lang w:val="en-US" w:eastAsia="en-GB"/>
        </w:rPr>
        <w:t>licence</w:t>
      </w:r>
      <w:proofErr w:type="spellEnd"/>
      <w:r w:rsidRPr="00B7215A">
        <w:rPr>
          <w:rFonts w:cs="Arial"/>
          <w:iCs/>
          <w:color w:val="000000"/>
          <w:szCs w:val="24"/>
          <w:lang w:val="en-US" w:eastAsia="en-GB"/>
        </w:rPr>
        <w:t xml:space="preserve"> has been revoked or renewal has been refused</w:t>
      </w:r>
      <w:r w:rsidR="00FF4D78">
        <w:rPr>
          <w:rFonts w:cs="Arial"/>
          <w:iCs/>
          <w:color w:val="000000"/>
          <w:szCs w:val="24"/>
          <w:lang w:val="en-US" w:eastAsia="en-GB"/>
        </w:rPr>
        <w:t xml:space="preserve"> </w:t>
      </w:r>
      <w:r w:rsidR="00FF4D78">
        <w:rPr>
          <w:rFonts w:cs="Arial"/>
          <w:color w:val="000000"/>
          <w:szCs w:val="24"/>
          <w:lang w:val="en" w:eastAsia="en-GB"/>
        </w:rPr>
        <w:t>(3 months)</w:t>
      </w:r>
    </w:p>
    <w:p w14:paraId="2F3F4141" w14:textId="233DA86B" w:rsidR="00465F44" w:rsidRDefault="005A18C4" w:rsidP="00FF4D78">
      <w:pPr>
        <w:autoSpaceDE w:val="0"/>
        <w:autoSpaceDN w:val="0"/>
        <w:adjustRightInd w:val="0"/>
        <w:spacing w:before="100" w:beforeAutospacing="1" w:line="240" w:lineRule="auto"/>
        <w:jc w:val="left"/>
        <w:rPr>
          <w:sz w:val="22"/>
        </w:rPr>
      </w:pPr>
      <w:r w:rsidRPr="005A18C4">
        <w:rPr>
          <w:rFonts w:cs="Arial"/>
          <w:color w:val="000000"/>
          <w:szCs w:val="24"/>
          <w:bdr w:val="single" w:sz="24" w:space="0" w:color="auto"/>
          <w:lang w:val="en" w:eastAsia="en-GB"/>
        </w:rPr>
        <w:fldChar w:fldCharType="begin"/>
      </w:r>
      <w:r w:rsidRPr="005A18C4">
        <w:rPr>
          <w:rFonts w:cs="Arial"/>
          <w:color w:val="000000"/>
          <w:szCs w:val="24"/>
          <w:bdr w:val="single" w:sz="24" w:space="0" w:color="auto"/>
          <w:lang w:val="en" w:eastAsia="en-GB"/>
        </w:rPr>
        <w:instrText xml:space="preserve"> MERGEFIELD LANDLORD_OVERCROWDING_NOTICE \* MERGEFORMAT </w:instrText>
      </w:r>
      <w:r w:rsidRPr="005A18C4">
        <w:rPr>
          <w:rFonts w:cs="Arial"/>
          <w:color w:val="000000"/>
          <w:szCs w:val="24"/>
          <w:bdr w:val="single" w:sz="24" w:space="0" w:color="auto"/>
          <w:lang w:val="en" w:eastAsia="en-GB"/>
        </w:rPr>
        <w:fldChar w:fldCharType="separate"/>
      </w:r>
      <w:r w:rsidRPr="005A18C4">
        <w:rPr>
          <w:rFonts w:cs="Arial"/>
          <w:noProof/>
          <w:color w:val="000000"/>
          <w:szCs w:val="24"/>
          <w:bdr w:val="single" w:sz="24" w:space="0" w:color="auto"/>
          <w:lang w:val="en" w:eastAsia="en-GB"/>
        </w:rPr>
        <w:t>«LANDLORD_OVERCROWDING_NOTICE»</w:t>
      </w:r>
      <w:r w:rsidRPr="005A18C4">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C2A15">
        <w:rPr>
          <w:rFonts w:cs="Arial"/>
          <w:color w:val="000000"/>
          <w:szCs w:val="24"/>
          <w:lang w:val="en" w:eastAsia="en-GB"/>
        </w:rPr>
        <w:t xml:space="preserve">An </w:t>
      </w:r>
      <w:r w:rsidR="00CC2A15" w:rsidRPr="00074776">
        <w:rPr>
          <w:rFonts w:cs="Arial"/>
          <w:color w:val="000000"/>
          <w:szCs w:val="24"/>
          <w:lang w:val="en" w:eastAsia="en-GB"/>
        </w:rPr>
        <w:t xml:space="preserve">Overcrowding statutory notice </w:t>
      </w:r>
      <w:r w:rsidR="00CC2A15" w:rsidRPr="003A4F79">
        <w:rPr>
          <w:rFonts w:cs="Arial"/>
          <w:szCs w:val="24"/>
        </w:rPr>
        <w:t>has been served on you</w:t>
      </w:r>
      <w:r w:rsidR="00CC2A15">
        <w:rPr>
          <w:rFonts w:cs="Arial"/>
          <w:szCs w:val="24"/>
        </w:rPr>
        <w:t xml:space="preserve">r </w:t>
      </w:r>
      <w:r w:rsidR="008A6AD6">
        <w:rPr>
          <w:rFonts w:cs="Arial"/>
          <w:szCs w:val="24"/>
        </w:rPr>
        <w:t>Landlord</w:t>
      </w:r>
      <w:r w:rsidR="00CC2A15" w:rsidRPr="00074776">
        <w:rPr>
          <w:sz w:val="22"/>
        </w:rPr>
        <w:t xml:space="preserve"> </w:t>
      </w:r>
      <w:r w:rsidR="00FF4D78">
        <w:rPr>
          <w:rFonts w:cs="Arial"/>
          <w:color w:val="000000"/>
          <w:szCs w:val="24"/>
          <w:lang w:val="en" w:eastAsia="en-GB"/>
        </w:rPr>
        <w:t>(6 months)</w:t>
      </w:r>
    </w:p>
    <w:p w14:paraId="33893412" w14:textId="77777777" w:rsidR="00B7215A" w:rsidRPr="00090CEA" w:rsidRDefault="00B7215A" w:rsidP="00090CEA">
      <w:pPr>
        <w:autoSpaceDE w:val="0"/>
        <w:autoSpaceDN w:val="0"/>
        <w:adjustRightInd w:val="0"/>
        <w:spacing w:before="100" w:beforeAutospacing="1" w:line="240" w:lineRule="auto"/>
        <w:jc w:val="left"/>
        <w:rPr>
          <w:sz w:val="22"/>
        </w:rPr>
      </w:pPr>
    </w:p>
    <w:p w14:paraId="619B256C" w14:textId="77777777" w:rsidR="00FD56A1" w:rsidRDefault="00FD56A1">
      <w:pPr>
        <w:tabs>
          <w:tab w:val="clear" w:pos="720"/>
          <w:tab w:val="clear" w:pos="1440"/>
          <w:tab w:val="clear" w:pos="2160"/>
          <w:tab w:val="clear" w:pos="2880"/>
          <w:tab w:val="clear" w:pos="4680"/>
          <w:tab w:val="clear" w:pos="5400"/>
          <w:tab w:val="clear" w:pos="9000"/>
        </w:tabs>
        <w:spacing w:line="240" w:lineRule="auto"/>
        <w:jc w:val="left"/>
        <w:rPr>
          <w:rFonts w:eastAsia="Arial" w:cs="Arial"/>
          <w:b/>
          <w:bCs/>
          <w:color w:val="000000" w:themeColor="text1"/>
          <w:lang w:val="en" w:eastAsia="en-GB"/>
        </w:rPr>
      </w:pPr>
      <w:r>
        <w:rPr>
          <w:rFonts w:eastAsia="Arial" w:cs="Arial"/>
          <w:b/>
          <w:bCs/>
          <w:color w:val="000000" w:themeColor="text1"/>
          <w:lang w:val="en" w:eastAsia="en-GB"/>
        </w:rPr>
        <w:br w:type="page"/>
      </w:r>
    </w:p>
    <w:p w14:paraId="28B73953" w14:textId="597B132A" w:rsidR="008C2704"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b/>
          <w:bCs/>
          <w:color w:val="000000" w:themeColor="text1"/>
          <w:lang w:val="en" w:eastAsia="en-GB"/>
        </w:rPr>
      </w:pPr>
      <w:r w:rsidRPr="18A38659">
        <w:rPr>
          <w:rFonts w:eastAsia="Arial" w:cs="Arial"/>
          <w:b/>
          <w:bCs/>
          <w:color w:val="000000" w:themeColor="text1"/>
          <w:lang w:val="en" w:eastAsia="en-GB"/>
        </w:rPr>
        <w:lastRenderedPageBreak/>
        <w:t>Part 3 - DETAILS AND EVIDENCE OF EVICTION GROUND(S)</w:t>
      </w:r>
    </w:p>
    <w:p w14:paraId="181EFDCC"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7FB2A03" w14:textId="7B2B29E8" w:rsidR="00E93A32" w:rsidRDefault="004F63C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sidRPr="00C05655">
        <w:rPr>
          <w:rFonts w:cs="Arial"/>
          <w:color w:val="000000"/>
          <w:szCs w:val="24"/>
          <w:lang w:val="en" w:eastAsia="en-GB"/>
        </w:rPr>
        <w:t xml:space="preserve">also inform you that </w:t>
      </w:r>
      <w:r w:rsidR="003448E8">
        <w:rPr>
          <w:rFonts w:cs="Arial"/>
          <w:color w:val="000000"/>
          <w:szCs w:val="24"/>
          <w:lang w:val="en" w:eastAsia="en-GB"/>
        </w:rPr>
        <w:fldChar w:fldCharType="begin"/>
      </w:r>
      <w:r w:rsidR="003448E8">
        <w:rPr>
          <w:rFonts w:cs="Arial"/>
          <w:color w:val="000000"/>
          <w:szCs w:val="24"/>
          <w:lang w:val="en" w:eastAsia="en-GB"/>
        </w:rPr>
        <w:instrText xml:space="preserve"> MERGEFIELD iOrWeInline \* MERGEFORMAT </w:instrText>
      </w:r>
      <w:r w:rsidR="003448E8">
        <w:rPr>
          <w:rFonts w:cs="Arial"/>
          <w:color w:val="000000"/>
          <w:szCs w:val="24"/>
          <w:lang w:val="en" w:eastAsia="en-GB"/>
        </w:rPr>
        <w:fldChar w:fldCharType="separate"/>
      </w:r>
      <w:r w:rsidR="003448E8">
        <w:rPr>
          <w:rFonts w:cs="Arial"/>
          <w:noProof/>
          <w:color w:val="000000"/>
          <w:szCs w:val="24"/>
          <w:lang w:val="en" w:eastAsia="en-GB"/>
        </w:rPr>
        <w:t>«iOrWeInline»</w:t>
      </w:r>
      <w:r w:rsidR="003448E8">
        <w:rPr>
          <w:rFonts w:cs="Arial"/>
          <w:color w:val="000000"/>
          <w:szCs w:val="24"/>
          <w:lang w:val="en" w:eastAsia="en-GB"/>
        </w:rPr>
        <w:fldChar w:fldCharType="end"/>
      </w:r>
      <w:r w:rsidR="003448E8">
        <w:rPr>
          <w:rFonts w:cs="Arial"/>
          <w:color w:val="000000"/>
          <w:szCs w:val="24"/>
          <w:lang w:val="en" w:eastAsia="en-GB"/>
        </w:rPr>
        <w:t xml:space="preserve"> </w:t>
      </w:r>
      <w:r w:rsidR="00A71CE0">
        <w:rPr>
          <w:rFonts w:cs="Arial"/>
          <w:color w:val="000000"/>
          <w:szCs w:val="24"/>
          <w:lang w:val="en" w:eastAsia="en-GB"/>
        </w:rPr>
        <w:fldChar w:fldCharType="begin"/>
      </w:r>
      <w:r w:rsidR="00A71CE0">
        <w:rPr>
          <w:rFonts w:cs="Arial"/>
          <w:color w:val="000000"/>
          <w:szCs w:val="24"/>
          <w:lang w:val="en" w:eastAsia="en-GB"/>
        </w:rPr>
        <w:instrText xml:space="preserve"> MERGEFIELD areOrAm \* MERGEFORMAT </w:instrText>
      </w:r>
      <w:r w:rsidR="00A71CE0">
        <w:rPr>
          <w:rFonts w:cs="Arial"/>
          <w:color w:val="000000"/>
          <w:szCs w:val="24"/>
          <w:lang w:val="en" w:eastAsia="en-GB"/>
        </w:rPr>
        <w:fldChar w:fldCharType="separate"/>
      </w:r>
      <w:r w:rsidR="00A71CE0">
        <w:rPr>
          <w:rFonts w:cs="Arial"/>
          <w:noProof/>
          <w:color w:val="000000"/>
          <w:szCs w:val="24"/>
          <w:lang w:val="en" w:eastAsia="en-GB"/>
        </w:rPr>
        <w:t>«areOrAm»</w:t>
      </w:r>
      <w:r w:rsidR="00A71CE0">
        <w:rPr>
          <w:rFonts w:cs="Arial"/>
          <w:color w:val="000000"/>
          <w:szCs w:val="24"/>
          <w:lang w:val="en" w:eastAsia="en-GB"/>
        </w:rPr>
        <w:fldChar w:fldCharType="end"/>
      </w:r>
      <w:r w:rsidR="00A71CE0">
        <w:rPr>
          <w:rFonts w:cs="Arial"/>
          <w:color w:val="000000"/>
          <w:szCs w:val="24"/>
          <w:lang w:val="en" w:eastAsia="en-GB"/>
        </w:rPr>
        <w:t xml:space="preserve"> </w:t>
      </w:r>
      <w:r w:rsidR="008C2704" w:rsidRPr="00C05655">
        <w:rPr>
          <w:rFonts w:cs="Arial"/>
          <w:color w:val="000000"/>
          <w:szCs w:val="24"/>
          <w:lang w:val="en" w:eastAsia="en-GB"/>
        </w:rPr>
        <w:t>seeking eviction under the above ground(s) for the following reasons</w:t>
      </w:r>
      <w:r w:rsidR="00186D64">
        <w:rPr>
          <w:rFonts w:cs="Arial"/>
          <w:color w:val="000000"/>
          <w:szCs w:val="24"/>
          <w:lang w:val="en" w:eastAsia="en-GB"/>
        </w:rPr>
        <w:t>:</w:t>
      </w:r>
      <w:r w:rsidR="00D125FF" w:rsidRPr="00C05655">
        <w:rPr>
          <w:rFonts w:cs="Arial"/>
          <w:color w:val="000000"/>
          <w:szCs w:val="24"/>
          <w:lang w:val="en" w:eastAsia="en-GB"/>
        </w:rPr>
        <w:t xml:space="preserve">  </w:t>
      </w:r>
    </w:p>
    <w:p w14:paraId="41F3A07E" w14:textId="600D3C94"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D9ECDA" w14:textId="01BF522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E631B">
        <w:rPr>
          <w:rFonts w:cs="Arial"/>
          <w:color w:val="000000"/>
          <w:szCs w:val="24"/>
          <w:lang w:val="en" w:eastAsia="en-GB"/>
        </w:rPr>
        <w:t>[State particulars of how you believe the ground(s) have arisen – continue on additional sheets of paper if required. Please give as much detail as possible including relevant dates, and in cases of rent arrears insert the amount of arrears outstanding and the period over which it has built up.]</w:t>
      </w:r>
    </w:p>
    <w:p w14:paraId="30CA683A" w14:textId="77777777"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D842462" w14:textId="206EAFC1" w:rsidR="004379BB" w:rsidRDefault="004379B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5159526F" w14:textId="6ABC5C91" w:rsidR="00BE631B" w:rsidRDefault="00BE631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659BF8FF" w14:textId="4D3D74DF" w:rsidR="00350521" w:rsidRDefault="00350521"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0521">
        <w:rPr>
          <w:rFonts w:cs="Arial"/>
          <w:color w:val="000000"/>
          <w:szCs w:val="24"/>
          <w:lang w:val="en" w:eastAsia="en-GB"/>
        </w:rPr>
        <w:t>It is important that the Tenant fully understands why you are seeking to evict them and that the action you are taking is justified. The provision of supporting evidence with this notice can help do that.</w:t>
      </w:r>
    </w:p>
    <w:p w14:paraId="49B973CA" w14:textId="77777777" w:rsidR="00F639A8" w:rsidRDefault="00F639A8"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1846B2" w14:textId="2A85AF1F" w:rsidR="002B7C75" w:rsidRPr="00C05655" w:rsidRDefault="00672414" w:rsidP="002B7C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sidR="002B7C75" w:rsidRPr="00C05655">
        <w:rPr>
          <w:rFonts w:cs="Arial"/>
          <w:color w:val="000000"/>
          <w:szCs w:val="24"/>
          <w:lang w:val="en" w:eastAsia="en-GB"/>
        </w:rPr>
        <w:t xml:space="preserve"> attach the following evidence to support the eviction action:</w:t>
      </w:r>
    </w:p>
    <w:p w14:paraId="7937609E" w14:textId="5B09D837" w:rsidR="00D125FF" w:rsidRPr="00672414" w:rsidRDefault="004379BB" w:rsidP="002522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C828ECC" w14:textId="7F14C806" w:rsidR="00447DDF" w:rsidRDefault="00447DDF">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r>
        <w:rPr>
          <w:rFonts w:cs="Arial"/>
          <w:color w:val="000000"/>
          <w:sz w:val="22"/>
          <w:szCs w:val="22"/>
          <w:lang w:val="en" w:eastAsia="en-GB"/>
        </w:rPr>
        <w:br w:type="page"/>
      </w:r>
    </w:p>
    <w:p w14:paraId="3453BCBE" w14:textId="77777777" w:rsidR="002522DC" w:rsidRPr="00CB028A"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B028A">
        <w:rPr>
          <w:rFonts w:cs="Arial"/>
          <w:b/>
          <w:color w:val="000000"/>
          <w:szCs w:val="24"/>
          <w:lang w:val="en" w:eastAsia="en-GB"/>
        </w:rPr>
        <w:lastRenderedPageBreak/>
        <w:t xml:space="preserve">Part </w:t>
      </w:r>
      <w:r w:rsidR="00EE7E4D">
        <w:rPr>
          <w:rFonts w:cs="Arial"/>
          <w:b/>
          <w:color w:val="000000"/>
          <w:szCs w:val="24"/>
          <w:lang w:val="en" w:eastAsia="en-GB"/>
        </w:rPr>
        <w:t>4</w:t>
      </w:r>
      <w:r w:rsidR="00767DCA">
        <w:rPr>
          <w:rFonts w:cs="Arial"/>
          <w:b/>
          <w:color w:val="000000"/>
          <w:szCs w:val="24"/>
          <w:lang w:val="en" w:eastAsia="en-GB"/>
        </w:rPr>
        <w:t xml:space="preserve"> – THE END OF THE NOTICE PERIOD</w:t>
      </w:r>
    </w:p>
    <w:p w14:paraId="0B7CA589" w14:textId="77777777" w:rsidR="002522DC" w:rsidRPr="00C05655"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E72A72" w14:textId="50770E3E" w:rsidR="00380C1F" w:rsidRPr="00C05655" w:rsidRDefault="18A38659" w:rsidP="18A38659">
      <w:pPr>
        <w:shd w:val="clear" w:color="auto" w:fill="FFFFFF" w:themeFill="background1"/>
        <w:tabs>
          <w:tab w:val="clear" w:pos="720"/>
          <w:tab w:val="clear" w:pos="1440"/>
          <w:tab w:val="clear" w:pos="2160"/>
          <w:tab w:val="clear" w:pos="2880"/>
          <w:tab w:val="clear" w:pos="4680"/>
          <w:tab w:val="clear" w:pos="5400"/>
          <w:tab w:val="clear" w:pos="9000"/>
        </w:tabs>
        <w:spacing w:line="240" w:lineRule="auto"/>
        <w:outlineLvl w:val="3"/>
        <w:rPr>
          <w:rFonts w:eastAsia="Arial" w:cs="Arial"/>
          <w:color w:val="000000" w:themeColor="text1"/>
          <w:lang w:val="en" w:eastAsia="en-GB"/>
        </w:rPr>
      </w:pPr>
      <w:r w:rsidRPr="18A38659">
        <w:rPr>
          <w:rFonts w:eastAsia="Arial" w:cs="Arial"/>
          <w:color w:val="000000" w:themeColor="text1"/>
          <w:lang w:val="en" w:eastAsia="en-GB"/>
        </w:rPr>
        <w:t>An application will not be submitted to the Tribunal for an eviction order before</w:t>
      </w:r>
      <w:r w:rsidR="004379BB">
        <w:rPr>
          <w:rFonts w:cs="Arial"/>
          <w:color w:val="000000"/>
          <w:szCs w:val="24"/>
          <w:shd w:val="clear" w:color="auto" w:fill="F2F2F2" w:themeFill="background1" w:themeFillShade="F2"/>
          <w:lang w:val="en" w:eastAsia="en-GB"/>
        </w:rPr>
        <w:t xml:space="preserve"> </w:t>
      </w:r>
      <w:r w:rsidR="004379BB">
        <w:rPr>
          <w:rFonts w:cs="Arial"/>
          <w:color w:val="000000"/>
          <w:szCs w:val="24"/>
          <w:shd w:val="clear" w:color="auto" w:fill="F2F2F2" w:themeFill="background1" w:themeFillShade="F2"/>
          <w:lang w:val="en" w:eastAsia="en-GB"/>
        </w:rPr>
        <w:fldChar w:fldCharType="begin"/>
      </w:r>
      <w:r w:rsidR="004379BB">
        <w:rPr>
          <w:rFonts w:cs="Arial"/>
          <w:color w:val="000000"/>
          <w:szCs w:val="24"/>
          <w:shd w:val="clear" w:color="auto" w:fill="F2F2F2" w:themeFill="background1" w:themeFillShade="F2"/>
          <w:lang w:val="en" w:eastAsia="en-GB"/>
        </w:rPr>
        <w:instrText xml:space="preserve"> MERGEFIELD earliestTribunualDate \* MERGEFORMAT </w:instrText>
      </w:r>
      <w:r w:rsidR="004379BB">
        <w:rPr>
          <w:rFonts w:cs="Arial"/>
          <w:color w:val="000000"/>
          <w:szCs w:val="24"/>
          <w:shd w:val="clear" w:color="auto" w:fill="F2F2F2" w:themeFill="background1" w:themeFillShade="F2"/>
          <w:lang w:val="en" w:eastAsia="en-GB"/>
        </w:rPr>
        <w:fldChar w:fldCharType="separate"/>
      </w:r>
      <w:r w:rsidR="004379BB">
        <w:rPr>
          <w:rFonts w:cs="Arial"/>
          <w:noProof/>
          <w:color w:val="000000"/>
          <w:szCs w:val="24"/>
          <w:shd w:val="clear" w:color="auto" w:fill="F2F2F2" w:themeFill="background1" w:themeFillShade="F2"/>
          <w:lang w:val="en" w:eastAsia="en-GB"/>
        </w:rPr>
        <w:t>«earliestTribunualDate»</w:t>
      </w:r>
      <w:r w:rsidR="004379BB">
        <w:rPr>
          <w:rFonts w:cs="Arial"/>
          <w:color w:val="000000"/>
          <w:szCs w:val="24"/>
          <w:shd w:val="clear" w:color="auto" w:fill="F2F2F2" w:themeFill="background1" w:themeFillShade="F2"/>
          <w:lang w:val="en" w:eastAsia="en-GB"/>
        </w:rPr>
        <w:fldChar w:fldCharType="end"/>
      </w:r>
      <w:r w:rsidRPr="18A38659">
        <w:rPr>
          <w:rFonts w:eastAsia="Arial" w:cs="Arial"/>
          <w:color w:val="000000" w:themeColor="text1"/>
          <w:lang w:val="en" w:eastAsia="en-GB"/>
        </w:rPr>
        <w:t xml:space="preserve">.  This is the earliest date </w:t>
      </w:r>
      <w:r w:rsidR="001719E6">
        <w:rPr>
          <w:rFonts w:eastAsia="Arial" w:cs="Arial"/>
          <w:color w:val="000000" w:themeColor="text1"/>
          <w:lang w:val="en" w:eastAsia="en-GB"/>
        </w:rPr>
        <w:t xml:space="preserve">that </w:t>
      </w:r>
      <w:r w:rsidRPr="18A38659">
        <w:rPr>
          <w:rFonts w:eastAsia="Arial" w:cs="Arial"/>
          <w:color w:val="000000" w:themeColor="text1"/>
          <w:lang w:val="en" w:eastAsia="en-GB"/>
        </w:rPr>
        <w:t xml:space="preserve">Tribunal proceedings can </w:t>
      </w:r>
      <w:r w:rsidR="001719E6">
        <w:rPr>
          <w:rFonts w:eastAsia="Arial" w:cs="Arial"/>
          <w:color w:val="000000" w:themeColor="text1"/>
          <w:lang w:val="en" w:eastAsia="en-GB"/>
        </w:rPr>
        <w:t xml:space="preserve">start </w:t>
      </w:r>
      <w:r w:rsidRPr="18A38659">
        <w:rPr>
          <w:rFonts w:eastAsia="Arial" w:cs="Arial"/>
          <w:color w:val="000000" w:themeColor="text1"/>
          <w:lang w:val="en" w:eastAsia="en-GB"/>
        </w:rPr>
        <w:t xml:space="preserve">and will be at least the day after the end date of the relevant notice period </w:t>
      </w:r>
      <w:r w:rsidR="00FF4D78" w:rsidRPr="00FF4D78">
        <w:rPr>
          <w:rFonts w:eastAsia="Arial" w:cs="Arial"/>
          <w:color w:val="000000" w:themeColor="text1"/>
          <w:lang w:val="en" w:eastAsia="en-GB"/>
        </w:rPr>
        <w:t>(6 months, 3 months or 28 days depending on the eviction ground).</w:t>
      </w:r>
      <w:r w:rsidRPr="18A38659">
        <w:rPr>
          <w:rFonts w:eastAsia="Arial" w:cs="Arial"/>
          <w:color w:val="000000" w:themeColor="text1"/>
          <w:lang w:val="en" w:eastAsia="en-GB"/>
        </w:rPr>
        <w:t xml:space="preserve">  </w:t>
      </w:r>
    </w:p>
    <w:p w14:paraId="0A5441AA"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67DFF6"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9A8883" w14:textId="77777777" w:rsidR="001719E6"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lang w:val="en" w:eastAsia="en-GB"/>
        </w:rPr>
        <w:t>Signed</w:t>
      </w:r>
      <w:r w:rsidR="00C05655">
        <w:rPr>
          <w:rFonts w:cs="Arial"/>
          <w:color w:val="000000"/>
          <w:szCs w:val="24"/>
          <w:lang w:val="en" w:eastAsia="en-GB"/>
        </w:rPr>
        <w:t>:</w:t>
      </w:r>
    </w:p>
    <w:p w14:paraId="7B19E9A5" w14:textId="03FA24F1" w:rsidR="008C2704" w:rsidRPr="00C05655" w:rsidRDefault="001719E6" w:rsidP="001719E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719E6">
        <w:rPr>
          <w:rFonts w:cs="Arial"/>
          <w:color w:val="000000"/>
          <w:szCs w:val="24"/>
          <w:lang w:val="en" w:eastAsia="en-GB"/>
        </w:rPr>
        <w:t>(Landlord(s) or Agent)</w:t>
      </w:r>
      <w:r>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w:t>
      </w:r>
      <w:r w:rsidRPr="00C05655">
        <w:rPr>
          <w:rFonts w:cs="Arial"/>
          <w:color w:val="000000"/>
          <w:szCs w:val="24"/>
          <w:shd w:val="clear" w:color="auto" w:fill="F2F2F2" w:themeFill="background1" w:themeFillShade="F2"/>
          <w:lang w:val="en" w:eastAsia="en-GB"/>
        </w:rPr>
        <w:t>_____</w:t>
      </w:r>
      <w:r>
        <w:rPr>
          <w:rFonts w:cs="Arial"/>
          <w:i/>
          <w:color w:val="000000"/>
          <w:szCs w:val="24"/>
          <w:lang w:val="en" w:eastAsia="en-GB"/>
        </w:rPr>
        <w:t xml:space="preserve">            </w:t>
      </w:r>
    </w:p>
    <w:p w14:paraId="2C256690" w14:textId="77777777" w:rsidR="008C2704" w:rsidRPr="00C05655" w:rsidRDefault="008C2704" w:rsidP="008C2704">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color w:val="000000"/>
          <w:szCs w:val="24"/>
          <w:lang w:val="en" w:eastAsia="en-GB"/>
        </w:rPr>
      </w:pPr>
    </w:p>
    <w:p w14:paraId="31DC7376" w14:textId="77777777" w:rsidR="00380C1F" w:rsidRDefault="008C2704"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C05655">
        <w:rPr>
          <w:rFonts w:cs="Arial"/>
          <w:color w:val="000000"/>
          <w:szCs w:val="24"/>
          <w:lang w:val="en" w:eastAsia="en-GB"/>
        </w:rPr>
        <w:t>Dated</w:t>
      </w:r>
      <w:r w:rsidR="00C05655">
        <w:rPr>
          <w:rFonts w:cs="Arial"/>
          <w:color w:val="000000"/>
          <w:szCs w:val="24"/>
          <w:lang w:val="en" w:eastAsia="en-GB"/>
        </w:rPr>
        <w:t xml:space="preserve">: </w:t>
      </w:r>
      <w:r w:rsidR="00C05655" w:rsidRPr="00C05655">
        <w:rPr>
          <w:rFonts w:cs="Arial"/>
          <w:color w:val="000000"/>
          <w:szCs w:val="24"/>
          <w:shd w:val="clear" w:color="auto" w:fill="F2F2F2" w:themeFill="background1" w:themeFillShade="F2"/>
          <w:lang w:val="en" w:eastAsia="en-GB"/>
        </w:rPr>
        <w:t>____________________________________________________________</w:t>
      </w:r>
    </w:p>
    <w:p w14:paraId="714644D7"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FCBD72E" w14:textId="77777777" w:rsidR="00020C2E" w:rsidRDefault="00020C2E"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A0AC8EB" w14:textId="77777777" w:rsidR="00C05655" w:rsidRDefault="00C05655" w:rsidP="00C05655">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CAA49B" w14:textId="77777777" w:rsidR="008C2704" w:rsidRPr="00C05655"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B19A1DA" w14:textId="77777777" w:rsidR="00380C1F" w:rsidRDefault="00380C1F"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C05655">
        <w:rPr>
          <w:rFonts w:cs="Arial"/>
          <w:b/>
          <w:color w:val="000000"/>
          <w:szCs w:val="24"/>
          <w:lang w:val="en" w:eastAsia="en-GB"/>
        </w:rPr>
        <w:t>THIS IS AN IMPORTANT DOCUMENT AND YOU SHOULD KEEP IT IN A SAFE PLACE.</w:t>
      </w:r>
    </w:p>
    <w:p w14:paraId="01631658"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15CE1E5"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52E34F"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DE74030"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B966042" w14:textId="77777777" w:rsidR="004F1538" w:rsidRDefault="004F153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22E5DE6" w14:textId="06704C3C" w:rsidR="00E40827" w:rsidRDefault="00E40827">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b/>
          <w:bCs/>
          <w:sz w:val="22"/>
          <w:szCs w:val="22"/>
          <w:lang w:eastAsia="en-GB"/>
        </w:rPr>
        <w:br w:type="page"/>
      </w:r>
    </w:p>
    <w:p w14:paraId="7D6DA3AF" w14:textId="77777777" w:rsidR="00D65520" w:rsidRPr="0052704A" w:rsidRDefault="00D65520" w:rsidP="00D65520">
      <w:pPr>
        <w:rPr>
          <w:rFonts w:cs="Arial"/>
          <w:b/>
          <w:sz w:val="22"/>
          <w:szCs w:val="22"/>
        </w:rPr>
      </w:pPr>
      <w:r w:rsidRPr="0052704A">
        <w:rPr>
          <w:rFonts w:cs="Arial"/>
          <w:b/>
          <w:sz w:val="22"/>
          <w:szCs w:val="22"/>
        </w:rPr>
        <w:lastRenderedPageBreak/>
        <w:t>GUIDANCE NOTES FOR TENANTS ON THE NOTICE TO LEAVE</w:t>
      </w:r>
    </w:p>
    <w:p w14:paraId="722D7E7C" w14:textId="77777777" w:rsidR="00D65520" w:rsidRPr="0052704A" w:rsidRDefault="00D65520" w:rsidP="00D65520">
      <w:pPr>
        <w:rPr>
          <w:rFonts w:cs="Arial"/>
          <w:sz w:val="22"/>
          <w:szCs w:val="22"/>
        </w:rPr>
      </w:pPr>
      <w:r w:rsidRPr="0052704A">
        <w:rPr>
          <w:rFonts w:cs="Arial"/>
          <w:sz w:val="22"/>
          <w:szCs w:val="22"/>
        </w:rPr>
        <w:t>(These notes are for guidance only)</w:t>
      </w:r>
    </w:p>
    <w:p w14:paraId="565A5C72" w14:textId="77777777" w:rsidR="00D65520" w:rsidRPr="0052704A" w:rsidRDefault="00D65520" w:rsidP="00D65520">
      <w:pPr>
        <w:rPr>
          <w:rFonts w:cs="Arial"/>
          <w:sz w:val="22"/>
          <w:szCs w:val="22"/>
        </w:rPr>
      </w:pPr>
    </w:p>
    <w:p w14:paraId="37647D61" w14:textId="49C932E2" w:rsidR="001B49D0" w:rsidRDefault="001B49D0" w:rsidP="001B49D0">
      <w:pPr>
        <w:rPr>
          <w:rFonts w:cs="Arial"/>
          <w:sz w:val="22"/>
          <w:szCs w:val="22"/>
        </w:rPr>
      </w:pPr>
      <w:r w:rsidRPr="001B49D0">
        <w:rPr>
          <w:rFonts w:cs="Arial"/>
          <w:sz w:val="22"/>
          <w:szCs w:val="22"/>
        </w:rPr>
        <w:t>Your Landlord will use this notice to leave if you have a private residential tenancy, as set out in the Private Housing (Tenancies) (Scotland) Act 2016</w:t>
      </w:r>
      <w:r w:rsidR="00C42C8E">
        <w:rPr>
          <w:rStyle w:val="FootnoteReference"/>
          <w:rFonts w:cs="Arial"/>
          <w:sz w:val="22"/>
          <w:szCs w:val="22"/>
        </w:rPr>
        <w:footnoteReference w:id="1"/>
      </w:r>
      <w:r w:rsidRPr="001B49D0">
        <w:rPr>
          <w:rFonts w:cs="Arial"/>
          <w:sz w:val="22"/>
          <w:szCs w:val="22"/>
        </w:rPr>
        <w:t xml:space="preserve"> (the Act), and your landlord wants you to leave the Let Property.  If you disagree with the reason given by in the notice to leave given to you by your landlord, you do not need to leave your property until such times as your landlord has obtained an eviction order from the First-tier </w:t>
      </w:r>
      <w:bookmarkStart w:id="0" w:name="_GoBack"/>
      <w:bookmarkEnd w:id="0"/>
      <w:r w:rsidRPr="001B49D0">
        <w:rPr>
          <w:rFonts w:cs="Arial"/>
          <w:sz w:val="22"/>
          <w:szCs w:val="22"/>
        </w:rPr>
        <w:t>Tribunal (Housing and Property Chamber).</w:t>
      </w:r>
    </w:p>
    <w:p w14:paraId="0BC53E1C" w14:textId="77777777" w:rsidR="001B49D0" w:rsidRDefault="001B49D0" w:rsidP="001B49D0">
      <w:pPr>
        <w:rPr>
          <w:rFonts w:cs="Arial"/>
          <w:sz w:val="22"/>
          <w:szCs w:val="22"/>
        </w:rPr>
      </w:pPr>
    </w:p>
    <w:p w14:paraId="219766D2" w14:textId="77777777" w:rsidR="001B49D0" w:rsidRPr="00FF4D78" w:rsidRDefault="001B49D0" w:rsidP="001B49D0">
      <w:pPr>
        <w:pBdr>
          <w:top w:val="single" w:sz="12" w:space="1" w:color="auto"/>
          <w:bottom w:val="single" w:sz="12" w:space="1" w:color="auto"/>
        </w:pBdr>
        <w:rPr>
          <w:rFonts w:cs="Arial"/>
          <w:b/>
          <w:sz w:val="16"/>
          <w:szCs w:val="16"/>
        </w:rPr>
      </w:pPr>
    </w:p>
    <w:p w14:paraId="48504D52" w14:textId="1D6E2CCB" w:rsidR="001B49D0" w:rsidRDefault="001B49D0" w:rsidP="001B49D0">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 place</w:t>
      </w:r>
      <w:r w:rsidRPr="00FF4D78">
        <w:rPr>
          <w:rFonts w:cs="Arial"/>
          <w:b/>
          <w:sz w:val="28"/>
          <w:szCs w:val="28"/>
        </w:rPr>
        <w:t xml:space="preserve"> for the duration of the emergency COVID-19 procedures (until </w:t>
      </w:r>
      <w:r w:rsidR="0074563E">
        <w:rPr>
          <w:rFonts w:cs="Arial"/>
          <w:b/>
          <w:sz w:val="28"/>
          <w:szCs w:val="28"/>
        </w:rPr>
        <w:t>6</w:t>
      </w:r>
      <w:r w:rsidR="00AE13C1">
        <w:rPr>
          <w:rFonts w:cs="Arial"/>
          <w:b/>
          <w:sz w:val="28"/>
          <w:szCs w:val="28"/>
        </w:rPr>
        <w:t xml:space="preserve"> </w:t>
      </w:r>
      <w:r w:rsidRPr="00FF4D78">
        <w:rPr>
          <w:rFonts w:cs="Arial"/>
          <w:b/>
          <w:sz w:val="28"/>
          <w:szCs w:val="28"/>
        </w:rPr>
        <w:t>October 2020 unless extended)</w:t>
      </w:r>
    </w:p>
    <w:p w14:paraId="4BB3241F" w14:textId="77777777" w:rsidR="001B49D0" w:rsidRPr="00FF4D78" w:rsidRDefault="001B49D0" w:rsidP="001B49D0">
      <w:pPr>
        <w:pBdr>
          <w:top w:val="single" w:sz="12" w:space="1" w:color="auto"/>
          <w:bottom w:val="single" w:sz="12" w:space="1" w:color="auto"/>
        </w:pBdr>
        <w:rPr>
          <w:rFonts w:cs="Arial"/>
          <w:b/>
          <w:sz w:val="16"/>
          <w:szCs w:val="16"/>
        </w:rPr>
      </w:pPr>
    </w:p>
    <w:p w14:paraId="26A4F6A9" w14:textId="77777777" w:rsidR="001B49D0" w:rsidRDefault="001B49D0" w:rsidP="001B49D0">
      <w:pPr>
        <w:rPr>
          <w:rFonts w:cs="Arial"/>
          <w:sz w:val="22"/>
          <w:szCs w:val="22"/>
        </w:rPr>
      </w:pPr>
    </w:p>
    <w:p w14:paraId="1C759E70" w14:textId="77777777" w:rsidR="005835B1" w:rsidRPr="0052704A" w:rsidRDefault="005835B1" w:rsidP="00D65520">
      <w:pPr>
        <w:rPr>
          <w:rFonts w:cs="Arial"/>
          <w:sz w:val="22"/>
          <w:szCs w:val="22"/>
        </w:rPr>
      </w:pPr>
    </w:p>
    <w:p w14:paraId="760670FB" w14:textId="77777777" w:rsidR="00D65520" w:rsidRDefault="00D65520" w:rsidP="00D65520">
      <w:pPr>
        <w:rPr>
          <w:rFonts w:cs="Arial"/>
          <w:b/>
          <w:sz w:val="22"/>
          <w:szCs w:val="22"/>
          <w:u w:val="single"/>
        </w:rPr>
      </w:pPr>
      <w:r w:rsidRPr="0052704A">
        <w:rPr>
          <w:rFonts w:cs="Arial"/>
          <w:b/>
          <w:sz w:val="22"/>
          <w:szCs w:val="22"/>
          <w:u w:val="single"/>
        </w:rPr>
        <w:t>DELIVERY OF THIS NOTICE</w:t>
      </w:r>
    </w:p>
    <w:p w14:paraId="7029540D" w14:textId="77777777" w:rsidR="00D65520" w:rsidRPr="0052704A" w:rsidRDefault="00D65520" w:rsidP="00D65520">
      <w:pPr>
        <w:rPr>
          <w:rFonts w:cs="Arial"/>
          <w:b/>
          <w:sz w:val="22"/>
          <w:szCs w:val="22"/>
          <w:u w:val="single"/>
        </w:rPr>
      </w:pPr>
    </w:p>
    <w:p w14:paraId="7C8A7520"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must take steps to ensure that you receive this notice as soon as possible.  A notice is only valid if it is given to you by your landlord in one of the following ways:</w:t>
      </w:r>
    </w:p>
    <w:p w14:paraId="66BC36F2" w14:textId="77777777" w:rsidR="00D65520" w:rsidRDefault="00D65520" w:rsidP="00D65520">
      <w:pPr>
        <w:pStyle w:val="ListParagraph"/>
        <w:ind w:left="360"/>
        <w:rPr>
          <w:rFonts w:cs="Arial"/>
          <w:sz w:val="22"/>
          <w:szCs w:val="22"/>
        </w:rPr>
      </w:pPr>
    </w:p>
    <w:p w14:paraId="5D94D886"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handing it to you</w:t>
      </w:r>
    </w:p>
    <w:p w14:paraId="32437B20"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sending it to you by recorded delivery post at the address of the Let Property</w:t>
      </w:r>
    </w:p>
    <w:p w14:paraId="61D74A6C" w14:textId="77777777" w:rsidR="00D65520" w:rsidRPr="004E4160" w:rsidRDefault="00D65520" w:rsidP="00D65520">
      <w:pPr>
        <w:pStyle w:val="ListParagraph"/>
        <w:numPr>
          <w:ilvl w:val="0"/>
          <w:numId w:val="1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4E4160">
        <w:rPr>
          <w:rFonts w:cs="Arial"/>
          <w:sz w:val="22"/>
          <w:szCs w:val="22"/>
        </w:rPr>
        <w:t>by emailing it to your current email address (if you have previously agreed that email is your preferred contact method)</w:t>
      </w:r>
    </w:p>
    <w:p w14:paraId="1B4EFC3C" w14:textId="77777777" w:rsidR="00D65520" w:rsidRPr="0052704A" w:rsidRDefault="00D65520" w:rsidP="00D65520">
      <w:pPr>
        <w:ind w:left="360"/>
        <w:rPr>
          <w:rFonts w:cs="Arial"/>
          <w:sz w:val="22"/>
          <w:szCs w:val="22"/>
        </w:rPr>
      </w:pPr>
    </w:p>
    <w:p w14:paraId="402F4BF5" w14:textId="0C90DD78"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your Landlord sends this notice to you by post or email, they must allow you 48 hours to receive it. This delivery time should be </w:t>
      </w:r>
      <w:r w:rsidR="001F1140">
        <w:rPr>
          <w:rFonts w:cs="Arial"/>
          <w:sz w:val="22"/>
          <w:szCs w:val="22"/>
        </w:rPr>
        <w:t>added on to</w:t>
      </w:r>
      <w:r w:rsidRPr="0052704A">
        <w:rPr>
          <w:rFonts w:cs="Arial"/>
          <w:sz w:val="22"/>
          <w:szCs w:val="22"/>
        </w:rPr>
        <w:t xml:space="preserve"> the amount of notice your Landlord must give you.</w:t>
      </w:r>
      <w:r w:rsidR="00E867CA">
        <w:rPr>
          <w:rFonts w:cs="Arial"/>
          <w:sz w:val="22"/>
          <w:szCs w:val="22"/>
        </w:rPr>
        <w:t xml:space="preserve"> </w:t>
      </w:r>
      <w:r w:rsidR="00E867CA" w:rsidRPr="00E867CA">
        <w:rPr>
          <w:rFonts w:cs="Arial"/>
          <w:sz w:val="22"/>
          <w:szCs w:val="22"/>
        </w:rPr>
        <w:t>You can challenge the 48 hours’ delivery time, but you must give your Landlord evidence which shows the exact date you received this notice.</w:t>
      </w:r>
    </w:p>
    <w:p w14:paraId="7181DEC0" w14:textId="77777777" w:rsidR="00D65520" w:rsidRPr="00F01F51" w:rsidRDefault="00D65520" w:rsidP="00D65520">
      <w:pPr>
        <w:ind w:left="360"/>
        <w:rPr>
          <w:rFonts w:cs="Arial"/>
          <w:sz w:val="22"/>
          <w:szCs w:val="22"/>
        </w:rPr>
      </w:pPr>
    </w:p>
    <w:p w14:paraId="1E4B6968"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For example, if your Landlord sends this notice to you by recorded delivery post on 13 January, you would be expected to receive this notice on 15 January and the notice period will not start until 15 January.</w:t>
      </w:r>
    </w:p>
    <w:p w14:paraId="4E1785C9" w14:textId="77777777" w:rsidR="00D65520" w:rsidRPr="00F01F51" w:rsidRDefault="00D65520" w:rsidP="00D65520">
      <w:pPr>
        <w:ind w:left="360"/>
        <w:rPr>
          <w:rFonts w:cs="Arial"/>
          <w:sz w:val="22"/>
          <w:szCs w:val="22"/>
        </w:rPr>
      </w:pPr>
    </w:p>
    <w:p w14:paraId="7774430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a joint tenancy, all the joint tenants must be named in Part 1 of this document or each Tenant must receive an individual copy of this notice.</w:t>
      </w:r>
    </w:p>
    <w:p w14:paraId="423CBA5D" w14:textId="77777777" w:rsidR="00D65520" w:rsidRPr="00F01F51" w:rsidRDefault="00D65520" w:rsidP="00D65520">
      <w:pPr>
        <w:ind w:left="360"/>
        <w:rPr>
          <w:rFonts w:cs="Arial"/>
          <w:sz w:val="22"/>
          <w:szCs w:val="22"/>
        </w:rPr>
      </w:pPr>
    </w:p>
    <w:p w14:paraId="4F366720" w14:textId="3C0E864A" w:rsidR="005835B1" w:rsidRPr="005835B1" w:rsidRDefault="00D65520" w:rsidP="005835B1">
      <w:pPr>
        <w:pStyle w:val="ListParagraph"/>
        <w:numPr>
          <w:ilvl w:val="0"/>
          <w:numId w:val="12"/>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can also ask a Sheriff Officer to serve this notice on you either personally or by putting it through the letterbox of the let property and providing either witness or photographic evidence of when this was done.</w:t>
      </w:r>
    </w:p>
    <w:p w14:paraId="44B42D30" w14:textId="77777777" w:rsidR="005835B1" w:rsidRPr="005835B1" w:rsidRDefault="005835B1" w:rsidP="005835B1">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4C95FA9E" w14:textId="14428A32" w:rsidR="00D65520" w:rsidRPr="00F01F51" w:rsidRDefault="00D65520" w:rsidP="00D65520">
      <w:pPr>
        <w:pStyle w:val="ListParagraph"/>
        <w:ind w:left="0"/>
        <w:rPr>
          <w:rFonts w:cs="Arial"/>
          <w:b/>
          <w:sz w:val="22"/>
          <w:szCs w:val="22"/>
          <w:u w:val="single"/>
        </w:rPr>
      </w:pPr>
    </w:p>
    <w:p w14:paraId="30BC6D65" w14:textId="77777777" w:rsidR="00D65520" w:rsidRDefault="00D65520" w:rsidP="00D65520">
      <w:pPr>
        <w:pStyle w:val="ListParagraph"/>
        <w:ind w:left="0"/>
        <w:rPr>
          <w:rFonts w:cs="Arial"/>
          <w:b/>
          <w:sz w:val="22"/>
          <w:szCs w:val="22"/>
          <w:u w:val="single"/>
        </w:rPr>
      </w:pPr>
      <w:r w:rsidRPr="00F01F51">
        <w:rPr>
          <w:rFonts w:cs="Arial"/>
          <w:b/>
          <w:sz w:val="22"/>
          <w:szCs w:val="22"/>
          <w:u w:val="single"/>
        </w:rPr>
        <w:t>EVICTION GROUND(S) BEING USED</w:t>
      </w:r>
    </w:p>
    <w:p w14:paraId="47BD880B" w14:textId="77777777" w:rsidR="00D65520" w:rsidRDefault="00D65520" w:rsidP="00D65520">
      <w:pPr>
        <w:pStyle w:val="ListParagraph"/>
        <w:ind w:left="0"/>
        <w:rPr>
          <w:rFonts w:cs="Arial"/>
          <w:b/>
          <w:sz w:val="22"/>
          <w:szCs w:val="22"/>
          <w:u w:val="single"/>
        </w:rPr>
      </w:pPr>
    </w:p>
    <w:p w14:paraId="4D18EB5B" w14:textId="77777777" w:rsidR="00D65520" w:rsidRPr="006C21B4" w:rsidRDefault="00D65520" w:rsidP="00D65520">
      <w:pPr>
        <w:pStyle w:val="ListParagraph"/>
        <w:ind w:left="0"/>
        <w:rPr>
          <w:rFonts w:cs="Arial"/>
          <w:b/>
          <w:sz w:val="22"/>
          <w:szCs w:val="22"/>
        </w:rPr>
      </w:pPr>
      <w:r w:rsidRPr="006C21B4">
        <w:rPr>
          <w:rFonts w:cs="Arial"/>
          <w:b/>
          <w:sz w:val="22"/>
          <w:szCs w:val="22"/>
        </w:rPr>
        <w:t>REQUIRED NOTICE PERIOD</w:t>
      </w:r>
    </w:p>
    <w:p w14:paraId="5009E856" w14:textId="77777777" w:rsidR="00D65520" w:rsidRPr="006C21B4" w:rsidRDefault="00D65520" w:rsidP="00D65520">
      <w:pPr>
        <w:pStyle w:val="ListParagraph"/>
        <w:ind w:left="0"/>
        <w:rPr>
          <w:rFonts w:cs="Arial"/>
          <w:b/>
          <w:sz w:val="22"/>
          <w:szCs w:val="22"/>
          <w:u w:val="single"/>
        </w:rPr>
      </w:pPr>
    </w:p>
    <w:p w14:paraId="052DAC50" w14:textId="57D34951" w:rsidR="00D65520" w:rsidRDefault="00D65520" w:rsidP="00041FC2">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E867CA">
        <w:rPr>
          <w:rFonts w:cs="Arial"/>
          <w:sz w:val="22"/>
          <w:szCs w:val="22"/>
        </w:rPr>
        <w:t xml:space="preserve">Your Landlord must give you the proper amount of notice to leave the Let Property.  You can leave the property once the notice period has ended if you want. </w:t>
      </w:r>
      <w:r w:rsidR="00E867CA" w:rsidRPr="00E867CA">
        <w:rPr>
          <w:rFonts w:cs="Arial"/>
          <w:sz w:val="22"/>
          <w:szCs w:val="22"/>
        </w:rPr>
        <w:t xml:space="preserve">If you do not leave the </w:t>
      </w:r>
      <w:proofErr w:type="gramStart"/>
      <w:r w:rsidR="00E867CA" w:rsidRPr="00E867CA">
        <w:rPr>
          <w:rFonts w:cs="Arial"/>
          <w:sz w:val="22"/>
          <w:szCs w:val="22"/>
        </w:rPr>
        <w:t>property</w:t>
      </w:r>
      <w:proofErr w:type="gramEnd"/>
      <w:r w:rsidR="00E867CA" w:rsidRPr="00E867CA">
        <w:rPr>
          <w:rFonts w:cs="Arial"/>
          <w:sz w:val="22"/>
          <w:szCs w:val="22"/>
        </w:rPr>
        <w:t xml:space="preserve"> the Landlord can make an application to the First-tier Tribunal for Scotland </w:t>
      </w:r>
      <w:r w:rsidR="00E867CA" w:rsidRPr="00E867CA">
        <w:rPr>
          <w:rFonts w:cs="Arial"/>
          <w:sz w:val="22"/>
          <w:szCs w:val="22"/>
        </w:rPr>
        <w:lastRenderedPageBreak/>
        <w:t>Housing and Property Chamber for an eviction order which would allow you to be removed from the property.</w:t>
      </w:r>
    </w:p>
    <w:p w14:paraId="63503F05"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r w:rsidRPr="001B0076">
        <w:rPr>
          <w:rFonts w:cs="Arial"/>
          <w:sz w:val="22"/>
          <w:szCs w:val="22"/>
        </w:rPr>
        <w:t>The amount of notice your Landlord must give you will depend on the eviction ground used.  The notice period will either be 6 months, 3 months or 28 days. Details of the amount of notice that your landlord must give you for each ground are detailed below:</w:t>
      </w:r>
    </w:p>
    <w:p w14:paraId="188E94A3"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0E8E152" w14:textId="7B190E9A"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0B52250F"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18D1CA" w14:textId="57F537BB"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sell the Let Property </w:t>
      </w:r>
    </w:p>
    <w:p w14:paraId="60352BC4" w14:textId="2C9CAB7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72DCE1EE" w14:textId="46E0F7B2"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refurbish the Let Property </w:t>
      </w:r>
    </w:p>
    <w:p w14:paraId="1ED45E99" w14:textId="5F1FE3B8"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use the Let Property for a non-residential purpose </w:t>
      </w:r>
    </w:p>
    <w:p w14:paraId="543DE63A" w14:textId="13BA5D01"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65B62652" w14:textId="4E54A06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cease to be - or fail to become - an employee of the Landlord </w:t>
      </w:r>
    </w:p>
    <w:p w14:paraId="17E8FD2B" w14:textId="14238713"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no longer need supported accommodation </w:t>
      </w:r>
    </w:p>
    <w:p w14:paraId="60452B3E" w14:textId="0383659E"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breached a term(s) of your tenancy agreement </w:t>
      </w:r>
    </w:p>
    <w:p w14:paraId="5898D472" w14:textId="7EFB720A"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are in rent arrears over three consecutive months </w:t>
      </w:r>
    </w:p>
    <w:p w14:paraId="7A1AFAF8" w14:textId="7B434417" w:rsidR="001B0076" w:rsidRPr="001B0076" w:rsidRDefault="001B0076" w:rsidP="001B007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An Overcrowding Statutory Notice has been served on your Landlord </w:t>
      </w:r>
    </w:p>
    <w:p w14:paraId="781AE8F6"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3B6822B9" w14:textId="69646545"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0B460D91" w14:textId="77777777" w:rsid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2508E8B4" w14:textId="5A81524F"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intends to live in the Let Property </w:t>
      </w:r>
    </w:p>
    <w:p w14:paraId="61D3FE88" w14:textId="56101D80"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family member intends to live in the Let Property </w:t>
      </w:r>
    </w:p>
    <w:p w14:paraId="1CD889A4" w14:textId="52B1A021"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 relevant criminal conviction </w:t>
      </w:r>
    </w:p>
    <w:p w14:paraId="3A251113" w14:textId="06A0C714"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engaged in relevant antisocial behaviour </w:t>
      </w:r>
    </w:p>
    <w:p w14:paraId="3B0CDE18" w14:textId="2392DDA8"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 have associated in the Let Property with someone who has a relevant criminal conviction or has engaged in relevant antisocial behaviour </w:t>
      </w:r>
    </w:p>
    <w:p w14:paraId="77B1108A" w14:textId="571980B2"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 has had their registration refused or revoked </w:t>
      </w:r>
    </w:p>
    <w:p w14:paraId="5ED46575" w14:textId="10ED461C" w:rsidR="001B0076" w:rsidRPr="001B0076" w:rsidRDefault="001B0076" w:rsidP="001B007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Landlord’s HMO licence has been revoked or renewal has been refused </w:t>
      </w:r>
    </w:p>
    <w:p w14:paraId="154525EE"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18CCC892" w14:textId="23336CFD" w:rsidR="001B0076" w:rsidRPr="00C42C8E"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 that requires 28 days’ notice</w:t>
      </w:r>
    </w:p>
    <w:p w14:paraId="06E8FAE2" w14:textId="77777777" w:rsidR="001B0076" w:rsidRPr="001B0076" w:rsidRDefault="001B0076" w:rsidP="001B007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FB09A17" w14:textId="12144E49" w:rsidR="001B0076" w:rsidRDefault="001B0076" w:rsidP="001B007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 are no longer occupying the Let Property</w:t>
      </w:r>
    </w:p>
    <w:p w14:paraId="02C697F3" w14:textId="17BFF529" w:rsidR="00C42C8E" w:rsidRDefault="00C42C8E" w:rsidP="00C42C8E">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55DC4166" w14:textId="77777777" w:rsidR="00866B6C" w:rsidRDefault="00866B6C" w:rsidP="00D65520">
      <w:pPr>
        <w:pBdr>
          <w:bottom w:val="single" w:sz="12" w:space="1" w:color="auto"/>
        </w:pBdr>
        <w:rPr>
          <w:rFonts w:cs="Arial"/>
          <w:sz w:val="22"/>
          <w:szCs w:val="22"/>
        </w:rPr>
      </w:pPr>
    </w:p>
    <w:p w14:paraId="445AC80B" w14:textId="520CA5FC" w:rsidR="00D861C8" w:rsidRDefault="00D861C8" w:rsidP="00D65520">
      <w:pPr>
        <w:rPr>
          <w:rFonts w:cs="Arial"/>
          <w:b/>
          <w:sz w:val="22"/>
          <w:szCs w:val="22"/>
          <w:u w:val="single"/>
        </w:rPr>
      </w:pPr>
    </w:p>
    <w:p w14:paraId="4A489E6C" w14:textId="77777777" w:rsidR="00C42C8E" w:rsidRDefault="00C42C8E" w:rsidP="00D65520">
      <w:pPr>
        <w:rPr>
          <w:rFonts w:cs="Arial"/>
          <w:b/>
          <w:sz w:val="22"/>
          <w:szCs w:val="22"/>
          <w:u w:val="single"/>
        </w:rPr>
      </w:pPr>
    </w:p>
    <w:p w14:paraId="1CE7D7DA" w14:textId="2A2ABB28" w:rsidR="00D65520" w:rsidRDefault="00D65520" w:rsidP="00D65520">
      <w:pPr>
        <w:rPr>
          <w:rFonts w:cs="Arial"/>
          <w:b/>
          <w:sz w:val="22"/>
          <w:szCs w:val="22"/>
          <w:u w:val="single"/>
        </w:rPr>
      </w:pPr>
      <w:r w:rsidRPr="002526E4">
        <w:rPr>
          <w:rFonts w:cs="Arial"/>
          <w:b/>
          <w:sz w:val="22"/>
          <w:szCs w:val="22"/>
          <w:u w:val="single"/>
        </w:rPr>
        <w:t>DETAILS AND EVIDENCE FOR EVICTION GROUND(S)</w:t>
      </w:r>
    </w:p>
    <w:p w14:paraId="055075C7" w14:textId="77777777" w:rsidR="00D65520" w:rsidRPr="002526E4" w:rsidRDefault="00D65520" w:rsidP="00D65520">
      <w:pPr>
        <w:rPr>
          <w:rFonts w:cs="Arial"/>
          <w:b/>
          <w:sz w:val="22"/>
          <w:szCs w:val="22"/>
          <w:u w:val="single"/>
        </w:rPr>
      </w:pPr>
    </w:p>
    <w:p w14:paraId="7AC313E1"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Your Landlord should provide you with evidence to support the eviction action, particularly if they are using one of the following eviction grounds:</w:t>
      </w:r>
    </w:p>
    <w:p w14:paraId="28DE8E9C" w14:textId="77777777" w:rsidR="00D65520" w:rsidRPr="00AE4AB4" w:rsidRDefault="00D65520" w:rsidP="00D65520">
      <w:pPr>
        <w:rPr>
          <w:rFonts w:cs="Arial"/>
          <w:sz w:val="22"/>
          <w:szCs w:val="22"/>
        </w:rPr>
      </w:pPr>
    </w:p>
    <w:p w14:paraId="7D11B17D"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sell the Let Property</w:t>
      </w:r>
    </w:p>
    <w:p w14:paraId="2AD2F8C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refurbish the Let Property</w:t>
      </w:r>
    </w:p>
    <w:p w14:paraId="7A9FBBFE"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live in the Let Property</w:t>
      </w:r>
    </w:p>
    <w:p w14:paraId="5CFBF236"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Landlord’s family member intends to live in the Let Property</w:t>
      </w:r>
    </w:p>
    <w:p w14:paraId="4887F408" w14:textId="77777777" w:rsidR="00D65520" w:rsidRPr="00AE4AB4" w:rsidRDefault="00D65520" w:rsidP="00D6552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AE4AB4">
        <w:rPr>
          <w:rFonts w:cs="Arial"/>
          <w:sz w:val="22"/>
          <w:szCs w:val="22"/>
        </w:rPr>
        <w:t>Landlord intends to use the Let Property for a non-residential purpose.</w:t>
      </w:r>
    </w:p>
    <w:p w14:paraId="22A9BEC2" w14:textId="77777777" w:rsidR="00D65520" w:rsidRPr="00AE4AB4" w:rsidRDefault="00D65520" w:rsidP="00D65520">
      <w:pPr>
        <w:ind w:left="360"/>
        <w:rPr>
          <w:rFonts w:cs="Arial"/>
          <w:sz w:val="22"/>
          <w:szCs w:val="22"/>
        </w:rPr>
      </w:pPr>
    </w:p>
    <w:p w14:paraId="6507E8D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your Landlord applies to the Tribunal for an eviction order, the Tribunal will ask for this evidence when considering the application for an eviction order.  The Tribunal must be satisfied that the eviction ground is established.</w:t>
      </w:r>
    </w:p>
    <w:p w14:paraId="39164E18" w14:textId="77777777" w:rsidR="00866B6C" w:rsidRDefault="00866B6C" w:rsidP="00D65520">
      <w:pPr>
        <w:pBdr>
          <w:bottom w:val="single" w:sz="12" w:space="1" w:color="auto"/>
        </w:pBdr>
        <w:rPr>
          <w:rFonts w:cs="Arial"/>
          <w:sz w:val="22"/>
          <w:szCs w:val="22"/>
        </w:rPr>
      </w:pPr>
    </w:p>
    <w:p w14:paraId="62BADA48" w14:textId="2DF4BE07" w:rsidR="00ED75E2" w:rsidRDefault="00ED75E2" w:rsidP="00D65520">
      <w:pPr>
        <w:rPr>
          <w:rFonts w:cs="Arial"/>
          <w:b/>
          <w:sz w:val="22"/>
          <w:szCs w:val="22"/>
        </w:rPr>
      </w:pPr>
    </w:p>
    <w:p w14:paraId="60E30745" w14:textId="77777777" w:rsidR="00E274B0" w:rsidRDefault="00E274B0">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69D7C5B5" w14:textId="4A315051" w:rsidR="00D65520" w:rsidRDefault="00D65520" w:rsidP="00D65520">
      <w:pPr>
        <w:rPr>
          <w:rFonts w:cs="Arial"/>
          <w:b/>
          <w:sz w:val="22"/>
          <w:szCs w:val="22"/>
        </w:rPr>
      </w:pPr>
      <w:r w:rsidRPr="00B26131">
        <w:rPr>
          <w:rFonts w:cs="Arial"/>
          <w:b/>
          <w:sz w:val="22"/>
          <w:szCs w:val="22"/>
        </w:rPr>
        <w:lastRenderedPageBreak/>
        <w:t>MONEY ADVICE</w:t>
      </w:r>
    </w:p>
    <w:p w14:paraId="15C89935" w14:textId="77777777" w:rsidR="00D65520" w:rsidRPr="00B26131" w:rsidRDefault="00D65520" w:rsidP="00D65520">
      <w:pPr>
        <w:rPr>
          <w:rFonts w:cs="Arial"/>
          <w:b/>
          <w:sz w:val="22"/>
          <w:szCs w:val="22"/>
        </w:rPr>
      </w:pPr>
    </w:p>
    <w:p w14:paraId="4BAA41A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have fallen behind in your rent payments and would like money advice, you can contact your local council, Shelter Scotland or your local Citizen’s Advice Bureau.</w:t>
      </w:r>
    </w:p>
    <w:p w14:paraId="50C72F0A" w14:textId="77777777" w:rsidR="00DE349A" w:rsidRDefault="00DE349A" w:rsidP="00D65520">
      <w:pPr>
        <w:pBdr>
          <w:bottom w:val="single" w:sz="12" w:space="1" w:color="auto"/>
        </w:pBdr>
        <w:rPr>
          <w:rFonts w:cs="Arial"/>
          <w:sz w:val="22"/>
          <w:szCs w:val="22"/>
        </w:rPr>
      </w:pPr>
    </w:p>
    <w:p w14:paraId="391E4EA5" w14:textId="1233882C" w:rsidR="00104638" w:rsidRDefault="00104638" w:rsidP="00D65520">
      <w:pPr>
        <w:rPr>
          <w:rFonts w:cs="Arial"/>
          <w:b/>
          <w:sz w:val="22"/>
          <w:szCs w:val="22"/>
          <w:u w:val="single"/>
        </w:rPr>
      </w:pPr>
    </w:p>
    <w:p w14:paraId="3F00DA7B" w14:textId="6BF535D0" w:rsidR="00D65520" w:rsidRDefault="00D65520" w:rsidP="00D65520">
      <w:pPr>
        <w:rPr>
          <w:rFonts w:cs="Arial"/>
          <w:b/>
          <w:sz w:val="22"/>
          <w:szCs w:val="22"/>
          <w:u w:val="single"/>
        </w:rPr>
      </w:pPr>
      <w:r w:rsidRPr="005D481C">
        <w:rPr>
          <w:rFonts w:cs="Arial"/>
          <w:b/>
          <w:sz w:val="22"/>
          <w:szCs w:val="22"/>
          <w:u w:val="single"/>
        </w:rPr>
        <w:t>THE END OF THE NOTICE PERIOD</w:t>
      </w:r>
    </w:p>
    <w:p w14:paraId="1ECA6F36" w14:textId="77777777" w:rsidR="00D65520" w:rsidRPr="005D481C" w:rsidRDefault="00D65520" w:rsidP="00D65520">
      <w:pPr>
        <w:rPr>
          <w:rFonts w:cs="Arial"/>
          <w:b/>
          <w:sz w:val="22"/>
          <w:szCs w:val="22"/>
          <w:u w:val="single"/>
        </w:rPr>
      </w:pPr>
    </w:p>
    <w:p w14:paraId="57192BE1" w14:textId="77777777" w:rsidR="00D65520" w:rsidRPr="005D481C" w:rsidRDefault="00D65520" w:rsidP="00D65520">
      <w:pPr>
        <w:rPr>
          <w:rFonts w:cs="Arial"/>
          <w:b/>
          <w:sz w:val="22"/>
          <w:szCs w:val="22"/>
        </w:rPr>
      </w:pPr>
      <w:r w:rsidRPr="005D481C">
        <w:rPr>
          <w:rFonts w:cs="Arial"/>
          <w:b/>
          <w:sz w:val="22"/>
          <w:szCs w:val="22"/>
        </w:rPr>
        <w:t>WHAT HAPPENS AT THE END OF THE NOTICE PERIOD?</w:t>
      </w:r>
    </w:p>
    <w:p w14:paraId="7BB53897" w14:textId="77777777" w:rsidR="00D65520" w:rsidRPr="005D481C" w:rsidRDefault="00D65520" w:rsidP="00D65520">
      <w:pPr>
        <w:rPr>
          <w:rFonts w:cs="Arial"/>
          <w:sz w:val="22"/>
          <w:szCs w:val="22"/>
        </w:rPr>
      </w:pPr>
    </w:p>
    <w:p w14:paraId="72490199"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The date given in Part 4 of this notice is the earliest date that your Landlord can start eviction action at the Tribunal. From that date, your Landlord can start Tribunal action at any time during the following six months. If your Landlord does not start Tribunal action in that six-month period they would have to serve another notice on you before they could start eviction action at the Tribunal.</w:t>
      </w:r>
    </w:p>
    <w:p w14:paraId="75CF3773" w14:textId="77777777" w:rsidR="00D65520" w:rsidRPr="001B3C72" w:rsidRDefault="00D65520" w:rsidP="00D65520">
      <w:pPr>
        <w:rPr>
          <w:rFonts w:cs="Arial"/>
          <w:sz w:val="22"/>
          <w:szCs w:val="22"/>
        </w:rPr>
      </w:pPr>
    </w:p>
    <w:p w14:paraId="298F3422"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wish to leave the Let Property without requiring your Landlord(s) to obtain an eviction order from the Tribunal, your tenancy will come to an end on the later of either the date shown in Part 4 above, or the day you cease to occupy the property.</w:t>
      </w:r>
    </w:p>
    <w:p w14:paraId="1B93ADE1" w14:textId="77777777" w:rsidR="00DE349A" w:rsidRDefault="00DE349A" w:rsidP="00D65520">
      <w:pPr>
        <w:pBdr>
          <w:bottom w:val="single" w:sz="12" w:space="1" w:color="auto"/>
        </w:pBdr>
        <w:rPr>
          <w:rFonts w:cs="Arial"/>
          <w:sz w:val="22"/>
          <w:szCs w:val="22"/>
        </w:rPr>
      </w:pPr>
    </w:p>
    <w:p w14:paraId="40B22EF9" w14:textId="14FD12F5" w:rsidR="00D65520" w:rsidRPr="001B3C72" w:rsidRDefault="00D65520" w:rsidP="00D65520">
      <w:pPr>
        <w:rPr>
          <w:rFonts w:cs="Arial"/>
          <w:sz w:val="22"/>
          <w:szCs w:val="22"/>
        </w:rPr>
      </w:pPr>
    </w:p>
    <w:p w14:paraId="0EC0E8B1" w14:textId="77777777" w:rsidR="00D65520" w:rsidRDefault="00D65520" w:rsidP="00D65520">
      <w:pPr>
        <w:rPr>
          <w:rFonts w:cs="Arial"/>
          <w:b/>
          <w:sz w:val="22"/>
          <w:szCs w:val="22"/>
        </w:rPr>
      </w:pPr>
      <w:r w:rsidRPr="001B3C72">
        <w:rPr>
          <w:rFonts w:cs="Arial"/>
          <w:b/>
          <w:sz w:val="22"/>
          <w:szCs w:val="22"/>
        </w:rPr>
        <w:t>IF YOU CHOOSE NOT TO LEAVE AT THE END OF THE NOTICE PERIOD</w:t>
      </w:r>
    </w:p>
    <w:p w14:paraId="19AB86CD" w14:textId="77777777" w:rsidR="00D65520" w:rsidRPr="001B3C72" w:rsidRDefault="00D65520" w:rsidP="00D65520">
      <w:pPr>
        <w:rPr>
          <w:rFonts w:cs="Arial"/>
          <w:b/>
          <w:sz w:val="22"/>
          <w:szCs w:val="22"/>
        </w:rPr>
      </w:pPr>
    </w:p>
    <w:p w14:paraId="645F184C"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you choose not to leave the Let Property at the end of your notice period then, before you must leave your home, your Landlord must have done 2 things:</w:t>
      </w:r>
    </w:p>
    <w:p w14:paraId="2F3413CC" w14:textId="77777777" w:rsidR="00D65520" w:rsidRPr="007F6077" w:rsidRDefault="00D65520" w:rsidP="00D65520">
      <w:pPr>
        <w:rPr>
          <w:rFonts w:cs="Arial"/>
          <w:sz w:val="22"/>
          <w:szCs w:val="22"/>
        </w:rPr>
      </w:pPr>
    </w:p>
    <w:p w14:paraId="7BE83A12" w14:textId="77777777" w:rsidR="00D65520" w:rsidRPr="007F6077"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Served on you a notice to leave (this notice) with the relevant notice period, and</w:t>
      </w:r>
    </w:p>
    <w:p w14:paraId="1708B0E3" w14:textId="77777777" w:rsidR="00D65520" w:rsidRDefault="00D65520" w:rsidP="00D65520">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7F6077">
        <w:rPr>
          <w:rFonts w:cs="Arial"/>
          <w:sz w:val="22"/>
          <w:szCs w:val="22"/>
        </w:rPr>
        <w:t>Obtained an eviction order from the Tribunal.</w:t>
      </w:r>
    </w:p>
    <w:p w14:paraId="4376C11E" w14:textId="77777777" w:rsidR="00D65520" w:rsidRPr="007F6077" w:rsidRDefault="00D65520" w:rsidP="00D65520">
      <w:pPr>
        <w:rPr>
          <w:rFonts w:cs="Arial"/>
          <w:sz w:val="22"/>
          <w:szCs w:val="22"/>
        </w:rPr>
      </w:pPr>
    </w:p>
    <w:p w14:paraId="3DDB6EC5" w14:textId="77777777" w:rsidR="00D65520"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If the Tribunal grants an eviction order to your Landlord, and you choose not to leave the Let Property by the date specified in that eviction order, your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2635515C" w14:textId="77777777" w:rsidR="00D65520" w:rsidRPr="004F49D4" w:rsidRDefault="00D65520" w:rsidP="00D65520">
      <w:pPr>
        <w:rPr>
          <w:rFonts w:cs="Arial"/>
          <w:sz w:val="22"/>
          <w:szCs w:val="22"/>
        </w:rPr>
      </w:pPr>
    </w:p>
    <w:p w14:paraId="667F0F6F" w14:textId="77777777"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Remember that you are liable to pay rent for the Let Property until the notice period expires or you cease to occupy the property, whichever is later. If your Landlord has given you notice to leave, and you wish to end your tenancy before the notice period expires, you may be able to end your tenancy early, but this can only be done with your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08CA734" w14:textId="77777777" w:rsidR="00DE349A" w:rsidRDefault="00DE349A" w:rsidP="00D65520">
      <w:pPr>
        <w:pBdr>
          <w:bottom w:val="single" w:sz="12" w:space="1" w:color="auto"/>
        </w:pBdr>
        <w:rPr>
          <w:rFonts w:cs="Arial"/>
          <w:sz w:val="22"/>
          <w:szCs w:val="22"/>
        </w:rPr>
      </w:pPr>
    </w:p>
    <w:p w14:paraId="715ACE12" w14:textId="77777777" w:rsidR="00ED75E2" w:rsidRDefault="00ED75E2" w:rsidP="00D65520">
      <w:pPr>
        <w:rPr>
          <w:rFonts w:cs="Arial"/>
          <w:b/>
          <w:sz w:val="22"/>
          <w:szCs w:val="22"/>
        </w:rPr>
      </w:pPr>
    </w:p>
    <w:p w14:paraId="77B25824" w14:textId="77777777" w:rsidR="00ED75E2" w:rsidRDefault="00ED75E2" w:rsidP="00D65520">
      <w:pPr>
        <w:rPr>
          <w:rFonts w:cs="Arial"/>
          <w:b/>
          <w:sz w:val="22"/>
          <w:szCs w:val="22"/>
        </w:rPr>
      </w:pPr>
    </w:p>
    <w:p w14:paraId="024E72AF" w14:textId="3C12E226" w:rsidR="00D65520" w:rsidRDefault="00D65520" w:rsidP="00D65520">
      <w:pPr>
        <w:rPr>
          <w:rFonts w:cs="Arial"/>
          <w:b/>
          <w:sz w:val="22"/>
          <w:szCs w:val="22"/>
        </w:rPr>
      </w:pPr>
      <w:r w:rsidRPr="004F49D4">
        <w:rPr>
          <w:rFonts w:cs="Arial"/>
          <w:b/>
          <w:sz w:val="22"/>
          <w:szCs w:val="22"/>
        </w:rPr>
        <w:t>WRONGFUL TERMINATION OF TENANCY</w:t>
      </w:r>
    </w:p>
    <w:p w14:paraId="16924957" w14:textId="77777777" w:rsidR="00D65520" w:rsidRPr="004F49D4" w:rsidRDefault="00D65520" w:rsidP="00D65520">
      <w:pPr>
        <w:rPr>
          <w:rFonts w:cs="Arial"/>
          <w:b/>
          <w:sz w:val="22"/>
          <w:szCs w:val="22"/>
        </w:rPr>
      </w:pPr>
    </w:p>
    <w:p w14:paraId="05145711" w14:textId="5AC3AC81" w:rsidR="00D65520" w:rsidRPr="0052704A" w:rsidRDefault="00D65520" w:rsidP="00D65520">
      <w:pPr>
        <w:pStyle w:val="ListParagraph"/>
        <w:numPr>
          <w:ilvl w:val="0"/>
          <w:numId w:val="12"/>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52704A">
        <w:rPr>
          <w:rFonts w:cs="Arial"/>
          <w:sz w:val="22"/>
          <w:szCs w:val="22"/>
        </w:rPr>
        <w:t xml:space="preserve">If you leave your home once the notice period has ended, or through an eviction order issued by the Tribunal, and you are not satisfied that your Landlord genuinely wanted their property back under the eviction ground(s) outlined in Part 2, you can apply to the Tribunal for a wrongful termination order against your Landlord for a compensation </w:t>
      </w:r>
      <w:r w:rsidRPr="0052704A">
        <w:rPr>
          <w:rFonts w:cs="Arial"/>
          <w:sz w:val="22"/>
          <w:szCs w:val="22"/>
        </w:rPr>
        <w:lastRenderedPageBreak/>
        <w:t>amount not exceeding 6 months’ rent.  More information about this, including how to apply to the Tribunal, is available on the Tribunal’s website</w:t>
      </w:r>
      <w:r w:rsidR="00C42C8E">
        <w:rPr>
          <w:rStyle w:val="FootnoteReference"/>
          <w:rFonts w:cs="Arial"/>
          <w:sz w:val="22"/>
          <w:szCs w:val="22"/>
        </w:rPr>
        <w:footnoteReference w:id="2"/>
      </w:r>
      <w:r w:rsidR="0073601A">
        <w:rPr>
          <w:rFonts w:cs="Arial"/>
          <w:sz w:val="22"/>
          <w:szCs w:val="22"/>
        </w:rPr>
        <w:t>.</w:t>
      </w:r>
    </w:p>
    <w:p w14:paraId="785CE417" w14:textId="77777777" w:rsidR="00D65520" w:rsidRPr="0052704A" w:rsidRDefault="00D65520" w:rsidP="00D65520">
      <w:pPr>
        <w:ind w:left="360"/>
        <w:rPr>
          <w:rFonts w:cs="Arial"/>
          <w:sz w:val="22"/>
          <w:szCs w:val="22"/>
        </w:rPr>
      </w:pPr>
    </w:p>
    <w:p w14:paraId="5DBA9A70" w14:textId="77777777" w:rsidR="00C42C8E" w:rsidRDefault="00C42C8E">
      <w:pPr>
        <w:tabs>
          <w:tab w:val="clear" w:pos="720"/>
          <w:tab w:val="clear" w:pos="1440"/>
          <w:tab w:val="clear" w:pos="2160"/>
          <w:tab w:val="clear" w:pos="2880"/>
          <w:tab w:val="clear" w:pos="4680"/>
          <w:tab w:val="clear" w:pos="5400"/>
          <w:tab w:val="clear" w:pos="9000"/>
        </w:tabs>
        <w:spacing w:line="240" w:lineRule="auto"/>
        <w:jc w:val="left"/>
        <w:rPr>
          <w:rFonts w:cs="Arial"/>
          <w:b/>
          <w:sz w:val="22"/>
          <w:szCs w:val="22"/>
        </w:rPr>
      </w:pPr>
      <w:r>
        <w:rPr>
          <w:rFonts w:cs="Arial"/>
          <w:b/>
          <w:sz w:val="22"/>
          <w:szCs w:val="22"/>
        </w:rPr>
        <w:br w:type="page"/>
      </w:r>
    </w:p>
    <w:p w14:paraId="49E17AB2" w14:textId="77777777" w:rsidR="00B30EE4" w:rsidRDefault="00B30EE4" w:rsidP="00D65520">
      <w:pPr>
        <w:rPr>
          <w:rFonts w:cs="Arial"/>
          <w:b/>
          <w:sz w:val="22"/>
          <w:szCs w:val="22"/>
        </w:rPr>
        <w:sectPr w:rsidR="00B30EE4" w:rsidSect="00A27F26">
          <w:headerReference w:type="default" r:id="rId11"/>
          <w:footerReference w:type="default" r:id="rId12"/>
          <w:footnotePr>
            <w:numRestart w:val="eachSect"/>
          </w:footnotePr>
          <w:pgSz w:w="11906" w:h="16838" w:code="9"/>
          <w:pgMar w:top="1440" w:right="1440" w:bottom="1134" w:left="1440" w:header="720" w:footer="720" w:gutter="0"/>
          <w:cols w:space="708"/>
          <w:docGrid w:linePitch="360"/>
        </w:sectPr>
      </w:pPr>
    </w:p>
    <w:p w14:paraId="22BBF3D3" w14:textId="511C687E" w:rsidR="00D65520" w:rsidRPr="0073601A" w:rsidRDefault="00D65520" w:rsidP="00D65520">
      <w:pPr>
        <w:rPr>
          <w:rFonts w:cs="Arial"/>
          <w:sz w:val="22"/>
          <w:szCs w:val="22"/>
        </w:rPr>
      </w:pPr>
      <w:r w:rsidRPr="001A18E3">
        <w:rPr>
          <w:rFonts w:cs="Arial"/>
          <w:b/>
          <w:sz w:val="22"/>
          <w:szCs w:val="22"/>
        </w:rPr>
        <w:lastRenderedPageBreak/>
        <w:t>GUIDANCE NOTES FOR LANDLORDS ON THE NOTICE TO LEAVE</w:t>
      </w:r>
    </w:p>
    <w:p w14:paraId="1F85A605" w14:textId="77777777" w:rsidR="00D65520" w:rsidRDefault="00D65520" w:rsidP="00D65520">
      <w:pPr>
        <w:rPr>
          <w:rFonts w:cs="Arial"/>
          <w:sz w:val="22"/>
          <w:szCs w:val="22"/>
        </w:rPr>
      </w:pPr>
      <w:r w:rsidRPr="0052704A">
        <w:rPr>
          <w:rFonts w:cs="Arial"/>
          <w:sz w:val="22"/>
          <w:szCs w:val="22"/>
        </w:rPr>
        <w:t>(These notes are for guidance only)</w:t>
      </w:r>
    </w:p>
    <w:p w14:paraId="653EC26A" w14:textId="77777777" w:rsidR="00D65520" w:rsidRPr="0052704A" w:rsidRDefault="00D65520" w:rsidP="00D65520">
      <w:pPr>
        <w:rPr>
          <w:rFonts w:cs="Arial"/>
          <w:sz w:val="22"/>
          <w:szCs w:val="22"/>
        </w:rPr>
      </w:pPr>
    </w:p>
    <w:p w14:paraId="33B549FB" w14:textId="477640A6" w:rsidR="00D65520" w:rsidRDefault="00D65520" w:rsidP="00D65520">
      <w:pPr>
        <w:rPr>
          <w:rFonts w:cs="Arial"/>
          <w:sz w:val="22"/>
          <w:szCs w:val="22"/>
        </w:rPr>
      </w:pPr>
      <w:r w:rsidRPr="0052704A">
        <w:rPr>
          <w:rFonts w:cs="Arial"/>
          <w:sz w:val="22"/>
          <w:szCs w:val="22"/>
        </w:rPr>
        <w:t>You will use this notice to leave if your Tenant(s) has a private residential tenancy, as set out in the Private Housing (Tenancies) (Scotland) Act 2016</w:t>
      </w:r>
      <w:r w:rsidR="00B30EE4">
        <w:rPr>
          <w:rStyle w:val="FootnoteReference"/>
          <w:rFonts w:cs="Arial"/>
          <w:sz w:val="22"/>
          <w:szCs w:val="22"/>
        </w:rPr>
        <w:footnoteReference w:id="3"/>
      </w:r>
      <w:r w:rsidR="00B30EE4">
        <w:rPr>
          <w:rFonts w:cs="Arial"/>
          <w:sz w:val="22"/>
          <w:szCs w:val="22"/>
        </w:rPr>
        <w:t xml:space="preserve"> </w:t>
      </w:r>
      <w:r w:rsidRPr="0052704A">
        <w:rPr>
          <w:rFonts w:cs="Arial"/>
          <w:sz w:val="22"/>
          <w:szCs w:val="22"/>
        </w:rPr>
        <w:t>(the Act), and you want them to leave the Let Property.</w:t>
      </w:r>
    </w:p>
    <w:p w14:paraId="3D38A733" w14:textId="77777777" w:rsidR="00C42C8E" w:rsidRDefault="00C42C8E" w:rsidP="00C42C8E">
      <w:pPr>
        <w:rPr>
          <w:rFonts w:cs="Arial"/>
          <w:sz w:val="22"/>
          <w:szCs w:val="22"/>
        </w:rPr>
      </w:pPr>
    </w:p>
    <w:p w14:paraId="41732C4A" w14:textId="77777777" w:rsidR="00C42C8E" w:rsidRPr="00FF4D78" w:rsidRDefault="00C42C8E" w:rsidP="00C42C8E">
      <w:pPr>
        <w:pBdr>
          <w:top w:val="single" w:sz="12" w:space="1" w:color="auto"/>
          <w:bottom w:val="single" w:sz="12" w:space="1" w:color="auto"/>
        </w:pBdr>
        <w:rPr>
          <w:rFonts w:cs="Arial"/>
          <w:b/>
          <w:sz w:val="16"/>
          <w:szCs w:val="16"/>
        </w:rPr>
      </w:pPr>
    </w:p>
    <w:p w14:paraId="7A76E7C6" w14:textId="15E84BCE" w:rsidR="00C42C8E" w:rsidRDefault="00C42C8E" w:rsidP="00C42C8E">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56103">
        <w:rPr>
          <w:rFonts w:cs="Arial"/>
          <w:b/>
          <w:sz w:val="28"/>
          <w:szCs w:val="28"/>
        </w:rPr>
        <w:t xml:space="preserve">of the </w:t>
      </w:r>
      <w:r w:rsidR="00256103" w:rsidRPr="00256103">
        <w:rPr>
          <w:rFonts w:cs="Arial"/>
          <w:b/>
          <w:sz w:val="26"/>
          <w:szCs w:val="26"/>
        </w:rPr>
        <w:t xml:space="preserve">Guidance Notes </w:t>
      </w:r>
      <w:r w:rsidRPr="00256103">
        <w:rPr>
          <w:rFonts w:cs="Arial"/>
          <w:b/>
          <w:sz w:val="28"/>
          <w:szCs w:val="28"/>
        </w:rPr>
        <w:t>is in</w:t>
      </w:r>
      <w:r w:rsidRPr="00FF4D78">
        <w:rPr>
          <w:rFonts w:cs="Arial"/>
          <w:b/>
          <w:sz w:val="28"/>
          <w:szCs w:val="28"/>
        </w:rPr>
        <w:t xml:space="preserve"> place for the duration of the emergency COVID-19 procedures (until </w:t>
      </w:r>
      <w:r w:rsidR="0074563E">
        <w:rPr>
          <w:rFonts w:cs="Arial"/>
          <w:b/>
          <w:sz w:val="28"/>
          <w:szCs w:val="28"/>
        </w:rPr>
        <w:t>6</w:t>
      </w:r>
      <w:r w:rsidR="00576C47">
        <w:rPr>
          <w:rFonts w:cs="Arial"/>
          <w:b/>
          <w:sz w:val="28"/>
          <w:szCs w:val="28"/>
        </w:rPr>
        <w:t xml:space="preserve"> </w:t>
      </w:r>
      <w:r w:rsidRPr="00FF4D78">
        <w:rPr>
          <w:rFonts w:cs="Arial"/>
          <w:b/>
          <w:sz w:val="28"/>
          <w:szCs w:val="28"/>
        </w:rPr>
        <w:t>October 2020 unless extended)</w:t>
      </w:r>
    </w:p>
    <w:p w14:paraId="3EA68F6A" w14:textId="77777777" w:rsidR="00C42C8E" w:rsidRPr="00FF4D78" w:rsidRDefault="00C42C8E" w:rsidP="00C42C8E">
      <w:pPr>
        <w:pBdr>
          <w:top w:val="single" w:sz="12" w:space="1" w:color="auto"/>
          <w:bottom w:val="single" w:sz="12" w:space="1" w:color="auto"/>
        </w:pBdr>
        <w:rPr>
          <w:rFonts w:cs="Arial"/>
          <w:b/>
          <w:sz w:val="16"/>
          <w:szCs w:val="16"/>
        </w:rPr>
      </w:pPr>
    </w:p>
    <w:p w14:paraId="6EE792AD" w14:textId="77777777" w:rsidR="00A21184" w:rsidRPr="0052704A" w:rsidRDefault="00A21184" w:rsidP="00D65520">
      <w:pPr>
        <w:rPr>
          <w:rFonts w:cs="Arial"/>
          <w:sz w:val="22"/>
          <w:szCs w:val="22"/>
        </w:rPr>
      </w:pPr>
    </w:p>
    <w:p w14:paraId="5DB34D1B" w14:textId="77777777" w:rsidR="00D65520" w:rsidRDefault="00D65520" w:rsidP="00D65520">
      <w:pPr>
        <w:rPr>
          <w:rFonts w:cs="Arial"/>
          <w:b/>
          <w:sz w:val="22"/>
          <w:szCs w:val="22"/>
        </w:rPr>
      </w:pPr>
      <w:r w:rsidRPr="001A18E3">
        <w:rPr>
          <w:rFonts w:cs="Arial"/>
          <w:b/>
          <w:sz w:val="22"/>
          <w:szCs w:val="22"/>
        </w:rPr>
        <w:t>WHEN TO USE THIS NOTICE</w:t>
      </w:r>
    </w:p>
    <w:p w14:paraId="42A1E877" w14:textId="77777777" w:rsidR="00D65520" w:rsidRPr="001A18E3" w:rsidRDefault="00D65520" w:rsidP="00D65520">
      <w:pPr>
        <w:rPr>
          <w:rFonts w:cs="Arial"/>
          <w:b/>
          <w:sz w:val="22"/>
          <w:szCs w:val="22"/>
        </w:rPr>
      </w:pPr>
    </w:p>
    <w:p w14:paraId="585FE709" w14:textId="77777777" w:rsidR="00D65520" w:rsidRPr="00F7136A"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You may serve this notice on your Tenant only in the following circumstances:</w:t>
      </w:r>
    </w:p>
    <w:p w14:paraId="722F1AE2" w14:textId="77777777" w:rsidR="00D65520" w:rsidRPr="0052704A" w:rsidRDefault="00D65520" w:rsidP="00D65520">
      <w:pPr>
        <w:rPr>
          <w:rFonts w:cs="Arial"/>
          <w:sz w:val="22"/>
          <w:szCs w:val="22"/>
        </w:rPr>
      </w:pPr>
    </w:p>
    <w:p w14:paraId="14274F68"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Your Tenant has a private residential tenancy; and</w:t>
      </w:r>
    </w:p>
    <w:p w14:paraId="431E13A2" w14:textId="77777777" w:rsidR="00D65520" w:rsidRPr="001A18E3" w:rsidRDefault="00D65520" w:rsidP="00D65520">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ind w:left="720"/>
        <w:jc w:val="left"/>
        <w:rPr>
          <w:rFonts w:cs="Arial"/>
          <w:sz w:val="22"/>
          <w:szCs w:val="22"/>
        </w:rPr>
      </w:pPr>
      <w:r w:rsidRPr="001A18E3">
        <w:rPr>
          <w:rFonts w:cs="Arial"/>
          <w:sz w:val="22"/>
          <w:szCs w:val="22"/>
        </w:rPr>
        <w:t>You are seeking to secure repossession using one or more of the 18 eviction grounds listed in schedule 3 of the Act.</w:t>
      </w:r>
    </w:p>
    <w:p w14:paraId="3402ED40" w14:textId="77777777" w:rsidR="00A21184" w:rsidRDefault="00A21184" w:rsidP="00D65520">
      <w:pPr>
        <w:pBdr>
          <w:bottom w:val="single" w:sz="12" w:space="1" w:color="auto"/>
        </w:pBdr>
        <w:ind w:left="-76"/>
        <w:rPr>
          <w:rFonts w:cs="Arial"/>
          <w:sz w:val="22"/>
          <w:szCs w:val="22"/>
        </w:rPr>
      </w:pPr>
    </w:p>
    <w:p w14:paraId="73E4194C" w14:textId="09952F33" w:rsidR="00D65520" w:rsidRPr="00F7136A" w:rsidRDefault="00D65520" w:rsidP="00D65520">
      <w:pPr>
        <w:ind w:left="-76"/>
        <w:rPr>
          <w:rFonts w:cs="Arial"/>
          <w:sz w:val="22"/>
          <w:szCs w:val="22"/>
        </w:rPr>
      </w:pPr>
    </w:p>
    <w:p w14:paraId="10AB6496" w14:textId="77777777" w:rsidR="00D65520" w:rsidRPr="00B9419B" w:rsidRDefault="00D65520" w:rsidP="00D65520">
      <w:pPr>
        <w:rPr>
          <w:rFonts w:cs="Arial"/>
          <w:b/>
          <w:sz w:val="22"/>
          <w:szCs w:val="22"/>
        </w:rPr>
      </w:pPr>
      <w:r w:rsidRPr="00B9419B">
        <w:rPr>
          <w:rFonts w:cs="Arial"/>
          <w:b/>
          <w:sz w:val="22"/>
          <w:szCs w:val="22"/>
        </w:rPr>
        <w:t>GIVING THE RIGHT AMOUNT OF NOTICE</w:t>
      </w:r>
    </w:p>
    <w:p w14:paraId="1A3E783B" w14:textId="77777777" w:rsidR="00D65520" w:rsidRPr="0052704A" w:rsidRDefault="00D65520" w:rsidP="00D65520">
      <w:pPr>
        <w:rPr>
          <w:rFonts w:cs="Arial"/>
          <w:sz w:val="22"/>
          <w:szCs w:val="22"/>
        </w:rPr>
      </w:pPr>
    </w:p>
    <w:p w14:paraId="6722EACE" w14:textId="10440A70" w:rsidR="00D65520" w:rsidRPr="00B30EE4" w:rsidRDefault="005E7886" w:rsidP="00B30EE4">
      <w:pPr>
        <w:pStyle w:val="ListParagraph"/>
        <w:numPr>
          <w:ilvl w:val="0"/>
          <w:numId w:val="21"/>
        </w:numPr>
        <w:ind w:left="426" w:hanging="426"/>
        <w:rPr>
          <w:rFonts w:cs="Arial"/>
          <w:sz w:val="22"/>
          <w:szCs w:val="22"/>
        </w:rPr>
      </w:pPr>
      <w:r w:rsidRPr="00B30EE4">
        <w:rPr>
          <w:rFonts w:cs="Arial"/>
          <w:sz w:val="22"/>
          <w:szCs w:val="22"/>
        </w:rPr>
        <w:t>You must give your Tenant the relevant amount of notice.  The grounds and the notice periods that apply to them are detailed below:</w:t>
      </w:r>
    </w:p>
    <w:p w14:paraId="6F71F938" w14:textId="77777777" w:rsidR="005E7886" w:rsidRPr="0052704A" w:rsidRDefault="005E7886" w:rsidP="005E7886">
      <w:pPr>
        <w:ind w:left="360" w:hanging="360"/>
        <w:rPr>
          <w:rFonts w:cs="Arial"/>
          <w:sz w:val="22"/>
          <w:szCs w:val="22"/>
        </w:rPr>
      </w:pPr>
    </w:p>
    <w:p w14:paraId="691F9AFC"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6 months’ notice</w:t>
      </w:r>
    </w:p>
    <w:p w14:paraId="7C89B273"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498FDE1D" w14:textId="4247DCB8"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sell the Let Property </w:t>
      </w:r>
    </w:p>
    <w:p w14:paraId="2F48CD96"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to be sold by the mortgage lender  </w:t>
      </w:r>
    </w:p>
    <w:p w14:paraId="1703BF2C" w14:textId="0657E59B" w:rsidR="005E7886" w:rsidRPr="001B0076" w:rsidRDefault="009D1E27"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Pr>
          <w:rFonts w:cs="Arial"/>
          <w:sz w:val="22"/>
          <w:szCs w:val="22"/>
        </w:rPr>
        <w:t>You</w:t>
      </w:r>
      <w:r w:rsidR="005E7886" w:rsidRPr="001B0076">
        <w:rPr>
          <w:rFonts w:cs="Arial"/>
          <w:sz w:val="22"/>
          <w:szCs w:val="22"/>
        </w:rPr>
        <w:t xml:space="preserve"> </w:t>
      </w:r>
      <w:r>
        <w:rPr>
          <w:rFonts w:cs="Arial"/>
          <w:sz w:val="22"/>
          <w:szCs w:val="22"/>
        </w:rPr>
        <w:t>i</w:t>
      </w:r>
      <w:r w:rsidR="005E7886" w:rsidRPr="001B0076">
        <w:rPr>
          <w:rFonts w:cs="Arial"/>
          <w:sz w:val="22"/>
          <w:szCs w:val="22"/>
        </w:rPr>
        <w:t xml:space="preserve">ntend to refurbish the Let Property </w:t>
      </w:r>
    </w:p>
    <w:p w14:paraId="05C9BFFF" w14:textId="508CBE3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 </w:t>
      </w:r>
      <w:r w:rsidRPr="001B0076">
        <w:rPr>
          <w:rFonts w:cs="Arial"/>
          <w:sz w:val="22"/>
          <w:szCs w:val="22"/>
        </w:rPr>
        <w:t xml:space="preserve">intend to use the Let Property for a non-residential purpose </w:t>
      </w:r>
    </w:p>
    <w:p w14:paraId="27D75847" w14:textId="77777777"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The Let Property is required for a religious purpose </w:t>
      </w:r>
    </w:p>
    <w:p w14:paraId="0B626FF1" w14:textId="6CCCEFEB"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ceases to be</w:t>
      </w:r>
      <w:r w:rsidRPr="001B0076">
        <w:rPr>
          <w:rFonts w:cs="Arial"/>
          <w:sz w:val="22"/>
          <w:szCs w:val="22"/>
        </w:rPr>
        <w:t xml:space="preserve"> - or fail</w:t>
      </w:r>
      <w:r w:rsidR="009D1E27">
        <w:rPr>
          <w:rFonts w:cs="Arial"/>
          <w:sz w:val="22"/>
          <w:szCs w:val="22"/>
        </w:rPr>
        <w:t>s</w:t>
      </w:r>
      <w:r w:rsidRPr="001B0076">
        <w:rPr>
          <w:rFonts w:cs="Arial"/>
          <w:sz w:val="22"/>
          <w:szCs w:val="22"/>
        </w:rPr>
        <w:t xml:space="preserve"> to become - an employee of </w:t>
      </w:r>
      <w:r w:rsidR="009D1E27">
        <w:rPr>
          <w:rFonts w:cs="Arial"/>
          <w:sz w:val="22"/>
          <w:szCs w:val="22"/>
        </w:rPr>
        <w:t>you</w:t>
      </w:r>
      <w:r w:rsidRPr="001B0076">
        <w:rPr>
          <w:rFonts w:cs="Arial"/>
          <w:sz w:val="22"/>
          <w:szCs w:val="22"/>
        </w:rPr>
        <w:t xml:space="preserve"> </w:t>
      </w:r>
    </w:p>
    <w:p w14:paraId="5A6D235A" w14:textId="0D594503"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w:t>
      </w:r>
      <w:r w:rsidRPr="001B0076">
        <w:rPr>
          <w:rFonts w:cs="Arial"/>
          <w:sz w:val="22"/>
          <w:szCs w:val="22"/>
        </w:rPr>
        <w:t xml:space="preserve"> no longer need</w:t>
      </w:r>
      <w:r w:rsidR="009D1E27">
        <w:rPr>
          <w:rFonts w:cs="Arial"/>
          <w:sz w:val="22"/>
          <w:szCs w:val="22"/>
        </w:rPr>
        <w:t>s</w:t>
      </w:r>
      <w:r w:rsidRPr="001B0076">
        <w:rPr>
          <w:rFonts w:cs="Arial"/>
          <w:sz w:val="22"/>
          <w:szCs w:val="22"/>
        </w:rPr>
        <w:t xml:space="preserve"> supported accommodation </w:t>
      </w:r>
    </w:p>
    <w:p w14:paraId="27F21361" w14:textId="5A014FF0"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r tenant has</w:t>
      </w:r>
      <w:r w:rsidRPr="001B0076">
        <w:rPr>
          <w:rFonts w:cs="Arial"/>
          <w:sz w:val="22"/>
          <w:szCs w:val="22"/>
        </w:rPr>
        <w:t xml:space="preserve"> breached a term(s) of your tenancy agreement </w:t>
      </w:r>
    </w:p>
    <w:p w14:paraId="0CDE485B" w14:textId="51E1FE5A"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9D1E27">
        <w:rPr>
          <w:rFonts w:cs="Arial"/>
          <w:sz w:val="22"/>
          <w:szCs w:val="22"/>
        </w:rPr>
        <w:t xml:space="preserve">r tenant is </w:t>
      </w:r>
      <w:r w:rsidRPr="001B0076">
        <w:rPr>
          <w:rFonts w:cs="Arial"/>
          <w:sz w:val="22"/>
          <w:szCs w:val="22"/>
        </w:rPr>
        <w:t xml:space="preserve">in rent arrears over three consecutive months </w:t>
      </w:r>
    </w:p>
    <w:p w14:paraId="468A95E9" w14:textId="02C83CF2" w:rsidR="005E7886" w:rsidRPr="001B0076" w:rsidRDefault="005E7886" w:rsidP="005E7886">
      <w:pPr>
        <w:pStyle w:val="ListParagraph"/>
        <w:numPr>
          <w:ilvl w:val="0"/>
          <w:numId w:val="32"/>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An Overcrowding Statutory Notice has been served on you</w:t>
      </w:r>
    </w:p>
    <w:p w14:paraId="4DA5F71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3051953"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t>Grounds that require 3 months’ notice</w:t>
      </w:r>
    </w:p>
    <w:p w14:paraId="25A97B8A" w14:textId="77777777" w:rsidR="005E788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71F536AB" w14:textId="062E85E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w:t>
      </w:r>
      <w:r w:rsidRPr="001B0076">
        <w:rPr>
          <w:rFonts w:cs="Arial"/>
          <w:sz w:val="22"/>
          <w:szCs w:val="22"/>
        </w:rPr>
        <w:t xml:space="preserve">intend to live in the Let Property </w:t>
      </w:r>
    </w:p>
    <w:p w14:paraId="673F40A5" w14:textId="31BC36BC"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w:t>
      </w:r>
      <w:r w:rsidRPr="001B0076">
        <w:rPr>
          <w:rFonts w:cs="Arial"/>
          <w:sz w:val="22"/>
          <w:szCs w:val="22"/>
        </w:rPr>
        <w:t xml:space="preserve"> family member intends to live in the Let Property </w:t>
      </w:r>
    </w:p>
    <w:p w14:paraId="009FE3F8" w14:textId="02985227"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w:t>
      </w:r>
      <w:r w:rsidRPr="001B0076">
        <w:rPr>
          <w:rFonts w:cs="Arial"/>
          <w:sz w:val="22"/>
          <w:szCs w:val="22"/>
        </w:rPr>
        <w:t xml:space="preserve"> ha</w:t>
      </w:r>
      <w:r w:rsidR="008E6D40">
        <w:rPr>
          <w:rFonts w:cs="Arial"/>
          <w:sz w:val="22"/>
          <w:szCs w:val="22"/>
        </w:rPr>
        <w:t>s</w:t>
      </w:r>
      <w:r w:rsidRPr="001B0076">
        <w:rPr>
          <w:rFonts w:cs="Arial"/>
          <w:sz w:val="22"/>
          <w:szCs w:val="22"/>
        </w:rPr>
        <w:t xml:space="preserve"> a relevant criminal conviction </w:t>
      </w:r>
    </w:p>
    <w:p w14:paraId="10F95566" w14:textId="6A6CD4EF"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engaged in relevant antisocial behaviour </w:t>
      </w:r>
    </w:p>
    <w:p w14:paraId="484DD54A" w14:textId="6CD86EE5"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has</w:t>
      </w:r>
      <w:r w:rsidRPr="001B0076">
        <w:rPr>
          <w:rFonts w:cs="Arial"/>
          <w:sz w:val="22"/>
          <w:szCs w:val="22"/>
        </w:rPr>
        <w:t xml:space="preserve"> associated in the Let Property with someone who has a relevant criminal conviction or has engaged in relevant antisocial behaviour </w:t>
      </w:r>
    </w:p>
    <w:p w14:paraId="6CFC55CE" w14:textId="625A9AA4"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 xml:space="preserve"> have had your</w:t>
      </w:r>
      <w:r w:rsidRPr="001B0076">
        <w:rPr>
          <w:rFonts w:cs="Arial"/>
          <w:sz w:val="22"/>
          <w:szCs w:val="22"/>
        </w:rPr>
        <w:t xml:space="preserve"> registration refused or revoked </w:t>
      </w:r>
    </w:p>
    <w:p w14:paraId="2774A0CC" w14:textId="5092D4DD" w:rsidR="005E7886" w:rsidRPr="001B0076" w:rsidRDefault="005E7886" w:rsidP="005E7886">
      <w:pPr>
        <w:pStyle w:val="ListParagraph"/>
        <w:numPr>
          <w:ilvl w:val="0"/>
          <w:numId w:val="31"/>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40496762"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5B0FFA0F" w14:textId="77777777" w:rsidR="005E7886" w:rsidRPr="00C42C8E"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u w:val="single"/>
        </w:rPr>
      </w:pPr>
      <w:r w:rsidRPr="00C42C8E">
        <w:rPr>
          <w:rFonts w:cs="Arial"/>
          <w:sz w:val="22"/>
          <w:szCs w:val="22"/>
          <w:u w:val="single"/>
        </w:rPr>
        <w:lastRenderedPageBreak/>
        <w:t>Ground that requires 28 days’ notice</w:t>
      </w:r>
    </w:p>
    <w:p w14:paraId="0EF8FB07" w14:textId="77777777" w:rsidR="005E7886" w:rsidRPr="001B0076" w:rsidRDefault="005E7886" w:rsidP="005E7886">
      <w:pPr>
        <w:pStyle w:val="ListParagraph"/>
        <w:tabs>
          <w:tab w:val="clear" w:pos="720"/>
          <w:tab w:val="clear" w:pos="1440"/>
          <w:tab w:val="clear" w:pos="2160"/>
          <w:tab w:val="clear" w:pos="2880"/>
          <w:tab w:val="clear" w:pos="4680"/>
          <w:tab w:val="clear" w:pos="5400"/>
          <w:tab w:val="clear" w:pos="9000"/>
        </w:tabs>
        <w:spacing w:line="240" w:lineRule="auto"/>
        <w:ind w:left="360"/>
        <w:rPr>
          <w:rFonts w:cs="Arial"/>
          <w:sz w:val="22"/>
          <w:szCs w:val="22"/>
        </w:rPr>
      </w:pPr>
    </w:p>
    <w:p w14:paraId="00C2EC67" w14:textId="43571839" w:rsidR="005E7886" w:rsidRDefault="005E7886" w:rsidP="005E7886">
      <w:pPr>
        <w:pStyle w:val="ListParagraph"/>
        <w:numPr>
          <w:ilvl w:val="0"/>
          <w:numId w:val="30"/>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sidR="008E6D40">
        <w:rPr>
          <w:rFonts w:cs="Arial"/>
          <w:sz w:val="22"/>
          <w:szCs w:val="22"/>
        </w:rPr>
        <w:t>r tenant is</w:t>
      </w:r>
      <w:r w:rsidRPr="001B0076">
        <w:rPr>
          <w:rFonts w:cs="Arial"/>
          <w:sz w:val="22"/>
          <w:szCs w:val="22"/>
        </w:rPr>
        <w:t xml:space="preserve"> no longer occupying the Let Property</w:t>
      </w:r>
    </w:p>
    <w:p w14:paraId="26C509D6" w14:textId="77777777" w:rsidR="00D65520" w:rsidRPr="00A9333D" w:rsidRDefault="00D65520" w:rsidP="00D65520">
      <w:pPr>
        <w:rPr>
          <w:rFonts w:cs="Arial"/>
          <w:sz w:val="22"/>
          <w:szCs w:val="22"/>
        </w:rPr>
      </w:pPr>
    </w:p>
    <w:p w14:paraId="70170B44" w14:textId="2EE52497" w:rsidR="00D65520" w:rsidRDefault="00D65520" w:rsidP="00D65520">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7136A">
        <w:rPr>
          <w:rFonts w:cs="Arial"/>
          <w:sz w:val="22"/>
          <w:szCs w:val="22"/>
        </w:rPr>
        <w:t>The notice period is calculated from the date the Tenant receives this notice (see ‘HOW TO GIVE THIS NOTICE’ section).</w:t>
      </w:r>
    </w:p>
    <w:p w14:paraId="27B99178" w14:textId="155C7457" w:rsidR="00D82B40" w:rsidRDefault="00D82B40" w:rsidP="00B30EE4">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51908230" w14:textId="77777777" w:rsidR="00B30EE4" w:rsidRDefault="00B30EE4" w:rsidP="00D65520">
      <w:pPr>
        <w:rPr>
          <w:rFonts w:cs="Arial"/>
          <w:b/>
          <w:sz w:val="22"/>
          <w:szCs w:val="22"/>
        </w:rPr>
      </w:pPr>
    </w:p>
    <w:p w14:paraId="2DD9338A" w14:textId="42A86752" w:rsidR="00D65520" w:rsidRPr="00F33EF2" w:rsidRDefault="00D65520" w:rsidP="00D65520">
      <w:pPr>
        <w:rPr>
          <w:rFonts w:cs="Arial"/>
          <w:b/>
          <w:sz w:val="22"/>
          <w:szCs w:val="22"/>
        </w:rPr>
      </w:pPr>
      <w:r w:rsidRPr="00F33EF2">
        <w:rPr>
          <w:rFonts w:cs="Arial"/>
          <w:b/>
          <w:sz w:val="22"/>
          <w:szCs w:val="22"/>
        </w:rPr>
        <w:t>HOW TO COMPLETE THIS NOTICE</w:t>
      </w:r>
    </w:p>
    <w:p w14:paraId="009B09E2" w14:textId="77777777" w:rsidR="00D65520" w:rsidRPr="0052704A" w:rsidRDefault="00D65520" w:rsidP="00D65520">
      <w:pPr>
        <w:rPr>
          <w:rFonts w:cs="Arial"/>
          <w:sz w:val="22"/>
          <w:szCs w:val="22"/>
        </w:rPr>
      </w:pPr>
    </w:p>
    <w:p w14:paraId="56D6C0EC"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As Landlord you should complete Parts 1 to 4 of this notice.</w:t>
      </w:r>
    </w:p>
    <w:p w14:paraId="07B402D1" w14:textId="77777777" w:rsidR="00D65520" w:rsidRPr="00F33EF2" w:rsidRDefault="00D65520" w:rsidP="00D65520">
      <w:pPr>
        <w:rPr>
          <w:rFonts w:cs="Arial"/>
          <w:sz w:val="22"/>
          <w:szCs w:val="22"/>
        </w:rPr>
      </w:pPr>
    </w:p>
    <w:p w14:paraId="1FDCCC24" w14:textId="7DCFB126"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your Tenant does not leave the Let Property on the date shown in Part 4 of this notice, you will need to apply to the </w:t>
      </w:r>
      <w:r w:rsidR="00D82B40" w:rsidRPr="00D82B40">
        <w:rPr>
          <w:rFonts w:cs="Arial"/>
          <w:sz w:val="22"/>
          <w:szCs w:val="22"/>
        </w:rPr>
        <w:t>First-tier Tribunal for Scotland Housing and Property Chambe</w:t>
      </w:r>
      <w:r w:rsidR="00D82B40">
        <w:rPr>
          <w:rFonts w:cs="Arial"/>
          <w:sz w:val="22"/>
          <w:szCs w:val="22"/>
        </w:rPr>
        <w:t>r</w:t>
      </w:r>
      <w:r w:rsidR="00B30EE4">
        <w:rPr>
          <w:rStyle w:val="FootnoteReference"/>
          <w:rFonts w:cs="Arial"/>
          <w:sz w:val="22"/>
          <w:szCs w:val="22"/>
        </w:rPr>
        <w:footnoteReference w:id="4"/>
      </w:r>
      <w:r w:rsidR="00D82B40">
        <w:rPr>
          <w:rFonts w:cs="Arial"/>
          <w:sz w:val="22"/>
          <w:szCs w:val="22"/>
        </w:rPr>
        <w:t xml:space="preserve"> </w:t>
      </w:r>
      <w:r w:rsidRPr="00F7136A">
        <w:rPr>
          <w:rFonts w:cs="Arial"/>
          <w:sz w:val="22"/>
          <w:szCs w:val="22"/>
        </w:rPr>
        <w:t>to obtain an eviction order for their removal. The Tribunal will ask you to provide evidence to support the eviction ground(s) you are using to evict your Tenant. It is advisable to include copies of any evidence along with this notice, in order to satisfy your Tenant that the eviction ground you are using is valid. This may encourage them to move out at the end of the notice period without you having to refer the case to the Tribunal.</w:t>
      </w:r>
    </w:p>
    <w:p w14:paraId="74904E1A" w14:textId="77777777" w:rsidR="00D65520" w:rsidRPr="0052704A" w:rsidRDefault="00D65520" w:rsidP="00D65520">
      <w:pPr>
        <w:rPr>
          <w:rFonts w:cs="Arial"/>
          <w:sz w:val="22"/>
          <w:szCs w:val="22"/>
        </w:rPr>
      </w:pPr>
    </w:p>
    <w:p w14:paraId="5F113128"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If you end a tenancy or evict a Tenant wrongfully, by using an eviction ground which does not apply to the Let Property or the Tenant in question, they can refer the case to the Tribunal and you may be required to pay a compensation amount not exceeding 6 months’ rent.</w:t>
      </w:r>
    </w:p>
    <w:p w14:paraId="3197B329" w14:textId="77777777" w:rsidR="00D65520" w:rsidRPr="0052704A" w:rsidRDefault="00D65520" w:rsidP="00D65520">
      <w:pPr>
        <w:rPr>
          <w:rFonts w:cs="Arial"/>
          <w:sz w:val="22"/>
          <w:szCs w:val="22"/>
        </w:rPr>
      </w:pPr>
    </w:p>
    <w:p w14:paraId="23C0E764" w14:textId="77777777" w:rsidR="00D65520" w:rsidRPr="00F33EF2" w:rsidRDefault="00D65520" w:rsidP="00D65520">
      <w:pPr>
        <w:rPr>
          <w:rFonts w:cs="Arial"/>
          <w:sz w:val="22"/>
          <w:szCs w:val="22"/>
        </w:rPr>
      </w:pPr>
      <w:r w:rsidRPr="00F33EF2">
        <w:rPr>
          <w:rFonts w:cs="Arial"/>
          <w:b/>
          <w:sz w:val="22"/>
          <w:szCs w:val="22"/>
        </w:rPr>
        <w:t>See ‘HOW TO GIVE THIS NOTICE’ section which provides important information on delivery times</w:t>
      </w:r>
      <w:r w:rsidRPr="00F33EF2">
        <w:rPr>
          <w:rFonts w:cs="Arial"/>
          <w:sz w:val="22"/>
          <w:szCs w:val="22"/>
        </w:rPr>
        <w:t>.</w:t>
      </w:r>
    </w:p>
    <w:p w14:paraId="6B80F4C8" w14:textId="77777777" w:rsidR="00AA479C" w:rsidRDefault="00AA479C" w:rsidP="00D65520">
      <w:pPr>
        <w:pBdr>
          <w:bottom w:val="single" w:sz="12" w:space="1" w:color="auto"/>
        </w:pBdr>
        <w:rPr>
          <w:rFonts w:cs="Arial"/>
          <w:sz w:val="22"/>
          <w:szCs w:val="22"/>
        </w:rPr>
      </w:pPr>
    </w:p>
    <w:p w14:paraId="33EB5222" w14:textId="77777777" w:rsidR="00AA479C" w:rsidRPr="00F33EF2" w:rsidRDefault="00AA479C" w:rsidP="00D65520">
      <w:pPr>
        <w:rPr>
          <w:rFonts w:cs="Arial"/>
          <w:sz w:val="22"/>
          <w:szCs w:val="22"/>
        </w:rPr>
      </w:pPr>
    </w:p>
    <w:p w14:paraId="27A65627" w14:textId="77777777" w:rsidR="00D65520" w:rsidRPr="004C3BB8" w:rsidRDefault="00D65520" w:rsidP="00D65520">
      <w:pPr>
        <w:rPr>
          <w:rFonts w:cs="Arial"/>
          <w:b/>
          <w:sz w:val="22"/>
          <w:szCs w:val="22"/>
        </w:rPr>
      </w:pPr>
      <w:r w:rsidRPr="004C3BB8">
        <w:rPr>
          <w:rFonts w:cs="Arial"/>
          <w:b/>
          <w:sz w:val="22"/>
          <w:szCs w:val="22"/>
        </w:rPr>
        <w:t>HOW TO GIVE THIS NOTICE</w:t>
      </w:r>
    </w:p>
    <w:p w14:paraId="3343E8BD" w14:textId="77777777" w:rsidR="00D65520" w:rsidRPr="0052704A" w:rsidRDefault="00D65520" w:rsidP="00D65520">
      <w:pPr>
        <w:rPr>
          <w:rFonts w:cs="Arial"/>
          <w:sz w:val="22"/>
          <w:szCs w:val="22"/>
        </w:rPr>
      </w:pPr>
    </w:p>
    <w:p w14:paraId="4F447AF1"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After you sign and date this notice to leave form you must take steps to ensure your Tenant receives it as soon as possible. This notice must be given by you to the Tenant in one of the following ways:</w:t>
      </w:r>
    </w:p>
    <w:p w14:paraId="112D590E" w14:textId="77777777" w:rsidR="00D65520" w:rsidRPr="008F04B3" w:rsidRDefault="00D65520" w:rsidP="00D65520">
      <w:pPr>
        <w:rPr>
          <w:rFonts w:cs="Arial"/>
          <w:sz w:val="22"/>
          <w:szCs w:val="22"/>
        </w:rPr>
      </w:pPr>
    </w:p>
    <w:p w14:paraId="13BE17F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handing it to them</w:t>
      </w:r>
    </w:p>
    <w:p w14:paraId="7EAA7389"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sending it to them by recorded delivery post at the address of the Let Property</w:t>
      </w:r>
    </w:p>
    <w:p w14:paraId="6C1F44EE" w14:textId="77777777" w:rsidR="00D65520" w:rsidRPr="00F7136A" w:rsidRDefault="00D65520" w:rsidP="00D65520">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F7136A">
        <w:rPr>
          <w:rFonts w:cs="Arial"/>
          <w:sz w:val="22"/>
          <w:szCs w:val="22"/>
        </w:rPr>
        <w:t>by emailing it to them at their current email address (if you have previously agreed that email is their preferred contact method).</w:t>
      </w:r>
    </w:p>
    <w:p w14:paraId="06A4498A" w14:textId="77777777" w:rsidR="00D65520" w:rsidRDefault="00D65520" w:rsidP="00D65520">
      <w:pPr>
        <w:rPr>
          <w:rFonts w:cs="Arial"/>
          <w:sz w:val="22"/>
          <w:szCs w:val="22"/>
        </w:rPr>
      </w:pPr>
    </w:p>
    <w:p w14:paraId="67A5D5F9" w14:textId="43243338"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Section 26 of the Interpretation and Legislative Reform (Scotland) Act 2010 applies, which means that unless delivered personally, you must allow your Tenant 48 hours to receive this notice.  </w:t>
      </w:r>
      <w:r w:rsidR="00D82B40" w:rsidRPr="00D82B40">
        <w:rPr>
          <w:rFonts w:cs="Arial"/>
          <w:sz w:val="22"/>
          <w:szCs w:val="22"/>
        </w:rPr>
        <w:t>This delivery time should be added on to the amount of notice you give your Tenant.</w:t>
      </w:r>
      <w:r w:rsidRPr="00F7136A">
        <w:rPr>
          <w:rFonts w:cs="Arial"/>
          <w:sz w:val="22"/>
          <w:szCs w:val="22"/>
        </w:rPr>
        <w:t xml:space="preserve">  Your Tenant can challenge this, but they must provide you with evidence which shows the exact date they received this notice.</w:t>
      </w:r>
    </w:p>
    <w:p w14:paraId="600E9D0D" w14:textId="77777777" w:rsidR="00D65520" w:rsidRDefault="00D65520" w:rsidP="00D65520">
      <w:pPr>
        <w:rPr>
          <w:rFonts w:cs="Arial"/>
          <w:sz w:val="22"/>
          <w:szCs w:val="22"/>
        </w:rPr>
      </w:pPr>
    </w:p>
    <w:p w14:paraId="7EFB0FA1" w14:textId="21FC66BA" w:rsidR="00D65520" w:rsidRDefault="00B30EE4" w:rsidP="00B30EE4">
      <w:pPr>
        <w:pStyle w:val="ListParagraph"/>
        <w:numPr>
          <w:ilvl w:val="0"/>
          <w:numId w:val="21"/>
        </w:numPr>
        <w:ind w:left="426" w:hanging="426"/>
        <w:rPr>
          <w:rFonts w:cs="Arial"/>
          <w:sz w:val="22"/>
          <w:szCs w:val="22"/>
        </w:rPr>
      </w:pPr>
      <w:r w:rsidRPr="00B30EE4">
        <w:rPr>
          <w:rFonts w:cs="Arial"/>
          <w:sz w:val="22"/>
          <w:szCs w:val="22"/>
        </w:rPr>
        <w:t xml:space="preserve">For example, if you are required to give your Tenant 6 months’ notice and you send the notice to leave by e-mail on 10 March, your Tenant will be expected to receive the notice on 12 March.  The 6 </w:t>
      </w:r>
      <w:proofErr w:type="gramStart"/>
      <w:r w:rsidRPr="00B30EE4">
        <w:rPr>
          <w:rFonts w:cs="Arial"/>
          <w:sz w:val="22"/>
          <w:szCs w:val="22"/>
        </w:rPr>
        <w:t>month</w:t>
      </w:r>
      <w:proofErr w:type="gramEnd"/>
      <w:r w:rsidRPr="00B30EE4">
        <w:rPr>
          <w:rFonts w:cs="Arial"/>
          <w:sz w:val="22"/>
          <w:szCs w:val="22"/>
        </w:rPr>
        <w:t xml:space="preserve"> notice period will start on 12 March and end on 12 September.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13 September. Another example is, if you are required to give your </w:t>
      </w:r>
      <w:r w:rsidRPr="00B30EE4">
        <w:rPr>
          <w:rFonts w:cs="Arial"/>
          <w:sz w:val="22"/>
          <w:szCs w:val="22"/>
        </w:rPr>
        <w:lastRenderedPageBreak/>
        <w:t xml:space="preserve">Tenant 28 days’ notice and you send the notice to leave by recorded delivery post on 23 January, your Tenant will be expected to receive the notice on 25 January.  The 28 days' notice period will start on 25 January and end on 22 February.  If your Tenant chooses not to leave the Let Property following the expiry of the notice period, the earliest date that you can </w:t>
      </w:r>
      <w:proofErr w:type="gramStart"/>
      <w:r w:rsidRPr="00B30EE4">
        <w:rPr>
          <w:rFonts w:cs="Arial"/>
          <w:sz w:val="22"/>
          <w:szCs w:val="22"/>
        </w:rPr>
        <w:t>submit an application</w:t>
      </w:r>
      <w:proofErr w:type="gramEnd"/>
      <w:r w:rsidRPr="00B30EE4">
        <w:rPr>
          <w:rFonts w:cs="Arial"/>
          <w:sz w:val="22"/>
          <w:szCs w:val="22"/>
        </w:rPr>
        <w:t xml:space="preserve"> to the Tribunal for an eviction order is 23 February.</w:t>
      </w:r>
    </w:p>
    <w:p w14:paraId="6AFDABC2" w14:textId="77777777" w:rsidR="00B30EE4" w:rsidRPr="00B30EE4" w:rsidRDefault="00B30EE4" w:rsidP="00B30EE4">
      <w:pPr>
        <w:rPr>
          <w:rFonts w:cs="Arial"/>
          <w:sz w:val="22"/>
          <w:szCs w:val="22"/>
        </w:rPr>
      </w:pPr>
    </w:p>
    <w:p w14:paraId="00939425"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 xml:space="preserve">If you have joint Tenants, all the Tenants must be named in Part 1 of this document or each Tenant must receive an individual copy of this notice.  </w:t>
      </w:r>
    </w:p>
    <w:p w14:paraId="38A6FE46" w14:textId="77777777" w:rsidR="00D65520" w:rsidRDefault="00D65520" w:rsidP="00D65520">
      <w:pPr>
        <w:rPr>
          <w:rFonts w:cs="Arial"/>
          <w:sz w:val="22"/>
          <w:szCs w:val="22"/>
        </w:rPr>
      </w:pPr>
    </w:p>
    <w:p w14:paraId="79758B0F" w14:textId="77777777" w:rsidR="00D65520" w:rsidRPr="00F7136A"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F7136A">
        <w:rPr>
          <w:rFonts w:cs="Arial"/>
          <w:sz w:val="22"/>
          <w:szCs w:val="22"/>
        </w:rPr>
        <w:t>You can also ask a Sheriff Officer to serve this notice on your Tenant(s) either personally or by putting it through the letterbox of the let property and providing either witness or photographic evidence of when this was done.</w:t>
      </w:r>
    </w:p>
    <w:p w14:paraId="2FB87C52" w14:textId="77777777" w:rsidR="00824E29" w:rsidRDefault="00824E29" w:rsidP="00D65520">
      <w:pPr>
        <w:pBdr>
          <w:bottom w:val="single" w:sz="12" w:space="1" w:color="auto"/>
        </w:pBdr>
        <w:rPr>
          <w:rFonts w:cs="Arial"/>
          <w:sz w:val="22"/>
          <w:szCs w:val="22"/>
        </w:rPr>
      </w:pPr>
    </w:p>
    <w:p w14:paraId="090578AA" w14:textId="77777777" w:rsidR="00B30EE4" w:rsidRDefault="00B30EE4" w:rsidP="00D82B40">
      <w:pPr>
        <w:rPr>
          <w:rFonts w:cs="Arial"/>
          <w:b/>
          <w:sz w:val="22"/>
          <w:szCs w:val="22"/>
          <w:u w:val="single"/>
        </w:rPr>
      </w:pPr>
    </w:p>
    <w:p w14:paraId="04E55BA3" w14:textId="0121CEC1" w:rsidR="00D82B40" w:rsidRPr="00CE488F" w:rsidRDefault="00D82B40" w:rsidP="00D82B40">
      <w:pPr>
        <w:rPr>
          <w:rFonts w:cs="Arial"/>
          <w:b/>
          <w:sz w:val="22"/>
          <w:szCs w:val="22"/>
          <w:u w:val="single"/>
        </w:rPr>
      </w:pPr>
      <w:r w:rsidRPr="00CE488F">
        <w:rPr>
          <w:rFonts w:cs="Arial"/>
          <w:b/>
          <w:sz w:val="22"/>
          <w:szCs w:val="22"/>
          <w:u w:val="single"/>
        </w:rPr>
        <w:t>THE END OF THE NOTICE PERIOD</w:t>
      </w:r>
    </w:p>
    <w:p w14:paraId="6DF921C0" w14:textId="77777777" w:rsidR="00D82B40" w:rsidRPr="00D82B40" w:rsidRDefault="00D82B40" w:rsidP="00D82B40">
      <w:pPr>
        <w:rPr>
          <w:rFonts w:cs="Arial"/>
          <w:b/>
          <w:sz w:val="22"/>
          <w:szCs w:val="22"/>
        </w:rPr>
      </w:pPr>
    </w:p>
    <w:p w14:paraId="0990C308" w14:textId="77777777" w:rsidR="00D82B40" w:rsidRPr="00D82B40" w:rsidRDefault="00D82B40" w:rsidP="00D82B40">
      <w:pPr>
        <w:rPr>
          <w:rFonts w:cs="Arial"/>
          <w:b/>
          <w:sz w:val="22"/>
          <w:szCs w:val="22"/>
        </w:rPr>
      </w:pPr>
      <w:r w:rsidRPr="00D82B40">
        <w:rPr>
          <w:rFonts w:cs="Arial"/>
          <w:b/>
          <w:sz w:val="22"/>
          <w:szCs w:val="22"/>
        </w:rPr>
        <w:t>WHAT HAPPENS AT THE END OF THE NOTICE PERIOD?</w:t>
      </w:r>
    </w:p>
    <w:p w14:paraId="1196BC30" w14:textId="77777777" w:rsidR="00D82B40" w:rsidRPr="00D82B40" w:rsidRDefault="00D82B40" w:rsidP="00D82B40">
      <w:pPr>
        <w:rPr>
          <w:rFonts w:cs="Arial"/>
          <w:b/>
          <w:sz w:val="22"/>
          <w:szCs w:val="22"/>
        </w:rPr>
      </w:pPr>
    </w:p>
    <w:p w14:paraId="5EBE2C57" w14:textId="4F8D9403" w:rsidR="00D82B40" w:rsidRPr="00B30EE4" w:rsidRDefault="00D82B40" w:rsidP="00B30EE4">
      <w:pPr>
        <w:pStyle w:val="ListParagraph"/>
        <w:numPr>
          <w:ilvl w:val="0"/>
          <w:numId w:val="21"/>
        </w:numPr>
        <w:ind w:left="426" w:hanging="425"/>
        <w:rPr>
          <w:rFonts w:cs="Arial"/>
          <w:sz w:val="22"/>
          <w:szCs w:val="22"/>
        </w:rPr>
      </w:pPr>
      <w:r w:rsidRPr="00B30EE4">
        <w:rPr>
          <w:rFonts w:cs="Arial"/>
          <w:sz w:val="22"/>
          <w:szCs w:val="22"/>
        </w:rPr>
        <w:t>If the Tenant chooses to leave the Let Property without requiring you to obtain an eviction order from the Tribunal, their tenancy will come to an end on the later of either the date shown in Part 4 of the notice, or the day they cease to occupy the property.</w:t>
      </w:r>
    </w:p>
    <w:p w14:paraId="40B7FA92" w14:textId="77777777" w:rsidR="00D82B40" w:rsidRPr="00D82B40" w:rsidRDefault="00D82B40" w:rsidP="00D82B40">
      <w:pPr>
        <w:rPr>
          <w:rFonts w:cs="Arial"/>
          <w:sz w:val="22"/>
          <w:szCs w:val="22"/>
        </w:rPr>
      </w:pPr>
    </w:p>
    <w:p w14:paraId="6D147B44" w14:textId="0CA7DB0A"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your Tenant wishes to end their tenancy before the notice period expires, this can only be done with your written agreement.</w:t>
      </w:r>
    </w:p>
    <w:p w14:paraId="45C9E3CD" w14:textId="77777777" w:rsidR="00D82B40" w:rsidRPr="00D82B40" w:rsidRDefault="00D82B40" w:rsidP="00D82B40">
      <w:pPr>
        <w:rPr>
          <w:rFonts w:cs="Arial"/>
          <w:sz w:val="22"/>
          <w:szCs w:val="22"/>
        </w:rPr>
      </w:pPr>
    </w:p>
    <w:p w14:paraId="6D35124D" w14:textId="162C130B"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Tenant chooses not to leave the Let Property at the end of their notice period then, before they have to leave, you must have done two things:</w:t>
      </w:r>
    </w:p>
    <w:p w14:paraId="280C0438" w14:textId="77777777" w:rsidR="00D82B40" w:rsidRPr="00D82B40" w:rsidRDefault="00D82B40" w:rsidP="00D82B40">
      <w:pPr>
        <w:rPr>
          <w:rFonts w:cs="Arial"/>
          <w:sz w:val="22"/>
          <w:szCs w:val="22"/>
        </w:rPr>
      </w:pPr>
    </w:p>
    <w:p w14:paraId="6038423C" w14:textId="0B3DAFD2"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Served on them a notice to leave (the notice which these notes refer to) with the relevant notice period; and</w:t>
      </w:r>
    </w:p>
    <w:p w14:paraId="6951E138" w14:textId="7E7F9E29" w:rsidR="00D82B40" w:rsidRPr="00D82B40" w:rsidRDefault="00D82B40" w:rsidP="00D82B40">
      <w:pPr>
        <w:pStyle w:val="ListParagraph"/>
        <w:numPr>
          <w:ilvl w:val="0"/>
          <w:numId w:val="29"/>
        </w:numPr>
        <w:jc w:val="left"/>
        <w:rPr>
          <w:rFonts w:cs="Arial"/>
          <w:sz w:val="22"/>
          <w:szCs w:val="22"/>
        </w:rPr>
      </w:pPr>
      <w:r w:rsidRPr="00D82B40">
        <w:rPr>
          <w:rFonts w:cs="Arial"/>
          <w:sz w:val="22"/>
          <w:szCs w:val="22"/>
        </w:rPr>
        <w:t>Obtained an eviction order from the Tribunal</w:t>
      </w:r>
    </w:p>
    <w:p w14:paraId="053A10FE" w14:textId="77777777" w:rsidR="00D82B40" w:rsidRPr="00D82B40" w:rsidRDefault="00D82B40" w:rsidP="00D82B40">
      <w:pPr>
        <w:rPr>
          <w:rFonts w:cs="Arial"/>
          <w:b/>
          <w:sz w:val="22"/>
          <w:szCs w:val="22"/>
        </w:rPr>
      </w:pPr>
    </w:p>
    <w:p w14:paraId="3C28FF19" w14:textId="77777777" w:rsidR="00CE488F" w:rsidRDefault="00CE488F" w:rsidP="00CE488F">
      <w:pPr>
        <w:pBdr>
          <w:bottom w:val="single" w:sz="12" w:space="1" w:color="auto"/>
        </w:pBdr>
        <w:rPr>
          <w:rFonts w:cs="Arial"/>
          <w:sz w:val="22"/>
          <w:szCs w:val="22"/>
        </w:rPr>
      </w:pPr>
    </w:p>
    <w:p w14:paraId="0BCF431E" w14:textId="77777777" w:rsidR="00CE488F" w:rsidRDefault="00CE488F" w:rsidP="00CE488F">
      <w:pPr>
        <w:rPr>
          <w:rFonts w:cs="Arial"/>
          <w:b/>
          <w:sz w:val="22"/>
          <w:szCs w:val="22"/>
        </w:rPr>
      </w:pPr>
    </w:p>
    <w:p w14:paraId="6BE7D5F5" w14:textId="77777777" w:rsidR="00D82B40" w:rsidRPr="00D82B40" w:rsidRDefault="00D82B40" w:rsidP="00D82B40">
      <w:pPr>
        <w:rPr>
          <w:rFonts w:cs="Arial"/>
          <w:b/>
          <w:sz w:val="22"/>
          <w:szCs w:val="22"/>
        </w:rPr>
      </w:pPr>
    </w:p>
    <w:p w14:paraId="38080686" w14:textId="77777777" w:rsidR="00D82B40" w:rsidRPr="00D82B40" w:rsidRDefault="00D82B40" w:rsidP="00D82B40">
      <w:pPr>
        <w:rPr>
          <w:rFonts w:cs="Arial"/>
          <w:b/>
          <w:sz w:val="22"/>
          <w:szCs w:val="22"/>
        </w:rPr>
      </w:pPr>
      <w:r w:rsidRPr="00D82B40">
        <w:rPr>
          <w:rFonts w:cs="Arial"/>
          <w:b/>
          <w:sz w:val="22"/>
          <w:szCs w:val="22"/>
        </w:rPr>
        <w:t>IF THE TENANT CHOOSES NOT TO LEAVE AT THE END OF THE NOTICE PERIOD</w:t>
      </w:r>
    </w:p>
    <w:p w14:paraId="26EF1986" w14:textId="77777777" w:rsidR="00D82B40" w:rsidRPr="00D82B40" w:rsidRDefault="00D82B40" w:rsidP="00D82B40">
      <w:pPr>
        <w:rPr>
          <w:rFonts w:cs="Arial"/>
          <w:b/>
          <w:sz w:val="22"/>
          <w:szCs w:val="22"/>
        </w:rPr>
      </w:pPr>
    </w:p>
    <w:p w14:paraId="3DB2F129" w14:textId="081AAAE0"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Tenant before you could start eviction action at the Tribunal.</w:t>
      </w:r>
    </w:p>
    <w:p w14:paraId="14DA96AD" w14:textId="77777777" w:rsidR="00D82B40" w:rsidRPr="00D82B40" w:rsidRDefault="00D82B40" w:rsidP="00D82B40">
      <w:pPr>
        <w:rPr>
          <w:rFonts w:cs="Arial"/>
          <w:sz w:val="22"/>
          <w:szCs w:val="22"/>
        </w:rPr>
      </w:pPr>
    </w:p>
    <w:p w14:paraId="20D32A17" w14:textId="7E271E6F" w:rsidR="00D82B40" w:rsidRPr="00B30EE4" w:rsidRDefault="00D82B40" w:rsidP="00B30EE4">
      <w:pPr>
        <w:pStyle w:val="ListParagraph"/>
        <w:numPr>
          <w:ilvl w:val="0"/>
          <w:numId w:val="21"/>
        </w:numPr>
        <w:ind w:left="426" w:hanging="426"/>
        <w:rPr>
          <w:rFonts w:cs="Arial"/>
          <w:sz w:val="22"/>
          <w:szCs w:val="22"/>
        </w:rPr>
      </w:pPr>
      <w:r w:rsidRPr="00B30EE4">
        <w:rPr>
          <w:rFonts w:cs="Arial"/>
          <w:sz w:val="22"/>
          <w:szCs w:val="22"/>
        </w:rPr>
        <w:t>If the Tribunal grants an eviction order, and the Tenant chooses not to leave the Let Property by the date specified in that eviction order, a landlord can instruct Sheriff Officers to serve a “Charge for Removing” on their Tenant, which sets a date by which the Tenant must leave the Let Property. If the Tenant does not leave by this date, the Sheriff Officers will remove them after giving them a further two days’ notice.</w:t>
      </w:r>
    </w:p>
    <w:p w14:paraId="2EBA5425" w14:textId="77777777" w:rsidR="00D82B40" w:rsidRDefault="00D82B40" w:rsidP="00D82B40">
      <w:pPr>
        <w:rPr>
          <w:rFonts w:cs="Arial"/>
          <w:b/>
          <w:sz w:val="22"/>
          <w:szCs w:val="22"/>
        </w:rPr>
      </w:pPr>
    </w:p>
    <w:p w14:paraId="13D2D1D8" w14:textId="77777777" w:rsidR="00D82B40" w:rsidRDefault="00D82B40" w:rsidP="00D82B40">
      <w:pPr>
        <w:rPr>
          <w:rFonts w:cs="Arial"/>
          <w:b/>
          <w:sz w:val="22"/>
          <w:szCs w:val="22"/>
        </w:rPr>
      </w:pPr>
    </w:p>
    <w:p w14:paraId="0CAFF764" w14:textId="3D3ACCE2" w:rsidR="00D65520" w:rsidRPr="00BD08BA" w:rsidRDefault="00D65520" w:rsidP="00D82B40">
      <w:pPr>
        <w:rPr>
          <w:rFonts w:cs="Arial"/>
          <w:b/>
          <w:sz w:val="22"/>
          <w:szCs w:val="22"/>
        </w:rPr>
      </w:pPr>
      <w:r w:rsidRPr="00BD08BA">
        <w:rPr>
          <w:rFonts w:cs="Arial"/>
          <w:b/>
          <w:sz w:val="22"/>
          <w:szCs w:val="22"/>
        </w:rPr>
        <w:t>FURTHER GUIDANCE</w:t>
      </w:r>
    </w:p>
    <w:p w14:paraId="55B26F13" w14:textId="77777777" w:rsidR="00D65520" w:rsidRDefault="00D65520" w:rsidP="00D65520">
      <w:pPr>
        <w:rPr>
          <w:rFonts w:cs="Arial"/>
          <w:sz w:val="22"/>
          <w:szCs w:val="22"/>
        </w:rPr>
      </w:pPr>
    </w:p>
    <w:p w14:paraId="395C0B23" w14:textId="77777777" w:rsidR="00D65520" w:rsidRDefault="00D65520" w:rsidP="00B30EE4">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1829E4">
        <w:rPr>
          <w:rFonts w:cs="Arial"/>
          <w:b/>
          <w:sz w:val="22"/>
          <w:szCs w:val="22"/>
        </w:rPr>
        <w:t>Advice</w:t>
      </w:r>
      <w:r w:rsidRPr="00F7136A">
        <w:rPr>
          <w:rFonts w:cs="Arial"/>
          <w:sz w:val="22"/>
          <w:szCs w:val="22"/>
        </w:rPr>
        <w:t xml:space="preserve"> - If you have questions about this notice, contact one of the following:</w:t>
      </w:r>
    </w:p>
    <w:p w14:paraId="1B241263" w14:textId="77777777" w:rsidR="00D65520" w:rsidRPr="00A062F5" w:rsidRDefault="00D65520" w:rsidP="00D65520">
      <w:pPr>
        <w:rPr>
          <w:rFonts w:cs="Arial"/>
          <w:sz w:val="22"/>
          <w:szCs w:val="22"/>
        </w:rPr>
      </w:pPr>
    </w:p>
    <w:p w14:paraId="51E21D2E"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lastRenderedPageBreak/>
        <w:t>your local council</w:t>
      </w:r>
    </w:p>
    <w:p w14:paraId="6A8656E8"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Shelter Scotland</w:t>
      </w:r>
    </w:p>
    <w:p w14:paraId="3EC10362"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your local Citizen’s Advice Bureau</w:t>
      </w:r>
    </w:p>
    <w:p w14:paraId="0DAB9F2C"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a solicitor</w:t>
      </w:r>
    </w:p>
    <w:p w14:paraId="0C0602ED" w14:textId="77777777" w:rsidR="00D65520" w:rsidRPr="00264913" w:rsidRDefault="00D65520" w:rsidP="00D65520">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64913">
        <w:rPr>
          <w:rFonts w:cs="Arial"/>
          <w:sz w:val="22"/>
          <w:szCs w:val="22"/>
        </w:rPr>
        <w:t>the Scottish Association of Landlords (a membership organisation)</w:t>
      </w:r>
    </w:p>
    <w:p w14:paraId="5DAAEA74" w14:textId="77777777" w:rsidR="00D65520" w:rsidRPr="0052704A" w:rsidRDefault="00D65520" w:rsidP="00D65520">
      <w:pPr>
        <w:rPr>
          <w:rFonts w:cs="Arial"/>
          <w:sz w:val="22"/>
          <w:szCs w:val="22"/>
        </w:rPr>
      </w:pPr>
    </w:p>
    <w:p w14:paraId="1064FDF4" w14:textId="77777777" w:rsidR="004F1538" w:rsidRPr="00E40827" w:rsidRDefault="004F1538" w:rsidP="00D65520">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rPr>
      </w:pPr>
    </w:p>
    <w:sectPr w:rsidR="004F1538" w:rsidRPr="00E40827" w:rsidSect="00A27F26">
      <w:footnotePr>
        <w:numRestart w:val="eachSect"/>
      </w:footnotePr>
      <w:pgSz w:w="11906" w:h="16838" w:code="9"/>
      <w:pgMar w:top="1440" w:right="1440" w:bottom="1134"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2476D" w14:textId="77777777" w:rsidR="00234742" w:rsidRDefault="00234742">
      <w:pPr>
        <w:spacing w:line="240" w:lineRule="auto"/>
      </w:pPr>
      <w:r>
        <w:separator/>
      </w:r>
    </w:p>
  </w:endnote>
  <w:endnote w:type="continuationSeparator" w:id="0">
    <w:p w14:paraId="766A558A" w14:textId="77777777" w:rsidR="00234742" w:rsidRDefault="00234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8DC7E11" w14:textId="191E186C" w:rsidR="00870E9A" w:rsidRDefault="00870E9A">
        <w:pPr>
          <w:pStyle w:val="Footer"/>
          <w:jc w:val="center"/>
        </w:pPr>
        <w:r>
          <w:fldChar w:fldCharType="begin"/>
        </w:r>
        <w:r>
          <w:instrText xml:space="preserve"> PAGE   \* MERGEFORMAT </w:instrText>
        </w:r>
        <w:r>
          <w:fldChar w:fldCharType="separate"/>
        </w:r>
        <w:r w:rsidR="00B7215A">
          <w:rPr>
            <w:noProof/>
          </w:rPr>
          <w:t>3</w:t>
        </w:r>
        <w:r>
          <w:rPr>
            <w:noProof/>
          </w:rPr>
          <w:fldChar w:fldCharType="end"/>
        </w:r>
      </w:p>
    </w:sdtContent>
  </w:sdt>
  <w:p w14:paraId="2DDD29FE"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3C06C" w14:textId="77777777" w:rsidR="00234742" w:rsidRDefault="00234742">
      <w:pPr>
        <w:spacing w:line="240" w:lineRule="auto"/>
      </w:pPr>
      <w:r>
        <w:separator/>
      </w:r>
    </w:p>
  </w:footnote>
  <w:footnote w:type="continuationSeparator" w:id="0">
    <w:p w14:paraId="7A6DB3EA" w14:textId="77777777" w:rsidR="00234742" w:rsidRDefault="00234742">
      <w:pPr>
        <w:spacing w:line="240" w:lineRule="auto"/>
      </w:pPr>
      <w:r>
        <w:continuationSeparator/>
      </w:r>
    </w:p>
  </w:footnote>
  <w:footnote w:id="1">
    <w:p w14:paraId="46B1DB1F" w14:textId="5CE92CDF" w:rsidR="00C42C8E" w:rsidRDefault="00C42C8E">
      <w:pPr>
        <w:pStyle w:val="FootnoteText"/>
      </w:pPr>
      <w:r>
        <w:rPr>
          <w:rStyle w:val="FootnoteReference"/>
        </w:rPr>
        <w:footnoteRef/>
      </w:r>
      <w:r>
        <w:t xml:space="preserve"> </w:t>
      </w:r>
      <w:hyperlink r:id="rId1" w:history="1">
        <w:r w:rsidRPr="009E6BA6">
          <w:rPr>
            <w:rStyle w:val="Hyperlink"/>
          </w:rPr>
          <w:t>http://www.legislation.gov.uk/asp/2016/19/contents/enacted</w:t>
        </w:r>
      </w:hyperlink>
    </w:p>
  </w:footnote>
  <w:footnote w:id="2">
    <w:p w14:paraId="216EF613" w14:textId="77777777" w:rsidR="00C42C8E" w:rsidRDefault="00C42C8E" w:rsidP="00C42C8E">
      <w:pPr>
        <w:rPr>
          <w:rFonts w:cs="Arial"/>
          <w:sz w:val="22"/>
          <w:szCs w:val="22"/>
        </w:rPr>
      </w:pPr>
      <w:r>
        <w:rPr>
          <w:rStyle w:val="FootnoteReference"/>
        </w:rPr>
        <w:footnoteRef/>
      </w:r>
      <w:r>
        <w:t xml:space="preserve"> </w:t>
      </w:r>
      <w:hyperlink r:id="rId2" w:history="1">
        <w:r>
          <w:rPr>
            <w:rStyle w:val="Hyperlink"/>
            <w:rFonts w:cs="Arial"/>
            <w:sz w:val="22"/>
            <w:szCs w:val="22"/>
          </w:rPr>
          <w:t>https://www.housingandpropertychamber.scot/</w:t>
        </w:r>
      </w:hyperlink>
    </w:p>
    <w:p w14:paraId="472E6B7D" w14:textId="216100F8" w:rsidR="00C42C8E" w:rsidRDefault="00C42C8E">
      <w:pPr>
        <w:pStyle w:val="FootnoteText"/>
      </w:pPr>
    </w:p>
  </w:footnote>
  <w:footnote w:id="3">
    <w:p w14:paraId="1E9AF93F" w14:textId="438C43E4" w:rsidR="00B30EE4" w:rsidRDefault="00B30EE4">
      <w:pPr>
        <w:pStyle w:val="FootnoteText"/>
      </w:pPr>
      <w:r>
        <w:rPr>
          <w:rStyle w:val="FootnoteReference"/>
        </w:rPr>
        <w:footnoteRef/>
      </w:r>
      <w:r>
        <w:t xml:space="preserve"> </w:t>
      </w:r>
      <w:hyperlink r:id="rId3" w:history="1">
        <w:r w:rsidRPr="00003BD2">
          <w:rPr>
            <w:rStyle w:val="Hyperlink"/>
            <w:rFonts w:ascii="Times New Roman" w:hAnsi="Times New Roman"/>
          </w:rPr>
          <w:t>http://www.legislation.gov.uk/asp/2016/19/contents/enacted</w:t>
        </w:r>
      </w:hyperlink>
    </w:p>
  </w:footnote>
  <w:footnote w:id="4">
    <w:p w14:paraId="23CBFB44" w14:textId="2D36F166" w:rsidR="00B30EE4" w:rsidRDefault="00B30EE4">
      <w:pPr>
        <w:pStyle w:val="FootnoteText"/>
      </w:pPr>
      <w:r>
        <w:rPr>
          <w:rStyle w:val="FootnoteReference"/>
        </w:rPr>
        <w:footnoteRef/>
      </w:r>
      <w:r>
        <w:t xml:space="preserve"> </w:t>
      </w:r>
      <w:hyperlink r:id="rId4" w:history="1">
        <w:r w:rsidRPr="00CD0942">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AE747" w14:textId="77777777" w:rsidR="003F2479" w:rsidRPr="000C08B4"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0754F"/>
    <w:multiLevelType w:val="hybridMultilevel"/>
    <w:tmpl w:val="51E88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032EC"/>
    <w:multiLevelType w:val="hybridMultilevel"/>
    <w:tmpl w:val="A60A787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11A3819"/>
    <w:multiLevelType w:val="hybridMultilevel"/>
    <w:tmpl w:val="AACE0AB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8439F"/>
    <w:multiLevelType w:val="hybridMultilevel"/>
    <w:tmpl w:val="9936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8D6570"/>
    <w:multiLevelType w:val="hybridMultilevel"/>
    <w:tmpl w:val="EB4ECF34"/>
    <w:lvl w:ilvl="0" w:tplc="FE0843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C852F0"/>
    <w:multiLevelType w:val="hybridMultilevel"/>
    <w:tmpl w:val="1C5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25161"/>
    <w:multiLevelType w:val="hybridMultilevel"/>
    <w:tmpl w:val="8686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6303FC"/>
    <w:multiLevelType w:val="hybridMultilevel"/>
    <w:tmpl w:val="17C2D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DF3C65"/>
    <w:multiLevelType w:val="hybridMultilevel"/>
    <w:tmpl w:val="7FE4D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BD609C"/>
    <w:multiLevelType w:val="hybridMultilevel"/>
    <w:tmpl w:val="07DA8F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3C8E4FA4"/>
    <w:multiLevelType w:val="hybridMultilevel"/>
    <w:tmpl w:val="FDEA85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A447C0"/>
    <w:multiLevelType w:val="hybridMultilevel"/>
    <w:tmpl w:val="8FDE9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0B5F61"/>
    <w:multiLevelType w:val="hybridMultilevel"/>
    <w:tmpl w:val="D06677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15:restartNumberingAfterBreak="0">
    <w:nsid w:val="55F27893"/>
    <w:multiLevelType w:val="hybridMultilevel"/>
    <w:tmpl w:val="CCB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B12D17"/>
    <w:multiLevelType w:val="hybridMultilevel"/>
    <w:tmpl w:val="16B6C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B06210"/>
    <w:multiLevelType w:val="hybridMultilevel"/>
    <w:tmpl w:val="747C13CC"/>
    <w:lvl w:ilvl="0" w:tplc="14182404">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362A38"/>
    <w:multiLevelType w:val="hybridMultilevel"/>
    <w:tmpl w:val="59F6A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119280DA">
      <w:start w:val="1"/>
      <w:numFmt w:val="lowerLetter"/>
      <w:lvlText w:val="(%3)"/>
      <w:lvlJc w:val="left"/>
      <w:pPr>
        <w:ind w:left="2340" w:hanging="360"/>
      </w:pPr>
      <w:rPr>
        <w:rFonts w:hint="default"/>
      </w:rPr>
    </w:lvl>
    <w:lvl w:ilvl="3" w:tplc="0882C648">
      <w:start w:val="13"/>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2" w15:restartNumberingAfterBreak="0">
    <w:nsid w:val="5FF873BA"/>
    <w:multiLevelType w:val="hybridMultilevel"/>
    <w:tmpl w:val="292AB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9684366">
      <w:start w:val="1"/>
      <w:numFmt w:val="lowerLetter"/>
      <w:lvlText w:val="(%3)"/>
      <w:lvlJc w:val="left"/>
      <w:pPr>
        <w:ind w:left="2340" w:hanging="360"/>
      </w:pPr>
      <w:rPr>
        <w:rFonts w:hint="default"/>
      </w:rPr>
    </w:lvl>
    <w:lvl w:ilvl="3" w:tplc="14182404">
      <w:start w:val="1"/>
      <w:numFmt w:val="bullet"/>
      <w:lvlText w:val="—"/>
      <w:lvlJc w:val="left"/>
      <w:pPr>
        <w:ind w:left="3240" w:hanging="720"/>
      </w:pPr>
      <w:rPr>
        <w:rFonts w:ascii="Arial" w:eastAsia="Times New Roman"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4179BE"/>
    <w:multiLevelType w:val="hybridMultilevel"/>
    <w:tmpl w:val="63CCD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abstractNum w:abstractNumId="26" w15:restartNumberingAfterBreak="0">
    <w:nsid w:val="6E3F312F"/>
    <w:multiLevelType w:val="hybridMultilevel"/>
    <w:tmpl w:val="313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8E6D3D"/>
    <w:multiLevelType w:val="hybridMultilevel"/>
    <w:tmpl w:val="917603D2"/>
    <w:lvl w:ilvl="0" w:tplc="E86649CC">
      <w:numFmt w:val="bullet"/>
      <w:pStyle w:val="BillAD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4F587A"/>
    <w:multiLevelType w:val="hybridMultilevel"/>
    <w:tmpl w:val="18EED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5411D1E"/>
    <w:multiLevelType w:val="hybridMultilevel"/>
    <w:tmpl w:val="90E41F5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5482AA5"/>
    <w:multiLevelType w:val="hybridMultilevel"/>
    <w:tmpl w:val="8326B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C36622"/>
    <w:multiLevelType w:val="hybridMultilevel"/>
    <w:tmpl w:val="EDECF486"/>
    <w:lvl w:ilvl="0" w:tplc="8604EDD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0"/>
  </w:num>
  <w:num w:numId="3">
    <w:abstractNumId w:val="21"/>
  </w:num>
  <w:num w:numId="4">
    <w:abstractNumId w:val="27"/>
  </w:num>
  <w:num w:numId="5">
    <w:abstractNumId w:val="5"/>
  </w:num>
  <w:num w:numId="6">
    <w:abstractNumId w:val="24"/>
  </w:num>
  <w:num w:numId="7">
    <w:abstractNumId w:val="20"/>
  </w:num>
  <w:num w:numId="8">
    <w:abstractNumId w:val="6"/>
  </w:num>
  <w:num w:numId="9">
    <w:abstractNumId w:val="31"/>
  </w:num>
  <w:num w:numId="10">
    <w:abstractNumId w:val="13"/>
  </w:num>
  <w:num w:numId="11">
    <w:abstractNumId w:val="16"/>
  </w:num>
  <w:num w:numId="12">
    <w:abstractNumId w:val="22"/>
  </w:num>
  <w:num w:numId="13">
    <w:abstractNumId w:val="23"/>
  </w:num>
  <w:num w:numId="14">
    <w:abstractNumId w:val="30"/>
  </w:num>
  <w:num w:numId="15">
    <w:abstractNumId w:val="15"/>
  </w:num>
  <w:num w:numId="16">
    <w:abstractNumId w:val="18"/>
  </w:num>
  <w:num w:numId="17">
    <w:abstractNumId w:val="11"/>
  </w:num>
  <w:num w:numId="18">
    <w:abstractNumId w:val="19"/>
  </w:num>
  <w:num w:numId="19">
    <w:abstractNumId w:val="12"/>
  </w:num>
  <w:num w:numId="20">
    <w:abstractNumId w:val="17"/>
  </w:num>
  <w:num w:numId="21">
    <w:abstractNumId w:val="14"/>
  </w:num>
  <w:num w:numId="22">
    <w:abstractNumId w:val="3"/>
  </w:num>
  <w:num w:numId="23">
    <w:abstractNumId w:val="29"/>
  </w:num>
  <w:num w:numId="24">
    <w:abstractNumId w:val="28"/>
  </w:num>
  <w:num w:numId="25">
    <w:abstractNumId w:val="4"/>
  </w:num>
  <w:num w:numId="26">
    <w:abstractNumId w:val="10"/>
  </w:num>
  <w:num w:numId="27">
    <w:abstractNumId w:val="9"/>
  </w:num>
  <w:num w:numId="28">
    <w:abstractNumId w:val="7"/>
  </w:num>
  <w:num w:numId="29">
    <w:abstractNumId w:val="26"/>
  </w:num>
  <w:num w:numId="30">
    <w:abstractNumId w:val="1"/>
  </w:num>
  <w:num w:numId="31">
    <w:abstractNumId w:val="8"/>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7258"/>
    <w:rsid w:val="0002057C"/>
    <w:rsid w:val="00020996"/>
    <w:rsid w:val="00020C2E"/>
    <w:rsid w:val="00020C98"/>
    <w:rsid w:val="000443F6"/>
    <w:rsid w:val="00062E1D"/>
    <w:rsid w:val="0006534C"/>
    <w:rsid w:val="0008408C"/>
    <w:rsid w:val="00084EDE"/>
    <w:rsid w:val="00090CEA"/>
    <w:rsid w:val="0009414D"/>
    <w:rsid w:val="0009708C"/>
    <w:rsid w:val="000B3211"/>
    <w:rsid w:val="000C08B4"/>
    <w:rsid w:val="000C5332"/>
    <w:rsid w:val="000C69AF"/>
    <w:rsid w:val="000D3755"/>
    <w:rsid w:val="000F21B2"/>
    <w:rsid w:val="00100021"/>
    <w:rsid w:val="00104638"/>
    <w:rsid w:val="00112B4A"/>
    <w:rsid w:val="00123A17"/>
    <w:rsid w:val="001243A0"/>
    <w:rsid w:val="001267F7"/>
    <w:rsid w:val="00130DF4"/>
    <w:rsid w:val="00134437"/>
    <w:rsid w:val="00145E92"/>
    <w:rsid w:val="001477D4"/>
    <w:rsid w:val="00150688"/>
    <w:rsid w:val="001537B8"/>
    <w:rsid w:val="00157346"/>
    <w:rsid w:val="00167038"/>
    <w:rsid w:val="001719E6"/>
    <w:rsid w:val="00172D94"/>
    <w:rsid w:val="00173C1C"/>
    <w:rsid w:val="00182927"/>
    <w:rsid w:val="0018302F"/>
    <w:rsid w:val="0018660D"/>
    <w:rsid w:val="00186D64"/>
    <w:rsid w:val="00191D0D"/>
    <w:rsid w:val="00192DC7"/>
    <w:rsid w:val="001A2B95"/>
    <w:rsid w:val="001A5BCC"/>
    <w:rsid w:val="001A6C7C"/>
    <w:rsid w:val="001B0076"/>
    <w:rsid w:val="001B2C20"/>
    <w:rsid w:val="001B49D0"/>
    <w:rsid w:val="001C7112"/>
    <w:rsid w:val="001D7A40"/>
    <w:rsid w:val="001E0FB6"/>
    <w:rsid w:val="001E4F1C"/>
    <w:rsid w:val="001F1140"/>
    <w:rsid w:val="001F3049"/>
    <w:rsid w:val="0020623C"/>
    <w:rsid w:val="00210115"/>
    <w:rsid w:val="00215176"/>
    <w:rsid w:val="002152CB"/>
    <w:rsid w:val="002220DF"/>
    <w:rsid w:val="00223598"/>
    <w:rsid w:val="00223A5D"/>
    <w:rsid w:val="00224754"/>
    <w:rsid w:val="00234742"/>
    <w:rsid w:val="002438AD"/>
    <w:rsid w:val="002445FC"/>
    <w:rsid w:val="002522DC"/>
    <w:rsid w:val="00256103"/>
    <w:rsid w:val="002730F3"/>
    <w:rsid w:val="00281FAF"/>
    <w:rsid w:val="002820F8"/>
    <w:rsid w:val="00287ACF"/>
    <w:rsid w:val="00287CD6"/>
    <w:rsid w:val="00290971"/>
    <w:rsid w:val="002969EE"/>
    <w:rsid w:val="002A32FA"/>
    <w:rsid w:val="002A60D0"/>
    <w:rsid w:val="002B697E"/>
    <w:rsid w:val="002B78E8"/>
    <w:rsid w:val="002B7C75"/>
    <w:rsid w:val="002D68A3"/>
    <w:rsid w:val="002D71B8"/>
    <w:rsid w:val="002E2D8C"/>
    <w:rsid w:val="002E7DE5"/>
    <w:rsid w:val="002F3688"/>
    <w:rsid w:val="002F72EE"/>
    <w:rsid w:val="00300FA2"/>
    <w:rsid w:val="003116AA"/>
    <w:rsid w:val="003215BD"/>
    <w:rsid w:val="0032250E"/>
    <w:rsid w:val="003314A9"/>
    <w:rsid w:val="003336BB"/>
    <w:rsid w:val="00342BC1"/>
    <w:rsid w:val="00342F47"/>
    <w:rsid w:val="003448E8"/>
    <w:rsid w:val="00346E9E"/>
    <w:rsid w:val="00350521"/>
    <w:rsid w:val="00351778"/>
    <w:rsid w:val="00356C0C"/>
    <w:rsid w:val="00363127"/>
    <w:rsid w:val="003712FE"/>
    <w:rsid w:val="00380C1F"/>
    <w:rsid w:val="003842BB"/>
    <w:rsid w:val="00391BE4"/>
    <w:rsid w:val="003A1DE3"/>
    <w:rsid w:val="003A2CC2"/>
    <w:rsid w:val="003A4427"/>
    <w:rsid w:val="003B6809"/>
    <w:rsid w:val="003D3A0E"/>
    <w:rsid w:val="003D503C"/>
    <w:rsid w:val="003E54FD"/>
    <w:rsid w:val="003F0127"/>
    <w:rsid w:val="003F2479"/>
    <w:rsid w:val="003F4B54"/>
    <w:rsid w:val="004008BA"/>
    <w:rsid w:val="00404110"/>
    <w:rsid w:val="00411FC4"/>
    <w:rsid w:val="00416300"/>
    <w:rsid w:val="00420CA2"/>
    <w:rsid w:val="0043369F"/>
    <w:rsid w:val="004379BB"/>
    <w:rsid w:val="00440004"/>
    <w:rsid w:val="00447DDF"/>
    <w:rsid w:val="00465F44"/>
    <w:rsid w:val="004722B3"/>
    <w:rsid w:val="00480799"/>
    <w:rsid w:val="00493182"/>
    <w:rsid w:val="00493C46"/>
    <w:rsid w:val="004A3115"/>
    <w:rsid w:val="004A3BE8"/>
    <w:rsid w:val="004A5A8E"/>
    <w:rsid w:val="004B3564"/>
    <w:rsid w:val="004B3D68"/>
    <w:rsid w:val="004C52BF"/>
    <w:rsid w:val="004C6BB6"/>
    <w:rsid w:val="004F1538"/>
    <w:rsid w:val="004F49B8"/>
    <w:rsid w:val="004F63CA"/>
    <w:rsid w:val="00502F01"/>
    <w:rsid w:val="0051416A"/>
    <w:rsid w:val="00514378"/>
    <w:rsid w:val="00514912"/>
    <w:rsid w:val="0051591A"/>
    <w:rsid w:val="00521B20"/>
    <w:rsid w:val="00535D86"/>
    <w:rsid w:val="00556E1A"/>
    <w:rsid w:val="005639B9"/>
    <w:rsid w:val="005658AE"/>
    <w:rsid w:val="005737B4"/>
    <w:rsid w:val="00576C47"/>
    <w:rsid w:val="005772B2"/>
    <w:rsid w:val="00582BAE"/>
    <w:rsid w:val="005835B1"/>
    <w:rsid w:val="0059030A"/>
    <w:rsid w:val="00597854"/>
    <w:rsid w:val="005A18C4"/>
    <w:rsid w:val="005A41B8"/>
    <w:rsid w:val="005A7B7C"/>
    <w:rsid w:val="005B0FD2"/>
    <w:rsid w:val="005D1C7B"/>
    <w:rsid w:val="005E04E0"/>
    <w:rsid w:val="005E6828"/>
    <w:rsid w:val="005E7886"/>
    <w:rsid w:val="005F4B4C"/>
    <w:rsid w:val="00601E0C"/>
    <w:rsid w:val="00602D86"/>
    <w:rsid w:val="00606B3B"/>
    <w:rsid w:val="00621A82"/>
    <w:rsid w:val="00624434"/>
    <w:rsid w:val="00630B5C"/>
    <w:rsid w:val="006360FD"/>
    <w:rsid w:val="00636831"/>
    <w:rsid w:val="00642EBB"/>
    <w:rsid w:val="0065088C"/>
    <w:rsid w:val="006533DD"/>
    <w:rsid w:val="006573A2"/>
    <w:rsid w:val="00664AEE"/>
    <w:rsid w:val="00670952"/>
    <w:rsid w:val="00670E18"/>
    <w:rsid w:val="00672414"/>
    <w:rsid w:val="0067334D"/>
    <w:rsid w:val="0067486A"/>
    <w:rsid w:val="0067788F"/>
    <w:rsid w:val="00682568"/>
    <w:rsid w:val="00690721"/>
    <w:rsid w:val="006A510B"/>
    <w:rsid w:val="006B0CDC"/>
    <w:rsid w:val="006B5FF3"/>
    <w:rsid w:val="006B6FD7"/>
    <w:rsid w:val="006B7D49"/>
    <w:rsid w:val="006C1F28"/>
    <w:rsid w:val="006D159D"/>
    <w:rsid w:val="006D26F7"/>
    <w:rsid w:val="006E0F41"/>
    <w:rsid w:val="006E728C"/>
    <w:rsid w:val="006E77B0"/>
    <w:rsid w:val="006F759D"/>
    <w:rsid w:val="007001E6"/>
    <w:rsid w:val="0070395F"/>
    <w:rsid w:val="00710E81"/>
    <w:rsid w:val="007159C5"/>
    <w:rsid w:val="007306E3"/>
    <w:rsid w:val="007340EB"/>
    <w:rsid w:val="0073601A"/>
    <w:rsid w:val="0074563E"/>
    <w:rsid w:val="007501E8"/>
    <w:rsid w:val="007530A2"/>
    <w:rsid w:val="00754017"/>
    <w:rsid w:val="00754C92"/>
    <w:rsid w:val="00756C5D"/>
    <w:rsid w:val="00766A10"/>
    <w:rsid w:val="00767CA8"/>
    <w:rsid w:val="00767DCA"/>
    <w:rsid w:val="00774FCC"/>
    <w:rsid w:val="00775FA8"/>
    <w:rsid w:val="007A4381"/>
    <w:rsid w:val="007C5CDF"/>
    <w:rsid w:val="007D3ED1"/>
    <w:rsid w:val="007D4566"/>
    <w:rsid w:val="007E143C"/>
    <w:rsid w:val="007E2A76"/>
    <w:rsid w:val="007E7520"/>
    <w:rsid w:val="007F2139"/>
    <w:rsid w:val="007F2B61"/>
    <w:rsid w:val="007F6B20"/>
    <w:rsid w:val="00801CFE"/>
    <w:rsid w:val="00802C59"/>
    <w:rsid w:val="008053CA"/>
    <w:rsid w:val="00807955"/>
    <w:rsid w:val="00810BD6"/>
    <w:rsid w:val="00824E29"/>
    <w:rsid w:val="008254FC"/>
    <w:rsid w:val="00836B48"/>
    <w:rsid w:val="00846B25"/>
    <w:rsid w:val="008475D7"/>
    <w:rsid w:val="008543C3"/>
    <w:rsid w:val="00862F5B"/>
    <w:rsid w:val="00863BD5"/>
    <w:rsid w:val="00864F4B"/>
    <w:rsid w:val="00866B6C"/>
    <w:rsid w:val="00870E9A"/>
    <w:rsid w:val="008723FF"/>
    <w:rsid w:val="00872E8C"/>
    <w:rsid w:val="008733A2"/>
    <w:rsid w:val="008A39E1"/>
    <w:rsid w:val="008A5F37"/>
    <w:rsid w:val="008A6AD6"/>
    <w:rsid w:val="008B4898"/>
    <w:rsid w:val="008C25CB"/>
    <w:rsid w:val="008C2704"/>
    <w:rsid w:val="008C2CDA"/>
    <w:rsid w:val="008C543B"/>
    <w:rsid w:val="008C616F"/>
    <w:rsid w:val="008C7F33"/>
    <w:rsid w:val="008D32EF"/>
    <w:rsid w:val="008D65AD"/>
    <w:rsid w:val="008E534A"/>
    <w:rsid w:val="008E5F77"/>
    <w:rsid w:val="008E6D40"/>
    <w:rsid w:val="008F209A"/>
    <w:rsid w:val="009139A9"/>
    <w:rsid w:val="00914C85"/>
    <w:rsid w:val="00914EB9"/>
    <w:rsid w:val="0093005A"/>
    <w:rsid w:val="00952710"/>
    <w:rsid w:val="00955C1D"/>
    <w:rsid w:val="009601DB"/>
    <w:rsid w:val="00964EAA"/>
    <w:rsid w:val="0097079F"/>
    <w:rsid w:val="0097102A"/>
    <w:rsid w:val="00975DF3"/>
    <w:rsid w:val="0098459A"/>
    <w:rsid w:val="00984F64"/>
    <w:rsid w:val="009902E9"/>
    <w:rsid w:val="00996995"/>
    <w:rsid w:val="009A726E"/>
    <w:rsid w:val="009B17E6"/>
    <w:rsid w:val="009C06DD"/>
    <w:rsid w:val="009C3B2D"/>
    <w:rsid w:val="009D1E27"/>
    <w:rsid w:val="009E4436"/>
    <w:rsid w:val="009E654D"/>
    <w:rsid w:val="009F2BFD"/>
    <w:rsid w:val="009F71B8"/>
    <w:rsid w:val="00A01EF8"/>
    <w:rsid w:val="00A21184"/>
    <w:rsid w:val="00A24525"/>
    <w:rsid w:val="00A27F26"/>
    <w:rsid w:val="00A439FD"/>
    <w:rsid w:val="00A51935"/>
    <w:rsid w:val="00A52B84"/>
    <w:rsid w:val="00A56EBA"/>
    <w:rsid w:val="00A62DA6"/>
    <w:rsid w:val="00A64E0E"/>
    <w:rsid w:val="00A65C71"/>
    <w:rsid w:val="00A71CE0"/>
    <w:rsid w:val="00A779DE"/>
    <w:rsid w:val="00A815E3"/>
    <w:rsid w:val="00A83202"/>
    <w:rsid w:val="00A90A53"/>
    <w:rsid w:val="00A95305"/>
    <w:rsid w:val="00AA0511"/>
    <w:rsid w:val="00AA057C"/>
    <w:rsid w:val="00AA2EB2"/>
    <w:rsid w:val="00AA3D28"/>
    <w:rsid w:val="00AA479C"/>
    <w:rsid w:val="00AA659B"/>
    <w:rsid w:val="00AA6CC7"/>
    <w:rsid w:val="00AA71AD"/>
    <w:rsid w:val="00AB54FF"/>
    <w:rsid w:val="00AC251A"/>
    <w:rsid w:val="00AC310B"/>
    <w:rsid w:val="00AC39EF"/>
    <w:rsid w:val="00AE01CB"/>
    <w:rsid w:val="00AE13C1"/>
    <w:rsid w:val="00AF56A5"/>
    <w:rsid w:val="00AF6E8A"/>
    <w:rsid w:val="00B07D34"/>
    <w:rsid w:val="00B15172"/>
    <w:rsid w:val="00B203EA"/>
    <w:rsid w:val="00B20F94"/>
    <w:rsid w:val="00B215DD"/>
    <w:rsid w:val="00B30EE4"/>
    <w:rsid w:val="00B31A16"/>
    <w:rsid w:val="00B34B37"/>
    <w:rsid w:val="00B446B9"/>
    <w:rsid w:val="00B52433"/>
    <w:rsid w:val="00B540A2"/>
    <w:rsid w:val="00B56719"/>
    <w:rsid w:val="00B614F1"/>
    <w:rsid w:val="00B70A83"/>
    <w:rsid w:val="00B7215A"/>
    <w:rsid w:val="00B7385B"/>
    <w:rsid w:val="00B73C36"/>
    <w:rsid w:val="00B763E6"/>
    <w:rsid w:val="00B85528"/>
    <w:rsid w:val="00BA0A24"/>
    <w:rsid w:val="00BA7619"/>
    <w:rsid w:val="00BC25C7"/>
    <w:rsid w:val="00BC2F89"/>
    <w:rsid w:val="00BC70ED"/>
    <w:rsid w:val="00BC7844"/>
    <w:rsid w:val="00BD160C"/>
    <w:rsid w:val="00BD489F"/>
    <w:rsid w:val="00BE4C6C"/>
    <w:rsid w:val="00BE631B"/>
    <w:rsid w:val="00BE79B0"/>
    <w:rsid w:val="00BF03C8"/>
    <w:rsid w:val="00C03DBA"/>
    <w:rsid w:val="00C05655"/>
    <w:rsid w:val="00C06846"/>
    <w:rsid w:val="00C06F59"/>
    <w:rsid w:val="00C10137"/>
    <w:rsid w:val="00C201B8"/>
    <w:rsid w:val="00C31D86"/>
    <w:rsid w:val="00C35E7C"/>
    <w:rsid w:val="00C42C8E"/>
    <w:rsid w:val="00C450A6"/>
    <w:rsid w:val="00C52F74"/>
    <w:rsid w:val="00C63BAC"/>
    <w:rsid w:val="00C70363"/>
    <w:rsid w:val="00C86FBA"/>
    <w:rsid w:val="00CA0D81"/>
    <w:rsid w:val="00CA280A"/>
    <w:rsid w:val="00CB028A"/>
    <w:rsid w:val="00CB707C"/>
    <w:rsid w:val="00CC2A15"/>
    <w:rsid w:val="00CC449D"/>
    <w:rsid w:val="00CD0E15"/>
    <w:rsid w:val="00CD0F87"/>
    <w:rsid w:val="00CD12E3"/>
    <w:rsid w:val="00CE4521"/>
    <w:rsid w:val="00CE488F"/>
    <w:rsid w:val="00CE4C2B"/>
    <w:rsid w:val="00CF15A5"/>
    <w:rsid w:val="00CF7639"/>
    <w:rsid w:val="00D0451F"/>
    <w:rsid w:val="00D06B93"/>
    <w:rsid w:val="00D1220F"/>
    <w:rsid w:val="00D125FF"/>
    <w:rsid w:val="00D14C51"/>
    <w:rsid w:val="00D166DB"/>
    <w:rsid w:val="00D20BE8"/>
    <w:rsid w:val="00D22AA1"/>
    <w:rsid w:val="00D2582A"/>
    <w:rsid w:val="00D33C47"/>
    <w:rsid w:val="00D51B56"/>
    <w:rsid w:val="00D557E0"/>
    <w:rsid w:val="00D65520"/>
    <w:rsid w:val="00D67B0E"/>
    <w:rsid w:val="00D7761C"/>
    <w:rsid w:val="00D825BD"/>
    <w:rsid w:val="00D82B40"/>
    <w:rsid w:val="00D84A23"/>
    <w:rsid w:val="00D860C5"/>
    <w:rsid w:val="00D861C8"/>
    <w:rsid w:val="00D9789A"/>
    <w:rsid w:val="00DA22A7"/>
    <w:rsid w:val="00DA424E"/>
    <w:rsid w:val="00DA49E6"/>
    <w:rsid w:val="00DB3BAF"/>
    <w:rsid w:val="00DC2733"/>
    <w:rsid w:val="00DC61E6"/>
    <w:rsid w:val="00DC6504"/>
    <w:rsid w:val="00DC7F45"/>
    <w:rsid w:val="00DD333A"/>
    <w:rsid w:val="00DD5BAC"/>
    <w:rsid w:val="00DD5F4D"/>
    <w:rsid w:val="00DE25C8"/>
    <w:rsid w:val="00DE349A"/>
    <w:rsid w:val="00DE410F"/>
    <w:rsid w:val="00E0153B"/>
    <w:rsid w:val="00E12823"/>
    <w:rsid w:val="00E1504A"/>
    <w:rsid w:val="00E21C56"/>
    <w:rsid w:val="00E22996"/>
    <w:rsid w:val="00E22FBB"/>
    <w:rsid w:val="00E274B0"/>
    <w:rsid w:val="00E3599D"/>
    <w:rsid w:val="00E36759"/>
    <w:rsid w:val="00E40827"/>
    <w:rsid w:val="00E42771"/>
    <w:rsid w:val="00E42A5C"/>
    <w:rsid w:val="00E46BAE"/>
    <w:rsid w:val="00E5362A"/>
    <w:rsid w:val="00E66A4B"/>
    <w:rsid w:val="00E71E95"/>
    <w:rsid w:val="00E74BAA"/>
    <w:rsid w:val="00E779F7"/>
    <w:rsid w:val="00E8284C"/>
    <w:rsid w:val="00E867CA"/>
    <w:rsid w:val="00E875D1"/>
    <w:rsid w:val="00E92B99"/>
    <w:rsid w:val="00E93A32"/>
    <w:rsid w:val="00E97334"/>
    <w:rsid w:val="00EA5270"/>
    <w:rsid w:val="00EA6024"/>
    <w:rsid w:val="00EA7201"/>
    <w:rsid w:val="00EB0639"/>
    <w:rsid w:val="00EB42B4"/>
    <w:rsid w:val="00EC536B"/>
    <w:rsid w:val="00ED2079"/>
    <w:rsid w:val="00ED2C97"/>
    <w:rsid w:val="00ED75E2"/>
    <w:rsid w:val="00ED7D88"/>
    <w:rsid w:val="00EE7E4D"/>
    <w:rsid w:val="00EF452D"/>
    <w:rsid w:val="00EF7AE6"/>
    <w:rsid w:val="00F045E5"/>
    <w:rsid w:val="00F04A0D"/>
    <w:rsid w:val="00F11FF1"/>
    <w:rsid w:val="00F25D3A"/>
    <w:rsid w:val="00F314A8"/>
    <w:rsid w:val="00F52900"/>
    <w:rsid w:val="00F54C9F"/>
    <w:rsid w:val="00F601BB"/>
    <w:rsid w:val="00F639A8"/>
    <w:rsid w:val="00F7158A"/>
    <w:rsid w:val="00F76032"/>
    <w:rsid w:val="00F80D23"/>
    <w:rsid w:val="00F83612"/>
    <w:rsid w:val="00F965A9"/>
    <w:rsid w:val="00FA0776"/>
    <w:rsid w:val="00FA26D4"/>
    <w:rsid w:val="00FA7001"/>
    <w:rsid w:val="00FB01F0"/>
    <w:rsid w:val="00FB1E7D"/>
    <w:rsid w:val="00FB3E8E"/>
    <w:rsid w:val="00FC4B30"/>
    <w:rsid w:val="00FD1680"/>
    <w:rsid w:val="00FD4376"/>
    <w:rsid w:val="00FD56A1"/>
    <w:rsid w:val="00FE1391"/>
    <w:rsid w:val="00FE201B"/>
    <w:rsid w:val="00FE46D0"/>
    <w:rsid w:val="00FE4C03"/>
    <w:rsid w:val="00FF206D"/>
    <w:rsid w:val="00FF42B2"/>
    <w:rsid w:val="00FF4D78"/>
    <w:rsid w:val="18A38659"/>
    <w:rsid w:val="3D9F8AEB"/>
    <w:rsid w:val="45F0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4F19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link w:val="Heading2Char"/>
    <w:qFormat/>
    <w:rsid w:val="00157346"/>
    <w:pPr>
      <w:numPr>
        <w:ilvl w:val="1"/>
        <w:numId w:val="2"/>
      </w:numPr>
      <w:ind w:left="720"/>
      <w:outlineLvl w:val="1"/>
    </w:pPr>
    <w:rPr>
      <w:kern w:val="24"/>
    </w:rPr>
  </w:style>
  <w:style w:type="paragraph" w:styleId="Heading3">
    <w:name w:val="heading 3"/>
    <w:aliases w:val="Outline3"/>
    <w:basedOn w:val="Normal"/>
    <w:next w:val="Normal"/>
    <w:link w:val="Heading3Char"/>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styleId="CommentSubject">
    <w:name w:val="annotation subject"/>
    <w:basedOn w:val="CommentText"/>
    <w:next w:val="CommentText"/>
    <w:link w:val="CommentSubjectChar"/>
    <w:uiPriority w:val="99"/>
    <w:unhideWhenUsed/>
    <w:rsid w:val="00020C2E"/>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020C2E"/>
    <w:rPr>
      <w:rFonts w:ascii="Times New Roman" w:hAnsi="Times New Roman"/>
      <w:b/>
      <w:bCs/>
      <w:sz w:val="20"/>
      <w:lang w:eastAsia="en-US"/>
    </w:rPr>
  </w:style>
  <w:style w:type="table" w:styleId="TableGrid">
    <w:name w:val="Table Grid"/>
    <w:basedOn w:val="TableNormal"/>
    <w:uiPriority w:val="59"/>
    <w:rsid w:val="00416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D1680"/>
    <w:rPr>
      <w:lang w:eastAsia="en-US"/>
    </w:rPr>
  </w:style>
  <w:style w:type="character" w:styleId="Strong">
    <w:name w:val="Strong"/>
    <w:basedOn w:val="DefaultParagraphFont"/>
    <w:uiPriority w:val="22"/>
    <w:qFormat/>
    <w:rsid w:val="00D9789A"/>
    <w:rPr>
      <w:b/>
      <w:bCs/>
    </w:rPr>
  </w:style>
  <w:style w:type="character" w:styleId="FollowedHyperlink">
    <w:name w:val="FollowedHyperlink"/>
    <w:basedOn w:val="DefaultParagraphFont"/>
    <w:uiPriority w:val="99"/>
    <w:unhideWhenUsed/>
    <w:rsid w:val="001719E6"/>
    <w:rPr>
      <w:color w:val="800080" w:themeColor="followedHyperlink"/>
      <w:u w:val="single"/>
    </w:rPr>
  </w:style>
  <w:style w:type="paragraph" w:styleId="HTMLPreformatted">
    <w:name w:val="HTML Preformatted"/>
    <w:basedOn w:val="Normal"/>
    <w:link w:val="HTMLPreformattedChar"/>
    <w:uiPriority w:val="99"/>
    <w:semiHidden/>
    <w:unhideWhenUsed/>
    <w:rsid w:val="00020C98"/>
    <w:pPr>
      <w:tabs>
        <w:tab w:val="clear" w:pos="720"/>
        <w:tab w:val="clear" w:pos="1440"/>
        <w:tab w:val="clear" w:pos="2160"/>
        <w:tab w:val="clear" w:pos="2880"/>
        <w:tab w:val="clear" w:pos="4680"/>
        <w:tab w:val="clear" w:pos="5400"/>
        <w:tab w:val="clear" w:pos="900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020C98"/>
    <w:rPr>
      <w:rFonts w:ascii="Courier New" w:hAnsi="Courier New" w:cs="Courier New"/>
      <w:sz w:val="20"/>
      <w:lang w:val="en-US" w:eastAsia="en-US"/>
    </w:rPr>
  </w:style>
  <w:style w:type="character" w:customStyle="1" w:styleId="Heading1Char">
    <w:name w:val="Heading 1 Char"/>
    <w:aliases w:val="Outline1 Char"/>
    <w:basedOn w:val="DefaultParagraphFont"/>
    <w:link w:val="Heading1"/>
    <w:rsid w:val="00150688"/>
    <w:rPr>
      <w:kern w:val="24"/>
      <w:lang w:eastAsia="en-US"/>
    </w:rPr>
  </w:style>
  <w:style w:type="character" w:customStyle="1" w:styleId="Heading2Char">
    <w:name w:val="Heading 2 Char"/>
    <w:aliases w:val="Outline2 Char"/>
    <w:basedOn w:val="DefaultParagraphFont"/>
    <w:link w:val="Heading2"/>
    <w:rsid w:val="00150688"/>
    <w:rPr>
      <w:kern w:val="24"/>
      <w:lang w:eastAsia="en-US"/>
    </w:rPr>
  </w:style>
  <w:style w:type="character" w:customStyle="1" w:styleId="Heading3Char">
    <w:name w:val="Heading 3 Char"/>
    <w:aliases w:val="Outline3 Char"/>
    <w:basedOn w:val="DefaultParagraphFont"/>
    <w:link w:val="Heading3"/>
    <w:rsid w:val="00150688"/>
    <w:rPr>
      <w:kern w:val="24"/>
      <w:lang w:eastAsia="en-US"/>
    </w:rPr>
  </w:style>
  <w:style w:type="paragraph" w:customStyle="1" w:styleId="Approval">
    <w:name w:val="Approval"/>
    <w:basedOn w:val="Normal"/>
    <w:next w:val="linespace"/>
    <w:rsid w:val="00150688"/>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150688"/>
    <w:pPr>
      <w:spacing w:line="240" w:lineRule="exact"/>
    </w:pPr>
    <w:rPr>
      <w:rFonts w:ascii="Times New Roman" w:hAnsi="Times New Roman"/>
      <w:noProof/>
      <w:sz w:val="20"/>
      <w:lang w:eastAsia="en-US"/>
    </w:rPr>
  </w:style>
  <w:style w:type="paragraph" w:customStyle="1" w:styleId="ArrHead">
    <w:name w:val="ArrHead"/>
    <w:basedOn w:val="Normal"/>
    <w:rsid w:val="00150688"/>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150688"/>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150688"/>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150688"/>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150688"/>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150688"/>
    <w:pPr>
      <w:tabs>
        <w:tab w:val="clear" w:pos="3232"/>
        <w:tab w:val="clear" w:pos="3629"/>
      </w:tabs>
      <w:spacing w:before="80"/>
      <w:ind w:left="1956" w:right="3400"/>
      <w:jc w:val="left"/>
    </w:pPr>
  </w:style>
  <w:style w:type="paragraph" w:customStyle="1" w:styleId="Confirmed">
    <w:name w:val="Confirmed"/>
    <w:basedOn w:val="Normal"/>
    <w:next w:val="linespace"/>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150688"/>
    <w:pPr>
      <w:spacing w:after="240" w:line="220" w:lineRule="atLeast"/>
      <w:jc w:val="center"/>
    </w:pPr>
    <w:rPr>
      <w:rFonts w:ascii="Times New Roman" w:hAnsi="Times New Roman"/>
      <w:i/>
      <w:sz w:val="21"/>
      <w:lang w:eastAsia="en-US"/>
    </w:rPr>
  </w:style>
  <w:style w:type="paragraph" w:customStyle="1" w:styleId="Draft">
    <w:name w:val="Draft"/>
    <w:basedOn w:val="Normal"/>
    <w:rsid w:val="00150688"/>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150688"/>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150688"/>
    <w:pPr>
      <w:jc w:val="right"/>
    </w:pPr>
    <w:rPr>
      <w:rFonts w:ascii="Times New Roman" w:hAnsi="Times New Roman"/>
      <w:b/>
      <w:noProof/>
      <w:sz w:val="20"/>
      <w:lang w:eastAsia="en-US"/>
    </w:rPr>
  </w:style>
  <w:style w:type="paragraph" w:customStyle="1" w:styleId="DisplayItem">
    <w:name w:val="DisplayItem"/>
    <w:rsid w:val="00150688"/>
    <w:pPr>
      <w:spacing w:before="120" w:after="120"/>
      <w:jc w:val="center"/>
    </w:pPr>
    <w:rPr>
      <w:rFonts w:ascii="Times New Roman" w:hAnsi="Times New Roman"/>
      <w:sz w:val="20"/>
      <w:lang w:eastAsia="en-US"/>
    </w:rPr>
  </w:style>
  <w:style w:type="paragraph" w:customStyle="1" w:styleId="EANote">
    <w:name w:val="EA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150688"/>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150688"/>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150688"/>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150688"/>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150688"/>
    <w:pPr>
      <w:jc w:val="center"/>
    </w:pPr>
    <w:rPr>
      <w:rFonts w:ascii="Times New Roman" w:hAnsi="Times New Roman"/>
      <w:lang w:eastAsia="en-US"/>
    </w:rPr>
  </w:style>
  <w:style w:type="paragraph" w:customStyle="1" w:styleId="FormText">
    <w:name w:val="FormText"/>
    <w:rsid w:val="00150688"/>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150688"/>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150688"/>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150688"/>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150688"/>
    <w:pPr>
      <w:numPr>
        <w:ilvl w:val="1"/>
        <w:numId w:val="1"/>
      </w:numPr>
      <w:spacing w:before="80"/>
    </w:pPr>
  </w:style>
  <w:style w:type="paragraph" w:customStyle="1" w:styleId="H3">
    <w:name w:val="H3"/>
    <w:basedOn w:val="Heading3"/>
    <w:next w:val="N3"/>
    <w:rsid w:val="00150688"/>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150688"/>
    <w:pPr>
      <w:numPr>
        <w:ilvl w:val="2"/>
      </w:numPr>
    </w:pPr>
  </w:style>
  <w:style w:type="character" w:customStyle="1" w:styleId="HeaderChar">
    <w:name w:val="Header Char"/>
    <w:basedOn w:val="DefaultParagraphFont"/>
    <w:link w:val="Header"/>
    <w:uiPriority w:val="99"/>
    <w:rsid w:val="00150688"/>
    <w:rPr>
      <w:lang w:eastAsia="en-US"/>
    </w:rPr>
  </w:style>
  <w:style w:type="paragraph" w:customStyle="1" w:styleId="Interpretation">
    <w:name w:val="Interpretation"/>
    <w:basedOn w:val="Normal"/>
    <w:next w:val="linespace"/>
    <w:rsid w:val="00150688"/>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150688"/>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150688"/>
  </w:style>
  <w:style w:type="paragraph" w:customStyle="1" w:styleId="LaidDraft">
    <w:name w:val="LaidDraft"/>
    <w:basedOn w:val="Approval"/>
    <w:next w:val="linespace"/>
    <w:rsid w:val="00150688"/>
  </w:style>
  <w:style w:type="paragraph" w:customStyle="1" w:styleId="LegSeal">
    <w:name w:val="LegSeal"/>
    <w:next w:val="linespace"/>
    <w:rsid w:val="00150688"/>
    <w:rPr>
      <w:rFonts w:ascii="Times New Roman" w:hAnsi="Times New Roman"/>
      <w:noProof/>
      <w:sz w:val="20"/>
      <w:lang w:eastAsia="en-US"/>
    </w:rPr>
  </w:style>
  <w:style w:type="paragraph" w:customStyle="1" w:styleId="lineseparator">
    <w:name w:val="lineseparator"/>
    <w:basedOn w:val="TOC9"/>
    <w:rsid w:val="00150688"/>
    <w:pPr>
      <w:pBdr>
        <w:bottom w:val="single" w:sz="4" w:space="1" w:color="auto"/>
      </w:pBdr>
      <w:spacing w:before="240" w:after="480"/>
      <w:ind w:left="2400" w:right="2400"/>
    </w:pPr>
  </w:style>
  <w:style w:type="paragraph" w:styleId="TOC9">
    <w:name w:val="toc 9"/>
    <w:basedOn w:val="Normal"/>
    <w:next w:val="Normal"/>
    <w:rsid w:val="00150688"/>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150688"/>
    <w:pPr>
      <w:ind w:firstLine="0"/>
    </w:pPr>
  </w:style>
  <w:style w:type="paragraph" w:customStyle="1" w:styleId="LQT1">
    <w:name w:val="LQT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150688"/>
    <w:pPr>
      <w:spacing w:before="80"/>
    </w:pPr>
  </w:style>
  <w:style w:type="paragraph" w:customStyle="1" w:styleId="LQDefPara">
    <w:name w:val="LQ Def Para"/>
    <w:basedOn w:val="LQT2"/>
    <w:rsid w:val="00150688"/>
    <w:pPr>
      <w:ind w:left="907"/>
    </w:pPr>
  </w:style>
  <w:style w:type="paragraph" w:customStyle="1" w:styleId="LQArrHead">
    <w:name w:val="LQArrHead"/>
    <w:basedOn w:val="ArrHead"/>
    <w:next w:val="LQTOC1"/>
    <w:rsid w:val="00150688"/>
    <w:pPr>
      <w:ind w:left="567"/>
    </w:pPr>
    <w:rPr>
      <w:caps w:val="0"/>
    </w:rPr>
  </w:style>
  <w:style w:type="paragraph" w:customStyle="1" w:styleId="LQTOC1">
    <w:name w:val="LQTOC 1"/>
    <w:basedOn w:val="TOC1"/>
    <w:next w:val="LQTOC2"/>
    <w:autoRedefine/>
    <w:rsid w:val="00150688"/>
    <w:pPr>
      <w:ind w:left="567"/>
    </w:pPr>
  </w:style>
  <w:style w:type="paragraph" w:styleId="TOC1">
    <w:name w:val="toc 1"/>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150688"/>
    <w:pPr>
      <w:ind w:left="567"/>
    </w:pPr>
  </w:style>
  <w:style w:type="paragraph" w:styleId="TOC2">
    <w:name w:val="toc 2"/>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150688"/>
    <w:pPr>
      <w:ind w:left="567"/>
    </w:pPr>
  </w:style>
  <w:style w:type="paragraph" w:styleId="TOC3">
    <w:name w:val="toc 3"/>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150688"/>
    <w:pPr>
      <w:ind w:left="567"/>
    </w:pPr>
  </w:style>
  <w:style w:type="paragraph" w:styleId="TOC4">
    <w:name w:val="toc 4"/>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150688"/>
    <w:pPr>
      <w:ind w:left="567"/>
    </w:pPr>
  </w:style>
  <w:style w:type="paragraph" w:styleId="TOC5">
    <w:name w:val="toc 5"/>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150688"/>
    <w:pPr>
      <w:ind w:left="567"/>
    </w:pPr>
    <w:rPr>
      <w:i w:val="0"/>
    </w:rPr>
  </w:style>
  <w:style w:type="paragraph" w:styleId="TOC6">
    <w:name w:val="toc 6"/>
    <w:basedOn w:val="Normal"/>
    <w:next w:val="Normal"/>
    <w:autoRedefine/>
    <w:semiHidden/>
    <w:rsid w:val="00150688"/>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150688"/>
    <w:pPr>
      <w:tabs>
        <w:tab w:val="left" w:pos="1145"/>
      </w:tabs>
      <w:ind w:left="1145" w:hanging="578"/>
    </w:pPr>
  </w:style>
  <w:style w:type="paragraph" w:customStyle="1" w:styleId="LQDisplayItem">
    <w:name w:val="LQDisplayItem"/>
    <w:basedOn w:val="DisplayItem"/>
    <w:rsid w:val="00150688"/>
    <w:pPr>
      <w:ind w:left="567"/>
    </w:pPr>
  </w:style>
  <w:style w:type="paragraph" w:customStyle="1" w:styleId="LQH1">
    <w:name w:val="LQH1"/>
    <w:basedOn w:val="H1"/>
    <w:next w:val="LQN1"/>
    <w:rsid w:val="00150688"/>
    <w:pPr>
      <w:ind w:left="567"/>
    </w:pPr>
  </w:style>
  <w:style w:type="paragraph" w:customStyle="1" w:styleId="LQN1">
    <w:name w:val="LQN1"/>
    <w:basedOn w:val="Normal"/>
    <w:rsid w:val="00150688"/>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150688"/>
    <w:pPr>
      <w:ind w:left="737"/>
    </w:pPr>
  </w:style>
  <w:style w:type="paragraph" w:customStyle="1" w:styleId="LQN2">
    <w:name w:val="LQN2"/>
    <w:basedOn w:val="LQN1"/>
    <w:rsid w:val="00150688"/>
    <w:pPr>
      <w:spacing w:before="80"/>
    </w:pPr>
  </w:style>
  <w:style w:type="paragraph" w:customStyle="1" w:styleId="LQH3">
    <w:name w:val="LQH3"/>
    <w:basedOn w:val="H3"/>
    <w:next w:val="LQN3"/>
    <w:rsid w:val="00150688"/>
    <w:pPr>
      <w:ind w:left="907"/>
    </w:pPr>
  </w:style>
  <w:style w:type="paragraph" w:customStyle="1" w:styleId="LQN3">
    <w:name w:val="LQN3"/>
    <w:basedOn w:val="LQN2"/>
    <w:rsid w:val="00150688"/>
    <w:pPr>
      <w:tabs>
        <w:tab w:val="left" w:pos="1304"/>
      </w:tabs>
      <w:ind w:left="1304" w:hanging="397"/>
    </w:pPr>
  </w:style>
  <w:style w:type="paragraph" w:customStyle="1" w:styleId="LQList1">
    <w:name w:val="LQList1"/>
    <w:basedOn w:val="List1"/>
    <w:rsid w:val="00150688"/>
    <w:pPr>
      <w:ind w:left="1304"/>
    </w:pPr>
  </w:style>
  <w:style w:type="paragraph" w:customStyle="1" w:styleId="LQList1Cont">
    <w:name w:val="LQList1 Cont"/>
    <w:basedOn w:val="List1Cont"/>
    <w:rsid w:val="00150688"/>
    <w:pPr>
      <w:ind w:left="1304"/>
    </w:pPr>
  </w:style>
  <w:style w:type="paragraph" w:customStyle="1" w:styleId="LQN3-N4">
    <w:name w:val="LQN3-N4"/>
    <w:basedOn w:val="LQN3"/>
    <w:next w:val="LQN4"/>
    <w:rsid w:val="00150688"/>
    <w:pPr>
      <w:tabs>
        <w:tab w:val="clear" w:pos="1304"/>
        <w:tab w:val="right" w:pos="1588"/>
        <w:tab w:val="left" w:pos="1701"/>
      </w:tabs>
      <w:ind w:left="1701" w:hanging="794"/>
    </w:pPr>
  </w:style>
  <w:style w:type="paragraph" w:customStyle="1" w:styleId="LQN4">
    <w:name w:val="LQN4"/>
    <w:basedOn w:val="LQN3"/>
    <w:rsid w:val="00150688"/>
    <w:pPr>
      <w:tabs>
        <w:tab w:val="clear" w:pos="1304"/>
        <w:tab w:val="right" w:pos="1588"/>
        <w:tab w:val="left" w:pos="1701"/>
      </w:tabs>
      <w:ind w:left="1701" w:hanging="1701"/>
    </w:pPr>
  </w:style>
  <w:style w:type="paragraph" w:customStyle="1" w:styleId="LQN4-N5">
    <w:name w:val="LQN4-N5"/>
    <w:basedOn w:val="LQN4"/>
    <w:next w:val="LQN5"/>
    <w:rsid w:val="00150688"/>
    <w:pPr>
      <w:tabs>
        <w:tab w:val="left" w:pos="2268"/>
      </w:tabs>
      <w:ind w:left="2268" w:hanging="2268"/>
    </w:pPr>
  </w:style>
  <w:style w:type="paragraph" w:customStyle="1" w:styleId="LQN5">
    <w:name w:val="LQN5"/>
    <w:basedOn w:val="LQN4"/>
    <w:rsid w:val="00150688"/>
    <w:pPr>
      <w:tabs>
        <w:tab w:val="clear" w:pos="1588"/>
        <w:tab w:val="clear" w:pos="1701"/>
        <w:tab w:val="left" w:pos="2268"/>
      </w:tabs>
      <w:ind w:left="2268" w:hanging="567"/>
    </w:pPr>
  </w:style>
  <w:style w:type="paragraph" w:customStyle="1" w:styleId="LQpart">
    <w:name w:val="LQpart"/>
    <w:basedOn w:val="Normal"/>
    <w:next w:val="LQ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150688"/>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150688"/>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150688"/>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150688"/>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150688"/>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150688"/>
    <w:pPr>
      <w:ind w:firstLine="170"/>
    </w:pPr>
  </w:style>
  <w:style w:type="paragraph" w:customStyle="1" w:styleId="LQT3">
    <w:name w:val="LQT3"/>
    <w:basedOn w:val="LQT2"/>
    <w:rsid w:val="00150688"/>
    <w:pPr>
      <w:ind w:left="1304"/>
    </w:pPr>
  </w:style>
  <w:style w:type="paragraph" w:customStyle="1" w:styleId="LQT4">
    <w:name w:val="LQT4"/>
    <w:basedOn w:val="LQT3"/>
    <w:rsid w:val="00150688"/>
    <w:pPr>
      <w:ind w:left="1701"/>
    </w:pPr>
  </w:style>
  <w:style w:type="paragraph" w:customStyle="1" w:styleId="LQT5">
    <w:name w:val="LQT5"/>
    <w:basedOn w:val="LQT4"/>
    <w:rsid w:val="00150688"/>
    <w:pPr>
      <w:ind w:left="2268"/>
    </w:pPr>
  </w:style>
  <w:style w:type="paragraph" w:customStyle="1" w:styleId="LQTableCaption">
    <w:name w:val="LQTableCaption"/>
    <w:basedOn w:val="Normal"/>
    <w:next w:val="LQTableTopText"/>
    <w:rsid w:val="00150688"/>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150688"/>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150688"/>
    <w:pPr>
      <w:spacing w:before="120"/>
    </w:pPr>
  </w:style>
  <w:style w:type="paragraph" w:customStyle="1" w:styleId="LQTOC10">
    <w:name w:val="LQTOC 10"/>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150688"/>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150688"/>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150688"/>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150688"/>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150688"/>
    <w:rPr>
      <w:rFonts w:ascii="Times New Roman" w:hAnsi="Times New Roman"/>
      <w:i/>
      <w:sz w:val="21"/>
      <w:lang w:eastAsia="en-US"/>
    </w:rPr>
  </w:style>
  <w:style w:type="paragraph" w:customStyle="1" w:styleId="N1legal">
    <w:name w:val="N1legal"/>
    <w:basedOn w:val="Normal"/>
    <w:rsid w:val="00150688"/>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150688"/>
    <w:pPr>
      <w:numPr>
        <w:ilvl w:val="0"/>
        <w:numId w:val="0"/>
      </w:numPr>
      <w:tabs>
        <w:tab w:val="right" w:pos="1020"/>
        <w:tab w:val="left" w:pos="1134"/>
      </w:tabs>
      <w:ind w:left="1134" w:hanging="794"/>
    </w:pPr>
  </w:style>
  <w:style w:type="paragraph" w:customStyle="1" w:styleId="N4">
    <w:name w:val="N4"/>
    <w:basedOn w:val="N3"/>
    <w:rsid w:val="00150688"/>
    <w:pPr>
      <w:numPr>
        <w:ilvl w:val="3"/>
      </w:numPr>
    </w:pPr>
  </w:style>
  <w:style w:type="paragraph" w:customStyle="1" w:styleId="N4-N5">
    <w:name w:val="N4-N5"/>
    <w:basedOn w:val="N4"/>
    <w:next w:val="N5"/>
    <w:rsid w:val="00150688"/>
    <w:pPr>
      <w:numPr>
        <w:ilvl w:val="0"/>
        <w:numId w:val="0"/>
      </w:numPr>
      <w:tabs>
        <w:tab w:val="right" w:pos="1021"/>
        <w:tab w:val="left" w:pos="1134"/>
        <w:tab w:val="left" w:pos="1701"/>
      </w:tabs>
      <w:ind w:left="1701" w:hanging="1701"/>
    </w:pPr>
  </w:style>
  <w:style w:type="paragraph" w:customStyle="1" w:styleId="N5">
    <w:name w:val="N5"/>
    <w:basedOn w:val="N4"/>
    <w:rsid w:val="00150688"/>
    <w:pPr>
      <w:numPr>
        <w:ilvl w:val="4"/>
      </w:numPr>
    </w:pPr>
  </w:style>
  <w:style w:type="paragraph" w:customStyle="1" w:styleId="Negative">
    <w:name w:val="Negative"/>
    <w:basedOn w:val="Normal"/>
    <w:next w:val="linespace"/>
    <w:rsid w:val="00150688"/>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150688"/>
    <w:pPr>
      <w:ind w:left="1474"/>
    </w:pPr>
  </w:style>
  <w:style w:type="paragraph" w:customStyle="1" w:styleId="NLQDisplayItem">
    <w:name w:val="NLQDisplayItem"/>
    <w:basedOn w:val="LQDisplayItem"/>
    <w:rsid w:val="00150688"/>
    <w:pPr>
      <w:ind w:left="1134"/>
    </w:pPr>
  </w:style>
  <w:style w:type="paragraph" w:customStyle="1" w:styleId="NLQH1">
    <w:name w:val="NLQH1"/>
    <w:basedOn w:val="LQH1"/>
    <w:next w:val="NLQN1"/>
    <w:rsid w:val="00150688"/>
    <w:pPr>
      <w:ind w:left="1134"/>
    </w:pPr>
  </w:style>
  <w:style w:type="paragraph" w:customStyle="1" w:styleId="NLQN1">
    <w:name w:val="NLQN1"/>
    <w:basedOn w:val="LQN1"/>
    <w:rsid w:val="00150688"/>
    <w:pPr>
      <w:ind w:left="1134"/>
    </w:pPr>
  </w:style>
  <w:style w:type="paragraph" w:customStyle="1" w:styleId="NLQH2">
    <w:name w:val="NLQH2"/>
    <w:basedOn w:val="LQH2"/>
    <w:next w:val="NLQN2"/>
    <w:rsid w:val="00150688"/>
    <w:pPr>
      <w:ind w:left="1304"/>
    </w:pPr>
  </w:style>
  <w:style w:type="paragraph" w:customStyle="1" w:styleId="NLQN2">
    <w:name w:val="NLQN2"/>
    <w:basedOn w:val="LQN2"/>
    <w:rsid w:val="00150688"/>
    <w:pPr>
      <w:ind w:left="1134"/>
    </w:pPr>
  </w:style>
  <w:style w:type="paragraph" w:customStyle="1" w:styleId="NLQH3">
    <w:name w:val="NLQH3"/>
    <w:basedOn w:val="LQH3"/>
    <w:next w:val="NLQN3"/>
    <w:rsid w:val="00150688"/>
    <w:pPr>
      <w:ind w:left="1474"/>
    </w:pPr>
  </w:style>
  <w:style w:type="paragraph" w:customStyle="1" w:styleId="NLQN3">
    <w:name w:val="NLQN3"/>
    <w:basedOn w:val="LQN3"/>
    <w:rsid w:val="00150688"/>
    <w:pPr>
      <w:ind w:left="1871"/>
    </w:pPr>
  </w:style>
  <w:style w:type="paragraph" w:customStyle="1" w:styleId="NLQList1">
    <w:name w:val="NLQList1"/>
    <w:basedOn w:val="LQList1"/>
    <w:rsid w:val="00150688"/>
    <w:pPr>
      <w:ind w:left="1871"/>
    </w:pPr>
  </w:style>
  <w:style w:type="paragraph" w:customStyle="1" w:styleId="NLQList1Cont">
    <w:name w:val="NLQList1 Cont"/>
    <w:basedOn w:val="LQList1Cont"/>
    <w:rsid w:val="00150688"/>
    <w:pPr>
      <w:ind w:left="1871"/>
    </w:pPr>
  </w:style>
  <w:style w:type="paragraph" w:customStyle="1" w:styleId="NLQN3-N4">
    <w:name w:val="NLQN3-N4"/>
    <w:basedOn w:val="NLQN3"/>
    <w:next w:val="NLQN4"/>
    <w:rsid w:val="00150688"/>
    <w:pPr>
      <w:tabs>
        <w:tab w:val="clear" w:pos="1304"/>
        <w:tab w:val="right" w:pos="2155"/>
        <w:tab w:val="left" w:pos="2268"/>
      </w:tabs>
      <w:ind w:left="2268" w:hanging="794"/>
    </w:pPr>
  </w:style>
  <w:style w:type="paragraph" w:customStyle="1" w:styleId="NLQN4">
    <w:name w:val="NLQN4"/>
    <w:basedOn w:val="LQN4"/>
    <w:rsid w:val="00150688"/>
    <w:pPr>
      <w:tabs>
        <w:tab w:val="clear" w:pos="1588"/>
        <w:tab w:val="clear" w:pos="1701"/>
        <w:tab w:val="right" w:pos="2155"/>
        <w:tab w:val="left" w:pos="2268"/>
      </w:tabs>
      <w:ind w:left="2268"/>
    </w:pPr>
  </w:style>
  <w:style w:type="paragraph" w:customStyle="1" w:styleId="NLQN4-N5">
    <w:name w:val="NLQN4-N5"/>
    <w:basedOn w:val="LQN4-N5"/>
    <w:next w:val="NLQN5"/>
    <w:rsid w:val="00150688"/>
    <w:pPr>
      <w:tabs>
        <w:tab w:val="clear" w:pos="1588"/>
        <w:tab w:val="clear" w:pos="1701"/>
        <w:tab w:val="right" w:pos="2155"/>
        <w:tab w:val="left" w:pos="2835"/>
      </w:tabs>
      <w:ind w:left="2835" w:hanging="2835"/>
    </w:pPr>
  </w:style>
  <w:style w:type="paragraph" w:customStyle="1" w:styleId="NLQN5">
    <w:name w:val="NLQN5"/>
    <w:basedOn w:val="LQN5"/>
    <w:rsid w:val="00150688"/>
    <w:pPr>
      <w:ind w:left="2835"/>
    </w:pPr>
  </w:style>
  <w:style w:type="paragraph" w:customStyle="1" w:styleId="NLQpart">
    <w:name w:val="NLQpart"/>
    <w:basedOn w:val="LQpart"/>
    <w:next w:val="NLQpartHead"/>
    <w:rsid w:val="00150688"/>
    <w:pPr>
      <w:tabs>
        <w:tab w:val="clear" w:pos="4451"/>
        <w:tab w:val="center" w:pos="4734"/>
      </w:tabs>
      <w:ind w:left="1134"/>
    </w:pPr>
  </w:style>
  <w:style w:type="paragraph" w:customStyle="1" w:styleId="NLQpartHead">
    <w:name w:val="NLQpartHead"/>
    <w:basedOn w:val="LQpartHead"/>
    <w:next w:val="NLQT1"/>
    <w:rsid w:val="00150688"/>
    <w:pPr>
      <w:ind w:left="1134"/>
    </w:pPr>
  </w:style>
  <w:style w:type="paragraph" w:customStyle="1" w:styleId="NLQT1">
    <w:name w:val="NLQT1"/>
    <w:basedOn w:val="LQT1"/>
    <w:rsid w:val="00150688"/>
    <w:pPr>
      <w:ind w:left="1134"/>
    </w:pPr>
  </w:style>
  <w:style w:type="paragraph" w:customStyle="1" w:styleId="NLQschedule">
    <w:name w:val="NLQschedule"/>
    <w:basedOn w:val="LQschedule"/>
    <w:next w:val="NLQscheduleHead"/>
    <w:rsid w:val="00150688"/>
    <w:pPr>
      <w:tabs>
        <w:tab w:val="clear" w:pos="4451"/>
        <w:tab w:val="center" w:pos="4734"/>
      </w:tabs>
      <w:ind w:left="1134"/>
    </w:pPr>
  </w:style>
  <w:style w:type="paragraph" w:customStyle="1" w:styleId="NLQscheduleHead">
    <w:name w:val="NLQscheduleHead"/>
    <w:basedOn w:val="LQscheduleHead"/>
    <w:next w:val="NLQT1"/>
    <w:rsid w:val="00150688"/>
    <w:pPr>
      <w:ind w:left="1134"/>
    </w:pPr>
  </w:style>
  <w:style w:type="paragraph" w:customStyle="1" w:styleId="NLQschedules">
    <w:name w:val="NLQ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150688"/>
    <w:pPr>
      <w:tabs>
        <w:tab w:val="clear" w:pos="4451"/>
        <w:tab w:val="center" w:pos="4734"/>
      </w:tabs>
      <w:ind w:left="1134"/>
    </w:pPr>
  </w:style>
  <w:style w:type="paragraph" w:customStyle="1" w:styleId="NLQsectionHead">
    <w:name w:val="NLQsectionHead"/>
    <w:basedOn w:val="LQsectionHead"/>
    <w:next w:val="NLQT1"/>
    <w:rsid w:val="00150688"/>
    <w:pPr>
      <w:ind w:left="1134"/>
    </w:pPr>
  </w:style>
  <w:style w:type="paragraph" w:customStyle="1" w:styleId="NLQSublist1">
    <w:name w:val="NLQSublist1"/>
    <w:basedOn w:val="LQSublist1"/>
    <w:rsid w:val="00150688"/>
    <w:pPr>
      <w:ind w:left="2308"/>
    </w:pPr>
  </w:style>
  <w:style w:type="paragraph" w:customStyle="1" w:styleId="NLQSublist1Cont">
    <w:name w:val="NLQSublist1 Cont"/>
    <w:basedOn w:val="LQSublist1Cont"/>
    <w:rsid w:val="00150688"/>
    <w:pPr>
      <w:ind w:left="2308"/>
    </w:pPr>
  </w:style>
  <w:style w:type="paragraph" w:customStyle="1" w:styleId="NLQsubPart">
    <w:name w:val="NLQsubPart"/>
    <w:basedOn w:val="LQsubPart"/>
    <w:next w:val="NLQsubPartHead"/>
    <w:rsid w:val="00150688"/>
    <w:pPr>
      <w:tabs>
        <w:tab w:val="clear" w:pos="4451"/>
        <w:tab w:val="center" w:pos="4734"/>
      </w:tabs>
      <w:ind w:left="1134"/>
    </w:pPr>
  </w:style>
  <w:style w:type="paragraph" w:customStyle="1" w:styleId="NLQsubPartHead">
    <w:name w:val="NLQsubPartHead"/>
    <w:basedOn w:val="LQsubPartHead"/>
    <w:next w:val="NLQT1"/>
    <w:rsid w:val="00150688"/>
    <w:pPr>
      <w:ind w:left="1134"/>
    </w:pPr>
  </w:style>
  <w:style w:type="paragraph" w:customStyle="1" w:styleId="NLQsubSection">
    <w:name w:val="NLQsubSection"/>
    <w:basedOn w:val="LQsubSection"/>
    <w:next w:val="NLQsubSectionHead"/>
    <w:rsid w:val="00150688"/>
    <w:pPr>
      <w:tabs>
        <w:tab w:val="clear" w:pos="4451"/>
        <w:tab w:val="center" w:pos="4734"/>
      </w:tabs>
      <w:ind w:left="1134"/>
    </w:pPr>
  </w:style>
  <w:style w:type="paragraph" w:customStyle="1" w:styleId="NLQsubSectionHead">
    <w:name w:val="NLQsubSectionHead"/>
    <w:basedOn w:val="LQsubSectionHead"/>
    <w:next w:val="NLQT1"/>
    <w:rsid w:val="00150688"/>
    <w:pPr>
      <w:ind w:left="1134"/>
    </w:pPr>
  </w:style>
  <w:style w:type="paragraph" w:customStyle="1" w:styleId="NLQT1Indent">
    <w:name w:val="NLQT1 Indent"/>
    <w:basedOn w:val="LQT1Indent"/>
    <w:rsid w:val="00150688"/>
    <w:pPr>
      <w:ind w:left="1134"/>
    </w:pPr>
  </w:style>
  <w:style w:type="paragraph" w:customStyle="1" w:styleId="NLQT2">
    <w:name w:val="NLQT2"/>
    <w:basedOn w:val="LQT2"/>
    <w:rsid w:val="00150688"/>
    <w:pPr>
      <w:ind w:left="1134"/>
    </w:pPr>
  </w:style>
  <w:style w:type="paragraph" w:customStyle="1" w:styleId="NLQT3">
    <w:name w:val="NLQT3"/>
    <w:basedOn w:val="LQT3"/>
    <w:rsid w:val="00150688"/>
    <w:pPr>
      <w:ind w:left="1871"/>
    </w:pPr>
  </w:style>
  <w:style w:type="paragraph" w:customStyle="1" w:styleId="NLQT4">
    <w:name w:val="NLQT4"/>
    <w:basedOn w:val="LQT4"/>
    <w:rsid w:val="00150688"/>
    <w:pPr>
      <w:ind w:left="2268"/>
    </w:pPr>
  </w:style>
  <w:style w:type="paragraph" w:customStyle="1" w:styleId="NLQT5">
    <w:name w:val="NLQT5"/>
    <w:basedOn w:val="LQT5"/>
    <w:rsid w:val="00150688"/>
    <w:pPr>
      <w:ind w:left="2835"/>
    </w:pPr>
  </w:style>
  <w:style w:type="paragraph" w:customStyle="1" w:styleId="NLQTableCaption">
    <w:name w:val="NLQTableCaption"/>
    <w:basedOn w:val="LQTableCaption"/>
    <w:next w:val="NLQTableTopText"/>
    <w:rsid w:val="00150688"/>
    <w:pPr>
      <w:ind w:left="1134"/>
    </w:pPr>
  </w:style>
  <w:style w:type="paragraph" w:customStyle="1" w:styleId="NLQTableTopText">
    <w:name w:val="NLQTableTopText"/>
    <w:basedOn w:val="LQTableTopText"/>
    <w:rsid w:val="00150688"/>
    <w:pPr>
      <w:ind w:left="1134"/>
    </w:pPr>
  </w:style>
  <w:style w:type="paragraph" w:customStyle="1" w:styleId="NLQTableFoot">
    <w:name w:val="NLQTableFoot"/>
    <w:basedOn w:val="LQTableFoot"/>
    <w:rsid w:val="00150688"/>
    <w:pPr>
      <w:ind w:left="1134"/>
    </w:pPr>
  </w:style>
  <w:style w:type="paragraph" w:customStyle="1" w:styleId="NLQTableNumber">
    <w:name w:val="NLQTableNumber"/>
    <w:basedOn w:val="LQTableNumber"/>
    <w:rsid w:val="00150688"/>
    <w:pPr>
      <w:ind w:left="1134"/>
    </w:pPr>
  </w:style>
  <w:style w:type="character" w:styleId="PageNumber">
    <w:name w:val="page number"/>
    <w:basedOn w:val="DefaultParagraphFont"/>
    <w:rsid w:val="00150688"/>
  </w:style>
  <w:style w:type="paragraph" w:customStyle="1" w:styleId="Part">
    <w:name w:val="Part"/>
    <w:basedOn w:val="Normal"/>
    <w:next w:val="Part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150688"/>
    <w:pPr>
      <w:spacing w:before="120"/>
    </w:pPr>
    <w:rPr>
      <w:sz w:val="24"/>
    </w:rPr>
  </w:style>
  <w:style w:type="paragraph" w:customStyle="1" w:styleId="QualHead">
    <w:name w:val="QualHead"/>
    <w:basedOn w:val="Normal"/>
    <w:rsid w:val="00150688"/>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150688"/>
    <w:rPr>
      <w:sz w:val="21"/>
    </w:rPr>
  </w:style>
  <w:style w:type="paragraph" w:customStyle="1" w:styleId="Res">
    <w:name w:val="Res"/>
    <w:basedOn w:val="Pre"/>
    <w:next w:val="Pre"/>
    <w:rsid w:val="00150688"/>
    <w:rPr>
      <w:b/>
    </w:rPr>
  </w:style>
  <w:style w:type="paragraph" w:customStyle="1" w:styleId="Royal">
    <w:name w:val="Royal"/>
    <w:basedOn w:val="Normal"/>
    <w:next w:val="Pre"/>
    <w:rsid w:val="00150688"/>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150688"/>
    <w:pPr>
      <w:spacing w:before="120" w:after="100"/>
    </w:pPr>
    <w:rPr>
      <w:sz w:val="28"/>
    </w:rPr>
  </w:style>
  <w:style w:type="paragraph" w:customStyle="1" w:styleId="Schedules">
    <w:name w:val="Schedules"/>
    <w:basedOn w:val="Normal"/>
    <w:rsid w:val="00150688"/>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150688"/>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150688"/>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150688"/>
  </w:style>
  <w:style w:type="character" w:customStyle="1" w:styleId="SigDate">
    <w:name w:val="Sig_Date"/>
    <w:basedOn w:val="DefaultParagraphFont"/>
    <w:rsid w:val="00150688"/>
  </w:style>
  <w:style w:type="character" w:customStyle="1" w:styleId="Sigsignatory">
    <w:name w:val="Sig_signatory"/>
    <w:basedOn w:val="DefaultParagraphFont"/>
    <w:rsid w:val="00150688"/>
  </w:style>
  <w:style w:type="character" w:customStyle="1" w:styleId="SigSignee">
    <w:name w:val="Sig_Signee"/>
    <w:rsid w:val="00150688"/>
    <w:rPr>
      <w:i/>
    </w:rPr>
  </w:style>
  <w:style w:type="character" w:customStyle="1" w:styleId="Sigtitle">
    <w:name w:val="Sig_title"/>
    <w:basedOn w:val="DefaultParagraphFont"/>
    <w:rsid w:val="00150688"/>
  </w:style>
  <w:style w:type="paragraph" w:customStyle="1" w:styleId="SigBlock">
    <w:name w:val="SigBlock"/>
    <w:basedOn w:val="Normal"/>
    <w:rsid w:val="00150688"/>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150688"/>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150688"/>
    <w:rPr>
      <w:rFonts w:ascii="Times New Roman" w:hAnsi="Times New Roman"/>
      <w:sz w:val="21"/>
      <w:lang w:eastAsia="en-US"/>
    </w:rPr>
  </w:style>
  <w:style w:type="paragraph" w:customStyle="1" w:styleId="StraddleHeader">
    <w:name w:val="StraddleHeader"/>
    <w:basedOn w:val="Normal"/>
    <w:rsid w:val="00150688"/>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150688"/>
    <w:pPr>
      <w:ind w:left="1134"/>
    </w:pPr>
  </w:style>
  <w:style w:type="paragraph" w:customStyle="1" w:styleId="Sublist1Cont">
    <w:name w:val="Sublist1 Cont"/>
    <w:basedOn w:val="Sublist1"/>
    <w:rsid w:val="00150688"/>
    <w:pPr>
      <w:ind w:firstLine="0"/>
    </w:pPr>
  </w:style>
  <w:style w:type="paragraph" w:customStyle="1" w:styleId="SubPart">
    <w:name w:val="SubPart"/>
    <w:basedOn w:val="PartHead"/>
    <w:next w:val="SubPartHead"/>
    <w:rsid w:val="00150688"/>
    <w:rPr>
      <w:sz w:val="22"/>
    </w:rPr>
  </w:style>
  <w:style w:type="paragraph" w:customStyle="1" w:styleId="SubPartHead">
    <w:name w:val="SubPartHead"/>
    <w:basedOn w:val="SubPart"/>
    <w:next w:val="T1"/>
    <w:rsid w:val="00150688"/>
    <w:rPr>
      <w:sz w:val="21"/>
    </w:rPr>
  </w:style>
  <w:style w:type="paragraph" w:customStyle="1" w:styleId="SubSection">
    <w:name w:val="SubSection"/>
    <w:basedOn w:val="Section"/>
    <w:next w:val="SubSectionHead"/>
    <w:rsid w:val="00150688"/>
    <w:rPr>
      <w:sz w:val="18"/>
    </w:rPr>
  </w:style>
  <w:style w:type="paragraph" w:customStyle="1" w:styleId="SubSectionHead">
    <w:name w:val="SubSectionHead"/>
    <w:basedOn w:val="SectionHead"/>
    <w:next w:val="T1"/>
    <w:rsid w:val="00150688"/>
    <w:pPr>
      <w:spacing w:before="40"/>
    </w:pPr>
    <w:rPr>
      <w:sz w:val="20"/>
    </w:rPr>
  </w:style>
  <w:style w:type="paragraph" w:customStyle="1" w:styleId="T1Indent">
    <w:name w:val="T1 Indent"/>
    <w:basedOn w:val="T1"/>
    <w:rsid w:val="00150688"/>
    <w:pPr>
      <w:ind w:firstLine="170"/>
    </w:pPr>
  </w:style>
  <w:style w:type="paragraph" w:customStyle="1" w:styleId="T2">
    <w:name w:val="T2"/>
    <w:basedOn w:val="T1"/>
    <w:rsid w:val="00150688"/>
    <w:pPr>
      <w:spacing w:before="80"/>
    </w:pPr>
  </w:style>
  <w:style w:type="paragraph" w:customStyle="1" w:styleId="T3">
    <w:name w:val="T3"/>
    <w:basedOn w:val="T2"/>
    <w:rsid w:val="00150688"/>
    <w:pPr>
      <w:ind w:left="737"/>
    </w:pPr>
  </w:style>
  <w:style w:type="paragraph" w:customStyle="1" w:styleId="T4">
    <w:name w:val="T4"/>
    <w:basedOn w:val="T3"/>
    <w:rsid w:val="00150688"/>
    <w:pPr>
      <w:ind w:left="1134"/>
    </w:pPr>
  </w:style>
  <w:style w:type="paragraph" w:customStyle="1" w:styleId="T5">
    <w:name w:val="T5"/>
    <w:basedOn w:val="T4"/>
    <w:rsid w:val="00150688"/>
    <w:pPr>
      <w:ind w:left="1701"/>
    </w:pPr>
  </w:style>
  <w:style w:type="paragraph" w:customStyle="1" w:styleId="TableCaption">
    <w:name w:val="TableCaption"/>
    <w:basedOn w:val="Caption"/>
    <w:next w:val="TableTopText"/>
    <w:rsid w:val="00150688"/>
    <w:pPr>
      <w:spacing w:before="0"/>
      <w:jc w:val="left"/>
    </w:pPr>
  </w:style>
  <w:style w:type="paragraph" w:customStyle="1" w:styleId="TableTopText">
    <w:name w:val="TableTopText"/>
    <w:basedOn w:val="Normal"/>
    <w:rsid w:val="00150688"/>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150688"/>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150688"/>
    <w:rPr>
      <w:vertAlign w:val="superscript"/>
    </w:rPr>
  </w:style>
  <w:style w:type="paragraph" w:customStyle="1" w:styleId="TableNumber">
    <w:name w:val="TableNumber"/>
    <w:basedOn w:val="TableCaption"/>
    <w:next w:val="TableCaption"/>
    <w:rsid w:val="00150688"/>
    <w:pPr>
      <w:spacing w:before="120"/>
    </w:pPr>
  </w:style>
  <w:style w:type="paragraph" w:customStyle="1" w:styleId="TableText">
    <w:name w:val="TableText"/>
    <w:basedOn w:val="Normal"/>
    <w:rsid w:val="00150688"/>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150688"/>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150688"/>
    <w:rPr>
      <w:rFonts w:ascii="Times New Roman" w:hAnsi="Times New Roman"/>
      <w:kern w:val="28"/>
      <w:sz w:val="32"/>
      <w:lang w:eastAsia="en-US"/>
    </w:rPr>
  </w:style>
  <w:style w:type="paragraph" w:customStyle="1" w:styleId="TOC10">
    <w:name w:val="TOC 10"/>
    <w:basedOn w:val="TOC9"/>
    <w:rsid w:val="00150688"/>
    <w:pPr>
      <w:tabs>
        <w:tab w:val="clear" w:pos="576"/>
        <w:tab w:val="right" w:pos="1680"/>
        <w:tab w:val="left" w:pos="1800"/>
        <w:tab w:val="left" w:pos="2120"/>
      </w:tabs>
      <w:ind w:left="2120" w:hanging="2120"/>
      <w:jc w:val="left"/>
    </w:pPr>
  </w:style>
  <w:style w:type="paragraph" w:customStyle="1" w:styleId="TOC11">
    <w:name w:val="TOC 11"/>
    <w:basedOn w:val="TOC10"/>
    <w:rsid w:val="00150688"/>
  </w:style>
  <w:style w:type="paragraph" w:customStyle="1" w:styleId="TOC12">
    <w:name w:val="TOC 12"/>
    <w:next w:val="TOC10"/>
    <w:rsid w:val="00150688"/>
    <w:pPr>
      <w:keepNext/>
      <w:spacing w:after="240"/>
      <w:jc w:val="center"/>
    </w:pPr>
    <w:rPr>
      <w:rFonts w:ascii="Times New Roman" w:hAnsi="Times New Roman"/>
      <w:lang w:eastAsia="en-US"/>
    </w:rPr>
  </w:style>
  <w:style w:type="paragraph" w:styleId="TOC7">
    <w:name w:val="toc 7"/>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150688"/>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150688"/>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150688"/>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150688"/>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150688"/>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150688"/>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150688"/>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150688"/>
    <w:rPr>
      <w:rFonts w:ascii="Calibri" w:eastAsia="Calibri" w:hAnsi="Calibri"/>
      <w:sz w:val="22"/>
      <w:szCs w:val="22"/>
      <w:lang w:eastAsia="en-US"/>
    </w:rPr>
  </w:style>
  <w:style w:type="paragraph" w:customStyle="1" w:styleId="Default">
    <w:name w:val="Default"/>
    <w:rsid w:val="00150688"/>
    <w:pPr>
      <w:autoSpaceDE w:val="0"/>
      <w:autoSpaceDN w:val="0"/>
      <w:adjustRightInd w:val="0"/>
    </w:pPr>
    <w:rPr>
      <w:rFonts w:ascii="Frutiger 45 Light" w:hAnsi="Frutiger 45 Light" w:cs="Frutiger 45 Light"/>
      <w:color w:val="000000"/>
      <w:szCs w:val="24"/>
    </w:rPr>
  </w:style>
  <w:style w:type="paragraph" w:customStyle="1" w:styleId="BillADBullet">
    <w:name w:val="BillADBullet"/>
    <w:basedOn w:val="Normal"/>
    <w:uiPriority w:val="9"/>
    <w:rsid w:val="00150688"/>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styleId="UnresolvedMention">
    <w:name w:val="Unresolved Mention"/>
    <w:basedOn w:val="DefaultParagraphFont"/>
    <w:uiPriority w:val="99"/>
    <w:semiHidden/>
    <w:unhideWhenUsed/>
    <w:rsid w:val="00D82B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3416">
      <w:bodyDiv w:val="1"/>
      <w:marLeft w:val="0"/>
      <w:marRight w:val="0"/>
      <w:marTop w:val="0"/>
      <w:marBottom w:val="0"/>
      <w:divBdr>
        <w:top w:val="none" w:sz="0" w:space="0" w:color="auto"/>
        <w:left w:val="none" w:sz="0" w:space="0" w:color="auto"/>
        <w:bottom w:val="none" w:sz="0" w:space="0" w:color="auto"/>
        <w:right w:val="none" w:sz="0" w:space="0" w:color="auto"/>
      </w:divBdr>
    </w:div>
    <w:div w:id="81031387">
      <w:bodyDiv w:val="1"/>
      <w:marLeft w:val="0"/>
      <w:marRight w:val="0"/>
      <w:marTop w:val="0"/>
      <w:marBottom w:val="0"/>
      <w:divBdr>
        <w:top w:val="none" w:sz="0" w:space="0" w:color="auto"/>
        <w:left w:val="none" w:sz="0" w:space="0" w:color="auto"/>
        <w:bottom w:val="none" w:sz="0" w:space="0" w:color="auto"/>
        <w:right w:val="none" w:sz="0" w:space="0" w:color="auto"/>
      </w:divBdr>
    </w:div>
    <w:div w:id="185601138">
      <w:bodyDiv w:val="1"/>
      <w:marLeft w:val="0"/>
      <w:marRight w:val="0"/>
      <w:marTop w:val="0"/>
      <w:marBottom w:val="0"/>
      <w:divBdr>
        <w:top w:val="none" w:sz="0" w:space="0" w:color="auto"/>
        <w:left w:val="none" w:sz="0" w:space="0" w:color="auto"/>
        <w:bottom w:val="none" w:sz="0" w:space="0" w:color="auto"/>
        <w:right w:val="none" w:sz="0" w:space="0" w:color="auto"/>
      </w:divBdr>
    </w:div>
    <w:div w:id="311178816">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08623579">
      <w:bodyDiv w:val="1"/>
      <w:marLeft w:val="0"/>
      <w:marRight w:val="0"/>
      <w:marTop w:val="0"/>
      <w:marBottom w:val="0"/>
      <w:divBdr>
        <w:top w:val="none" w:sz="0" w:space="0" w:color="auto"/>
        <w:left w:val="none" w:sz="0" w:space="0" w:color="auto"/>
        <w:bottom w:val="none" w:sz="0" w:space="0" w:color="auto"/>
        <w:right w:val="none" w:sz="0" w:space="0" w:color="auto"/>
      </w:divBdr>
    </w:div>
    <w:div w:id="514346097">
      <w:bodyDiv w:val="1"/>
      <w:marLeft w:val="0"/>
      <w:marRight w:val="0"/>
      <w:marTop w:val="0"/>
      <w:marBottom w:val="0"/>
      <w:divBdr>
        <w:top w:val="none" w:sz="0" w:space="0" w:color="auto"/>
        <w:left w:val="none" w:sz="0" w:space="0" w:color="auto"/>
        <w:bottom w:val="none" w:sz="0" w:space="0" w:color="auto"/>
        <w:right w:val="none" w:sz="0" w:space="0" w:color="auto"/>
      </w:divBdr>
    </w:div>
    <w:div w:id="627316579">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5731">
      <w:bodyDiv w:val="1"/>
      <w:marLeft w:val="0"/>
      <w:marRight w:val="0"/>
      <w:marTop w:val="0"/>
      <w:marBottom w:val="0"/>
      <w:divBdr>
        <w:top w:val="none" w:sz="0" w:space="0" w:color="auto"/>
        <w:left w:val="none" w:sz="0" w:space="0" w:color="auto"/>
        <w:bottom w:val="none" w:sz="0" w:space="0" w:color="auto"/>
        <w:right w:val="none" w:sz="0" w:space="0" w:color="auto"/>
      </w:divBdr>
    </w:div>
    <w:div w:id="748579041">
      <w:bodyDiv w:val="1"/>
      <w:marLeft w:val="0"/>
      <w:marRight w:val="0"/>
      <w:marTop w:val="0"/>
      <w:marBottom w:val="0"/>
      <w:divBdr>
        <w:top w:val="none" w:sz="0" w:space="0" w:color="auto"/>
        <w:left w:val="none" w:sz="0" w:space="0" w:color="auto"/>
        <w:bottom w:val="none" w:sz="0" w:space="0" w:color="auto"/>
        <w:right w:val="none" w:sz="0" w:space="0" w:color="auto"/>
      </w:divBdr>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0485894">
      <w:bodyDiv w:val="1"/>
      <w:marLeft w:val="0"/>
      <w:marRight w:val="0"/>
      <w:marTop w:val="0"/>
      <w:marBottom w:val="0"/>
      <w:divBdr>
        <w:top w:val="none" w:sz="0" w:space="0" w:color="auto"/>
        <w:left w:val="none" w:sz="0" w:space="0" w:color="auto"/>
        <w:bottom w:val="none" w:sz="0" w:space="0" w:color="auto"/>
        <w:right w:val="none" w:sz="0" w:space="0" w:color="auto"/>
      </w:divBdr>
    </w:div>
    <w:div w:id="946080772">
      <w:bodyDiv w:val="1"/>
      <w:marLeft w:val="0"/>
      <w:marRight w:val="0"/>
      <w:marTop w:val="0"/>
      <w:marBottom w:val="0"/>
      <w:divBdr>
        <w:top w:val="none" w:sz="0" w:space="0" w:color="auto"/>
        <w:left w:val="none" w:sz="0" w:space="0" w:color="auto"/>
        <w:bottom w:val="none" w:sz="0" w:space="0" w:color="auto"/>
        <w:right w:val="none" w:sz="0" w:space="0" w:color="auto"/>
      </w:divBdr>
    </w:div>
    <w:div w:id="962930907">
      <w:bodyDiv w:val="1"/>
      <w:marLeft w:val="0"/>
      <w:marRight w:val="0"/>
      <w:marTop w:val="0"/>
      <w:marBottom w:val="0"/>
      <w:divBdr>
        <w:top w:val="none" w:sz="0" w:space="0" w:color="auto"/>
        <w:left w:val="none" w:sz="0" w:space="0" w:color="auto"/>
        <w:bottom w:val="none" w:sz="0" w:space="0" w:color="auto"/>
        <w:right w:val="none" w:sz="0" w:space="0" w:color="auto"/>
      </w:divBdr>
    </w:div>
    <w:div w:id="984891242">
      <w:bodyDiv w:val="1"/>
      <w:marLeft w:val="0"/>
      <w:marRight w:val="0"/>
      <w:marTop w:val="0"/>
      <w:marBottom w:val="0"/>
      <w:divBdr>
        <w:top w:val="none" w:sz="0" w:space="0" w:color="auto"/>
        <w:left w:val="none" w:sz="0" w:space="0" w:color="auto"/>
        <w:bottom w:val="none" w:sz="0" w:space="0" w:color="auto"/>
        <w:right w:val="none" w:sz="0" w:space="0" w:color="auto"/>
      </w:divBdr>
    </w:div>
    <w:div w:id="1034967407">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747609">
      <w:bodyDiv w:val="1"/>
      <w:marLeft w:val="0"/>
      <w:marRight w:val="0"/>
      <w:marTop w:val="0"/>
      <w:marBottom w:val="0"/>
      <w:divBdr>
        <w:top w:val="none" w:sz="0" w:space="0" w:color="auto"/>
        <w:left w:val="none" w:sz="0" w:space="0" w:color="auto"/>
        <w:bottom w:val="none" w:sz="0" w:space="0" w:color="auto"/>
        <w:right w:val="none" w:sz="0" w:space="0" w:color="auto"/>
      </w:divBdr>
    </w:div>
    <w:div w:id="1493445830">
      <w:bodyDiv w:val="1"/>
      <w:marLeft w:val="0"/>
      <w:marRight w:val="0"/>
      <w:marTop w:val="0"/>
      <w:marBottom w:val="0"/>
      <w:divBdr>
        <w:top w:val="none" w:sz="0" w:space="0" w:color="auto"/>
        <w:left w:val="none" w:sz="0" w:space="0" w:color="auto"/>
        <w:bottom w:val="none" w:sz="0" w:space="0" w:color="auto"/>
        <w:right w:val="none" w:sz="0" w:space="0" w:color="auto"/>
      </w:divBdr>
    </w:div>
    <w:div w:id="1751075744">
      <w:bodyDiv w:val="1"/>
      <w:marLeft w:val="0"/>
      <w:marRight w:val="0"/>
      <w:marTop w:val="0"/>
      <w:marBottom w:val="0"/>
      <w:divBdr>
        <w:top w:val="none" w:sz="0" w:space="0" w:color="auto"/>
        <w:left w:val="none" w:sz="0" w:space="0" w:color="auto"/>
        <w:bottom w:val="none" w:sz="0" w:space="0" w:color="auto"/>
        <w:right w:val="none" w:sz="0" w:space="0" w:color="auto"/>
      </w:divBdr>
    </w:div>
    <w:div w:id="1837918707">
      <w:bodyDiv w:val="1"/>
      <w:marLeft w:val="0"/>
      <w:marRight w:val="0"/>
      <w:marTop w:val="0"/>
      <w:marBottom w:val="0"/>
      <w:divBdr>
        <w:top w:val="none" w:sz="0" w:space="0" w:color="auto"/>
        <w:left w:val="none" w:sz="0" w:space="0" w:color="auto"/>
        <w:bottom w:val="none" w:sz="0" w:space="0" w:color="auto"/>
        <w:right w:val="none" w:sz="0" w:space="0" w:color="auto"/>
      </w:divBdr>
    </w:div>
    <w:div w:id="1869641995">
      <w:bodyDiv w:val="1"/>
      <w:marLeft w:val="0"/>
      <w:marRight w:val="0"/>
      <w:marTop w:val="0"/>
      <w:marBottom w:val="0"/>
      <w:divBdr>
        <w:top w:val="none" w:sz="0" w:space="0" w:color="auto"/>
        <w:left w:val="none" w:sz="0" w:space="0" w:color="auto"/>
        <w:bottom w:val="none" w:sz="0" w:space="0" w:color="auto"/>
        <w:right w:val="none" w:sz="0" w:space="0" w:color="auto"/>
      </w:divBdr>
    </w:div>
    <w:div w:id="1871599941">
      <w:bodyDiv w:val="1"/>
      <w:marLeft w:val="0"/>
      <w:marRight w:val="0"/>
      <w:marTop w:val="0"/>
      <w:marBottom w:val="0"/>
      <w:divBdr>
        <w:top w:val="none" w:sz="0" w:space="0" w:color="auto"/>
        <w:left w:val="none" w:sz="0" w:space="0" w:color="auto"/>
        <w:bottom w:val="none" w:sz="0" w:space="0" w:color="auto"/>
        <w:right w:val="none" w:sz="0" w:space="0" w:color="auto"/>
      </w:divBdr>
    </w:div>
    <w:div w:id="1883051216">
      <w:bodyDiv w:val="1"/>
      <w:marLeft w:val="0"/>
      <w:marRight w:val="0"/>
      <w:marTop w:val="0"/>
      <w:marBottom w:val="0"/>
      <w:divBdr>
        <w:top w:val="none" w:sz="0" w:space="0" w:color="auto"/>
        <w:left w:val="none" w:sz="0" w:space="0" w:color="auto"/>
        <w:bottom w:val="none" w:sz="0" w:space="0" w:color="auto"/>
        <w:right w:val="none" w:sz="0" w:space="0" w:color="auto"/>
      </w:divBdr>
    </w:div>
    <w:div w:id="1912304095">
      <w:bodyDiv w:val="1"/>
      <w:marLeft w:val="0"/>
      <w:marRight w:val="0"/>
      <w:marTop w:val="0"/>
      <w:marBottom w:val="0"/>
      <w:divBdr>
        <w:top w:val="none" w:sz="0" w:space="0" w:color="auto"/>
        <w:left w:val="none" w:sz="0" w:space="0" w:color="auto"/>
        <w:bottom w:val="none" w:sz="0" w:space="0" w:color="auto"/>
        <w:right w:val="none" w:sz="0" w:space="0" w:color="auto"/>
      </w:divBdr>
    </w:div>
    <w:div w:id="1953974278">
      <w:bodyDiv w:val="1"/>
      <w:marLeft w:val="0"/>
      <w:marRight w:val="0"/>
      <w:marTop w:val="0"/>
      <w:marBottom w:val="0"/>
      <w:divBdr>
        <w:top w:val="none" w:sz="0" w:space="0" w:color="auto"/>
        <w:left w:val="none" w:sz="0" w:space="0" w:color="auto"/>
        <w:bottom w:val="none" w:sz="0" w:space="0" w:color="auto"/>
        <w:right w:val="none" w:sz="0" w:space="0" w:color="auto"/>
      </w:divBdr>
    </w:div>
    <w:div w:id="205403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legislation.gov.uk/asp/2016/19/contents/enacted" TargetMode="External"/><Relationship Id="rId2" Type="http://schemas.openxmlformats.org/officeDocument/2006/relationships/hyperlink" Target="https://www.housingandpropertychamber.scot/" TargetMode="External"/><Relationship Id="rId1" Type="http://schemas.openxmlformats.org/officeDocument/2006/relationships/hyperlink" Target="http://www.legislation.gov.uk/asp/2016/19/contents/enacted" TargetMode="External"/><Relationship Id="rId4" Type="http://schemas.openxmlformats.org/officeDocument/2006/relationships/hyperlink" Target="https://www.housingandpropertychamber.sc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250F5F-8E4D-41D8-B017-2B8543428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C1B01F-0393-43EC-AF26-88870FE8F404}">
  <ds:schemaRefs>
    <ds:schemaRef ds:uri="http://schemas.microsoft.com/sharepoint/v3/contenttype/forms"/>
  </ds:schemaRefs>
</ds:datastoreItem>
</file>

<file path=customXml/itemProps3.xml><?xml version="1.0" encoding="utf-8"?>
<ds:datastoreItem xmlns:ds="http://schemas.openxmlformats.org/officeDocument/2006/customXml" ds:itemID="{F1CED6F6-6FF6-4EE5-BD01-230717A2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08F3DA-4846-A445-90E9-039B0ABE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13</Pages>
  <Words>3235</Words>
  <Characters>18440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58</cp:revision>
  <cp:lastPrinted>2017-04-05T10:26:00Z</cp:lastPrinted>
  <dcterms:created xsi:type="dcterms:W3CDTF">2017-11-14T16:40:00Z</dcterms:created>
  <dcterms:modified xsi:type="dcterms:W3CDTF">2020-04-07T09:08:00Z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A14317124</vt:lpwstr>
  </property>
  <property fmtid="{D5CDD505-2E9C-101B-9397-08002B2CF9AE}" pid="4" name="Objective-Title">
    <vt:lpwstr>Prescribed document - Notice to Leave</vt:lpwstr>
  </property>
  <property fmtid="{D5CDD505-2E9C-101B-9397-08002B2CF9AE}" pid="5" name="Objective-Comment">
    <vt:lpwstr>
    </vt:lpwstr>
  </property>
  <property fmtid="{D5CDD505-2E9C-101B-9397-08002B2CF9AE}" pid="6" name="Objective-CreationStamp">
    <vt:filetime>2016-05-19T09:01:19Z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2017-04-26T14:11:30Z</vt:filetime>
  </property>
  <property fmtid="{D5CDD505-2E9C-101B-9397-08002B2CF9AE}" pid="10" name="Objective-ModificationStamp">
    <vt:filetime>2017-04-26T14:11:33Z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24.0</vt:lpwstr>
  </property>
  <property fmtid="{D5CDD505-2E9C-101B-9397-08002B2CF9AE}" pid="16" name="Objective-VersionNumber">
    <vt:i4>48</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