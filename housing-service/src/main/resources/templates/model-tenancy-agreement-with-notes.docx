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474329" w14:textId="77777777" w:rsidR="0059204F" w:rsidRDefault="0059204F"/>
    <w:tbl>
      <w:tblPr>
        <w:tblW w:w="5000" w:type="pct"/>
        <w:jc w:val="center"/>
        <w:tblLook w:val="04A0" w:firstRow="1" w:lastRow="0" w:firstColumn="1" w:lastColumn="0" w:noHBand="0" w:noVBand="1"/>
      </w:tblPr>
      <w:tblGrid>
        <w:gridCol w:w="9026"/>
      </w:tblGrid>
      <w:tr w:rsidR="000C038B" w14:paraId="0BDAAE3C" w14:textId="77777777">
        <w:trPr>
          <w:trHeight w:val="2880"/>
          <w:jc w:val="center"/>
        </w:trPr>
        <w:tc>
          <w:tcPr>
            <w:tcW w:w="5000" w:type="pct"/>
          </w:tcPr>
          <w:p w14:paraId="15E84CE5" w14:textId="2B3105D2" w:rsidR="000C038B" w:rsidRPr="000C038B" w:rsidRDefault="00101D6A" w:rsidP="00661D98">
            <w:pPr>
              <w:pStyle w:val="NoSpacing"/>
              <w:jc w:val="right"/>
              <w:rPr>
                <w:rFonts w:ascii="Cambria" w:eastAsia="Times New Roman" w:hAnsi="Cambria" w:cs="Times New Roman"/>
                <w:caps/>
              </w:rPr>
            </w:pPr>
            <w:r w:rsidRPr="00661D98">
              <w:rPr>
                <w:noProof/>
                <w:lang w:eastAsia="en-US"/>
              </w:rPr>
              <w:drawing>
                <wp:inline distT="0" distB="0" distL="0" distR="0" wp14:anchorId="4EA37AE4" wp14:editId="248F5EB5">
                  <wp:extent cx="2624455" cy="482600"/>
                  <wp:effectExtent l="0" t="0" r="0" b="0"/>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455" cy="482600"/>
                          </a:xfrm>
                          <a:prstGeom prst="rect">
                            <a:avLst/>
                          </a:prstGeom>
                          <a:noFill/>
                          <a:ln>
                            <a:noFill/>
                          </a:ln>
                        </pic:spPr>
                      </pic:pic>
                    </a:graphicData>
                  </a:graphic>
                </wp:inline>
              </w:drawing>
            </w:r>
          </w:p>
        </w:tc>
      </w:tr>
      <w:tr w:rsidR="000C038B" w14:paraId="670E8D17" w14:textId="77777777" w:rsidTr="000C038B">
        <w:trPr>
          <w:trHeight w:val="1440"/>
          <w:jc w:val="center"/>
        </w:trPr>
        <w:tc>
          <w:tcPr>
            <w:tcW w:w="5000" w:type="pct"/>
            <w:tcBorders>
              <w:bottom w:val="single" w:sz="4" w:space="0" w:color="4F81BD"/>
            </w:tcBorders>
            <w:vAlign w:val="center"/>
          </w:tcPr>
          <w:p w14:paraId="5F5ADA62"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Scottish Government Model</w:t>
            </w:r>
          </w:p>
          <w:p w14:paraId="3B78D059" w14:textId="77777777" w:rsidR="009A1D38" w:rsidRPr="009A1D38" w:rsidRDefault="009A1D38" w:rsidP="009A1D38">
            <w:pPr>
              <w:pStyle w:val="NoSpacing"/>
              <w:rPr>
                <w:rFonts w:ascii="Arial" w:eastAsia="Times New Roman" w:hAnsi="Arial"/>
                <w:b/>
                <w:caps/>
                <w:sz w:val="80"/>
                <w:szCs w:val="80"/>
                <w:lang w:val="en-GB"/>
              </w:rPr>
            </w:pPr>
            <w:r w:rsidRPr="009A1D38">
              <w:rPr>
                <w:rFonts w:ascii="Arial" w:eastAsia="Times New Roman" w:hAnsi="Arial"/>
                <w:b/>
                <w:caps/>
                <w:sz w:val="80"/>
                <w:szCs w:val="80"/>
                <w:lang w:val="en-GB"/>
              </w:rPr>
              <w:t>Private Residential Tenancy</w:t>
            </w:r>
          </w:p>
          <w:p w14:paraId="24DDABA5" w14:textId="77777777" w:rsidR="000C038B" w:rsidRPr="009A1D38" w:rsidRDefault="009A1D38" w:rsidP="009A1D38">
            <w:pPr>
              <w:pStyle w:val="NoSpacing"/>
              <w:rPr>
                <w:rFonts w:ascii="Arial" w:eastAsia="Times New Roman" w:hAnsi="Arial"/>
                <w:b/>
                <w:sz w:val="80"/>
                <w:szCs w:val="80"/>
              </w:rPr>
            </w:pPr>
            <w:r w:rsidRPr="009A1D38">
              <w:rPr>
                <w:rFonts w:ascii="Arial" w:eastAsia="Times New Roman" w:hAnsi="Arial"/>
                <w:b/>
                <w:caps/>
                <w:sz w:val="80"/>
                <w:szCs w:val="80"/>
                <w:lang w:val="en-GB"/>
              </w:rPr>
              <w:t>Agreement</w:t>
            </w:r>
          </w:p>
        </w:tc>
      </w:tr>
      <w:tr w:rsidR="000C038B" w14:paraId="393A84E7" w14:textId="77777777" w:rsidTr="000C038B">
        <w:trPr>
          <w:trHeight w:val="720"/>
          <w:jc w:val="center"/>
        </w:trPr>
        <w:tc>
          <w:tcPr>
            <w:tcW w:w="5000" w:type="pct"/>
            <w:tcBorders>
              <w:top w:val="single" w:sz="4" w:space="0" w:color="4F81BD"/>
            </w:tcBorders>
            <w:vAlign w:val="center"/>
          </w:tcPr>
          <w:p w14:paraId="34479561" w14:textId="77777777" w:rsidR="000C038B" w:rsidRPr="009A1D38" w:rsidRDefault="000C038B" w:rsidP="009A1D38">
            <w:pPr>
              <w:pStyle w:val="NoSpacing"/>
              <w:rPr>
                <w:rFonts w:ascii="Arial" w:eastAsia="Times New Roman" w:hAnsi="Arial"/>
                <w:b/>
                <w:sz w:val="44"/>
                <w:szCs w:val="44"/>
              </w:rPr>
            </w:pPr>
            <w:r w:rsidRPr="009A1D38">
              <w:rPr>
                <w:rFonts w:ascii="Arial" w:eastAsia="Times New Roman" w:hAnsi="Arial"/>
                <w:b/>
                <w:sz w:val="44"/>
                <w:szCs w:val="44"/>
              </w:rPr>
              <w:t>FOR THE PRIVATE RENTED SECTOR</w:t>
            </w:r>
          </w:p>
        </w:tc>
      </w:tr>
      <w:tr w:rsidR="000C038B" w14:paraId="243B9160" w14:textId="77777777">
        <w:trPr>
          <w:trHeight w:val="360"/>
          <w:jc w:val="center"/>
        </w:trPr>
        <w:tc>
          <w:tcPr>
            <w:tcW w:w="5000" w:type="pct"/>
            <w:vAlign w:val="center"/>
          </w:tcPr>
          <w:p w14:paraId="15096385" w14:textId="77777777" w:rsidR="000C038B" w:rsidRDefault="000C038B">
            <w:pPr>
              <w:pStyle w:val="NoSpacing"/>
              <w:jc w:val="center"/>
            </w:pPr>
          </w:p>
        </w:tc>
      </w:tr>
      <w:tr w:rsidR="000C038B" w14:paraId="19A77016" w14:textId="77777777">
        <w:trPr>
          <w:trHeight w:val="360"/>
          <w:jc w:val="center"/>
        </w:trPr>
        <w:tc>
          <w:tcPr>
            <w:tcW w:w="5000" w:type="pct"/>
            <w:vAlign w:val="center"/>
          </w:tcPr>
          <w:p w14:paraId="1C44E239" w14:textId="77777777" w:rsidR="000C038B" w:rsidRDefault="000C038B">
            <w:pPr>
              <w:pStyle w:val="NoSpacing"/>
              <w:jc w:val="center"/>
              <w:rPr>
                <w:b/>
                <w:bCs/>
              </w:rPr>
            </w:pPr>
          </w:p>
        </w:tc>
      </w:tr>
      <w:tr w:rsidR="000C038B" w14:paraId="26226FE6" w14:textId="77777777">
        <w:trPr>
          <w:trHeight w:val="360"/>
          <w:jc w:val="center"/>
        </w:trPr>
        <w:tc>
          <w:tcPr>
            <w:tcW w:w="5000" w:type="pct"/>
            <w:vAlign w:val="center"/>
          </w:tcPr>
          <w:p w14:paraId="4783CB7E" w14:textId="77777777" w:rsidR="000C038B" w:rsidRDefault="000C038B" w:rsidP="000C038B">
            <w:pPr>
              <w:pStyle w:val="NoSpacing"/>
              <w:jc w:val="center"/>
              <w:rPr>
                <w:b/>
                <w:bCs/>
              </w:rPr>
            </w:pPr>
          </w:p>
        </w:tc>
      </w:tr>
    </w:tbl>
    <w:p w14:paraId="122B9D34" w14:textId="77777777" w:rsidR="000C038B" w:rsidRDefault="000C038B"/>
    <w:p w14:paraId="2E3A94C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4817461B" w14:textId="77777777">
        <w:tc>
          <w:tcPr>
            <w:tcW w:w="5000" w:type="pct"/>
          </w:tcPr>
          <w:p w14:paraId="186A7BAC" w14:textId="77777777" w:rsidR="000C038B" w:rsidRDefault="000C038B" w:rsidP="00204128">
            <w:pPr>
              <w:pStyle w:val="NoSpacing"/>
              <w:jc w:val="right"/>
            </w:pPr>
          </w:p>
        </w:tc>
      </w:tr>
    </w:tbl>
    <w:p w14:paraId="3FE964BB" w14:textId="77777777" w:rsidR="000C038B" w:rsidRDefault="000C038B"/>
    <w:p w14:paraId="77CA3B7D" w14:textId="77777777" w:rsidR="00DE4491" w:rsidRDefault="00DE4491" w:rsidP="000C038B">
      <w:pPr>
        <w:keepNext/>
        <w:autoSpaceDE w:val="0"/>
        <w:autoSpaceDN w:val="0"/>
        <w:adjustRightInd w:val="0"/>
        <w:jc w:val="center"/>
        <w:outlineLvl w:val="1"/>
        <w:rPr>
          <w:rFonts w:cs="Arial"/>
          <w:b/>
          <w:bCs/>
          <w:sz w:val="24"/>
          <w:szCs w:val="24"/>
          <w:u w:val="single"/>
        </w:rPr>
      </w:pPr>
    </w:p>
    <w:p w14:paraId="24591748"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056307">
        <w:rPr>
          <w:rFonts w:ascii="Arial" w:hAnsi="Arial" w:cs="Arial"/>
          <w:color w:val="FF0000"/>
        </w:rPr>
        <w:tab/>
      </w:r>
    </w:p>
    <w:p w14:paraId="08DEFC27" w14:textId="77777777" w:rsidR="000E70BF" w:rsidRPr="000E70BF" w:rsidRDefault="00E86085" w:rsidP="00E86085">
      <w:pPr>
        <w:tabs>
          <w:tab w:val="left" w:pos="909"/>
        </w:tabs>
        <w:rPr>
          <w:lang w:val="en-US" w:eastAsia="ja-JP"/>
        </w:rPr>
      </w:pPr>
      <w:r>
        <w:rPr>
          <w:lang w:val="en-US" w:eastAsia="ja-JP"/>
        </w:rPr>
        <w:tab/>
      </w:r>
    </w:p>
    <w:p w14:paraId="6D7C1338" w14:textId="77777777" w:rsidR="00944128" w:rsidRPr="00070956" w:rsidRDefault="00DE4491">
      <w:pPr>
        <w:pStyle w:val="TOC1"/>
        <w:rPr>
          <w:rFonts w:ascii="Calibri" w:hAnsi="Calibri"/>
          <w:b w:val="0"/>
          <w:sz w:val="22"/>
          <w:szCs w:val="22"/>
          <w:lang w:eastAsia="en-GB"/>
        </w:rPr>
      </w:pPr>
      <w:r>
        <w:fldChar w:fldCharType="begin"/>
      </w:r>
      <w:r>
        <w:instrText xml:space="preserve"> TOC \o "1-3" \h \z \u </w:instrText>
      </w:r>
      <w:r>
        <w:fldChar w:fldCharType="separate"/>
      </w:r>
      <w:hyperlink w:anchor="_Toc495593614" w:history="1">
        <w:r w:rsidR="00944128" w:rsidRPr="00430BA9">
          <w:rPr>
            <w:rStyle w:val="Hyperlink"/>
          </w:rPr>
          <w:t>SECTION 1: HOW TO USE THE MODEL</w:t>
        </w:r>
        <w:r w:rsidR="00944128">
          <w:rPr>
            <w:webHidden/>
          </w:rPr>
          <w:tab/>
        </w:r>
        <w:r w:rsidR="00944128">
          <w:rPr>
            <w:webHidden/>
          </w:rPr>
          <w:fldChar w:fldCharType="begin"/>
        </w:r>
        <w:r w:rsidR="00944128">
          <w:rPr>
            <w:webHidden/>
          </w:rPr>
          <w:instrText xml:space="preserve"> PAGEREF _Toc495593614 \h </w:instrText>
        </w:r>
        <w:r w:rsidR="00944128">
          <w:rPr>
            <w:webHidden/>
          </w:rPr>
        </w:r>
        <w:r w:rsidR="00944128">
          <w:rPr>
            <w:webHidden/>
          </w:rPr>
          <w:fldChar w:fldCharType="separate"/>
        </w:r>
        <w:r w:rsidR="009A25AB">
          <w:rPr>
            <w:webHidden/>
          </w:rPr>
          <w:t>2</w:t>
        </w:r>
        <w:r w:rsidR="00944128">
          <w:rPr>
            <w:webHidden/>
          </w:rPr>
          <w:fldChar w:fldCharType="end"/>
        </w:r>
      </w:hyperlink>
    </w:p>
    <w:p w14:paraId="4BFA4E3E" w14:textId="77777777" w:rsidR="00944128" w:rsidRPr="00070956" w:rsidRDefault="00944128">
      <w:pPr>
        <w:pStyle w:val="TOC1"/>
        <w:rPr>
          <w:rFonts w:ascii="Calibri" w:hAnsi="Calibri"/>
          <w:b w:val="0"/>
          <w:sz w:val="22"/>
          <w:szCs w:val="22"/>
          <w:lang w:eastAsia="en-GB"/>
        </w:rPr>
      </w:pPr>
      <w:hyperlink w:anchor="_Toc495593615" w:history="1">
        <w:r w:rsidRPr="00430BA9">
          <w:rPr>
            <w:rStyle w:val="Hyperlink"/>
          </w:rPr>
          <w:t>SECTION 2: GLOSSARY OF TERMS &amp; INTERPRETATION</w:t>
        </w:r>
        <w:r>
          <w:rPr>
            <w:webHidden/>
          </w:rPr>
          <w:tab/>
        </w:r>
        <w:r>
          <w:rPr>
            <w:webHidden/>
          </w:rPr>
          <w:fldChar w:fldCharType="begin"/>
        </w:r>
        <w:r>
          <w:rPr>
            <w:webHidden/>
          </w:rPr>
          <w:instrText xml:space="preserve"> PAGEREF _Toc495593615 \h </w:instrText>
        </w:r>
        <w:r>
          <w:rPr>
            <w:webHidden/>
          </w:rPr>
        </w:r>
        <w:r>
          <w:rPr>
            <w:webHidden/>
          </w:rPr>
          <w:fldChar w:fldCharType="separate"/>
        </w:r>
        <w:r w:rsidR="009A25AB">
          <w:rPr>
            <w:webHidden/>
          </w:rPr>
          <w:t>3</w:t>
        </w:r>
        <w:r>
          <w:rPr>
            <w:webHidden/>
          </w:rPr>
          <w:fldChar w:fldCharType="end"/>
        </w:r>
      </w:hyperlink>
    </w:p>
    <w:p w14:paraId="5C9886F3" w14:textId="77777777" w:rsidR="00944128" w:rsidRPr="00070956" w:rsidRDefault="00944128">
      <w:pPr>
        <w:pStyle w:val="TOC1"/>
        <w:rPr>
          <w:rFonts w:ascii="Calibri" w:hAnsi="Calibri"/>
          <w:b w:val="0"/>
          <w:sz w:val="22"/>
          <w:szCs w:val="22"/>
          <w:lang w:eastAsia="en-GB"/>
        </w:rPr>
      </w:pPr>
      <w:hyperlink w:anchor="_Toc495593616" w:history="1">
        <w:r w:rsidRPr="00430BA9">
          <w:rPr>
            <w:rStyle w:val="Hyperlink"/>
          </w:rPr>
          <w:t xml:space="preserve">SECTION 3: </w:t>
        </w:r>
        <w:r w:rsidRPr="00430BA9">
          <w:rPr>
            <w:rStyle w:val="Hyperlink"/>
            <w:caps/>
          </w:rPr>
          <w:t>Model Private Residential Tenancy Agreement</w:t>
        </w:r>
        <w:r>
          <w:rPr>
            <w:webHidden/>
          </w:rPr>
          <w:tab/>
        </w:r>
        <w:r>
          <w:rPr>
            <w:webHidden/>
          </w:rPr>
          <w:fldChar w:fldCharType="begin"/>
        </w:r>
        <w:r>
          <w:rPr>
            <w:webHidden/>
          </w:rPr>
          <w:instrText xml:space="preserve"> PAGEREF _Toc495593616 \h </w:instrText>
        </w:r>
        <w:r>
          <w:rPr>
            <w:webHidden/>
          </w:rPr>
        </w:r>
        <w:r>
          <w:rPr>
            <w:webHidden/>
          </w:rPr>
          <w:fldChar w:fldCharType="separate"/>
        </w:r>
        <w:r w:rsidR="009A25AB">
          <w:rPr>
            <w:webHidden/>
          </w:rPr>
          <w:t>5</w:t>
        </w:r>
        <w:r>
          <w:rPr>
            <w:webHidden/>
          </w:rPr>
          <w:fldChar w:fldCharType="end"/>
        </w:r>
      </w:hyperlink>
    </w:p>
    <w:p w14:paraId="627DFDBA" w14:textId="77777777" w:rsidR="00944128" w:rsidRPr="00070956" w:rsidRDefault="00944128">
      <w:pPr>
        <w:pStyle w:val="TOC2"/>
        <w:rPr>
          <w:rFonts w:ascii="Calibri" w:hAnsi="Calibri"/>
          <w:sz w:val="22"/>
          <w:szCs w:val="22"/>
          <w:lang w:eastAsia="en-GB"/>
        </w:rPr>
      </w:pPr>
      <w:hyperlink w:anchor="_Toc495593617" w:history="1">
        <w:r w:rsidRPr="00430BA9">
          <w:rPr>
            <w:rStyle w:val="Hyperlink"/>
          </w:rPr>
          <w:t>1.</w:t>
        </w:r>
        <w:r w:rsidRPr="00070956">
          <w:rPr>
            <w:rFonts w:ascii="Calibri" w:hAnsi="Calibri"/>
            <w:sz w:val="22"/>
            <w:szCs w:val="22"/>
            <w:lang w:eastAsia="en-GB"/>
          </w:rPr>
          <w:tab/>
        </w:r>
        <w:r w:rsidRPr="00430BA9">
          <w:rPr>
            <w:rStyle w:val="Hyperlink"/>
            <w:b/>
          </w:rPr>
          <w:t>TENANT</w:t>
        </w:r>
        <w:r>
          <w:rPr>
            <w:webHidden/>
          </w:rPr>
          <w:tab/>
        </w:r>
        <w:r>
          <w:rPr>
            <w:webHidden/>
          </w:rPr>
          <w:fldChar w:fldCharType="begin"/>
        </w:r>
        <w:r>
          <w:rPr>
            <w:webHidden/>
          </w:rPr>
          <w:instrText xml:space="preserve"> PAGEREF _Toc495593617 \h </w:instrText>
        </w:r>
        <w:r>
          <w:rPr>
            <w:webHidden/>
          </w:rPr>
        </w:r>
        <w:r>
          <w:rPr>
            <w:webHidden/>
          </w:rPr>
          <w:fldChar w:fldCharType="separate"/>
        </w:r>
        <w:r w:rsidR="009A25AB">
          <w:rPr>
            <w:webHidden/>
          </w:rPr>
          <w:t>5</w:t>
        </w:r>
        <w:r>
          <w:rPr>
            <w:webHidden/>
          </w:rPr>
          <w:fldChar w:fldCharType="end"/>
        </w:r>
      </w:hyperlink>
    </w:p>
    <w:p w14:paraId="167BC687" w14:textId="77777777" w:rsidR="00944128" w:rsidRPr="00070956" w:rsidRDefault="00944128">
      <w:pPr>
        <w:pStyle w:val="TOC2"/>
        <w:rPr>
          <w:rFonts w:ascii="Calibri" w:hAnsi="Calibri"/>
          <w:sz w:val="22"/>
          <w:szCs w:val="22"/>
          <w:lang w:eastAsia="en-GB"/>
        </w:rPr>
      </w:pPr>
      <w:hyperlink w:anchor="_Toc495593618" w:history="1">
        <w:r w:rsidRPr="00430BA9">
          <w:rPr>
            <w:rStyle w:val="Hyperlink"/>
          </w:rPr>
          <w:t>2.</w:t>
        </w:r>
        <w:r w:rsidRPr="00070956">
          <w:rPr>
            <w:rFonts w:ascii="Calibri" w:hAnsi="Calibri"/>
            <w:sz w:val="22"/>
            <w:szCs w:val="22"/>
            <w:lang w:eastAsia="en-GB"/>
          </w:rPr>
          <w:tab/>
        </w:r>
        <w:r w:rsidRPr="00430BA9">
          <w:rPr>
            <w:rStyle w:val="Hyperlink"/>
            <w:b/>
          </w:rPr>
          <w:t>LETTING AGENT</w:t>
        </w:r>
        <w:r>
          <w:rPr>
            <w:webHidden/>
          </w:rPr>
          <w:tab/>
        </w:r>
        <w:r>
          <w:rPr>
            <w:webHidden/>
          </w:rPr>
          <w:fldChar w:fldCharType="begin"/>
        </w:r>
        <w:r>
          <w:rPr>
            <w:webHidden/>
          </w:rPr>
          <w:instrText xml:space="preserve"> PAGEREF _Toc495593618 \h </w:instrText>
        </w:r>
        <w:r>
          <w:rPr>
            <w:webHidden/>
          </w:rPr>
        </w:r>
        <w:r>
          <w:rPr>
            <w:webHidden/>
          </w:rPr>
          <w:fldChar w:fldCharType="separate"/>
        </w:r>
        <w:r w:rsidR="009A25AB">
          <w:rPr>
            <w:webHidden/>
          </w:rPr>
          <w:t>6</w:t>
        </w:r>
        <w:r>
          <w:rPr>
            <w:webHidden/>
          </w:rPr>
          <w:fldChar w:fldCharType="end"/>
        </w:r>
      </w:hyperlink>
    </w:p>
    <w:p w14:paraId="257BE97C" w14:textId="77777777" w:rsidR="00944128" w:rsidRPr="00070956" w:rsidRDefault="00944128">
      <w:pPr>
        <w:pStyle w:val="TOC2"/>
        <w:rPr>
          <w:rFonts w:ascii="Calibri" w:hAnsi="Calibri"/>
          <w:sz w:val="22"/>
          <w:szCs w:val="22"/>
          <w:lang w:eastAsia="en-GB"/>
        </w:rPr>
      </w:pPr>
      <w:hyperlink w:anchor="_Toc495593619" w:history="1">
        <w:r w:rsidRPr="00430BA9">
          <w:rPr>
            <w:rStyle w:val="Hyperlink"/>
            <w:bCs/>
          </w:rPr>
          <w:t>3.</w:t>
        </w:r>
        <w:r w:rsidRPr="00070956">
          <w:rPr>
            <w:rFonts w:ascii="Calibri" w:hAnsi="Calibri"/>
            <w:sz w:val="22"/>
            <w:szCs w:val="22"/>
            <w:lang w:eastAsia="en-GB"/>
          </w:rPr>
          <w:tab/>
        </w:r>
        <w:r w:rsidRPr="00430BA9">
          <w:rPr>
            <w:rStyle w:val="Hyperlink"/>
            <w:b/>
          </w:rPr>
          <w:t>LANDLORD</w:t>
        </w:r>
        <w:r>
          <w:rPr>
            <w:webHidden/>
          </w:rPr>
          <w:tab/>
        </w:r>
        <w:r>
          <w:rPr>
            <w:webHidden/>
          </w:rPr>
          <w:fldChar w:fldCharType="begin"/>
        </w:r>
        <w:r>
          <w:rPr>
            <w:webHidden/>
          </w:rPr>
          <w:instrText xml:space="preserve"> PAGEREF _Toc495593619 \h </w:instrText>
        </w:r>
        <w:r>
          <w:rPr>
            <w:webHidden/>
          </w:rPr>
        </w:r>
        <w:r>
          <w:rPr>
            <w:webHidden/>
          </w:rPr>
          <w:fldChar w:fldCharType="separate"/>
        </w:r>
        <w:r w:rsidR="009A25AB">
          <w:rPr>
            <w:webHidden/>
          </w:rPr>
          <w:t>6</w:t>
        </w:r>
        <w:r>
          <w:rPr>
            <w:webHidden/>
          </w:rPr>
          <w:fldChar w:fldCharType="end"/>
        </w:r>
      </w:hyperlink>
    </w:p>
    <w:p w14:paraId="1DB8F59E" w14:textId="77777777" w:rsidR="00944128" w:rsidRPr="00070956" w:rsidRDefault="00944128">
      <w:pPr>
        <w:pStyle w:val="TOC2"/>
        <w:rPr>
          <w:rFonts w:ascii="Calibri" w:hAnsi="Calibri"/>
          <w:sz w:val="22"/>
          <w:szCs w:val="22"/>
          <w:lang w:eastAsia="en-GB"/>
        </w:rPr>
      </w:pPr>
      <w:hyperlink w:anchor="_Toc495593620" w:history="1">
        <w:r w:rsidRPr="00430BA9">
          <w:rPr>
            <w:rStyle w:val="Hyperlink"/>
          </w:rPr>
          <w:t>4.</w:t>
        </w:r>
        <w:r w:rsidRPr="00070956">
          <w:rPr>
            <w:rFonts w:ascii="Calibri" w:hAnsi="Calibri"/>
            <w:sz w:val="22"/>
            <w:szCs w:val="22"/>
            <w:lang w:eastAsia="en-GB"/>
          </w:rPr>
          <w:tab/>
        </w:r>
        <w:r w:rsidRPr="00430BA9">
          <w:rPr>
            <w:rStyle w:val="Hyperlink"/>
            <w:b/>
          </w:rPr>
          <w:t>COMMUNICATION</w:t>
        </w:r>
        <w:r>
          <w:rPr>
            <w:webHidden/>
          </w:rPr>
          <w:tab/>
        </w:r>
        <w:r>
          <w:rPr>
            <w:webHidden/>
          </w:rPr>
          <w:fldChar w:fldCharType="begin"/>
        </w:r>
        <w:r>
          <w:rPr>
            <w:webHidden/>
          </w:rPr>
          <w:instrText xml:space="preserve"> PAGEREF _Toc495593620 \h </w:instrText>
        </w:r>
        <w:r>
          <w:rPr>
            <w:webHidden/>
          </w:rPr>
        </w:r>
        <w:r>
          <w:rPr>
            <w:webHidden/>
          </w:rPr>
          <w:fldChar w:fldCharType="separate"/>
        </w:r>
        <w:r w:rsidR="009A25AB">
          <w:rPr>
            <w:webHidden/>
          </w:rPr>
          <w:t>7</w:t>
        </w:r>
        <w:r>
          <w:rPr>
            <w:webHidden/>
          </w:rPr>
          <w:fldChar w:fldCharType="end"/>
        </w:r>
      </w:hyperlink>
    </w:p>
    <w:p w14:paraId="5BB37162" w14:textId="77777777" w:rsidR="00944128" w:rsidRPr="00070956" w:rsidRDefault="00944128">
      <w:pPr>
        <w:pStyle w:val="TOC2"/>
        <w:rPr>
          <w:rFonts w:ascii="Calibri" w:hAnsi="Calibri"/>
          <w:sz w:val="22"/>
          <w:szCs w:val="22"/>
          <w:lang w:eastAsia="en-GB"/>
        </w:rPr>
      </w:pPr>
      <w:hyperlink w:anchor="_Toc495593621" w:history="1">
        <w:r w:rsidRPr="00430BA9">
          <w:rPr>
            <w:rStyle w:val="Hyperlink"/>
          </w:rPr>
          <w:t>5.</w:t>
        </w:r>
        <w:r w:rsidRPr="00070956">
          <w:rPr>
            <w:rFonts w:ascii="Calibri" w:hAnsi="Calibri"/>
            <w:sz w:val="22"/>
            <w:szCs w:val="22"/>
            <w:lang w:eastAsia="en-GB"/>
          </w:rPr>
          <w:tab/>
        </w:r>
        <w:r w:rsidRPr="00430BA9">
          <w:rPr>
            <w:rStyle w:val="Hyperlink"/>
            <w:b/>
          </w:rPr>
          <w:t>DETAILS OF THE LET PROPERTY</w:t>
        </w:r>
        <w:r>
          <w:rPr>
            <w:webHidden/>
          </w:rPr>
          <w:tab/>
        </w:r>
        <w:r>
          <w:rPr>
            <w:webHidden/>
          </w:rPr>
          <w:fldChar w:fldCharType="begin"/>
        </w:r>
        <w:r>
          <w:rPr>
            <w:webHidden/>
          </w:rPr>
          <w:instrText xml:space="preserve"> PAGEREF _Toc495593621 \h </w:instrText>
        </w:r>
        <w:r>
          <w:rPr>
            <w:webHidden/>
          </w:rPr>
        </w:r>
        <w:r>
          <w:rPr>
            <w:webHidden/>
          </w:rPr>
          <w:fldChar w:fldCharType="separate"/>
        </w:r>
        <w:r w:rsidR="009A25AB">
          <w:rPr>
            <w:webHidden/>
          </w:rPr>
          <w:t>8</w:t>
        </w:r>
        <w:r>
          <w:rPr>
            <w:webHidden/>
          </w:rPr>
          <w:fldChar w:fldCharType="end"/>
        </w:r>
      </w:hyperlink>
    </w:p>
    <w:p w14:paraId="0E11A548" w14:textId="77777777" w:rsidR="00944128" w:rsidRPr="00070956" w:rsidRDefault="00944128">
      <w:pPr>
        <w:pStyle w:val="TOC2"/>
        <w:rPr>
          <w:rFonts w:ascii="Calibri" w:hAnsi="Calibri"/>
          <w:sz w:val="22"/>
          <w:szCs w:val="22"/>
          <w:lang w:eastAsia="en-GB"/>
        </w:rPr>
      </w:pPr>
      <w:hyperlink w:anchor="_Toc495593622" w:history="1">
        <w:r w:rsidRPr="00430BA9">
          <w:rPr>
            <w:rStyle w:val="Hyperlink"/>
          </w:rPr>
          <w:t>6.</w:t>
        </w:r>
        <w:r w:rsidRPr="00070956">
          <w:rPr>
            <w:rFonts w:ascii="Calibri" w:hAnsi="Calibri"/>
            <w:sz w:val="22"/>
            <w:szCs w:val="22"/>
            <w:lang w:eastAsia="en-GB"/>
          </w:rPr>
          <w:tab/>
        </w:r>
        <w:r w:rsidRPr="00430BA9">
          <w:rPr>
            <w:rStyle w:val="Hyperlink"/>
            <w:b/>
          </w:rPr>
          <w:t>START DATE OF THE TENANCY</w:t>
        </w:r>
        <w:r>
          <w:rPr>
            <w:webHidden/>
          </w:rPr>
          <w:tab/>
        </w:r>
        <w:r>
          <w:rPr>
            <w:webHidden/>
          </w:rPr>
          <w:fldChar w:fldCharType="begin"/>
        </w:r>
        <w:r>
          <w:rPr>
            <w:webHidden/>
          </w:rPr>
          <w:instrText xml:space="preserve"> PAGEREF _Toc495593622 \h </w:instrText>
        </w:r>
        <w:r>
          <w:rPr>
            <w:webHidden/>
          </w:rPr>
        </w:r>
        <w:r>
          <w:rPr>
            <w:webHidden/>
          </w:rPr>
          <w:fldChar w:fldCharType="separate"/>
        </w:r>
        <w:r w:rsidR="009A25AB">
          <w:rPr>
            <w:webHidden/>
          </w:rPr>
          <w:t>8</w:t>
        </w:r>
        <w:r>
          <w:rPr>
            <w:webHidden/>
          </w:rPr>
          <w:fldChar w:fldCharType="end"/>
        </w:r>
      </w:hyperlink>
    </w:p>
    <w:p w14:paraId="55FE651D" w14:textId="77777777" w:rsidR="00944128" w:rsidRPr="00070956" w:rsidRDefault="00944128">
      <w:pPr>
        <w:pStyle w:val="TOC2"/>
        <w:rPr>
          <w:rFonts w:ascii="Calibri" w:hAnsi="Calibri"/>
          <w:sz w:val="22"/>
          <w:szCs w:val="22"/>
          <w:lang w:eastAsia="en-GB"/>
        </w:rPr>
      </w:pPr>
      <w:hyperlink w:anchor="_Toc495593623" w:history="1">
        <w:r w:rsidRPr="00430BA9">
          <w:rPr>
            <w:rStyle w:val="Hyperlink"/>
          </w:rPr>
          <w:t>7.</w:t>
        </w:r>
        <w:r w:rsidRPr="00070956">
          <w:rPr>
            <w:rFonts w:ascii="Calibri" w:hAnsi="Calibri"/>
            <w:sz w:val="22"/>
            <w:szCs w:val="22"/>
            <w:lang w:eastAsia="en-GB"/>
          </w:rPr>
          <w:tab/>
        </w:r>
        <w:r w:rsidRPr="00430BA9">
          <w:rPr>
            <w:rStyle w:val="Hyperlink"/>
            <w:b/>
          </w:rPr>
          <w:t>OCCUPATION AND USE OF THE LET PROPERTY</w:t>
        </w:r>
        <w:r>
          <w:rPr>
            <w:webHidden/>
          </w:rPr>
          <w:tab/>
        </w:r>
        <w:r>
          <w:rPr>
            <w:webHidden/>
          </w:rPr>
          <w:fldChar w:fldCharType="begin"/>
        </w:r>
        <w:r>
          <w:rPr>
            <w:webHidden/>
          </w:rPr>
          <w:instrText xml:space="preserve"> PAGEREF _Toc495593623 \h </w:instrText>
        </w:r>
        <w:r>
          <w:rPr>
            <w:webHidden/>
          </w:rPr>
        </w:r>
        <w:r>
          <w:rPr>
            <w:webHidden/>
          </w:rPr>
          <w:fldChar w:fldCharType="separate"/>
        </w:r>
        <w:r w:rsidR="009A25AB">
          <w:rPr>
            <w:webHidden/>
          </w:rPr>
          <w:t>9</w:t>
        </w:r>
        <w:r>
          <w:rPr>
            <w:webHidden/>
          </w:rPr>
          <w:fldChar w:fldCharType="end"/>
        </w:r>
      </w:hyperlink>
    </w:p>
    <w:p w14:paraId="1B79FEF3" w14:textId="77777777" w:rsidR="00944128" w:rsidRPr="00070956" w:rsidRDefault="00944128">
      <w:pPr>
        <w:pStyle w:val="TOC2"/>
        <w:rPr>
          <w:rFonts w:ascii="Calibri" w:hAnsi="Calibri"/>
          <w:sz w:val="22"/>
          <w:szCs w:val="22"/>
          <w:lang w:eastAsia="en-GB"/>
        </w:rPr>
      </w:pPr>
      <w:hyperlink w:anchor="_Toc495593624" w:history="1">
        <w:r w:rsidRPr="00430BA9">
          <w:rPr>
            <w:rStyle w:val="Hyperlink"/>
          </w:rPr>
          <w:t>8.</w:t>
        </w:r>
        <w:r w:rsidRPr="00070956">
          <w:rPr>
            <w:rFonts w:ascii="Calibri" w:hAnsi="Calibri"/>
            <w:sz w:val="22"/>
            <w:szCs w:val="22"/>
            <w:lang w:eastAsia="en-GB"/>
          </w:rPr>
          <w:tab/>
        </w:r>
        <w:r w:rsidRPr="00430BA9">
          <w:rPr>
            <w:rStyle w:val="Hyperlink"/>
            <w:b/>
          </w:rPr>
          <w:t>RENT</w:t>
        </w:r>
        <w:r>
          <w:rPr>
            <w:webHidden/>
          </w:rPr>
          <w:tab/>
        </w:r>
        <w:r>
          <w:rPr>
            <w:webHidden/>
          </w:rPr>
          <w:fldChar w:fldCharType="begin"/>
        </w:r>
        <w:r>
          <w:rPr>
            <w:webHidden/>
          </w:rPr>
          <w:instrText xml:space="preserve"> PAGEREF _Toc495593624 \h </w:instrText>
        </w:r>
        <w:r>
          <w:rPr>
            <w:webHidden/>
          </w:rPr>
        </w:r>
        <w:r>
          <w:rPr>
            <w:webHidden/>
          </w:rPr>
          <w:fldChar w:fldCharType="separate"/>
        </w:r>
        <w:r w:rsidR="009A25AB">
          <w:rPr>
            <w:webHidden/>
          </w:rPr>
          <w:t>9</w:t>
        </w:r>
        <w:r>
          <w:rPr>
            <w:webHidden/>
          </w:rPr>
          <w:fldChar w:fldCharType="end"/>
        </w:r>
      </w:hyperlink>
    </w:p>
    <w:p w14:paraId="32367BF5" w14:textId="77777777" w:rsidR="00944128" w:rsidRPr="00070956" w:rsidRDefault="00944128">
      <w:pPr>
        <w:pStyle w:val="TOC2"/>
        <w:rPr>
          <w:rFonts w:ascii="Calibri" w:hAnsi="Calibri"/>
          <w:sz w:val="22"/>
          <w:szCs w:val="22"/>
          <w:lang w:eastAsia="en-GB"/>
        </w:rPr>
      </w:pPr>
      <w:hyperlink w:anchor="_Toc495593625" w:history="1">
        <w:r w:rsidRPr="00430BA9">
          <w:rPr>
            <w:rStyle w:val="Hyperlink"/>
          </w:rPr>
          <w:t>9.</w:t>
        </w:r>
        <w:r w:rsidRPr="00070956">
          <w:rPr>
            <w:rFonts w:ascii="Calibri" w:hAnsi="Calibri"/>
            <w:sz w:val="22"/>
            <w:szCs w:val="22"/>
            <w:lang w:eastAsia="en-GB"/>
          </w:rPr>
          <w:tab/>
        </w:r>
        <w:r w:rsidRPr="00430BA9">
          <w:rPr>
            <w:rStyle w:val="Hyperlink"/>
            <w:b/>
          </w:rPr>
          <w:t>RENT RECEIPTS</w:t>
        </w:r>
        <w:r>
          <w:rPr>
            <w:webHidden/>
          </w:rPr>
          <w:tab/>
        </w:r>
        <w:r>
          <w:rPr>
            <w:webHidden/>
          </w:rPr>
          <w:fldChar w:fldCharType="begin"/>
        </w:r>
        <w:r>
          <w:rPr>
            <w:webHidden/>
          </w:rPr>
          <w:instrText xml:space="preserve"> PAGEREF _Toc495593625 \h </w:instrText>
        </w:r>
        <w:r>
          <w:rPr>
            <w:webHidden/>
          </w:rPr>
        </w:r>
        <w:r>
          <w:rPr>
            <w:webHidden/>
          </w:rPr>
          <w:fldChar w:fldCharType="separate"/>
        </w:r>
        <w:r w:rsidR="009A25AB">
          <w:rPr>
            <w:webHidden/>
          </w:rPr>
          <w:t>9</w:t>
        </w:r>
        <w:r>
          <w:rPr>
            <w:webHidden/>
          </w:rPr>
          <w:fldChar w:fldCharType="end"/>
        </w:r>
      </w:hyperlink>
    </w:p>
    <w:p w14:paraId="6F3E2B03" w14:textId="77777777" w:rsidR="00944128" w:rsidRPr="00070956" w:rsidRDefault="00944128">
      <w:pPr>
        <w:pStyle w:val="TOC2"/>
        <w:rPr>
          <w:rFonts w:ascii="Calibri" w:hAnsi="Calibri"/>
          <w:sz w:val="22"/>
          <w:szCs w:val="22"/>
          <w:lang w:eastAsia="en-GB"/>
        </w:rPr>
      </w:pPr>
      <w:hyperlink w:anchor="_Toc495593626" w:history="1">
        <w:r w:rsidRPr="00430BA9">
          <w:rPr>
            <w:rStyle w:val="Hyperlink"/>
          </w:rPr>
          <w:t>10.</w:t>
        </w:r>
        <w:r w:rsidRPr="00070956">
          <w:rPr>
            <w:rFonts w:ascii="Calibri" w:hAnsi="Calibri"/>
            <w:sz w:val="22"/>
            <w:szCs w:val="22"/>
            <w:lang w:eastAsia="en-GB"/>
          </w:rPr>
          <w:tab/>
        </w:r>
        <w:r w:rsidRPr="00430BA9">
          <w:rPr>
            <w:rStyle w:val="Hyperlink"/>
            <w:b/>
          </w:rPr>
          <w:t>RENT INCREASES</w:t>
        </w:r>
        <w:r>
          <w:rPr>
            <w:webHidden/>
          </w:rPr>
          <w:tab/>
        </w:r>
        <w:r>
          <w:rPr>
            <w:webHidden/>
          </w:rPr>
          <w:fldChar w:fldCharType="begin"/>
        </w:r>
        <w:r>
          <w:rPr>
            <w:webHidden/>
          </w:rPr>
          <w:instrText xml:space="preserve"> PAGEREF _Toc495593626 \h </w:instrText>
        </w:r>
        <w:r>
          <w:rPr>
            <w:webHidden/>
          </w:rPr>
        </w:r>
        <w:r>
          <w:rPr>
            <w:webHidden/>
          </w:rPr>
          <w:fldChar w:fldCharType="separate"/>
        </w:r>
        <w:r w:rsidR="009A25AB">
          <w:rPr>
            <w:webHidden/>
          </w:rPr>
          <w:t>9</w:t>
        </w:r>
        <w:r>
          <w:rPr>
            <w:webHidden/>
          </w:rPr>
          <w:fldChar w:fldCharType="end"/>
        </w:r>
      </w:hyperlink>
    </w:p>
    <w:p w14:paraId="3F04F718" w14:textId="77777777" w:rsidR="00944128" w:rsidRPr="00070956" w:rsidRDefault="00944128">
      <w:pPr>
        <w:pStyle w:val="TOC2"/>
        <w:rPr>
          <w:rFonts w:ascii="Calibri" w:hAnsi="Calibri"/>
          <w:sz w:val="22"/>
          <w:szCs w:val="22"/>
          <w:lang w:eastAsia="en-GB"/>
        </w:rPr>
      </w:pPr>
      <w:hyperlink w:anchor="_Toc495593627" w:history="1">
        <w:r w:rsidRPr="00430BA9">
          <w:rPr>
            <w:rStyle w:val="Hyperlink"/>
          </w:rPr>
          <w:t>11.</w:t>
        </w:r>
        <w:r w:rsidRPr="00070956">
          <w:rPr>
            <w:rFonts w:ascii="Calibri" w:hAnsi="Calibri"/>
            <w:sz w:val="22"/>
            <w:szCs w:val="22"/>
            <w:lang w:eastAsia="en-GB"/>
          </w:rPr>
          <w:tab/>
        </w:r>
        <w:r w:rsidRPr="00430BA9">
          <w:rPr>
            <w:rStyle w:val="Hyperlink"/>
            <w:b/>
          </w:rPr>
          <w:t>DEPOSIT</w:t>
        </w:r>
        <w:r>
          <w:rPr>
            <w:webHidden/>
          </w:rPr>
          <w:tab/>
        </w:r>
        <w:r>
          <w:rPr>
            <w:webHidden/>
          </w:rPr>
          <w:fldChar w:fldCharType="begin"/>
        </w:r>
        <w:r>
          <w:rPr>
            <w:webHidden/>
          </w:rPr>
          <w:instrText xml:space="preserve"> PAGEREF _Toc495593627 \h </w:instrText>
        </w:r>
        <w:r>
          <w:rPr>
            <w:webHidden/>
          </w:rPr>
        </w:r>
        <w:r>
          <w:rPr>
            <w:webHidden/>
          </w:rPr>
          <w:fldChar w:fldCharType="separate"/>
        </w:r>
        <w:r w:rsidR="009A25AB">
          <w:rPr>
            <w:webHidden/>
          </w:rPr>
          <w:t>10</w:t>
        </w:r>
        <w:r>
          <w:rPr>
            <w:webHidden/>
          </w:rPr>
          <w:fldChar w:fldCharType="end"/>
        </w:r>
      </w:hyperlink>
    </w:p>
    <w:p w14:paraId="3C8827DD" w14:textId="77777777" w:rsidR="00944128" w:rsidRPr="00070956" w:rsidRDefault="00944128">
      <w:pPr>
        <w:pStyle w:val="TOC2"/>
        <w:rPr>
          <w:rFonts w:ascii="Calibri" w:hAnsi="Calibri"/>
          <w:sz w:val="22"/>
          <w:szCs w:val="22"/>
          <w:lang w:eastAsia="en-GB"/>
        </w:rPr>
      </w:pPr>
      <w:hyperlink w:anchor="_Toc495593628" w:history="1">
        <w:r w:rsidRPr="00430BA9">
          <w:rPr>
            <w:rStyle w:val="Hyperlink"/>
          </w:rPr>
          <w:t>12.</w:t>
        </w:r>
        <w:r w:rsidRPr="00070956">
          <w:rPr>
            <w:rFonts w:ascii="Calibri" w:hAnsi="Calibri"/>
            <w:sz w:val="22"/>
            <w:szCs w:val="22"/>
            <w:lang w:eastAsia="en-GB"/>
          </w:rPr>
          <w:tab/>
        </w:r>
        <w:r w:rsidRPr="00430BA9">
          <w:rPr>
            <w:rStyle w:val="Hyperlink"/>
            <w:b/>
          </w:rPr>
          <w:t>SUBLETTING AND ASSIGNATION</w:t>
        </w:r>
        <w:r>
          <w:rPr>
            <w:webHidden/>
          </w:rPr>
          <w:tab/>
        </w:r>
        <w:r>
          <w:rPr>
            <w:webHidden/>
          </w:rPr>
          <w:fldChar w:fldCharType="begin"/>
        </w:r>
        <w:r>
          <w:rPr>
            <w:webHidden/>
          </w:rPr>
          <w:instrText xml:space="preserve"> PAGEREF _Toc495593628 \h </w:instrText>
        </w:r>
        <w:r>
          <w:rPr>
            <w:webHidden/>
          </w:rPr>
        </w:r>
        <w:r>
          <w:rPr>
            <w:webHidden/>
          </w:rPr>
          <w:fldChar w:fldCharType="separate"/>
        </w:r>
        <w:r w:rsidR="009A25AB">
          <w:rPr>
            <w:webHidden/>
          </w:rPr>
          <w:t>11</w:t>
        </w:r>
        <w:r>
          <w:rPr>
            <w:webHidden/>
          </w:rPr>
          <w:fldChar w:fldCharType="end"/>
        </w:r>
      </w:hyperlink>
    </w:p>
    <w:p w14:paraId="4E6E2273" w14:textId="77777777" w:rsidR="00944128" w:rsidRPr="00070956" w:rsidRDefault="00944128">
      <w:pPr>
        <w:pStyle w:val="TOC2"/>
        <w:rPr>
          <w:rFonts w:ascii="Calibri" w:hAnsi="Calibri"/>
          <w:sz w:val="22"/>
          <w:szCs w:val="22"/>
          <w:lang w:eastAsia="en-GB"/>
        </w:rPr>
      </w:pPr>
      <w:hyperlink w:anchor="_Toc495593629" w:history="1">
        <w:r w:rsidRPr="00430BA9">
          <w:rPr>
            <w:rStyle w:val="Hyperlink"/>
          </w:rPr>
          <w:t>13.</w:t>
        </w:r>
        <w:r w:rsidRPr="00070956">
          <w:rPr>
            <w:rFonts w:ascii="Calibri" w:hAnsi="Calibri"/>
            <w:sz w:val="22"/>
            <w:szCs w:val="22"/>
            <w:lang w:eastAsia="en-GB"/>
          </w:rPr>
          <w:tab/>
        </w:r>
        <w:r w:rsidRPr="00430BA9">
          <w:rPr>
            <w:rStyle w:val="Hyperlink"/>
            <w:b/>
          </w:rPr>
          <w:t>NOTIFICATION ABOUT OTHER RESIDENTS</w:t>
        </w:r>
        <w:r>
          <w:rPr>
            <w:webHidden/>
          </w:rPr>
          <w:tab/>
        </w:r>
        <w:r>
          <w:rPr>
            <w:webHidden/>
          </w:rPr>
          <w:fldChar w:fldCharType="begin"/>
        </w:r>
        <w:r>
          <w:rPr>
            <w:webHidden/>
          </w:rPr>
          <w:instrText xml:space="preserve"> PAGEREF _Toc495593629 \h </w:instrText>
        </w:r>
        <w:r>
          <w:rPr>
            <w:webHidden/>
          </w:rPr>
        </w:r>
        <w:r>
          <w:rPr>
            <w:webHidden/>
          </w:rPr>
          <w:fldChar w:fldCharType="separate"/>
        </w:r>
        <w:r w:rsidR="009A25AB">
          <w:rPr>
            <w:webHidden/>
          </w:rPr>
          <w:t>11</w:t>
        </w:r>
        <w:r>
          <w:rPr>
            <w:webHidden/>
          </w:rPr>
          <w:fldChar w:fldCharType="end"/>
        </w:r>
      </w:hyperlink>
    </w:p>
    <w:p w14:paraId="722C7575" w14:textId="77777777" w:rsidR="00944128" w:rsidRPr="00070956" w:rsidRDefault="00944128">
      <w:pPr>
        <w:pStyle w:val="TOC2"/>
        <w:rPr>
          <w:rFonts w:ascii="Calibri" w:hAnsi="Calibri"/>
          <w:sz w:val="22"/>
          <w:szCs w:val="22"/>
          <w:lang w:eastAsia="en-GB"/>
        </w:rPr>
      </w:pPr>
      <w:hyperlink w:anchor="_Toc495593630" w:history="1">
        <w:r w:rsidRPr="00430BA9">
          <w:rPr>
            <w:rStyle w:val="Hyperlink"/>
          </w:rPr>
          <w:t>14.</w:t>
        </w:r>
        <w:r w:rsidRPr="00070956">
          <w:rPr>
            <w:rFonts w:ascii="Calibri" w:hAnsi="Calibri"/>
            <w:sz w:val="22"/>
            <w:szCs w:val="22"/>
            <w:lang w:eastAsia="en-GB"/>
          </w:rPr>
          <w:tab/>
        </w:r>
        <w:r w:rsidRPr="00430BA9">
          <w:rPr>
            <w:rStyle w:val="Hyperlink"/>
            <w:b/>
          </w:rPr>
          <w:t>OVERCROWDING</w:t>
        </w:r>
        <w:r>
          <w:rPr>
            <w:webHidden/>
          </w:rPr>
          <w:tab/>
        </w:r>
        <w:r>
          <w:rPr>
            <w:webHidden/>
          </w:rPr>
          <w:fldChar w:fldCharType="begin"/>
        </w:r>
        <w:r>
          <w:rPr>
            <w:webHidden/>
          </w:rPr>
          <w:instrText xml:space="preserve"> PAGEREF _Toc495593630 \h </w:instrText>
        </w:r>
        <w:r>
          <w:rPr>
            <w:webHidden/>
          </w:rPr>
        </w:r>
        <w:r>
          <w:rPr>
            <w:webHidden/>
          </w:rPr>
          <w:fldChar w:fldCharType="separate"/>
        </w:r>
        <w:r w:rsidR="009A25AB">
          <w:rPr>
            <w:webHidden/>
          </w:rPr>
          <w:t>12</w:t>
        </w:r>
        <w:r>
          <w:rPr>
            <w:webHidden/>
          </w:rPr>
          <w:fldChar w:fldCharType="end"/>
        </w:r>
      </w:hyperlink>
    </w:p>
    <w:p w14:paraId="2EA307FC" w14:textId="77777777" w:rsidR="00944128" w:rsidRPr="00070956" w:rsidRDefault="00944128">
      <w:pPr>
        <w:pStyle w:val="TOC2"/>
        <w:rPr>
          <w:rFonts w:ascii="Calibri" w:hAnsi="Calibri"/>
          <w:sz w:val="22"/>
          <w:szCs w:val="22"/>
          <w:lang w:eastAsia="en-GB"/>
        </w:rPr>
      </w:pPr>
      <w:hyperlink w:anchor="_Toc495593631" w:history="1">
        <w:r w:rsidRPr="00430BA9">
          <w:rPr>
            <w:rStyle w:val="Hyperlink"/>
          </w:rPr>
          <w:t>15.</w:t>
        </w:r>
        <w:r w:rsidRPr="00070956">
          <w:rPr>
            <w:rFonts w:ascii="Calibri" w:hAnsi="Calibri"/>
            <w:sz w:val="22"/>
            <w:szCs w:val="22"/>
            <w:lang w:eastAsia="en-GB"/>
          </w:rPr>
          <w:tab/>
        </w:r>
        <w:r w:rsidRPr="00430BA9">
          <w:rPr>
            <w:rStyle w:val="Hyperlink"/>
            <w:b/>
          </w:rPr>
          <w:t>INSURANCE</w:t>
        </w:r>
        <w:r>
          <w:rPr>
            <w:webHidden/>
          </w:rPr>
          <w:tab/>
        </w:r>
        <w:r>
          <w:rPr>
            <w:webHidden/>
          </w:rPr>
          <w:fldChar w:fldCharType="begin"/>
        </w:r>
        <w:r>
          <w:rPr>
            <w:webHidden/>
          </w:rPr>
          <w:instrText xml:space="preserve"> PAGEREF _Toc495593631 \h </w:instrText>
        </w:r>
        <w:r>
          <w:rPr>
            <w:webHidden/>
          </w:rPr>
        </w:r>
        <w:r>
          <w:rPr>
            <w:webHidden/>
          </w:rPr>
          <w:fldChar w:fldCharType="separate"/>
        </w:r>
        <w:r w:rsidR="009A25AB">
          <w:rPr>
            <w:webHidden/>
          </w:rPr>
          <w:t>12</w:t>
        </w:r>
        <w:r>
          <w:rPr>
            <w:webHidden/>
          </w:rPr>
          <w:fldChar w:fldCharType="end"/>
        </w:r>
      </w:hyperlink>
    </w:p>
    <w:p w14:paraId="3F761967" w14:textId="77777777" w:rsidR="00944128" w:rsidRPr="00070956" w:rsidRDefault="00944128">
      <w:pPr>
        <w:pStyle w:val="TOC2"/>
        <w:rPr>
          <w:rFonts w:ascii="Calibri" w:hAnsi="Calibri"/>
          <w:sz w:val="22"/>
          <w:szCs w:val="22"/>
          <w:lang w:eastAsia="en-GB"/>
        </w:rPr>
      </w:pPr>
      <w:hyperlink w:anchor="_Toc495593632" w:history="1">
        <w:r w:rsidRPr="00430BA9">
          <w:rPr>
            <w:rStyle w:val="Hyperlink"/>
          </w:rPr>
          <w:t>16.</w:t>
        </w:r>
        <w:r w:rsidRPr="00070956">
          <w:rPr>
            <w:rFonts w:ascii="Calibri" w:hAnsi="Calibri"/>
            <w:sz w:val="22"/>
            <w:szCs w:val="22"/>
            <w:lang w:eastAsia="en-GB"/>
          </w:rPr>
          <w:tab/>
        </w:r>
        <w:r w:rsidRPr="00430BA9">
          <w:rPr>
            <w:rStyle w:val="Hyperlink"/>
            <w:b/>
          </w:rPr>
          <w:t>ABSENCES</w:t>
        </w:r>
        <w:r>
          <w:rPr>
            <w:webHidden/>
          </w:rPr>
          <w:tab/>
        </w:r>
        <w:r>
          <w:rPr>
            <w:webHidden/>
          </w:rPr>
          <w:fldChar w:fldCharType="begin"/>
        </w:r>
        <w:r>
          <w:rPr>
            <w:webHidden/>
          </w:rPr>
          <w:instrText xml:space="preserve"> PAGEREF _Toc495593632 \h </w:instrText>
        </w:r>
        <w:r>
          <w:rPr>
            <w:webHidden/>
          </w:rPr>
        </w:r>
        <w:r>
          <w:rPr>
            <w:webHidden/>
          </w:rPr>
          <w:fldChar w:fldCharType="separate"/>
        </w:r>
        <w:r w:rsidR="009A25AB">
          <w:rPr>
            <w:webHidden/>
          </w:rPr>
          <w:t>12</w:t>
        </w:r>
        <w:r>
          <w:rPr>
            <w:webHidden/>
          </w:rPr>
          <w:fldChar w:fldCharType="end"/>
        </w:r>
      </w:hyperlink>
    </w:p>
    <w:p w14:paraId="30B94981" w14:textId="77777777" w:rsidR="00944128" w:rsidRPr="00070956" w:rsidRDefault="00944128">
      <w:pPr>
        <w:pStyle w:val="TOC2"/>
        <w:rPr>
          <w:rFonts w:ascii="Calibri" w:hAnsi="Calibri"/>
          <w:sz w:val="22"/>
          <w:szCs w:val="22"/>
          <w:lang w:eastAsia="en-GB"/>
        </w:rPr>
      </w:pPr>
      <w:hyperlink w:anchor="_Toc495593633" w:history="1">
        <w:r w:rsidRPr="00430BA9">
          <w:rPr>
            <w:rStyle w:val="Hyperlink"/>
          </w:rPr>
          <w:t>17.</w:t>
        </w:r>
        <w:r w:rsidRPr="00070956">
          <w:rPr>
            <w:rFonts w:ascii="Calibri" w:hAnsi="Calibri"/>
            <w:sz w:val="22"/>
            <w:szCs w:val="22"/>
            <w:lang w:eastAsia="en-GB"/>
          </w:rPr>
          <w:tab/>
        </w:r>
        <w:r w:rsidRPr="00430BA9">
          <w:rPr>
            <w:rStyle w:val="Hyperlink"/>
            <w:b/>
          </w:rPr>
          <w:t>REASONABLE CARE</w:t>
        </w:r>
        <w:r>
          <w:rPr>
            <w:webHidden/>
          </w:rPr>
          <w:tab/>
        </w:r>
        <w:r>
          <w:rPr>
            <w:webHidden/>
          </w:rPr>
          <w:fldChar w:fldCharType="begin"/>
        </w:r>
        <w:r>
          <w:rPr>
            <w:webHidden/>
          </w:rPr>
          <w:instrText xml:space="preserve"> PAGEREF _Toc495593633 \h </w:instrText>
        </w:r>
        <w:r>
          <w:rPr>
            <w:webHidden/>
          </w:rPr>
        </w:r>
        <w:r>
          <w:rPr>
            <w:webHidden/>
          </w:rPr>
          <w:fldChar w:fldCharType="separate"/>
        </w:r>
        <w:r w:rsidR="009A25AB">
          <w:rPr>
            <w:webHidden/>
          </w:rPr>
          <w:t>12</w:t>
        </w:r>
        <w:r>
          <w:rPr>
            <w:webHidden/>
          </w:rPr>
          <w:fldChar w:fldCharType="end"/>
        </w:r>
      </w:hyperlink>
    </w:p>
    <w:p w14:paraId="4F459F79" w14:textId="77777777" w:rsidR="00944128" w:rsidRPr="00070956" w:rsidRDefault="00944128">
      <w:pPr>
        <w:pStyle w:val="TOC2"/>
        <w:rPr>
          <w:rFonts w:ascii="Calibri" w:hAnsi="Calibri"/>
          <w:sz w:val="22"/>
          <w:szCs w:val="22"/>
          <w:lang w:eastAsia="en-GB"/>
        </w:rPr>
      </w:pPr>
      <w:hyperlink w:anchor="_Toc495593634" w:history="1">
        <w:r w:rsidRPr="00430BA9">
          <w:rPr>
            <w:rStyle w:val="Hyperlink"/>
          </w:rPr>
          <w:t>18.</w:t>
        </w:r>
        <w:r w:rsidRPr="00070956">
          <w:rPr>
            <w:rFonts w:ascii="Calibri" w:hAnsi="Calibri"/>
            <w:sz w:val="22"/>
            <w:szCs w:val="22"/>
            <w:lang w:eastAsia="en-GB"/>
          </w:rPr>
          <w:tab/>
        </w:r>
        <w:r w:rsidRPr="00430BA9">
          <w:rPr>
            <w:rStyle w:val="Hyperlink"/>
            <w:b/>
          </w:rPr>
          <w:t>THE REPAIRING STANDARD etc. AND OTHER INFORMATION</w:t>
        </w:r>
        <w:r>
          <w:rPr>
            <w:webHidden/>
          </w:rPr>
          <w:tab/>
        </w:r>
        <w:r>
          <w:rPr>
            <w:webHidden/>
          </w:rPr>
          <w:fldChar w:fldCharType="begin"/>
        </w:r>
        <w:r>
          <w:rPr>
            <w:webHidden/>
          </w:rPr>
          <w:instrText xml:space="preserve"> PAGEREF _Toc495593634 \h </w:instrText>
        </w:r>
        <w:r>
          <w:rPr>
            <w:webHidden/>
          </w:rPr>
        </w:r>
        <w:r>
          <w:rPr>
            <w:webHidden/>
          </w:rPr>
          <w:fldChar w:fldCharType="separate"/>
        </w:r>
        <w:r w:rsidR="009A25AB">
          <w:rPr>
            <w:webHidden/>
          </w:rPr>
          <w:t>13</w:t>
        </w:r>
        <w:r>
          <w:rPr>
            <w:webHidden/>
          </w:rPr>
          <w:fldChar w:fldCharType="end"/>
        </w:r>
      </w:hyperlink>
    </w:p>
    <w:p w14:paraId="3D03B4FB" w14:textId="77777777" w:rsidR="00944128" w:rsidRPr="00070956" w:rsidRDefault="00944128" w:rsidP="00944128">
      <w:pPr>
        <w:pStyle w:val="TOC3"/>
        <w:ind w:left="1134"/>
        <w:rPr>
          <w:rFonts w:ascii="Calibri" w:hAnsi="Calibri"/>
          <w:noProof/>
          <w:sz w:val="22"/>
          <w:szCs w:val="22"/>
          <w:lang w:eastAsia="en-GB"/>
        </w:rPr>
      </w:pPr>
      <w:hyperlink w:anchor="_Toc495593635" w:history="1">
        <w:r w:rsidRPr="00430BA9">
          <w:rPr>
            <w:rStyle w:val="Hyperlink"/>
            <w:b/>
            <w:noProof/>
          </w:rPr>
          <w:t>THE REPAIRING STANDARD</w:t>
        </w:r>
        <w:r>
          <w:rPr>
            <w:noProof/>
            <w:webHidden/>
          </w:rPr>
          <w:tab/>
        </w:r>
        <w:r>
          <w:rPr>
            <w:noProof/>
            <w:webHidden/>
          </w:rPr>
          <w:fldChar w:fldCharType="begin"/>
        </w:r>
        <w:r>
          <w:rPr>
            <w:noProof/>
            <w:webHidden/>
          </w:rPr>
          <w:instrText xml:space="preserve"> PAGEREF _Toc495593635 \h </w:instrText>
        </w:r>
        <w:r>
          <w:rPr>
            <w:noProof/>
            <w:webHidden/>
          </w:rPr>
        </w:r>
        <w:r>
          <w:rPr>
            <w:noProof/>
            <w:webHidden/>
          </w:rPr>
          <w:fldChar w:fldCharType="separate"/>
        </w:r>
        <w:r w:rsidR="009A25AB">
          <w:rPr>
            <w:noProof/>
            <w:webHidden/>
          </w:rPr>
          <w:t>13</w:t>
        </w:r>
        <w:r>
          <w:rPr>
            <w:noProof/>
            <w:webHidden/>
          </w:rPr>
          <w:fldChar w:fldCharType="end"/>
        </w:r>
      </w:hyperlink>
    </w:p>
    <w:p w14:paraId="5242DAB9" w14:textId="77777777" w:rsidR="00944128" w:rsidRPr="00070956" w:rsidRDefault="00944128" w:rsidP="00944128">
      <w:pPr>
        <w:pStyle w:val="TOC3"/>
        <w:ind w:left="1134"/>
        <w:rPr>
          <w:rFonts w:ascii="Calibri" w:hAnsi="Calibri"/>
          <w:noProof/>
          <w:sz w:val="22"/>
          <w:szCs w:val="22"/>
          <w:lang w:eastAsia="en-GB"/>
        </w:rPr>
      </w:pPr>
      <w:hyperlink w:anchor="_Toc495593636" w:history="1">
        <w:r w:rsidRPr="00430BA9">
          <w:rPr>
            <w:rStyle w:val="Hyperlink"/>
            <w:b/>
            <w:noProof/>
          </w:rPr>
          <w:t>REPAIR TIMETABLE</w:t>
        </w:r>
        <w:r>
          <w:rPr>
            <w:noProof/>
            <w:webHidden/>
          </w:rPr>
          <w:tab/>
        </w:r>
        <w:r>
          <w:rPr>
            <w:noProof/>
            <w:webHidden/>
          </w:rPr>
          <w:fldChar w:fldCharType="begin"/>
        </w:r>
        <w:r>
          <w:rPr>
            <w:noProof/>
            <w:webHidden/>
          </w:rPr>
          <w:instrText xml:space="preserve"> PAGEREF _Toc495593636 \h </w:instrText>
        </w:r>
        <w:r>
          <w:rPr>
            <w:noProof/>
            <w:webHidden/>
          </w:rPr>
        </w:r>
        <w:r>
          <w:rPr>
            <w:noProof/>
            <w:webHidden/>
          </w:rPr>
          <w:fldChar w:fldCharType="separate"/>
        </w:r>
        <w:r w:rsidR="009A25AB">
          <w:rPr>
            <w:noProof/>
            <w:webHidden/>
          </w:rPr>
          <w:t>15</w:t>
        </w:r>
        <w:r>
          <w:rPr>
            <w:noProof/>
            <w:webHidden/>
          </w:rPr>
          <w:fldChar w:fldCharType="end"/>
        </w:r>
      </w:hyperlink>
    </w:p>
    <w:p w14:paraId="69CDC75E" w14:textId="77777777" w:rsidR="00944128" w:rsidRPr="00070956" w:rsidRDefault="00944128" w:rsidP="00944128">
      <w:pPr>
        <w:pStyle w:val="TOC3"/>
        <w:ind w:left="1134"/>
        <w:rPr>
          <w:rFonts w:ascii="Calibri" w:hAnsi="Calibri"/>
          <w:noProof/>
          <w:sz w:val="22"/>
          <w:szCs w:val="22"/>
          <w:lang w:eastAsia="en-GB"/>
        </w:rPr>
      </w:pPr>
      <w:hyperlink w:anchor="_Toc495593637" w:history="1">
        <w:r w:rsidRPr="00430BA9">
          <w:rPr>
            <w:rStyle w:val="Hyperlink"/>
            <w:b/>
            <w:noProof/>
          </w:rPr>
          <w:t>PAYMENT FOR REPAIRS</w:t>
        </w:r>
        <w:r>
          <w:rPr>
            <w:noProof/>
            <w:webHidden/>
          </w:rPr>
          <w:tab/>
        </w:r>
        <w:r>
          <w:rPr>
            <w:noProof/>
            <w:webHidden/>
          </w:rPr>
          <w:fldChar w:fldCharType="begin"/>
        </w:r>
        <w:r>
          <w:rPr>
            <w:noProof/>
            <w:webHidden/>
          </w:rPr>
          <w:instrText xml:space="preserve"> PAGEREF _Toc495593637 \h </w:instrText>
        </w:r>
        <w:r>
          <w:rPr>
            <w:noProof/>
            <w:webHidden/>
          </w:rPr>
        </w:r>
        <w:r>
          <w:rPr>
            <w:noProof/>
            <w:webHidden/>
          </w:rPr>
          <w:fldChar w:fldCharType="separate"/>
        </w:r>
        <w:r w:rsidR="009A25AB">
          <w:rPr>
            <w:noProof/>
            <w:webHidden/>
          </w:rPr>
          <w:t>16</w:t>
        </w:r>
        <w:r>
          <w:rPr>
            <w:noProof/>
            <w:webHidden/>
          </w:rPr>
          <w:fldChar w:fldCharType="end"/>
        </w:r>
      </w:hyperlink>
    </w:p>
    <w:p w14:paraId="16664B06" w14:textId="77777777" w:rsidR="00944128" w:rsidRPr="00070956" w:rsidRDefault="00944128" w:rsidP="00944128">
      <w:pPr>
        <w:pStyle w:val="TOC3"/>
        <w:ind w:left="1134"/>
        <w:rPr>
          <w:rFonts w:ascii="Calibri" w:hAnsi="Calibri"/>
          <w:noProof/>
          <w:sz w:val="22"/>
          <w:szCs w:val="22"/>
          <w:lang w:eastAsia="en-GB"/>
        </w:rPr>
      </w:pPr>
      <w:hyperlink w:anchor="_Toc495593638" w:history="1">
        <w:r w:rsidRPr="00430BA9">
          <w:rPr>
            <w:rStyle w:val="Hyperlink"/>
            <w:b/>
            <w:noProof/>
          </w:rPr>
          <w:t>INFORMATION</w:t>
        </w:r>
        <w:r>
          <w:rPr>
            <w:noProof/>
            <w:webHidden/>
          </w:rPr>
          <w:tab/>
        </w:r>
        <w:r>
          <w:rPr>
            <w:noProof/>
            <w:webHidden/>
          </w:rPr>
          <w:fldChar w:fldCharType="begin"/>
        </w:r>
        <w:r>
          <w:rPr>
            <w:noProof/>
            <w:webHidden/>
          </w:rPr>
          <w:instrText xml:space="preserve"> PAGEREF _Toc495593638 \h </w:instrText>
        </w:r>
        <w:r>
          <w:rPr>
            <w:noProof/>
            <w:webHidden/>
          </w:rPr>
        </w:r>
        <w:r>
          <w:rPr>
            <w:noProof/>
            <w:webHidden/>
          </w:rPr>
          <w:fldChar w:fldCharType="separate"/>
        </w:r>
        <w:r w:rsidR="009A25AB">
          <w:rPr>
            <w:noProof/>
            <w:webHidden/>
          </w:rPr>
          <w:t>16</w:t>
        </w:r>
        <w:r>
          <w:rPr>
            <w:noProof/>
            <w:webHidden/>
          </w:rPr>
          <w:fldChar w:fldCharType="end"/>
        </w:r>
      </w:hyperlink>
    </w:p>
    <w:p w14:paraId="6D58F1E7" w14:textId="77777777" w:rsidR="00944128" w:rsidRPr="00070956" w:rsidRDefault="00944128">
      <w:pPr>
        <w:pStyle w:val="TOC2"/>
        <w:rPr>
          <w:rFonts w:ascii="Calibri" w:hAnsi="Calibri"/>
          <w:sz w:val="22"/>
          <w:szCs w:val="22"/>
          <w:lang w:eastAsia="en-GB"/>
        </w:rPr>
      </w:pPr>
      <w:hyperlink w:anchor="_Toc495593639" w:history="1">
        <w:r w:rsidRPr="00430BA9">
          <w:rPr>
            <w:rStyle w:val="Hyperlink"/>
          </w:rPr>
          <w:t>19.</w:t>
        </w:r>
        <w:r w:rsidRPr="00070956">
          <w:rPr>
            <w:rFonts w:ascii="Calibri" w:hAnsi="Calibri"/>
            <w:sz w:val="22"/>
            <w:szCs w:val="22"/>
            <w:lang w:eastAsia="en-GB"/>
          </w:rPr>
          <w:tab/>
        </w:r>
        <w:r w:rsidRPr="00430BA9">
          <w:rPr>
            <w:rStyle w:val="Hyperlink"/>
            <w:b/>
          </w:rPr>
          <w:t>LEGIONELLA</w:t>
        </w:r>
        <w:r>
          <w:rPr>
            <w:webHidden/>
          </w:rPr>
          <w:tab/>
        </w:r>
        <w:r>
          <w:rPr>
            <w:webHidden/>
          </w:rPr>
          <w:fldChar w:fldCharType="begin"/>
        </w:r>
        <w:r>
          <w:rPr>
            <w:webHidden/>
          </w:rPr>
          <w:instrText xml:space="preserve"> PAGEREF _Toc495593639 \h </w:instrText>
        </w:r>
        <w:r>
          <w:rPr>
            <w:webHidden/>
          </w:rPr>
        </w:r>
        <w:r>
          <w:rPr>
            <w:webHidden/>
          </w:rPr>
          <w:fldChar w:fldCharType="separate"/>
        </w:r>
        <w:r w:rsidR="009A25AB">
          <w:rPr>
            <w:webHidden/>
          </w:rPr>
          <w:t>16</w:t>
        </w:r>
        <w:r>
          <w:rPr>
            <w:webHidden/>
          </w:rPr>
          <w:fldChar w:fldCharType="end"/>
        </w:r>
      </w:hyperlink>
    </w:p>
    <w:p w14:paraId="08452B20" w14:textId="77777777" w:rsidR="00944128" w:rsidRPr="00070956" w:rsidRDefault="00944128">
      <w:pPr>
        <w:pStyle w:val="TOC2"/>
        <w:rPr>
          <w:rFonts w:ascii="Calibri" w:hAnsi="Calibri"/>
          <w:sz w:val="22"/>
          <w:szCs w:val="22"/>
          <w:lang w:eastAsia="en-GB"/>
        </w:rPr>
      </w:pPr>
      <w:hyperlink w:anchor="_Toc495593640" w:history="1">
        <w:r w:rsidRPr="00430BA9">
          <w:rPr>
            <w:rStyle w:val="Hyperlink"/>
          </w:rPr>
          <w:t>20.</w:t>
        </w:r>
        <w:r w:rsidRPr="00070956">
          <w:rPr>
            <w:rFonts w:ascii="Calibri" w:hAnsi="Calibri"/>
            <w:sz w:val="22"/>
            <w:szCs w:val="22"/>
            <w:lang w:eastAsia="en-GB"/>
          </w:rPr>
          <w:tab/>
        </w:r>
        <w:r w:rsidRPr="00430BA9">
          <w:rPr>
            <w:rStyle w:val="Hyperlink"/>
            <w:b/>
          </w:rPr>
          <w:t>ACCESS FOR REPAIRS, INSPECTIONS AND VALUATIONS</w:t>
        </w:r>
        <w:r>
          <w:rPr>
            <w:webHidden/>
          </w:rPr>
          <w:tab/>
        </w:r>
        <w:r>
          <w:rPr>
            <w:webHidden/>
          </w:rPr>
          <w:fldChar w:fldCharType="begin"/>
        </w:r>
        <w:r>
          <w:rPr>
            <w:webHidden/>
          </w:rPr>
          <w:instrText xml:space="preserve"> PAGEREF _Toc495593640 \h </w:instrText>
        </w:r>
        <w:r>
          <w:rPr>
            <w:webHidden/>
          </w:rPr>
        </w:r>
        <w:r>
          <w:rPr>
            <w:webHidden/>
          </w:rPr>
          <w:fldChar w:fldCharType="separate"/>
        </w:r>
        <w:r w:rsidR="009A25AB">
          <w:rPr>
            <w:webHidden/>
          </w:rPr>
          <w:t>16</w:t>
        </w:r>
        <w:r>
          <w:rPr>
            <w:webHidden/>
          </w:rPr>
          <w:fldChar w:fldCharType="end"/>
        </w:r>
      </w:hyperlink>
    </w:p>
    <w:p w14:paraId="60941602" w14:textId="77777777" w:rsidR="00944128" w:rsidRPr="00070956" w:rsidRDefault="00944128">
      <w:pPr>
        <w:pStyle w:val="TOC2"/>
        <w:rPr>
          <w:rFonts w:ascii="Calibri" w:hAnsi="Calibri"/>
          <w:sz w:val="22"/>
          <w:szCs w:val="22"/>
          <w:lang w:eastAsia="en-GB"/>
        </w:rPr>
      </w:pPr>
      <w:hyperlink w:anchor="_Toc495593641" w:history="1">
        <w:r w:rsidRPr="00430BA9">
          <w:rPr>
            <w:rStyle w:val="Hyperlink"/>
          </w:rPr>
          <w:t>21.</w:t>
        </w:r>
        <w:r w:rsidRPr="00070956">
          <w:rPr>
            <w:rFonts w:ascii="Calibri" w:hAnsi="Calibri"/>
            <w:sz w:val="22"/>
            <w:szCs w:val="22"/>
            <w:lang w:eastAsia="en-GB"/>
          </w:rPr>
          <w:tab/>
        </w:r>
        <w:r w:rsidRPr="00430BA9">
          <w:rPr>
            <w:rStyle w:val="Hyperlink"/>
            <w:b/>
          </w:rPr>
          <w:t>RESPECT FOR OTHERS</w:t>
        </w:r>
        <w:r>
          <w:rPr>
            <w:webHidden/>
          </w:rPr>
          <w:tab/>
        </w:r>
        <w:r>
          <w:rPr>
            <w:webHidden/>
          </w:rPr>
          <w:fldChar w:fldCharType="begin"/>
        </w:r>
        <w:r>
          <w:rPr>
            <w:webHidden/>
          </w:rPr>
          <w:instrText xml:space="preserve"> PAGEREF _Toc495593641 \h </w:instrText>
        </w:r>
        <w:r>
          <w:rPr>
            <w:webHidden/>
          </w:rPr>
        </w:r>
        <w:r>
          <w:rPr>
            <w:webHidden/>
          </w:rPr>
          <w:fldChar w:fldCharType="separate"/>
        </w:r>
        <w:r w:rsidR="009A25AB">
          <w:rPr>
            <w:webHidden/>
          </w:rPr>
          <w:t>17</w:t>
        </w:r>
        <w:r>
          <w:rPr>
            <w:webHidden/>
          </w:rPr>
          <w:fldChar w:fldCharType="end"/>
        </w:r>
      </w:hyperlink>
    </w:p>
    <w:p w14:paraId="2C1D2B16" w14:textId="77777777" w:rsidR="00944128" w:rsidRPr="00070956" w:rsidRDefault="00944128">
      <w:pPr>
        <w:pStyle w:val="TOC2"/>
        <w:rPr>
          <w:rFonts w:ascii="Calibri" w:hAnsi="Calibri"/>
          <w:sz w:val="22"/>
          <w:szCs w:val="22"/>
          <w:lang w:eastAsia="en-GB"/>
        </w:rPr>
      </w:pPr>
      <w:hyperlink w:anchor="_Toc495593642" w:history="1">
        <w:r w:rsidRPr="00430BA9">
          <w:rPr>
            <w:rStyle w:val="Hyperlink"/>
          </w:rPr>
          <w:t>22.</w:t>
        </w:r>
        <w:r w:rsidRPr="00070956">
          <w:rPr>
            <w:rFonts w:ascii="Calibri" w:hAnsi="Calibri"/>
            <w:sz w:val="22"/>
            <w:szCs w:val="22"/>
            <w:lang w:eastAsia="en-GB"/>
          </w:rPr>
          <w:tab/>
        </w:r>
        <w:r w:rsidRPr="00430BA9">
          <w:rPr>
            <w:rStyle w:val="Hyperlink"/>
            <w:b/>
          </w:rPr>
          <w:t>EQUALITY REQUIREMENTS:</w:t>
        </w:r>
        <w:r>
          <w:rPr>
            <w:webHidden/>
          </w:rPr>
          <w:tab/>
        </w:r>
        <w:r>
          <w:rPr>
            <w:webHidden/>
          </w:rPr>
          <w:fldChar w:fldCharType="begin"/>
        </w:r>
        <w:r>
          <w:rPr>
            <w:webHidden/>
          </w:rPr>
          <w:instrText xml:space="preserve"> PAGEREF _Toc495593642 \h </w:instrText>
        </w:r>
        <w:r>
          <w:rPr>
            <w:webHidden/>
          </w:rPr>
        </w:r>
        <w:r>
          <w:rPr>
            <w:webHidden/>
          </w:rPr>
          <w:fldChar w:fldCharType="separate"/>
        </w:r>
        <w:r w:rsidR="009A25AB">
          <w:rPr>
            <w:webHidden/>
          </w:rPr>
          <w:t>18</w:t>
        </w:r>
        <w:r>
          <w:rPr>
            <w:webHidden/>
          </w:rPr>
          <w:fldChar w:fldCharType="end"/>
        </w:r>
      </w:hyperlink>
    </w:p>
    <w:p w14:paraId="760AB518" w14:textId="77777777" w:rsidR="00944128" w:rsidRPr="00070956" w:rsidRDefault="00944128">
      <w:pPr>
        <w:pStyle w:val="TOC2"/>
        <w:rPr>
          <w:rFonts w:ascii="Calibri" w:hAnsi="Calibri"/>
          <w:sz w:val="22"/>
          <w:szCs w:val="22"/>
          <w:lang w:eastAsia="en-GB"/>
        </w:rPr>
      </w:pPr>
      <w:hyperlink w:anchor="_Toc495593643" w:history="1">
        <w:r w:rsidRPr="00430BA9">
          <w:rPr>
            <w:rStyle w:val="Hyperlink"/>
          </w:rPr>
          <w:t>23.</w:t>
        </w:r>
        <w:r w:rsidRPr="00070956">
          <w:rPr>
            <w:rFonts w:ascii="Calibri" w:hAnsi="Calibri"/>
            <w:sz w:val="22"/>
            <w:szCs w:val="22"/>
            <w:lang w:eastAsia="en-GB"/>
          </w:rPr>
          <w:tab/>
        </w:r>
        <w:r w:rsidRPr="00430BA9">
          <w:rPr>
            <w:rStyle w:val="Hyperlink"/>
            <w:b/>
          </w:rPr>
          <w:t>DATA PROTECTION</w:t>
        </w:r>
        <w:r>
          <w:rPr>
            <w:webHidden/>
          </w:rPr>
          <w:tab/>
        </w:r>
        <w:r>
          <w:rPr>
            <w:webHidden/>
          </w:rPr>
          <w:fldChar w:fldCharType="begin"/>
        </w:r>
        <w:r>
          <w:rPr>
            <w:webHidden/>
          </w:rPr>
          <w:instrText xml:space="preserve"> PAGEREF _Toc495593643 \h </w:instrText>
        </w:r>
        <w:r>
          <w:rPr>
            <w:webHidden/>
          </w:rPr>
        </w:r>
        <w:r>
          <w:rPr>
            <w:webHidden/>
          </w:rPr>
          <w:fldChar w:fldCharType="separate"/>
        </w:r>
        <w:r w:rsidR="009A25AB">
          <w:rPr>
            <w:webHidden/>
          </w:rPr>
          <w:t>18</w:t>
        </w:r>
        <w:r>
          <w:rPr>
            <w:webHidden/>
          </w:rPr>
          <w:fldChar w:fldCharType="end"/>
        </w:r>
      </w:hyperlink>
    </w:p>
    <w:p w14:paraId="13D24C36" w14:textId="77777777" w:rsidR="00944128" w:rsidRPr="00070956" w:rsidRDefault="00944128">
      <w:pPr>
        <w:pStyle w:val="TOC2"/>
        <w:rPr>
          <w:rFonts w:ascii="Calibri" w:hAnsi="Calibri"/>
          <w:sz w:val="22"/>
          <w:szCs w:val="22"/>
          <w:lang w:eastAsia="en-GB"/>
        </w:rPr>
      </w:pPr>
      <w:hyperlink w:anchor="_Toc495593644" w:history="1">
        <w:r w:rsidRPr="00430BA9">
          <w:rPr>
            <w:rStyle w:val="Hyperlink"/>
          </w:rPr>
          <w:t>24.</w:t>
        </w:r>
        <w:r w:rsidRPr="00070956">
          <w:rPr>
            <w:rFonts w:ascii="Calibri" w:hAnsi="Calibri"/>
            <w:sz w:val="22"/>
            <w:szCs w:val="22"/>
            <w:lang w:eastAsia="en-GB"/>
          </w:rPr>
          <w:tab/>
        </w:r>
        <w:r w:rsidRPr="00430BA9">
          <w:rPr>
            <w:rStyle w:val="Hyperlink"/>
            <w:b/>
          </w:rPr>
          <w:t>ENDING THE TENANCY</w:t>
        </w:r>
        <w:r>
          <w:rPr>
            <w:webHidden/>
          </w:rPr>
          <w:tab/>
        </w:r>
        <w:r>
          <w:rPr>
            <w:webHidden/>
          </w:rPr>
          <w:fldChar w:fldCharType="begin"/>
        </w:r>
        <w:r>
          <w:rPr>
            <w:webHidden/>
          </w:rPr>
          <w:instrText xml:space="preserve"> PAGEREF _Toc495593644 \h </w:instrText>
        </w:r>
        <w:r>
          <w:rPr>
            <w:webHidden/>
          </w:rPr>
        </w:r>
        <w:r>
          <w:rPr>
            <w:webHidden/>
          </w:rPr>
          <w:fldChar w:fldCharType="separate"/>
        </w:r>
        <w:r w:rsidR="009A25AB">
          <w:rPr>
            <w:webHidden/>
          </w:rPr>
          <w:t>18</w:t>
        </w:r>
        <w:r>
          <w:rPr>
            <w:webHidden/>
          </w:rPr>
          <w:fldChar w:fldCharType="end"/>
        </w:r>
      </w:hyperlink>
    </w:p>
    <w:p w14:paraId="05C27C14" w14:textId="77777777" w:rsidR="00944128" w:rsidRPr="00070956" w:rsidRDefault="00944128">
      <w:pPr>
        <w:pStyle w:val="TOC2"/>
        <w:rPr>
          <w:rFonts w:ascii="Calibri" w:hAnsi="Calibri"/>
          <w:sz w:val="22"/>
          <w:szCs w:val="22"/>
          <w:lang w:eastAsia="en-GB"/>
        </w:rPr>
      </w:pPr>
      <w:hyperlink w:anchor="_Toc495593645" w:history="1">
        <w:r w:rsidRPr="00430BA9">
          <w:rPr>
            <w:rStyle w:val="Hyperlink"/>
          </w:rPr>
          <w:t>25.</w:t>
        </w:r>
        <w:r w:rsidRPr="00070956">
          <w:rPr>
            <w:rFonts w:ascii="Calibri" w:hAnsi="Calibri"/>
            <w:sz w:val="22"/>
            <w:szCs w:val="22"/>
            <w:lang w:eastAsia="en-GB"/>
          </w:rPr>
          <w:tab/>
        </w:r>
        <w:r w:rsidRPr="00430BA9">
          <w:rPr>
            <w:rStyle w:val="Hyperlink"/>
          </w:rPr>
          <w:t>CONTENTS AND CONDITION</w:t>
        </w:r>
        <w:r>
          <w:rPr>
            <w:webHidden/>
          </w:rPr>
          <w:tab/>
        </w:r>
        <w:r>
          <w:rPr>
            <w:webHidden/>
          </w:rPr>
          <w:fldChar w:fldCharType="begin"/>
        </w:r>
        <w:r>
          <w:rPr>
            <w:webHidden/>
          </w:rPr>
          <w:instrText xml:space="preserve"> PAGEREF _Toc495593645 \h </w:instrText>
        </w:r>
        <w:r>
          <w:rPr>
            <w:webHidden/>
          </w:rPr>
        </w:r>
        <w:r>
          <w:rPr>
            <w:webHidden/>
          </w:rPr>
          <w:fldChar w:fldCharType="separate"/>
        </w:r>
        <w:r w:rsidR="009A25AB">
          <w:rPr>
            <w:webHidden/>
          </w:rPr>
          <w:t>21</w:t>
        </w:r>
        <w:r>
          <w:rPr>
            <w:webHidden/>
          </w:rPr>
          <w:fldChar w:fldCharType="end"/>
        </w:r>
      </w:hyperlink>
    </w:p>
    <w:p w14:paraId="111EB12F" w14:textId="77777777" w:rsidR="00944128" w:rsidRPr="00070956" w:rsidRDefault="00944128">
      <w:pPr>
        <w:pStyle w:val="TOC2"/>
        <w:rPr>
          <w:rFonts w:ascii="Calibri" w:hAnsi="Calibri"/>
          <w:sz w:val="22"/>
          <w:szCs w:val="22"/>
          <w:lang w:eastAsia="en-GB"/>
        </w:rPr>
      </w:pPr>
      <w:hyperlink w:anchor="_Toc495593646" w:history="1">
        <w:r w:rsidRPr="00430BA9">
          <w:rPr>
            <w:rStyle w:val="Hyperlink"/>
          </w:rPr>
          <w:t>26.</w:t>
        </w:r>
        <w:r w:rsidRPr="00070956">
          <w:rPr>
            <w:rFonts w:ascii="Calibri" w:hAnsi="Calibri"/>
            <w:sz w:val="22"/>
            <w:szCs w:val="22"/>
            <w:lang w:eastAsia="en-GB"/>
          </w:rPr>
          <w:tab/>
        </w:r>
        <w:r w:rsidRPr="00430BA9">
          <w:rPr>
            <w:rStyle w:val="Hyperlink"/>
          </w:rPr>
          <w:t>LOCAL AUTHORITY TAXES/CHARGES</w:t>
        </w:r>
        <w:r>
          <w:rPr>
            <w:webHidden/>
          </w:rPr>
          <w:tab/>
        </w:r>
        <w:r>
          <w:rPr>
            <w:webHidden/>
          </w:rPr>
          <w:fldChar w:fldCharType="begin"/>
        </w:r>
        <w:r>
          <w:rPr>
            <w:webHidden/>
          </w:rPr>
          <w:instrText xml:space="preserve"> PAGEREF _Toc495593646 \h </w:instrText>
        </w:r>
        <w:r>
          <w:rPr>
            <w:webHidden/>
          </w:rPr>
        </w:r>
        <w:r>
          <w:rPr>
            <w:webHidden/>
          </w:rPr>
          <w:fldChar w:fldCharType="separate"/>
        </w:r>
        <w:r w:rsidR="009A25AB">
          <w:rPr>
            <w:webHidden/>
          </w:rPr>
          <w:t>22</w:t>
        </w:r>
        <w:r>
          <w:rPr>
            <w:webHidden/>
          </w:rPr>
          <w:fldChar w:fldCharType="end"/>
        </w:r>
      </w:hyperlink>
    </w:p>
    <w:p w14:paraId="6180081A" w14:textId="77777777" w:rsidR="00944128" w:rsidRPr="00070956" w:rsidRDefault="00944128">
      <w:pPr>
        <w:pStyle w:val="TOC2"/>
        <w:rPr>
          <w:rFonts w:ascii="Calibri" w:hAnsi="Calibri"/>
          <w:sz w:val="22"/>
          <w:szCs w:val="22"/>
          <w:lang w:eastAsia="en-GB"/>
        </w:rPr>
      </w:pPr>
      <w:hyperlink w:anchor="_Toc495593647" w:history="1">
        <w:r w:rsidRPr="00430BA9">
          <w:rPr>
            <w:rStyle w:val="Hyperlink"/>
          </w:rPr>
          <w:t>27.</w:t>
        </w:r>
        <w:r w:rsidRPr="00070956">
          <w:rPr>
            <w:rFonts w:ascii="Calibri" w:hAnsi="Calibri"/>
            <w:sz w:val="22"/>
            <w:szCs w:val="22"/>
            <w:lang w:eastAsia="en-GB"/>
          </w:rPr>
          <w:tab/>
        </w:r>
        <w:r w:rsidRPr="00430BA9">
          <w:rPr>
            <w:rStyle w:val="Hyperlink"/>
          </w:rPr>
          <w:t>UTILITIES</w:t>
        </w:r>
        <w:r>
          <w:rPr>
            <w:webHidden/>
          </w:rPr>
          <w:tab/>
        </w:r>
        <w:r>
          <w:rPr>
            <w:webHidden/>
          </w:rPr>
          <w:fldChar w:fldCharType="begin"/>
        </w:r>
        <w:r>
          <w:rPr>
            <w:webHidden/>
          </w:rPr>
          <w:instrText xml:space="preserve"> PAGEREF _Toc495593647 \h </w:instrText>
        </w:r>
        <w:r>
          <w:rPr>
            <w:webHidden/>
          </w:rPr>
        </w:r>
        <w:r>
          <w:rPr>
            <w:webHidden/>
          </w:rPr>
          <w:fldChar w:fldCharType="separate"/>
        </w:r>
        <w:r w:rsidR="009A25AB">
          <w:rPr>
            <w:webHidden/>
          </w:rPr>
          <w:t>22</w:t>
        </w:r>
        <w:r>
          <w:rPr>
            <w:webHidden/>
          </w:rPr>
          <w:fldChar w:fldCharType="end"/>
        </w:r>
      </w:hyperlink>
    </w:p>
    <w:p w14:paraId="07C3B7D9" w14:textId="77777777" w:rsidR="00944128" w:rsidRPr="00070956" w:rsidRDefault="00944128">
      <w:pPr>
        <w:pStyle w:val="TOC2"/>
        <w:rPr>
          <w:rFonts w:ascii="Calibri" w:hAnsi="Calibri"/>
          <w:sz w:val="22"/>
          <w:szCs w:val="22"/>
          <w:lang w:eastAsia="en-GB"/>
        </w:rPr>
      </w:pPr>
      <w:hyperlink w:anchor="_Toc495593648" w:history="1">
        <w:r w:rsidRPr="00430BA9">
          <w:rPr>
            <w:rStyle w:val="Hyperlink"/>
          </w:rPr>
          <w:t>28.</w:t>
        </w:r>
        <w:r w:rsidRPr="00070956">
          <w:rPr>
            <w:rFonts w:ascii="Calibri" w:hAnsi="Calibri"/>
            <w:sz w:val="22"/>
            <w:szCs w:val="22"/>
            <w:lang w:eastAsia="en-GB"/>
          </w:rPr>
          <w:tab/>
        </w:r>
        <w:r w:rsidRPr="00430BA9">
          <w:rPr>
            <w:rStyle w:val="Hyperlink"/>
          </w:rPr>
          <w:t>ALTERATIONS</w:t>
        </w:r>
        <w:r>
          <w:rPr>
            <w:webHidden/>
          </w:rPr>
          <w:tab/>
        </w:r>
        <w:r>
          <w:rPr>
            <w:webHidden/>
          </w:rPr>
          <w:fldChar w:fldCharType="begin"/>
        </w:r>
        <w:r>
          <w:rPr>
            <w:webHidden/>
          </w:rPr>
          <w:instrText xml:space="preserve"> PAGEREF _Toc495593648 \h </w:instrText>
        </w:r>
        <w:r>
          <w:rPr>
            <w:webHidden/>
          </w:rPr>
        </w:r>
        <w:r>
          <w:rPr>
            <w:webHidden/>
          </w:rPr>
          <w:fldChar w:fldCharType="separate"/>
        </w:r>
        <w:r w:rsidR="009A25AB">
          <w:rPr>
            <w:webHidden/>
          </w:rPr>
          <w:t>23</w:t>
        </w:r>
        <w:r>
          <w:rPr>
            <w:webHidden/>
          </w:rPr>
          <w:fldChar w:fldCharType="end"/>
        </w:r>
      </w:hyperlink>
    </w:p>
    <w:p w14:paraId="7A70B09B" w14:textId="77777777" w:rsidR="00944128" w:rsidRPr="00070956" w:rsidRDefault="00944128">
      <w:pPr>
        <w:pStyle w:val="TOC2"/>
        <w:rPr>
          <w:rFonts w:ascii="Calibri" w:hAnsi="Calibri"/>
          <w:sz w:val="22"/>
          <w:szCs w:val="22"/>
          <w:lang w:eastAsia="en-GB"/>
        </w:rPr>
      </w:pPr>
      <w:hyperlink w:anchor="_Toc495593649" w:history="1">
        <w:r w:rsidRPr="00430BA9">
          <w:rPr>
            <w:rStyle w:val="Hyperlink"/>
          </w:rPr>
          <w:t>29.</w:t>
        </w:r>
        <w:r w:rsidRPr="00070956">
          <w:rPr>
            <w:rFonts w:ascii="Calibri" w:hAnsi="Calibri"/>
            <w:sz w:val="22"/>
            <w:szCs w:val="22"/>
            <w:lang w:eastAsia="en-GB"/>
          </w:rPr>
          <w:tab/>
        </w:r>
        <w:r w:rsidRPr="00430BA9">
          <w:rPr>
            <w:rStyle w:val="Hyperlink"/>
          </w:rPr>
          <w:t>COMMON PARTS</w:t>
        </w:r>
        <w:r>
          <w:rPr>
            <w:webHidden/>
          </w:rPr>
          <w:tab/>
        </w:r>
        <w:r>
          <w:rPr>
            <w:webHidden/>
          </w:rPr>
          <w:fldChar w:fldCharType="begin"/>
        </w:r>
        <w:r>
          <w:rPr>
            <w:webHidden/>
          </w:rPr>
          <w:instrText xml:space="preserve"> PAGEREF _Toc495593649 \h </w:instrText>
        </w:r>
        <w:r>
          <w:rPr>
            <w:webHidden/>
          </w:rPr>
        </w:r>
        <w:r>
          <w:rPr>
            <w:webHidden/>
          </w:rPr>
          <w:fldChar w:fldCharType="separate"/>
        </w:r>
        <w:r w:rsidR="009A25AB">
          <w:rPr>
            <w:webHidden/>
          </w:rPr>
          <w:t>23</w:t>
        </w:r>
        <w:r>
          <w:rPr>
            <w:webHidden/>
          </w:rPr>
          <w:fldChar w:fldCharType="end"/>
        </w:r>
      </w:hyperlink>
    </w:p>
    <w:p w14:paraId="50343407" w14:textId="77777777" w:rsidR="00944128" w:rsidRPr="00070956" w:rsidRDefault="00944128">
      <w:pPr>
        <w:pStyle w:val="TOC2"/>
        <w:rPr>
          <w:rFonts w:ascii="Calibri" w:hAnsi="Calibri"/>
          <w:sz w:val="22"/>
          <w:szCs w:val="22"/>
          <w:lang w:eastAsia="en-GB"/>
        </w:rPr>
      </w:pPr>
      <w:hyperlink w:anchor="_Toc495593650" w:history="1">
        <w:r w:rsidRPr="00430BA9">
          <w:rPr>
            <w:rStyle w:val="Hyperlink"/>
          </w:rPr>
          <w:t>30.</w:t>
        </w:r>
        <w:r w:rsidRPr="00070956">
          <w:rPr>
            <w:rFonts w:ascii="Calibri" w:hAnsi="Calibri"/>
            <w:sz w:val="22"/>
            <w:szCs w:val="22"/>
            <w:lang w:eastAsia="en-GB"/>
          </w:rPr>
          <w:tab/>
        </w:r>
        <w:r w:rsidRPr="00430BA9">
          <w:rPr>
            <w:rStyle w:val="Hyperlink"/>
          </w:rPr>
          <w:t>PRIVATE GARDEN</w:t>
        </w:r>
        <w:r>
          <w:rPr>
            <w:webHidden/>
          </w:rPr>
          <w:tab/>
        </w:r>
        <w:r>
          <w:rPr>
            <w:webHidden/>
          </w:rPr>
          <w:fldChar w:fldCharType="begin"/>
        </w:r>
        <w:r>
          <w:rPr>
            <w:webHidden/>
          </w:rPr>
          <w:instrText xml:space="preserve"> PAGEREF _Toc495593650 \h </w:instrText>
        </w:r>
        <w:r>
          <w:rPr>
            <w:webHidden/>
          </w:rPr>
        </w:r>
        <w:r>
          <w:rPr>
            <w:webHidden/>
          </w:rPr>
          <w:fldChar w:fldCharType="separate"/>
        </w:r>
        <w:r w:rsidR="009A25AB">
          <w:rPr>
            <w:webHidden/>
          </w:rPr>
          <w:t>23</w:t>
        </w:r>
        <w:r>
          <w:rPr>
            <w:webHidden/>
          </w:rPr>
          <w:fldChar w:fldCharType="end"/>
        </w:r>
      </w:hyperlink>
    </w:p>
    <w:p w14:paraId="7DBCC4FC" w14:textId="77777777" w:rsidR="00944128" w:rsidRPr="00070956" w:rsidRDefault="00944128">
      <w:pPr>
        <w:pStyle w:val="TOC2"/>
        <w:rPr>
          <w:rFonts w:ascii="Calibri" w:hAnsi="Calibri"/>
          <w:sz w:val="22"/>
          <w:szCs w:val="22"/>
          <w:lang w:eastAsia="en-GB"/>
        </w:rPr>
      </w:pPr>
      <w:hyperlink w:anchor="_Toc495593651" w:history="1">
        <w:r w:rsidRPr="00430BA9">
          <w:rPr>
            <w:rStyle w:val="Hyperlink"/>
          </w:rPr>
          <w:t>31.</w:t>
        </w:r>
        <w:r w:rsidRPr="00070956">
          <w:rPr>
            <w:rFonts w:ascii="Calibri" w:hAnsi="Calibri"/>
            <w:sz w:val="22"/>
            <w:szCs w:val="22"/>
            <w:lang w:eastAsia="en-GB"/>
          </w:rPr>
          <w:tab/>
        </w:r>
        <w:r w:rsidRPr="00430BA9">
          <w:rPr>
            <w:rStyle w:val="Hyperlink"/>
          </w:rPr>
          <w:t>ROOF</w:t>
        </w:r>
        <w:r>
          <w:rPr>
            <w:webHidden/>
          </w:rPr>
          <w:tab/>
        </w:r>
        <w:r>
          <w:rPr>
            <w:webHidden/>
          </w:rPr>
          <w:fldChar w:fldCharType="begin"/>
        </w:r>
        <w:r>
          <w:rPr>
            <w:webHidden/>
          </w:rPr>
          <w:instrText xml:space="preserve"> PAGEREF _Toc495593651 \h </w:instrText>
        </w:r>
        <w:r>
          <w:rPr>
            <w:webHidden/>
          </w:rPr>
        </w:r>
        <w:r>
          <w:rPr>
            <w:webHidden/>
          </w:rPr>
          <w:fldChar w:fldCharType="separate"/>
        </w:r>
        <w:r w:rsidR="009A25AB">
          <w:rPr>
            <w:webHidden/>
          </w:rPr>
          <w:t>23</w:t>
        </w:r>
        <w:r>
          <w:rPr>
            <w:webHidden/>
          </w:rPr>
          <w:fldChar w:fldCharType="end"/>
        </w:r>
      </w:hyperlink>
    </w:p>
    <w:p w14:paraId="4DDDEC96" w14:textId="77777777" w:rsidR="00944128" w:rsidRPr="00070956" w:rsidRDefault="00944128">
      <w:pPr>
        <w:pStyle w:val="TOC2"/>
        <w:rPr>
          <w:rFonts w:ascii="Calibri" w:hAnsi="Calibri"/>
          <w:sz w:val="22"/>
          <w:szCs w:val="22"/>
          <w:lang w:eastAsia="en-GB"/>
        </w:rPr>
      </w:pPr>
      <w:hyperlink w:anchor="_Toc495593652" w:history="1">
        <w:r w:rsidRPr="00430BA9">
          <w:rPr>
            <w:rStyle w:val="Hyperlink"/>
          </w:rPr>
          <w:t>32.</w:t>
        </w:r>
        <w:r w:rsidRPr="00070956">
          <w:rPr>
            <w:rFonts w:ascii="Calibri" w:hAnsi="Calibri"/>
            <w:sz w:val="22"/>
            <w:szCs w:val="22"/>
            <w:lang w:eastAsia="en-GB"/>
          </w:rPr>
          <w:tab/>
        </w:r>
        <w:r w:rsidRPr="00430BA9">
          <w:rPr>
            <w:rStyle w:val="Hyperlink"/>
          </w:rPr>
          <w:t>BINS AND RECYCLING</w:t>
        </w:r>
        <w:r>
          <w:rPr>
            <w:webHidden/>
          </w:rPr>
          <w:tab/>
        </w:r>
        <w:r>
          <w:rPr>
            <w:webHidden/>
          </w:rPr>
          <w:fldChar w:fldCharType="begin"/>
        </w:r>
        <w:r>
          <w:rPr>
            <w:webHidden/>
          </w:rPr>
          <w:instrText xml:space="preserve"> PAGEREF _Toc495593652 \h </w:instrText>
        </w:r>
        <w:r>
          <w:rPr>
            <w:webHidden/>
          </w:rPr>
        </w:r>
        <w:r>
          <w:rPr>
            <w:webHidden/>
          </w:rPr>
          <w:fldChar w:fldCharType="separate"/>
        </w:r>
        <w:r w:rsidR="009A25AB">
          <w:rPr>
            <w:webHidden/>
          </w:rPr>
          <w:t>23</w:t>
        </w:r>
        <w:r>
          <w:rPr>
            <w:webHidden/>
          </w:rPr>
          <w:fldChar w:fldCharType="end"/>
        </w:r>
      </w:hyperlink>
    </w:p>
    <w:p w14:paraId="55CA05D7" w14:textId="77777777" w:rsidR="00944128" w:rsidRPr="00070956" w:rsidRDefault="00944128">
      <w:pPr>
        <w:pStyle w:val="TOC2"/>
        <w:rPr>
          <w:rFonts w:ascii="Calibri" w:hAnsi="Calibri"/>
          <w:sz w:val="22"/>
          <w:szCs w:val="22"/>
          <w:lang w:eastAsia="en-GB"/>
        </w:rPr>
      </w:pPr>
      <w:hyperlink w:anchor="_Toc495593653" w:history="1">
        <w:r w:rsidRPr="00430BA9">
          <w:rPr>
            <w:rStyle w:val="Hyperlink"/>
          </w:rPr>
          <w:t>33.</w:t>
        </w:r>
        <w:r w:rsidRPr="00070956">
          <w:rPr>
            <w:rFonts w:ascii="Calibri" w:hAnsi="Calibri"/>
            <w:sz w:val="22"/>
            <w:szCs w:val="22"/>
            <w:lang w:eastAsia="en-GB"/>
          </w:rPr>
          <w:tab/>
        </w:r>
        <w:r w:rsidRPr="00430BA9">
          <w:rPr>
            <w:rStyle w:val="Hyperlink"/>
          </w:rPr>
          <w:t>STORAGE</w:t>
        </w:r>
        <w:r>
          <w:rPr>
            <w:webHidden/>
          </w:rPr>
          <w:tab/>
        </w:r>
        <w:r>
          <w:rPr>
            <w:webHidden/>
          </w:rPr>
          <w:fldChar w:fldCharType="begin"/>
        </w:r>
        <w:r>
          <w:rPr>
            <w:webHidden/>
          </w:rPr>
          <w:instrText xml:space="preserve"> PAGEREF _Toc495593653 \h </w:instrText>
        </w:r>
        <w:r>
          <w:rPr>
            <w:webHidden/>
          </w:rPr>
        </w:r>
        <w:r>
          <w:rPr>
            <w:webHidden/>
          </w:rPr>
          <w:fldChar w:fldCharType="separate"/>
        </w:r>
        <w:r w:rsidR="009A25AB">
          <w:rPr>
            <w:webHidden/>
          </w:rPr>
          <w:t>24</w:t>
        </w:r>
        <w:r>
          <w:rPr>
            <w:webHidden/>
          </w:rPr>
          <w:fldChar w:fldCharType="end"/>
        </w:r>
      </w:hyperlink>
    </w:p>
    <w:p w14:paraId="424EF0A8" w14:textId="77777777" w:rsidR="00944128" w:rsidRPr="00070956" w:rsidRDefault="00944128">
      <w:pPr>
        <w:pStyle w:val="TOC2"/>
        <w:rPr>
          <w:rFonts w:ascii="Calibri" w:hAnsi="Calibri"/>
          <w:sz w:val="22"/>
          <w:szCs w:val="22"/>
          <w:lang w:eastAsia="en-GB"/>
        </w:rPr>
      </w:pPr>
      <w:hyperlink w:anchor="_Toc495593654" w:history="1">
        <w:r w:rsidRPr="00430BA9">
          <w:rPr>
            <w:rStyle w:val="Hyperlink"/>
          </w:rPr>
          <w:t>34.</w:t>
        </w:r>
        <w:r w:rsidRPr="00070956">
          <w:rPr>
            <w:rFonts w:ascii="Calibri" w:hAnsi="Calibri"/>
            <w:sz w:val="22"/>
            <w:szCs w:val="22"/>
            <w:lang w:eastAsia="en-GB"/>
          </w:rPr>
          <w:tab/>
        </w:r>
        <w:r w:rsidRPr="00430BA9">
          <w:rPr>
            <w:rStyle w:val="Hyperlink"/>
          </w:rPr>
          <w:t>DANGEROUS SUBSTANCES including liquid petroleum gas</w:t>
        </w:r>
        <w:r>
          <w:rPr>
            <w:webHidden/>
          </w:rPr>
          <w:tab/>
        </w:r>
        <w:r>
          <w:rPr>
            <w:webHidden/>
          </w:rPr>
          <w:fldChar w:fldCharType="begin"/>
        </w:r>
        <w:r>
          <w:rPr>
            <w:webHidden/>
          </w:rPr>
          <w:instrText xml:space="preserve"> PAGEREF _Toc495593654 \h </w:instrText>
        </w:r>
        <w:r>
          <w:rPr>
            <w:webHidden/>
          </w:rPr>
        </w:r>
        <w:r>
          <w:rPr>
            <w:webHidden/>
          </w:rPr>
          <w:fldChar w:fldCharType="separate"/>
        </w:r>
        <w:r w:rsidR="009A25AB">
          <w:rPr>
            <w:webHidden/>
          </w:rPr>
          <w:t>24</w:t>
        </w:r>
        <w:r>
          <w:rPr>
            <w:webHidden/>
          </w:rPr>
          <w:fldChar w:fldCharType="end"/>
        </w:r>
      </w:hyperlink>
    </w:p>
    <w:p w14:paraId="697337EB" w14:textId="77777777" w:rsidR="00944128" w:rsidRPr="00070956" w:rsidRDefault="00944128">
      <w:pPr>
        <w:pStyle w:val="TOC2"/>
        <w:rPr>
          <w:rFonts w:ascii="Calibri" w:hAnsi="Calibri"/>
          <w:sz w:val="22"/>
          <w:szCs w:val="22"/>
          <w:lang w:eastAsia="en-GB"/>
        </w:rPr>
      </w:pPr>
      <w:hyperlink w:anchor="_Toc495593655" w:history="1">
        <w:r w:rsidRPr="00430BA9">
          <w:rPr>
            <w:rStyle w:val="Hyperlink"/>
          </w:rPr>
          <w:t>35.</w:t>
        </w:r>
        <w:r w:rsidRPr="00070956">
          <w:rPr>
            <w:rFonts w:ascii="Calibri" w:hAnsi="Calibri"/>
            <w:sz w:val="22"/>
            <w:szCs w:val="22"/>
            <w:lang w:eastAsia="en-GB"/>
          </w:rPr>
          <w:tab/>
        </w:r>
        <w:r w:rsidRPr="00430BA9">
          <w:rPr>
            <w:rStyle w:val="Hyperlink"/>
          </w:rPr>
          <w:t>PETS</w:t>
        </w:r>
        <w:r>
          <w:rPr>
            <w:webHidden/>
          </w:rPr>
          <w:tab/>
        </w:r>
        <w:r>
          <w:rPr>
            <w:webHidden/>
          </w:rPr>
          <w:fldChar w:fldCharType="begin"/>
        </w:r>
        <w:r>
          <w:rPr>
            <w:webHidden/>
          </w:rPr>
          <w:instrText xml:space="preserve"> PAGEREF _Toc495593655 \h </w:instrText>
        </w:r>
        <w:r>
          <w:rPr>
            <w:webHidden/>
          </w:rPr>
        </w:r>
        <w:r>
          <w:rPr>
            <w:webHidden/>
          </w:rPr>
          <w:fldChar w:fldCharType="separate"/>
        </w:r>
        <w:r w:rsidR="009A25AB">
          <w:rPr>
            <w:webHidden/>
          </w:rPr>
          <w:t>24</w:t>
        </w:r>
        <w:r>
          <w:rPr>
            <w:webHidden/>
          </w:rPr>
          <w:fldChar w:fldCharType="end"/>
        </w:r>
      </w:hyperlink>
    </w:p>
    <w:p w14:paraId="043518E1" w14:textId="77777777" w:rsidR="00944128" w:rsidRPr="00070956" w:rsidRDefault="00944128">
      <w:pPr>
        <w:pStyle w:val="TOC2"/>
        <w:rPr>
          <w:rFonts w:ascii="Calibri" w:hAnsi="Calibri"/>
          <w:sz w:val="22"/>
          <w:szCs w:val="22"/>
          <w:lang w:eastAsia="en-GB"/>
        </w:rPr>
      </w:pPr>
      <w:hyperlink w:anchor="_Toc495593656" w:history="1">
        <w:r w:rsidRPr="00430BA9">
          <w:rPr>
            <w:rStyle w:val="Hyperlink"/>
          </w:rPr>
          <w:t>36.</w:t>
        </w:r>
        <w:r w:rsidRPr="00070956">
          <w:rPr>
            <w:rFonts w:ascii="Calibri" w:hAnsi="Calibri"/>
            <w:sz w:val="22"/>
            <w:szCs w:val="22"/>
            <w:lang w:eastAsia="en-GB"/>
          </w:rPr>
          <w:tab/>
        </w:r>
        <w:r w:rsidRPr="00430BA9">
          <w:rPr>
            <w:rStyle w:val="Hyperlink"/>
          </w:rPr>
          <w:t>SMOKING</w:t>
        </w:r>
        <w:r>
          <w:rPr>
            <w:webHidden/>
          </w:rPr>
          <w:tab/>
        </w:r>
        <w:r>
          <w:rPr>
            <w:webHidden/>
          </w:rPr>
          <w:fldChar w:fldCharType="begin"/>
        </w:r>
        <w:r>
          <w:rPr>
            <w:webHidden/>
          </w:rPr>
          <w:instrText xml:space="preserve"> PAGEREF _Toc495593656 \h </w:instrText>
        </w:r>
        <w:r>
          <w:rPr>
            <w:webHidden/>
          </w:rPr>
        </w:r>
        <w:r>
          <w:rPr>
            <w:webHidden/>
          </w:rPr>
          <w:fldChar w:fldCharType="separate"/>
        </w:r>
        <w:r w:rsidR="009A25AB">
          <w:rPr>
            <w:webHidden/>
          </w:rPr>
          <w:t>24</w:t>
        </w:r>
        <w:r>
          <w:rPr>
            <w:webHidden/>
          </w:rPr>
          <w:fldChar w:fldCharType="end"/>
        </w:r>
      </w:hyperlink>
    </w:p>
    <w:p w14:paraId="04080F70" w14:textId="77777777" w:rsidR="00944128" w:rsidRPr="00070956" w:rsidRDefault="00944128">
      <w:pPr>
        <w:pStyle w:val="TOC2"/>
        <w:rPr>
          <w:rFonts w:ascii="Calibri" w:hAnsi="Calibri"/>
          <w:sz w:val="22"/>
          <w:szCs w:val="22"/>
          <w:lang w:eastAsia="en-GB"/>
        </w:rPr>
      </w:pPr>
      <w:hyperlink w:anchor="_Toc495593657" w:history="1">
        <w:r w:rsidRPr="00430BA9">
          <w:rPr>
            <w:rStyle w:val="Hyperlink"/>
          </w:rPr>
          <w:t>37.</w:t>
        </w:r>
        <w:r w:rsidRPr="00070956">
          <w:rPr>
            <w:rFonts w:ascii="Calibri" w:hAnsi="Calibri"/>
            <w:sz w:val="22"/>
            <w:szCs w:val="22"/>
            <w:lang w:eastAsia="en-GB"/>
          </w:rPr>
          <w:tab/>
        </w:r>
        <w:r w:rsidRPr="00430BA9">
          <w:rPr>
            <w:rStyle w:val="Hyperlink"/>
          </w:rPr>
          <w:t>ADD ANY ADDITIONAL TENANCY TERMS HERE</w:t>
        </w:r>
        <w:r>
          <w:rPr>
            <w:webHidden/>
          </w:rPr>
          <w:tab/>
        </w:r>
        <w:r>
          <w:rPr>
            <w:webHidden/>
          </w:rPr>
          <w:fldChar w:fldCharType="begin"/>
        </w:r>
        <w:r>
          <w:rPr>
            <w:webHidden/>
          </w:rPr>
          <w:instrText xml:space="preserve"> PAGEREF _Toc495593657 \h </w:instrText>
        </w:r>
        <w:r>
          <w:rPr>
            <w:webHidden/>
          </w:rPr>
        </w:r>
        <w:r>
          <w:rPr>
            <w:webHidden/>
          </w:rPr>
          <w:fldChar w:fldCharType="separate"/>
        </w:r>
        <w:r w:rsidR="009A25AB">
          <w:rPr>
            <w:webHidden/>
          </w:rPr>
          <w:t>25</w:t>
        </w:r>
        <w:r>
          <w:rPr>
            <w:webHidden/>
          </w:rPr>
          <w:fldChar w:fldCharType="end"/>
        </w:r>
      </w:hyperlink>
    </w:p>
    <w:p w14:paraId="4444E8CB" w14:textId="77777777" w:rsidR="00944128" w:rsidRPr="00070956" w:rsidRDefault="00944128">
      <w:pPr>
        <w:pStyle w:val="TOC2"/>
        <w:rPr>
          <w:rFonts w:ascii="Calibri" w:hAnsi="Calibri"/>
          <w:sz w:val="22"/>
          <w:szCs w:val="22"/>
          <w:lang w:eastAsia="en-GB"/>
        </w:rPr>
      </w:pPr>
      <w:hyperlink w:anchor="_Toc495593658" w:history="1">
        <w:r w:rsidRPr="00430BA9">
          <w:rPr>
            <w:rStyle w:val="Hyperlink"/>
          </w:rPr>
          <w:t>38.</w:t>
        </w:r>
        <w:r w:rsidRPr="00070956">
          <w:rPr>
            <w:rFonts w:ascii="Calibri" w:hAnsi="Calibri"/>
            <w:sz w:val="22"/>
            <w:szCs w:val="22"/>
            <w:lang w:eastAsia="en-GB"/>
          </w:rPr>
          <w:tab/>
        </w:r>
        <w:r w:rsidRPr="00430BA9">
          <w:rPr>
            <w:rStyle w:val="Hyperlink"/>
          </w:rPr>
          <w:t>THE GUARANTOR</w:t>
        </w:r>
        <w:r>
          <w:rPr>
            <w:webHidden/>
          </w:rPr>
          <w:tab/>
        </w:r>
        <w:r>
          <w:rPr>
            <w:webHidden/>
          </w:rPr>
          <w:fldChar w:fldCharType="begin"/>
        </w:r>
        <w:r>
          <w:rPr>
            <w:webHidden/>
          </w:rPr>
          <w:instrText xml:space="preserve"> PAGEREF _Toc495593658 \h </w:instrText>
        </w:r>
        <w:r>
          <w:rPr>
            <w:webHidden/>
          </w:rPr>
        </w:r>
        <w:r>
          <w:rPr>
            <w:webHidden/>
          </w:rPr>
          <w:fldChar w:fldCharType="separate"/>
        </w:r>
        <w:r w:rsidR="009A25AB">
          <w:rPr>
            <w:webHidden/>
          </w:rPr>
          <w:t>26</w:t>
        </w:r>
        <w:r>
          <w:rPr>
            <w:webHidden/>
          </w:rPr>
          <w:fldChar w:fldCharType="end"/>
        </w:r>
      </w:hyperlink>
    </w:p>
    <w:p w14:paraId="22A39AED" w14:textId="77777777" w:rsidR="00944128" w:rsidRPr="00070956" w:rsidRDefault="00944128">
      <w:pPr>
        <w:pStyle w:val="TOC2"/>
        <w:rPr>
          <w:rFonts w:ascii="Calibri" w:hAnsi="Calibri"/>
          <w:sz w:val="22"/>
          <w:szCs w:val="22"/>
          <w:lang w:eastAsia="en-GB"/>
        </w:rPr>
      </w:pPr>
      <w:hyperlink w:anchor="_Toc495593659" w:history="1">
        <w:r w:rsidRPr="00430BA9">
          <w:rPr>
            <w:rStyle w:val="Hyperlink"/>
          </w:rPr>
          <w:t>39.</w:t>
        </w:r>
        <w:r w:rsidRPr="00070956">
          <w:rPr>
            <w:rFonts w:ascii="Calibri" w:hAnsi="Calibri"/>
            <w:sz w:val="22"/>
            <w:szCs w:val="22"/>
            <w:lang w:eastAsia="en-GB"/>
          </w:rPr>
          <w:tab/>
        </w:r>
        <w:r w:rsidRPr="00430BA9">
          <w:rPr>
            <w:rStyle w:val="Hyperlink"/>
          </w:rPr>
          <w:t>DECLARATIONS</w:t>
        </w:r>
        <w:r>
          <w:rPr>
            <w:webHidden/>
          </w:rPr>
          <w:tab/>
        </w:r>
        <w:r>
          <w:rPr>
            <w:webHidden/>
          </w:rPr>
          <w:fldChar w:fldCharType="begin"/>
        </w:r>
        <w:r>
          <w:rPr>
            <w:webHidden/>
          </w:rPr>
          <w:instrText xml:space="preserve"> PAGEREF _Toc495593659 \h </w:instrText>
        </w:r>
        <w:r>
          <w:rPr>
            <w:webHidden/>
          </w:rPr>
        </w:r>
        <w:r>
          <w:rPr>
            <w:webHidden/>
          </w:rPr>
          <w:fldChar w:fldCharType="separate"/>
        </w:r>
        <w:r w:rsidR="009A25AB">
          <w:rPr>
            <w:webHidden/>
          </w:rPr>
          <w:t>27</w:t>
        </w:r>
        <w:r>
          <w:rPr>
            <w:webHidden/>
          </w:rPr>
          <w:fldChar w:fldCharType="end"/>
        </w:r>
      </w:hyperlink>
    </w:p>
    <w:p w14:paraId="797B2E24" w14:textId="77777777" w:rsidR="00944128" w:rsidRPr="00070956" w:rsidRDefault="00944128">
      <w:pPr>
        <w:pStyle w:val="TOC1"/>
        <w:rPr>
          <w:rFonts w:ascii="Calibri" w:hAnsi="Calibri"/>
          <w:b w:val="0"/>
          <w:sz w:val="22"/>
          <w:szCs w:val="22"/>
          <w:lang w:eastAsia="en-GB"/>
        </w:rPr>
      </w:pPr>
    </w:p>
    <w:p w14:paraId="05A61630" w14:textId="77777777" w:rsidR="00AD57E9" w:rsidRPr="00E86085" w:rsidRDefault="00DE4491" w:rsidP="00E86085">
      <w:pPr>
        <w:spacing w:after="40"/>
        <w:sectPr w:rsidR="00AD57E9" w:rsidRPr="00E86085" w:rsidSect="00E707DE">
          <w:footerReference w:type="even" r:id="rId10"/>
          <w:footerReference w:type="default" r:id="rId11"/>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4FADF3B2" w14:textId="77777777" w:rsidR="000E70BF" w:rsidRDefault="00DE4491" w:rsidP="005869FD">
      <w:pPr>
        <w:pStyle w:val="Heading1"/>
        <w:ind w:left="720" w:hanging="720"/>
      </w:pPr>
      <w:bookmarkStart w:id="0" w:name="_Toc495593614"/>
      <w:r w:rsidRPr="000E70BF">
        <w:rPr>
          <w:b/>
        </w:rPr>
        <w:lastRenderedPageBreak/>
        <w:t>SECTION 1</w:t>
      </w:r>
      <w:r w:rsidR="0047088F">
        <w:rPr>
          <w:b/>
        </w:rPr>
        <w:t xml:space="preserve">: </w:t>
      </w:r>
      <w:r w:rsidRPr="00272D1A">
        <w:t>HOW TO USE THE MODEL</w:t>
      </w:r>
      <w:bookmarkEnd w:id="0"/>
    </w:p>
    <w:p w14:paraId="5F6ADFB6" w14:textId="77777777" w:rsidR="000E70BF" w:rsidRDefault="000E70BF" w:rsidP="000E70BF">
      <w:pPr>
        <w:pStyle w:val="Heading1"/>
      </w:pPr>
    </w:p>
    <w:p w14:paraId="2215201C" w14:textId="77777777" w:rsidR="00530847" w:rsidRPr="00A04142" w:rsidRDefault="00530847" w:rsidP="00530847">
      <w:pPr>
        <w:rPr>
          <w:sz w:val="24"/>
          <w:szCs w:val="24"/>
        </w:rPr>
      </w:pPr>
      <w:r w:rsidRPr="00A04142">
        <w:rPr>
          <w:sz w:val="24"/>
          <w:szCs w:val="24"/>
        </w:rPr>
        <w:t xml:space="preserve">A Landlord is under a duty to provide the written terms of a private residential tenancy under section 10 of the Private Housing (Tenancies) (Scotland) Act 2016 (“the Act”).  This is the Scottish Government’s </w:t>
      </w:r>
      <w:r w:rsidR="00C434AE" w:rsidRPr="00C434AE">
        <w:rPr>
          <w:sz w:val="24"/>
          <w:szCs w:val="24"/>
        </w:rPr>
        <w:t>Model Private Residential Tenancy Agreement</w:t>
      </w:r>
      <w:r w:rsidR="00C434AE">
        <w:rPr>
          <w:sz w:val="24"/>
          <w:szCs w:val="24"/>
        </w:rPr>
        <w:t xml:space="preserve"> (“Model Tenancy Agreement”)</w:t>
      </w:r>
      <w:r w:rsidR="001E7805">
        <w:rPr>
          <w:sz w:val="24"/>
          <w:szCs w:val="24"/>
        </w:rPr>
        <w:t xml:space="preserve"> </w:t>
      </w:r>
      <w:r w:rsidRPr="00A04142">
        <w:rPr>
          <w:sz w:val="24"/>
          <w:szCs w:val="24"/>
        </w:rPr>
        <w:t>which may be used to fulfil this duty.</w:t>
      </w:r>
    </w:p>
    <w:p w14:paraId="1F7DA798" w14:textId="77777777" w:rsidR="00530847" w:rsidRDefault="00530847" w:rsidP="000E70BF">
      <w:pPr>
        <w:rPr>
          <w:sz w:val="24"/>
          <w:szCs w:val="24"/>
        </w:rPr>
      </w:pPr>
    </w:p>
    <w:p w14:paraId="32932865"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52816AAE" w14:textId="77777777" w:rsidR="00EB7180" w:rsidRDefault="00EB7180" w:rsidP="000E70BF">
      <w:pPr>
        <w:rPr>
          <w:sz w:val="24"/>
          <w:szCs w:val="24"/>
        </w:rPr>
      </w:pPr>
    </w:p>
    <w:p w14:paraId="49E673B2"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 xml:space="preserve">ny </w:t>
      </w:r>
      <w:r w:rsidR="00104563">
        <w:rPr>
          <w:sz w:val="24"/>
          <w:szCs w:val="24"/>
        </w:rPr>
        <w:t>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104563">
        <w:rPr>
          <w:sz w:val="24"/>
          <w:szCs w:val="24"/>
        </w:rPr>
        <w:t xml:space="preserve">the </w:t>
      </w:r>
      <w:r w:rsidR="00D82BEB" w:rsidRPr="000E70BF">
        <w:rPr>
          <w:sz w:val="24"/>
          <w:szCs w:val="24"/>
        </w:rPr>
        <w:t>Act</w:t>
      </w:r>
      <w:r w:rsidR="00D82BEB">
        <w:rPr>
          <w:sz w:val="24"/>
          <w:szCs w:val="24"/>
        </w:rPr>
        <w:t xml:space="preserve">, supporting secondary legislation and other relevant housing legislation and </w:t>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28F14F61" w14:textId="77777777" w:rsidR="00D82BEB" w:rsidRDefault="00D82BEB" w:rsidP="000E70BF">
      <w:pPr>
        <w:rPr>
          <w:sz w:val="24"/>
          <w:szCs w:val="24"/>
        </w:rPr>
      </w:pPr>
    </w:p>
    <w:p w14:paraId="4C7EFC4D"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104563">
        <w:rPr>
          <w:sz w:val="24"/>
        </w:rPr>
        <w:t>t</w:t>
      </w:r>
      <w:r w:rsidR="00104563" w:rsidRPr="00481B86">
        <w:rPr>
          <w:sz w:val="24"/>
        </w:rPr>
        <w:t>enancy</w:t>
      </w:r>
      <w:r w:rsidR="00104563">
        <w:rPr>
          <w:sz w:val="24"/>
        </w:rPr>
        <w:t xml:space="preserve"> a</w:t>
      </w:r>
      <w:r w:rsidR="00D82BEB">
        <w:rPr>
          <w:sz w:val="24"/>
        </w:rPr>
        <w:t>greement</w:t>
      </w:r>
      <w:r w:rsidRPr="00481B86">
        <w:rPr>
          <w:sz w:val="24"/>
        </w:rPr>
        <w:t xml:space="preserve">. </w:t>
      </w:r>
      <w:r w:rsidR="00F518FD" w:rsidRPr="00481B86">
        <w:rPr>
          <w:sz w:val="24"/>
        </w:rPr>
        <w:t>These are in ordinary typeface.</w:t>
      </w:r>
      <w:r w:rsidR="00F518FD">
        <w:rPr>
          <w:sz w:val="24"/>
        </w:rPr>
        <w:t xml:space="preserve"> The Model Tenancy Agreement contains a number of suggested terms which the Landlord may edit or remove as required. </w:t>
      </w:r>
      <w:r w:rsidR="00481B86">
        <w:rPr>
          <w:sz w:val="24"/>
        </w:rPr>
        <w:t xml:space="preserve">This category </w:t>
      </w:r>
      <w:r w:rsidR="00404BF3">
        <w:rPr>
          <w:sz w:val="24"/>
        </w:rPr>
        <w:t>will</w:t>
      </w:r>
      <w:r w:rsidR="00F518FD">
        <w:rPr>
          <w:sz w:val="24"/>
        </w:rPr>
        <w:t xml:space="preserve"> also</w:t>
      </w:r>
      <w:r w:rsidR="00404BF3">
        <w:rPr>
          <w:sz w:val="24"/>
        </w:rPr>
        <w:t xml:space="preserve"> </w:t>
      </w:r>
      <w:r w:rsidR="00481B86">
        <w:rPr>
          <w:sz w:val="24"/>
        </w:rPr>
        <w:t xml:space="preserve">include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404BF3">
        <w:rPr>
          <w:sz w:val="24"/>
          <w:szCs w:val="24"/>
        </w:rPr>
        <w:t xml:space="preserve">Any additional terms added </w:t>
      </w:r>
      <w:r w:rsidR="00F518FD">
        <w:rPr>
          <w:sz w:val="24"/>
          <w:szCs w:val="24"/>
        </w:rPr>
        <w:t xml:space="preserve">or edited </w:t>
      </w:r>
      <w:r w:rsidR="00404BF3">
        <w:rPr>
          <w:sz w:val="24"/>
          <w:szCs w:val="24"/>
        </w:rPr>
        <w:t xml:space="preserve">by the </w:t>
      </w:r>
      <w:r w:rsidR="006678B0" w:rsidRPr="006678B0">
        <w:rPr>
          <w:sz w:val="24"/>
          <w:szCs w:val="24"/>
        </w:rPr>
        <w:t xml:space="preserve">Landlord </w:t>
      </w:r>
      <w:r w:rsidR="00404BF3">
        <w:rPr>
          <w:sz w:val="24"/>
          <w:szCs w:val="24"/>
        </w:rPr>
        <w:t xml:space="preserve">must comply with </w:t>
      </w:r>
      <w:r w:rsidR="006678B0" w:rsidRPr="006678B0">
        <w:rPr>
          <w:sz w:val="24"/>
          <w:szCs w:val="24"/>
        </w:rPr>
        <w:t xml:space="preserve">the requirements of the </w:t>
      </w:r>
      <w:r w:rsidR="006678B0">
        <w:rPr>
          <w:sz w:val="24"/>
          <w:szCs w:val="24"/>
        </w:rPr>
        <w:t xml:space="preserve">Act, supporting secondary legislation and other </w:t>
      </w:r>
      <w:r w:rsidR="002E54B1">
        <w:rPr>
          <w:sz w:val="24"/>
          <w:szCs w:val="24"/>
        </w:rPr>
        <w:t xml:space="preserve">relevant </w:t>
      </w:r>
      <w:r w:rsidR="006678B0">
        <w:rPr>
          <w:sz w:val="24"/>
          <w:szCs w:val="24"/>
        </w:rPr>
        <w:t>legislation</w:t>
      </w:r>
      <w:r w:rsidR="006678B0" w:rsidRPr="006678B0">
        <w:rPr>
          <w:sz w:val="24"/>
          <w:szCs w:val="24"/>
        </w:rPr>
        <w:t>.</w:t>
      </w:r>
    </w:p>
    <w:p w14:paraId="3EA1FB6D" w14:textId="77777777" w:rsidR="00582731" w:rsidRDefault="00582731" w:rsidP="000E70BF">
      <w:pPr>
        <w:rPr>
          <w:sz w:val="24"/>
          <w:szCs w:val="24"/>
        </w:rPr>
      </w:pPr>
    </w:p>
    <w:p w14:paraId="67375C30" w14:textId="77777777" w:rsidR="00F477B7" w:rsidRDefault="002E54B1" w:rsidP="00F477B7">
      <w:pPr>
        <w:rPr>
          <w:sz w:val="24"/>
          <w:szCs w:val="24"/>
        </w:rPr>
      </w:pPr>
      <w:r>
        <w:rPr>
          <w:sz w:val="24"/>
          <w:szCs w:val="24"/>
        </w:rPr>
        <w:t xml:space="preserve">Some of the mandatory and discretionary </w:t>
      </w:r>
      <w:r w:rsidR="001E52B7">
        <w:rPr>
          <w:sz w:val="24"/>
          <w:szCs w:val="24"/>
        </w:rPr>
        <w:t xml:space="preserve">clauses </w:t>
      </w:r>
      <w:r w:rsidR="00F477B7">
        <w:rPr>
          <w:sz w:val="24"/>
          <w:szCs w:val="24"/>
        </w:rPr>
        <w:t xml:space="preserve">contain square brackets [       ], </w:t>
      </w:r>
      <w:r>
        <w:rPr>
          <w:sz w:val="24"/>
          <w:szCs w:val="24"/>
        </w:rPr>
        <w:t xml:space="preserve">this </w:t>
      </w:r>
      <w:r w:rsidR="00F477B7">
        <w:rPr>
          <w:sz w:val="24"/>
          <w:szCs w:val="24"/>
        </w:rPr>
        <w:t>indicate</w:t>
      </w:r>
      <w:r w:rsidR="000D7CDF">
        <w:rPr>
          <w:sz w:val="24"/>
          <w:szCs w:val="24"/>
        </w:rPr>
        <w:t>s</w:t>
      </w:r>
      <w:r w:rsidR="00F477B7">
        <w:rPr>
          <w:sz w:val="24"/>
          <w:szCs w:val="24"/>
        </w:rPr>
        <w:t xml:space="preserve"> </w:t>
      </w:r>
      <w:r w:rsidR="001E52B7">
        <w:rPr>
          <w:sz w:val="24"/>
          <w:szCs w:val="24"/>
        </w:rPr>
        <w:t xml:space="preserve">clauses </w:t>
      </w:r>
      <w:r w:rsidR="00F477B7">
        <w:rPr>
          <w:sz w:val="24"/>
          <w:szCs w:val="24"/>
        </w:rPr>
        <w:t>with options depending on the terms of the tenancy (such as frequency of rent payments).</w:t>
      </w:r>
    </w:p>
    <w:p w14:paraId="51D8843D" w14:textId="77777777" w:rsidR="00831ABC" w:rsidRDefault="00831ABC" w:rsidP="00F477B7">
      <w:pPr>
        <w:rPr>
          <w:sz w:val="24"/>
          <w:szCs w:val="24"/>
        </w:rPr>
      </w:pPr>
    </w:p>
    <w:p w14:paraId="7A55FA17" w14:textId="77777777" w:rsidR="00404BF3" w:rsidRDefault="006055D8" w:rsidP="000E70BF">
      <w:pPr>
        <w:rPr>
          <w:sz w:val="24"/>
          <w:szCs w:val="24"/>
        </w:rPr>
      </w:pPr>
      <w:r>
        <w:rPr>
          <w:sz w:val="24"/>
          <w:szCs w:val="24"/>
        </w:rPr>
        <w:t xml:space="preserve">Easy read notes </w:t>
      </w:r>
      <w:r w:rsidR="00183883">
        <w:rPr>
          <w:sz w:val="24"/>
          <w:szCs w:val="24"/>
        </w:rPr>
        <w:t>on</w:t>
      </w:r>
      <w:r>
        <w:rPr>
          <w:sz w:val="24"/>
          <w:szCs w:val="24"/>
        </w:rPr>
        <w:t xml:space="preserve"> </w:t>
      </w:r>
      <w:r w:rsidR="00404BF3">
        <w:rPr>
          <w:sz w:val="24"/>
          <w:szCs w:val="24"/>
        </w:rPr>
        <w:t xml:space="preserve">all of </w:t>
      </w:r>
      <w:r>
        <w:rPr>
          <w:sz w:val="24"/>
          <w:szCs w:val="24"/>
        </w:rPr>
        <w:t>the</w:t>
      </w:r>
      <w:r w:rsidR="00592BEB">
        <w:rPr>
          <w:sz w:val="24"/>
          <w:szCs w:val="24"/>
        </w:rPr>
        <w:t xml:space="preserve"> </w:t>
      </w:r>
      <w:r w:rsidR="00404BF3">
        <w:rPr>
          <w:sz w:val="24"/>
          <w:szCs w:val="24"/>
        </w:rPr>
        <w:t xml:space="preserve">clauses </w:t>
      </w:r>
      <w:r w:rsidR="00183883">
        <w:rPr>
          <w:sz w:val="24"/>
          <w:szCs w:val="24"/>
        </w:rPr>
        <w:t>contained in th</w:t>
      </w:r>
      <w:r w:rsidR="00404BF3">
        <w:rPr>
          <w:sz w:val="24"/>
          <w:szCs w:val="24"/>
        </w:rPr>
        <w:t>is</w:t>
      </w:r>
      <w:r w:rsidR="00183883">
        <w:rPr>
          <w:sz w:val="24"/>
          <w:szCs w:val="24"/>
        </w:rPr>
        <w:t xml:space="preserve"> </w:t>
      </w:r>
      <w:r w:rsidR="00C434AE" w:rsidRPr="000E70BF">
        <w:rPr>
          <w:sz w:val="24"/>
          <w:szCs w:val="24"/>
        </w:rPr>
        <w:t>Model Tenancy Agreement</w:t>
      </w:r>
      <w:r w:rsidR="002B4D82">
        <w:rPr>
          <w:sz w:val="24"/>
          <w:szCs w:val="24"/>
        </w:rPr>
        <w:t xml:space="preserve"> </w:t>
      </w:r>
      <w:r>
        <w:rPr>
          <w:sz w:val="24"/>
          <w:szCs w:val="24"/>
        </w:rPr>
        <w:t>are</w:t>
      </w:r>
      <w:r w:rsidR="00183883">
        <w:rPr>
          <w:sz w:val="24"/>
          <w:szCs w:val="24"/>
        </w:rPr>
        <w:t xml:space="preserve"> provided </w:t>
      </w:r>
      <w:r w:rsidR="0029164A">
        <w:rPr>
          <w:sz w:val="24"/>
          <w:szCs w:val="24"/>
        </w:rPr>
        <w:t xml:space="preserve">in </w:t>
      </w:r>
      <w:r w:rsidR="002B4D82">
        <w:rPr>
          <w:sz w:val="24"/>
          <w:szCs w:val="24"/>
        </w:rPr>
        <w:t xml:space="preserve">the </w:t>
      </w:r>
      <w:r w:rsidR="002B4D82" w:rsidRPr="002B4D82">
        <w:rPr>
          <w:sz w:val="24"/>
          <w:szCs w:val="24"/>
        </w:rPr>
        <w:t>Easy Read Notes for the Scottish Government Model Private Residential Tenancy Agreement</w:t>
      </w:r>
      <w:r w:rsidR="00404BF3">
        <w:rPr>
          <w:sz w:val="24"/>
          <w:szCs w:val="24"/>
        </w:rPr>
        <w:t xml:space="preserve">.  </w:t>
      </w:r>
      <w:r w:rsidR="002B4D82" w:rsidRPr="002B4D82">
        <w:rPr>
          <w:sz w:val="24"/>
          <w:szCs w:val="24"/>
        </w:rPr>
        <w:t xml:space="preserve">If your </w:t>
      </w:r>
      <w:r w:rsidR="00E57622">
        <w:rPr>
          <w:sz w:val="24"/>
          <w:szCs w:val="24"/>
        </w:rPr>
        <w:t>L</w:t>
      </w:r>
      <w:r w:rsidR="00E57622" w:rsidRPr="002B4D82">
        <w:rPr>
          <w:sz w:val="24"/>
          <w:szCs w:val="24"/>
        </w:rPr>
        <w:t xml:space="preserve">andlord </w:t>
      </w:r>
      <w:r w:rsidR="002B4D82" w:rsidRPr="002B4D82">
        <w:rPr>
          <w:sz w:val="24"/>
          <w:szCs w:val="24"/>
        </w:rPr>
        <w:t>has used th</w:t>
      </w:r>
      <w:r w:rsidR="00DE2B3F">
        <w:rPr>
          <w:sz w:val="24"/>
          <w:szCs w:val="24"/>
        </w:rPr>
        <w:t>is</w:t>
      </w:r>
      <w:r w:rsidR="002B4D82" w:rsidRPr="002B4D82">
        <w:rPr>
          <w:sz w:val="24"/>
          <w:szCs w:val="24"/>
        </w:rPr>
        <w:t xml:space="preserve"> Model Private Residential Tenancy Agreement</w:t>
      </w:r>
      <w:r w:rsidR="002B4D82">
        <w:rPr>
          <w:sz w:val="24"/>
          <w:szCs w:val="24"/>
        </w:rPr>
        <w:t xml:space="preserve"> they must also give you a copy of these Notes.</w:t>
      </w:r>
    </w:p>
    <w:p w14:paraId="4F682DB4" w14:textId="77777777" w:rsidR="002B4D82" w:rsidRDefault="002B4D82" w:rsidP="000E70BF">
      <w:pPr>
        <w:rPr>
          <w:sz w:val="24"/>
          <w:szCs w:val="24"/>
        </w:rPr>
      </w:pPr>
    </w:p>
    <w:p w14:paraId="6AAE3B37" w14:textId="77777777" w:rsidR="00481B86" w:rsidRDefault="00404BF3" w:rsidP="000E70BF">
      <w:pPr>
        <w:rPr>
          <w:sz w:val="24"/>
          <w:szCs w:val="24"/>
        </w:rPr>
      </w:pPr>
      <w:r>
        <w:rPr>
          <w:sz w:val="24"/>
          <w:szCs w:val="24"/>
        </w:rPr>
        <w:t>The</w:t>
      </w:r>
      <w:r w:rsidR="00A25B7A">
        <w:rPr>
          <w:sz w:val="24"/>
          <w:szCs w:val="24"/>
        </w:rPr>
        <w:t xml:space="preserve"> </w:t>
      </w:r>
      <w:r w:rsidR="004A717C" w:rsidRPr="009475C8">
        <w:rPr>
          <w:sz w:val="24"/>
          <w:szCs w:val="24"/>
        </w:rPr>
        <w:t>Private Residential Tenancies (Information for Tenants) (Scotland) Regulations 2017</w:t>
      </w:r>
      <w:r w:rsidR="004A717C">
        <w:rPr>
          <w:sz w:val="24"/>
          <w:szCs w:val="24"/>
        </w:rPr>
        <w:t xml:space="preserve"> </w:t>
      </w:r>
      <w:r w:rsidR="00A25B7A">
        <w:rPr>
          <w:sz w:val="24"/>
          <w:szCs w:val="24"/>
        </w:rPr>
        <w:t xml:space="preserve">provide that if a </w:t>
      </w:r>
      <w:r w:rsidR="00E57622">
        <w:rPr>
          <w:sz w:val="24"/>
          <w:szCs w:val="24"/>
        </w:rPr>
        <w:t>L</w:t>
      </w:r>
      <w:r w:rsidR="00A25B7A">
        <w:rPr>
          <w:sz w:val="24"/>
          <w:szCs w:val="24"/>
        </w:rPr>
        <w:t xml:space="preserve">andlord chooses not to use this </w:t>
      </w:r>
      <w:r w:rsidR="005B7DB6" w:rsidRPr="002B4D82">
        <w:rPr>
          <w:sz w:val="24"/>
          <w:szCs w:val="24"/>
        </w:rPr>
        <w:t>Model Private Residential Tenancy Agreement</w:t>
      </w:r>
      <w:r w:rsidR="00A25B7A">
        <w:rPr>
          <w:sz w:val="24"/>
          <w:szCs w:val="24"/>
        </w:rPr>
        <w:t xml:space="preserve">, the </w:t>
      </w:r>
      <w:r w:rsidR="00E57622">
        <w:rPr>
          <w:sz w:val="24"/>
          <w:szCs w:val="24"/>
        </w:rPr>
        <w:t>L</w:t>
      </w:r>
      <w:r w:rsidR="00A25B7A">
        <w:rPr>
          <w:sz w:val="24"/>
          <w:szCs w:val="24"/>
        </w:rPr>
        <w:t>andlord is</w:t>
      </w:r>
      <w:r w:rsidR="00DE0E86">
        <w:rPr>
          <w:sz w:val="24"/>
          <w:szCs w:val="24"/>
        </w:rPr>
        <w:t xml:space="preserve"> still </w:t>
      </w:r>
      <w:r w:rsidR="00A25B7A">
        <w:rPr>
          <w:sz w:val="24"/>
          <w:szCs w:val="24"/>
        </w:rPr>
        <w:t xml:space="preserve">legally required to give a </w:t>
      </w:r>
      <w:r w:rsidR="00297CA8">
        <w:rPr>
          <w:sz w:val="24"/>
          <w:szCs w:val="24"/>
        </w:rPr>
        <w:t xml:space="preserve">Tenant </w:t>
      </w:r>
      <w:r w:rsidR="00A25B7A">
        <w:rPr>
          <w:sz w:val="24"/>
          <w:szCs w:val="24"/>
        </w:rPr>
        <w:t xml:space="preserve">a copy of the </w:t>
      </w:r>
      <w:r w:rsidR="002B4D82" w:rsidRPr="002B4D82">
        <w:rPr>
          <w:sz w:val="24"/>
          <w:szCs w:val="24"/>
        </w:rPr>
        <w:t>Private Residential Tenancy Statutory Terms Supporting Notes</w:t>
      </w:r>
      <w:r w:rsidR="00A25B7A">
        <w:rPr>
          <w:sz w:val="24"/>
          <w:szCs w:val="24"/>
        </w:rPr>
        <w:t xml:space="preserve">.  </w:t>
      </w:r>
    </w:p>
    <w:p w14:paraId="39228B3E" w14:textId="77777777" w:rsidR="00404BF3" w:rsidRDefault="00404BF3" w:rsidP="000E70BF">
      <w:pPr>
        <w:rPr>
          <w:sz w:val="24"/>
          <w:szCs w:val="24"/>
        </w:rPr>
      </w:pPr>
    </w:p>
    <w:p w14:paraId="7D449054" w14:textId="77777777" w:rsidR="00F477B7" w:rsidRDefault="00481B86" w:rsidP="000E70BF">
      <w:pPr>
        <w:rPr>
          <w:sz w:val="24"/>
          <w:szCs w:val="24"/>
        </w:rPr>
      </w:pPr>
      <w:r>
        <w:rPr>
          <w:sz w:val="24"/>
          <w:szCs w:val="24"/>
        </w:rPr>
        <w:t xml:space="preserve">A key </w:t>
      </w:r>
      <w:r w:rsidR="00104563">
        <w:rPr>
          <w:sz w:val="24"/>
          <w:szCs w:val="24"/>
        </w:rPr>
        <w:t xml:space="preserve">to </w:t>
      </w:r>
      <w:r>
        <w:rPr>
          <w:sz w:val="24"/>
          <w:szCs w:val="24"/>
        </w:rPr>
        <w:t>the different categories of clause has been included as a footnote for ease of reference.</w:t>
      </w:r>
    </w:p>
    <w:p w14:paraId="4A61D94E" w14:textId="77777777" w:rsidR="00D35070" w:rsidRPr="00D82BEB" w:rsidRDefault="00DE4491" w:rsidP="005869FD">
      <w:pPr>
        <w:pStyle w:val="Heading1"/>
        <w:ind w:left="720" w:hanging="720"/>
        <w:rPr>
          <w:b/>
        </w:rPr>
      </w:pPr>
      <w:r>
        <w:br w:type="page"/>
      </w:r>
      <w:bookmarkStart w:id="1" w:name="_Ref462311149"/>
      <w:bookmarkStart w:id="2" w:name="_Toc495593615"/>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1"/>
      <w:r w:rsidR="0025017D">
        <w:rPr>
          <w:b/>
        </w:rPr>
        <w:t xml:space="preserve"> &amp; INTERPRETATION</w:t>
      </w:r>
      <w:bookmarkEnd w:id="2"/>
    </w:p>
    <w:p w14:paraId="26DA69AB" w14:textId="77777777" w:rsidR="00D35070" w:rsidRDefault="00D35070" w:rsidP="00D35070"/>
    <w:p w14:paraId="241480EA" w14:textId="77777777" w:rsidR="00D35070" w:rsidRPr="00437859" w:rsidRDefault="00D35070" w:rsidP="00D35070">
      <w:pPr>
        <w:rPr>
          <w:sz w:val="24"/>
          <w:szCs w:val="24"/>
        </w:rPr>
      </w:pPr>
      <w:r w:rsidRPr="00437859">
        <w:rPr>
          <w:sz w:val="24"/>
          <w:szCs w:val="24"/>
        </w:rPr>
        <w:t>In this Agreement, the following words have the</w:t>
      </w:r>
      <w:r w:rsidR="00C37D5B">
        <w:rPr>
          <w:sz w:val="24"/>
          <w:szCs w:val="24"/>
        </w:rPr>
        <w:t>se</w:t>
      </w:r>
      <w:r w:rsidRPr="00437859">
        <w:rPr>
          <w:sz w:val="24"/>
          <w:szCs w:val="24"/>
        </w:rPr>
        <w:t xml:space="preserve"> meanings except where the content indicates otherwise</w:t>
      </w:r>
      <w:r w:rsidR="00E57773">
        <w:rPr>
          <w:sz w:val="24"/>
          <w:szCs w:val="24"/>
        </w:rPr>
        <w:t>:</w:t>
      </w:r>
    </w:p>
    <w:p w14:paraId="41A268E6" w14:textId="77777777" w:rsidR="00C77A24" w:rsidRDefault="00C77A24" w:rsidP="00C77A24">
      <w:pPr>
        <w:ind w:left="720"/>
        <w:rPr>
          <w:sz w:val="24"/>
          <w:szCs w:val="24"/>
        </w:rPr>
      </w:pPr>
    </w:p>
    <w:p w14:paraId="0E9F1BDF" w14:textId="77777777" w:rsidR="001419CE" w:rsidRDefault="001419CE" w:rsidP="00F506F9">
      <w:pPr>
        <w:numPr>
          <w:ilvl w:val="0"/>
          <w:numId w:val="6"/>
        </w:numPr>
        <w:rPr>
          <w:sz w:val="24"/>
          <w:szCs w:val="24"/>
        </w:rPr>
      </w:pPr>
      <w:r>
        <w:rPr>
          <w:sz w:val="24"/>
          <w:szCs w:val="24"/>
        </w:rPr>
        <w:t xml:space="preserve">Assignation: Where a </w:t>
      </w:r>
      <w:r w:rsidR="00297CA8">
        <w:rPr>
          <w:sz w:val="24"/>
          <w:szCs w:val="24"/>
        </w:rPr>
        <w:t xml:space="preserve">Tenant </w:t>
      </w:r>
      <w:r>
        <w:rPr>
          <w:sz w:val="24"/>
          <w:szCs w:val="24"/>
        </w:rPr>
        <w:t xml:space="preserve">transfers his or </w:t>
      </w:r>
      <w:r w:rsidR="00104563">
        <w:rPr>
          <w:sz w:val="24"/>
          <w:szCs w:val="24"/>
        </w:rPr>
        <w:t xml:space="preserve">her </w:t>
      </w:r>
      <w:r>
        <w:rPr>
          <w:sz w:val="24"/>
          <w:szCs w:val="24"/>
        </w:rPr>
        <w:t xml:space="preserve">rights to a private residential tenancy (or share in a joint tenancy) to another person, subject to obtaining the </w:t>
      </w:r>
      <w:r w:rsidR="00E57622">
        <w:rPr>
          <w:sz w:val="24"/>
          <w:szCs w:val="24"/>
        </w:rPr>
        <w:t>L</w:t>
      </w:r>
      <w:r>
        <w:rPr>
          <w:sz w:val="24"/>
          <w:szCs w:val="24"/>
        </w:rPr>
        <w:t>andlord’s prior written permission.</w:t>
      </w:r>
    </w:p>
    <w:p w14:paraId="08FCE519" w14:textId="77777777" w:rsidR="00585CA7" w:rsidRPr="00437859" w:rsidRDefault="00585CA7" w:rsidP="00F506F9">
      <w:pPr>
        <w:numPr>
          <w:ilvl w:val="0"/>
          <w:numId w:val="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8EDB490" w14:textId="77777777" w:rsidR="00D35070" w:rsidRPr="00437859" w:rsidRDefault="00D35070" w:rsidP="00F506F9">
      <w:pPr>
        <w:numPr>
          <w:ilvl w:val="0"/>
          <w:numId w:val="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Act </w:t>
      </w:r>
      <w:r w:rsidRPr="00437859">
        <w:rPr>
          <w:sz w:val="24"/>
          <w:szCs w:val="24"/>
        </w:rPr>
        <w:t>on the basis of which an eviction order may be issued</w:t>
      </w:r>
      <w:r w:rsidR="00AA19C0" w:rsidRPr="00437859">
        <w:rPr>
          <w:sz w:val="24"/>
          <w:szCs w:val="24"/>
        </w:rPr>
        <w:t xml:space="preserve"> by the First-tier Tribunal</w:t>
      </w:r>
      <w:r w:rsidR="004A3A00">
        <w:rPr>
          <w:sz w:val="24"/>
          <w:szCs w:val="24"/>
        </w:rPr>
        <w:t xml:space="preserve"> </w:t>
      </w:r>
      <w:r w:rsidR="004A3A00" w:rsidRPr="004A3A00">
        <w:rPr>
          <w:sz w:val="24"/>
          <w:szCs w:val="24"/>
        </w:rPr>
        <w:t>for Scotland Housing and Property Chamber</w:t>
      </w:r>
      <w:r w:rsidR="004A3A00">
        <w:rPr>
          <w:sz w:val="24"/>
          <w:szCs w:val="24"/>
        </w:rPr>
        <w:t xml:space="preserve"> (“the Tribunal”)</w:t>
      </w:r>
      <w:r w:rsidRPr="00437859">
        <w:rPr>
          <w:sz w:val="24"/>
          <w:szCs w:val="24"/>
        </w:rPr>
        <w:t>.</w:t>
      </w:r>
    </w:p>
    <w:p w14:paraId="0234F945" w14:textId="77777777" w:rsidR="00D35070" w:rsidRPr="00437859" w:rsidRDefault="00D35070" w:rsidP="00F506F9">
      <w:pPr>
        <w:numPr>
          <w:ilvl w:val="0"/>
          <w:numId w:val="6"/>
        </w:numPr>
        <w:rPr>
          <w:sz w:val="24"/>
          <w:szCs w:val="24"/>
        </w:rPr>
      </w:pPr>
      <w:r w:rsidRPr="00437859">
        <w:rPr>
          <w:sz w:val="24"/>
          <w:szCs w:val="24"/>
        </w:rPr>
        <w:t xml:space="preserve">Eviction order: an order issued </w:t>
      </w:r>
      <w:r w:rsidR="00C77A24">
        <w:rPr>
          <w:sz w:val="24"/>
          <w:szCs w:val="24"/>
        </w:rPr>
        <w:t xml:space="preserve">by the Tribunal which brings a private residential tenancy to an end on a certain date.  </w:t>
      </w:r>
    </w:p>
    <w:p w14:paraId="454B7055" w14:textId="77777777" w:rsidR="003E2543" w:rsidRDefault="003E2543" w:rsidP="00F506F9">
      <w:pPr>
        <w:numPr>
          <w:ilvl w:val="0"/>
          <w:numId w:val="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7A21436C" w14:textId="77777777" w:rsidR="00104563" w:rsidRDefault="00104563" w:rsidP="00F506F9">
      <w:pPr>
        <w:numPr>
          <w:ilvl w:val="0"/>
          <w:numId w:val="6"/>
        </w:numPr>
        <w:rPr>
          <w:sz w:val="24"/>
          <w:szCs w:val="24"/>
        </w:rPr>
      </w:pPr>
      <w:r>
        <w:rPr>
          <w:sz w:val="24"/>
          <w:szCs w:val="24"/>
        </w:rPr>
        <w:t>Guarantor: a third party, such as a parent or close relative, who agrees to pay rent if the Tenant doesn’t pay it and meet any other obligation that the Tenant fails to meet. The Landlord can take legal action to recover any unpaid rent from a guarantor.</w:t>
      </w:r>
    </w:p>
    <w:p w14:paraId="69246F35" w14:textId="77777777" w:rsidR="00A06FC1" w:rsidRPr="00437859" w:rsidRDefault="00A06FC1" w:rsidP="00F506F9">
      <w:pPr>
        <w:numPr>
          <w:ilvl w:val="0"/>
          <w:numId w:val="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35CB3087" w14:textId="77777777" w:rsidR="004D0D5F" w:rsidRPr="00585CA7" w:rsidRDefault="004D0D5F" w:rsidP="00F506F9">
      <w:pPr>
        <w:numPr>
          <w:ilvl w:val="0"/>
          <w:numId w:val="6"/>
        </w:numPr>
        <w:rPr>
          <w:sz w:val="24"/>
          <w:szCs w:val="24"/>
        </w:rPr>
      </w:pPr>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p>
    <w:p w14:paraId="4F117093" w14:textId="77777777" w:rsidR="00D35070" w:rsidRPr="00437859" w:rsidRDefault="00D35070" w:rsidP="00F506F9">
      <w:pPr>
        <w:numPr>
          <w:ilvl w:val="0"/>
          <w:numId w:val="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B18A6D2" w14:textId="77777777" w:rsidR="00D35070" w:rsidRDefault="006E3122" w:rsidP="00F506F9">
      <w:pPr>
        <w:numPr>
          <w:ilvl w:val="0"/>
          <w:numId w:val="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 xml:space="preserve">the </w:t>
      </w:r>
      <w:r w:rsidR="006B1DC2">
        <w:rPr>
          <w:sz w:val="24"/>
          <w:szCs w:val="24"/>
        </w:rPr>
        <w:t xml:space="preserve">Tenant </w:t>
      </w:r>
      <w:r w:rsidR="00C77A24">
        <w:rPr>
          <w:sz w:val="24"/>
          <w:szCs w:val="24"/>
        </w:rPr>
        <w:t xml:space="preserve">from the </w:t>
      </w:r>
      <w:r w:rsidR="00E57622">
        <w:rPr>
          <w:sz w:val="24"/>
          <w:szCs w:val="24"/>
        </w:rPr>
        <w:t>L</w:t>
      </w:r>
      <w:r w:rsidR="00104563">
        <w:rPr>
          <w:sz w:val="24"/>
          <w:szCs w:val="24"/>
        </w:rPr>
        <w:t>andlord</w:t>
      </w:r>
      <w:r w:rsidR="00C77A24">
        <w:rPr>
          <w:sz w:val="24"/>
          <w:szCs w:val="24"/>
        </w:rPr>
        <w:t>.</w:t>
      </w:r>
    </w:p>
    <w:p w14:paraId="2BC4A3F3" w14:textId="77777777" w:rsidR="00E57773" w:rsidRPr="00E57773" w:rsidRDefault="003D7122" w:rsidP="00F506F9">
      <w:pPr>
        <w:numPr>
          <w:ilvl w:val="0"/>
          <w:numId w:val="6"/>
        </w:numPr>
        <w:rPr>
          <w:sz w:val="24"/>
          <w:szCs w:val="24"/>
        </w:rPr>
      </w:pPr>
      <w:r w:rsidRPr="00E57773">
        <w:rPr>
          <w:sz w:val="24"/>
          <w:szCs w:val="24"/>
        </w:rPr>
        <w:t xml:space="preserve">Letting Agent: </w:t>
      </w:r>
      <w:r w:rsidR="00E57773" w:rsidRPr="00E57773">
        <w:rPr>
          <w:sz w:val="24"/>
          <w:szCs w:val="24"/>
        </w:rPr>
        <w:t xml:space="preserve">works for the </w:t>
      </w:r>
      <w:r w:rsidR="00E57622">
        <w:rPr>
          <w:sz w:val="24"/>
          <w:szCs w:val="24"/>
        </w:rPr>
        <w:t>L</w:t>
      </w:r>
      <w:r w:rsidR="00E57773" w:rsidRPr="00E57773">
        <w:rPr>
          <w:sz w:val="24"/>
          <w:szCs w:val="24"/>
        </w:rPr>
        <w:t xml:space="preserve">andlord of a </w:t>
      </w:r>
      <w:r w:rsidR="009312CA">
        <w:rPr>
          <w:sz w:val="24"/>
          <w:szCs w:val="24"/>
        </w:rPr>
        <w:t>L</w:t>
      </w:r>
      <w:r w:rsidR="009312CA" w:rsidRPr="00E57773">
        <w:rPr>
          <w:sz w:val="24"/>
          <w:szCs w:val="24"/>
        </w:rPr>
        <w:t xml:space="preserve">et </w:t>
      </w:r>
      <w:r w:rsidR="009312CA">
        <w:rPr>
          <w:sz w:val="24"/>
          <w:szCs w:val="24"/>
        </w:rPr>
        <w:t>P</w:t>
      </w:r>
      <w:r w:rsidR="009312CA" w:rsidRPr="00E57773">
        <w:rPr>
          <w:sz w:val="24"/>
          <w:szCs w:val="24"/>
        </w:rPr>
        <w:t xml:space="preserve">roperty </w:t>
      </w:r>
      <w:r w:rsidR="00E57773" w:rsidRPr="00E57773">
        <w:rPr>
          <w:sz w:val="24"/>
          <w:szCs w:val="24"/>
        </w:rPr>
        <w:t xml:space="preserve">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6B1DC2">
        <w:rPr>
          <w:sz w:val="24"/>
          <w:szCs w:val="24"/>
        </w:rPr>
        <w:t>T</w:t>
      </w:r>
      <w:r w:rsidR="006B1DC2" w:rsidRPr="00E57773">
        <w:rPr>
          <w:sz w:val="24"/>
          <w:szCs w:val="24"/>
        </w:rPr>
        <w:t>enants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31D27D37" w14:textId="77777777" w:rsidR="00D35070" w:rsidRPr="00437859" w:rsidRDefault="00D35070" w:rsidP="00F506F9">
      <w:pPr>
        <w:numPr>
          <w:ilvl w:val="0"/>
          <w:numId w:val="6"/>
        </w:numPr>
        <w:rPr>
          <w:sz w:val="24"/>
          <w:szCs w:val="24"/>
        </w:rPr>
      </w:pPr>
      <w:r w:rsidRPr="00437859">
        <w:rPr>
          <w:sz w:val="24"/>
          <w:szCs w:val="24"/>
        </w:rPr>
        <w:t xml:space="preserve">Neighbour: any person living in the </w:t>
      </w:r>
      <w:r w:rsidR="00585CA7">
        <w:rPr>
          <w:sz w:val="24"/>
          <w:szCs w:val="24"/>
        </w:rPr>
        <w:t>neighbourhood</w:t>
      </w:r>
    </w:p>
    <w:p w14:paraId="731A7BF2" w14:textId="77777777" w:rsidR="00D35070" w:rsidRPr="00437859" w:rsidRDefault="00D35070" w:rsidP="00F506F9">
      <w:pPr>
        <w:numPr>
          <w:ilvl w:val="0"/>
          <w:numId w:val="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5A11F25E" w14:textId="77777777" w:rsidR="00DF44DB" w:rsidRDefault="00DF44DB" w:rsidP="00F506F9">
      <w:pPr>
        <w:numPr>
          <w:ilvl w:val="0"/>
          <w:numId w:val="6"/>
        </w:numPr>
        <w:rPr>
          <w:sz w:val="24"/>
          <w:szCs w:val="24"/>
        </w:rPr>
      </w:pPr>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p>
    <w:p w14:paraId="7D8BD8EF" w14:textId="77777777" w:rsidR="00D35070" w:rsidRDefault="00D35070" w:rsidP="00F506F9">
      <w:pPr>
        <w:numPr>
          <w:ilvl w:val="0"/>
          <w:numId w:val="6"/>
        </w:numPr>
        <w:rPr>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w:t>
      </w:r>
      <w:r w:rsidR="006B1DC2">
        <w:rPr>
          <w:sz w:val="24"/>
          <w:szCs w:val="24"/>
        </w:rPr>
        <w:t>T</w:t>
      </w:r>
      <w:r w:rsidR="00C77A24">
        <w:rPr>
          <w:sz w:val="24"/>
          <w:szCs w:val="24"/>
        </w:rPr>
        <w:t xml:space="preserve">enant occupies all or part of it as the </w:t>
      </w:r>
      <w:r w:rsidR="006B1DC2">
        <w:rPr>
          <w:sz w:val="24"/>
          <w:szCs w:val="24"/>
        </w:rPr>
        <w:t xml:space="preserve">Tenant’s </w:t>
      </w:r>
      <w:r w:rsidR="00C77A24">
        <w:rPr>
          <w:sz w:val="24"/>
          <w:szCs w:val="24"/>
        </w:rPr>
        <w:t>only or principal home; and the tenancy is not one which is excluded under schedule 1 o</w:t>
      </w:r>
      <w:r w:rsidR="005F4405">
        <w:rPr>
          <w:sz w:val="24"/>
          <w:szCs w:val="24"/>
        </w:rPr>
        <w:t>f the Act</w:t>
      </w:r>
      <w:r w:rsidR="00C77A24">
        <w:rPr>
          <w:sz w:val="24"/>
          <w:szCs w:val="24"/>
        </w:rPr>
        <w:t>.</w:t>
      </w:r>
    </w:p>
    <w:p w14:paraId="790E5264" w14:textId="77777777" w:rsidR="00837461" w:rsidRDefault="00837461" w:rsidP="00F506F9">
      <w:pPr>
        <w:numPr>
          <w:ilvl w:val="0"/>
          <w:numId w:val="6"/>
        </w:numPr>
        <w:rPr>
          <w:sz w:val="24"/>
          <w:szCs w:val="24"/>
        </w:rPr>
      </w:pPr>
      <w:r>
        <w:rPr>
          <w:sz w:val="24"/>
          <w:szCs w:val="24"/>
        </w:rPr>
        <w:lastRenderedPageBreak/>
        <w:t xml:space="preserve">Registered </w:t>
      </w:r>
      <w:r w:rsidR="00E57622">
        <w:rPr>
          <w:sz w:val="24"/>
          <w:szCs w:val="24"/>
        </w:rPr>
        <w:t>Landlord</w:t>
      </w:r>
      <w:r>
        <w:rPr>
          <w:sz w:val="24"/>
          <w:szCs w:val="24"/>
        </w:rPr>
        <w:t>: a person who is entered in the register prepared and maintained by the local authority for the purposes of Part 8 of the Antisocial Behaviour etc. (Scotland) Act 2004.</w:t>
      </w:r>
    </w:p>
    <w:p w14:paraId="357BB30D" w14:textId="77777777" w:rsidR="00D35070" w:rsidRPr="00437859" w:rsidRDefault="00D35070" w:rsidP="00F506F9">
      <w:pPr>
        <w:numPr>
          <w:ilvl w:val="0"/>
          <w:numId w:val="6"/>
        </w:numPr>
        <w:rPr>
          <w:sz w:val="24"/>
          <w:szCs w:val="24"/>
        </w:rPr>
      </w:pPr>
      <w:r w:rsidRPr="00437859">
        <w:rPr>
          <w:sz w:val="24"/>
          <w:szCs w:val="24"/>
        </w:rPr>
        <w:t xml:space="preserve">Rent: any sum payable periodically by the </w:t>
      </w:r>
      <w:r w:rsidR="006B1DC2">
        <w:rPr>
          <w:sz w:val="24"/>
          <w:szCs w:val="24"/>
        </w:rPr>
        <w:t>T</w:t>
      </w:r>
      <w:r w:rsidR="00104563">
        <w:rPr>
          <w:sz w:val="24"/>
          <w:szCs w:val="24"/>
        </w:rPr>
        <w:t>enant</w:t>
      </w:r>
      <w:r w:rsidR="00104563" w:rsidRPr="00437859">
        <w:rPr>
          <w:sz w:val="24"/>
          <w:szCs w:val="24"/>
        </w:rPr>
        <w:t xml:space="preserve"> </w:t>
      </w:r>
      <w:r w:rsidRPr="00437859">
        <w:rPr>
          <w:sz w:val="24"/>
          <w:szCs w:val="24"/>
        </w:rPr>
        <w:t xml:space="preserve">to the </w:t>
      </w:r>
      <w:r w:rsidR="00E57622">
        <w:rPr>
          <w:sz w:val="24"/>
          <w:szCs w:val="24"/>
        </w:rPr>
        <w:t>Landlord</w:t>
      </w:r>
      <w:r w:rsidR="00E57622" w:rsidRPr="00437859">
        <w:rPr>
          <w:sz w:val="24"/>
          <w:szCs w:val="24"/>
        </w:rPr>
        <w:t xml:space="preserve"> </w:t>
      </w:r>
      <w:r w:rsidRPr="00437859">
        <w:rPr>
          <w:sz w:val="24"/>
          <w:szCs w:val="24"/>
        </w:rPr>
        <w:t>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90C2C7" w14:textId="77777777" w:rsidR="00DF44DB" w:rsidRDefault="00D35070" w:rsidP="00F506F9">
      <w:pPr>
        <w:numPr>
          <w:ilvl w:val="0"/>
          <w:numId w:val="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w:t>
      </w:r>
      <w:r w:rsidR="00E57622">
        <w:rPr>
          <w:sz w:val="24"/>
          <w:szCs w:val="24"/>
        </w:rPr>
        <w:t>L</w:t>
      </w:r>
      <w:r w:rsidR="00E57622" w:rsidRPr="00DF44DB">
        <w:rPr>
          <w:sz w:val="24"/>
          <w:szCs w:val="24"/>
        </w:rPr>
        <w:t xml:space="preserve">andlord </w:t>
      </w:r>
      <w:r w:rsidR="00DF44DB" w:rsidRPr="00DF44DB">
        <w:rPr>
          <w:sz w:val="24"/>
          <w:szCs w:val="24"/>
        </w:rPr>
        <w:t xml:space="preserve">under a private residential tenancy </w:t>
      </w:r>
      <w:r w:rsidR="00DF44DB">
        <w:rPr>
          <w:sz w:val="24"/>
          <w:szCs w:val="24"/>
        </w:rPr>
        <w:t xml:space="preserve">must use when notifying a </w:t>
      </w:r>
      <w:r w:rsidR="006B1DC2">
        <w:rPr>
          <w:sz w:val="24"/>
          <w:szCs w:val="24"/>
        </w:rPr>
        <w:t xml:space="preserve">Tenant </w:t>
      </w:r>
      <w:r w:rsidR="00DF44DB">
        <w:rPr>
          <w:sz w:val="24"/>
          <w:szCs w:val="24"/>
        </w:rPr>
        <w:t>of a proposed rent increase</w:t>
      </w:r>
      <w:r w:rsidR="00DF44DB" w:rsidRPr="00DF44DB">
        <w:rPr>
          <w:sz w:val="24"/>
          <w:szCs w:val="24"/>
        </w:rPr>
        <w:t xml:space="preserve">.  </w:t>
      </w:r>
    </w:p>
    <w:p w14:paraId="7D8D29F3" w14:textId="77777777" w:rsidR="00D35070" w:rsidRPr="00DF44DB" w:rsidRDefault="00D35070" w:rsidP="00F506F9">
      <w:pPr>
        <w:numPr>
          <w:ilvl w:val="0"/>
          <w:numId w:val="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w:t>
      </w:r>
      <w:r w:rsidR="00E57622">
        <w:rPr>
          <w:sz w:val="24"/>
          <w:szCs w:val="24"/>
        </w:rPr>
        <w:t>L</w:t>
      </w:r>
      <w:r w:rsidR="00E57622" w:rsidRPr="00DF44DB">
        <w:rPr>
          <w:sz w:val="24"/>
          <w:szCs w:val="24"/>
        </w:rPr>
        <w:t xml:space="preserve">andlord </w:t>
      </w:r>
      <w:r w:rsidR="00DF44DB" w:rsidRPr="00DF44DB">
        <w:rPr>
          <w:sz w:val="24"/>
          <w:szCs w:val="24"/>
        </w:rPr>
        <w:t xml:space="preserve">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w:t>
      </w:r>
      <w:r w:rsidR="009312CA">
        <w:rPr>
          <w:sz w:val="24"/>
          <w:szCs w:val="24"/>
        </w:rPr>
        <w:t>Let P</w:t>
      </w:r>
      <w:r w:rsidR="00DF44DB">
        <w:rPr>
          <w:sz w:val="24"/>
          <w:szCs w:val="24"/>
        </w:rPr>
        <w:t>roperty.</w:t>
      </w:r>
    </w:p>
    <w:p w14:paraId="2B8F516E" w14:textId="77777777" w:rsidR="00A612EF" w:rsidRPr="00437859" w:rsidRDefault="00A612EF" w:rsidP="00F506F9">
      <w:pPr>
        <w:numPr>
          <w:ilvl w:val="0"/>
          <w:numId w:val="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w:t>
      </w:r>
      <w:r w:rsidR="006B1DC2">
        <w:rPr>
          <w:sz w:val="24"/>
          <w:szCs w:val="24"/>
        </w:rPr>
        <w:t>T</w:t>
      </w:r>
      <w:r w:rsidR="006B1DC2" w:rsidRPr="00F328DA">
        <w:rPr>
          <w:sz w:val="24"/>
          <w:szCs w:val="24"/>
        </w:rPr>
        <w:t xml:space="preserve">enants </w:t>
      </w:r>
      <w:r w:rsidR="00F328DA" w:rsidRPr="00F328DA">
        <w:rPr>
          <w:sz w:val="24"/>
          <w:szCs w:val="24"/>
        </w:rPr>
        <w:t>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 </w:t>
      </w:r>
      <w:r w:rsidR="001110A7">
        <w:rPr>
          <w:sz w:val="24"/>
          <w:szCs w:val="24"/>
        </w:rPr>
        <w:t>rent pressure zone</w:t>
      </w:r>
      <w:r w:rsidR="001110A7" w:rsidRPr="00F328DA">
        <w:rPr>
          <w:sz w:val="24"/>
          <w:szCs w:val="24"/>
        </w:rPr>
        <w:t xml:space="preserve"> </w:t>
      </w:r>
      <w:r w:rsidR="00F328DA" w:rsidRPr="00F328DA">
        <w:rPr>
          <w:sz w:val="24"/>
          <w:szCs w:val="24"/>
        </w:rPr>
        <w:t xml:space="preserve">can apply to a rent officer for an additional amount of rent to reflect any improvements they have made to the </w:t>
      </w:r>
      <w:r w:rsidR="009312CA">
        <w:rPr>
          <w:sz w:val="24"/>
          <w:szCs w:val="24"/>
        </w:rPr>
        <w:t>L</w:t>
      </w:r>
      <w:r w:rsidR="009312CA" w:rsidRPr="00F328DA">
        <w:rPr>
          <w:sz w:val="24"/>
          <w:szCs w:val="24"/>
        </w:rPr>
        <w:t xml:space="preserve">et </w:t>
      </w:r>
      <w:r w:rsidR="009312CA">
        <w:rPr>
          <w:sz w:val="24"/>
          <w:szCs w:val="24"/>
        </w:rPr>
        <w:t>P</w:t>
      </w:r>
      <w:r w:rsidR="00104563" w:rsidRPr="00F328DA">
        <w:rPr>
          <w:sz w:val="24"/>
          <w:szCs w:val="24"/>
        </w:rPr>
        <w:t>roperty</w:t>
      </w:r>
      <w:r w:rsidR="00F328DA" w:rsidRPr="00F328DA">
        <w:rPr>
          <w:sz w:val="24"/>
          <w:szCs w:val="24"/>
        </w:rPr>
        <w:t>.</w:t>
      </w:r>
      <w:r>
        <w:rPr>
          <w:sz w:val="24"/>
          <w:szCs w:val="24"/>
        </w:rPr>
        <w:t xml:space="preserve"> </w:t>
      </w:r>
    </w:p>
    <w:p w14:paraId="3433B012" w14:textId="77777777" w:rsidR="00D35070" w:rsidRPr="009C5B8C" w:rsidRDefault="00D35070" w:rsidP="00F506F9">
      <w:pPr>
        <w:numPr>
          <w:ilvl w:val="0"/>
          <w:numId w:val="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3DF6647A" w14:textId="77777777" w:rsidR="00C77A24" w:rsidRPr="00437859" w:rsidRDefault="00D35070" w:rsidP="00F506F9">
      <w:pPr>
        <w:numPr>
          <w:ilvl w:val="0"/>
          <w:numId w:val="6"/>
        </w:numPr>
        <w:rPr>
          <w:sz w:val="24"/>
          <w:szCs w:val="24"/>
        </w:rPr>
      </w:pPr>
      <w:r w:rsidRPr="009C5B8C">
        <w:rPr>
          <w:sz w:val="24"/>
          <w:szCs w:val="24"/>
        </w:rPr>
        <w:t xml:space="preserve">Tenant: includes any </w:t>
      </w:r>
      <w:r w:rsidR="00104563">
        <w:rPr>
          <w:sz w:val="24"/>
          <w:szCs w:val="24"/>
        </w:rPr>
        <w:t>j</w:t>
      </w:r>
      <w:r w:rsidR="00104563" w:rsidRPr="009C5B8C">
        <w:rPr>
          <w:sz w:val="24"/>
          <w:szCs w:val="24"/>
        </w:rPr>
        <w:t xml:space="preserve">oint </w:t>
      </w:r>
      <w:r w:rsidR="006B1DC2">
        <w:rPr>
          <w:sz w:val="24"/>
          <w:szCs w:val="24"/>
        </w:rPr>
        <w:t>Tenant</w:t>
      </w:r>
      <w:r w:rsidR="006B1DC2" w:rsidRPr="009C5B8C">
        <w:rPr>
          <w:sz w:val="24"/>
          <w:szCs w:val="24"/>
        </w:rPr>
        <w:t xml:space="preserve"> </w:t>
      </w:r>
      <w:r w:rsidR="005869FD" w:rsidRPr="009C5B8C">
        <w:rPr>
          <w:sz w:val="24"/>
          <w:szCs w:val="24"/>
        </w:rPr>
        <w:t xml:space="preserve">or </w:t>
      </w:r>
      <w:r w:rsidR="00104563">
        <w:rPr>
          <w:sz w:val="24"/>
          <w:szCs w:val="24"/>
        </w:rPr>
        <w:t>joint s</w:t>
      </w:r>
      <w:r w:rsidR="00BD27A1" w:rsidRPr="009C5B8C">
        <w:rPr>
          <w:sz w:val="24"/>
          <w:szCs w:val="24"/>
        </w:rPr>
        <w:t>ub</w:t>
      </w:r>
      <w:r w:rsidR="005869FD" w:rsidRPr="009C5B8C">
        <w:rPr>
          <w:sz w:val="24"/>
          <w:szCs w:val="24"/>
        </w:rPr>
        <w:t>-</w:t>
      </w:r>
      <w:r w:rsidR="006B1DC2">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3079702B" w14:textId="77777777" w:rsidR="004A3A00" w:rsidRDefault="004A3A00" w:rsidP="00F506F9">
      <w:pPr>
        <w:numPr>
          <w:ilvl w:val="0"/>
          <w:numId w:val="6"/>
        </w:numPr>
        <w:rPr>
          <w:sz w:val="24"/>
          <w:szCs w:val="24"/>
        </w:rPr>
      </w:pPr>
      <w:r>
        <w:rPr>
          <w:sz w:val="24"/>
          <w:szCs w:val="24"/>
        </w:rPr>
        <w:t xml:space="preserve">The </w:t>
      </w:r>
      <w:r w:rsidRPr="00437859">
        <w:rPr>
          <w:sz w:val="24"/>
          <w:szCs w:val="24"/>
        </w:rPr>
        <w:t>Tribunal: the First-tier Tribunal for Scotland</w:t>
      </w:r>
      <w:r>
        <w:rPr>
          <w:sz w:val="24"/>
          <w:szCs w:val="24"/>
        </w:rPr>
        <w:t xml:space="preserve"> Housing and Property Chamber, the body which deals with all </w:t>
      </w:r>
      <w:r w:rsidRPr="00D93CFE">
        <w:rPr>
          <w:sz w:val="24"/>
          <w:szCs w:val="24"/>
        </w:rPr>
        <w:t>civil disputes arising from a private</w:t>
      </w:r>
      <w:r>
        <w:rPr>
          <w:sz w:val="24"/>
          <w:szCs w:val="24"/>
        </w:rPr>
        <w:t xml:space="preserve"> residential</w:t>
      </w:r>
      <w:r w:rsidRPr="00D93CFE">
        <w:rPr>
          <w:sz w:val="24"/>
          <w:szCs w:val="24"/>
        </w:rPr>
        <w:t xml:space="preserve"> tenancy</w:t>
      </w:r>
      <w:r>
        <w:rPr>
          <w:sz w:val="24"/>
          <w:szCs w:val="24"/>
        </w:rPr>
        <w:t>.</w:t>
      </w:r>
    </w:p>
    <w:p w14:paraId="3DD0DEEA" w14:textId="77777777" w:rsidR="00DF44DB" w:rsidRPr="00DF44DB" w:rsidRDefault="00DF44DB" w:rsidP="00F506F9">
      <w:pPr>
        <w:numPr>
          <w:ilvl w:val="0"/>
          <w:numId w:val="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110480D1" w14:textId="77777777" w:rsidR="00DF44DB" w:rsidRPr="00DF44DB" w:rsidRDefault="00DF44DB" w:rsidP="00F506F9">
      <w:pPr>
        <w:numPr>
          <w:ilvl w:val="0"/>
          <w:numId w:val="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74CE822D" w14:textId="77777777" w:rsidR="00C77A24" w:rsidRDefault="00C77A24" w:rsidP="0025017D">
      <w:pPr>
        <w:rPr>
          <w:rFonts w:cs="Arial"/>
          <w:sz w:val="24"/>
          <w:szCs w:val="24"/>
        </w:rPr>
      </w:pPr>
    </w:p>
    <w:p w14:paraId="3164F7A7"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w:t>
      </w:r>
      <w:r w:rsidR="00104563">
        <w:rPr>
          <w:rFonts w:cs="Arial"/>
          <w:sz w:val="24"/>
          <w:szCs w:val="24"/>
        </w:rPr>
        <w:t>in</w:t>
      </w:r>
      <w:r w:rsidR="00104563" w:rsidRPr="009C5B8C">
        <w:rPr>
          <w:rFonts w:cs="Arial"/>
          <w:sz w:val="24"/>
          <w:szCs w:val="24"/>
        </w:rPr>
        <w:t xml:space="preserve"> </w:t>
      </w:r>
      <w:r w:rsidRPr="009C5B8C">
        <w:rPr>
          <w:rFonts w:cs="Arial"/>
          <w:sz w:val="24"/>
          <w:szCs w:val="24"/>
        </w:rPr>
        <w:t xml:space="preserve">the singular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to be </w:t>
      </w:r>
      <w:r w:rsidR="00104563">
        <w:rPr>
          <w:rFonts w:cs="Arial"/>
          <w:sz w:val="24"/>
          <w:szCs w:val="24"/>
        </w:rPr>
        <w:t>met</w:t>
      </w:r>
      <w:r w:rsidR="00104563" w:rsidRPr="009C5B8C">
        <w:rPr>
          <w:rFonts w:cs="Arial"/>
          <w:sz w:val="24"/>
          <w:szCs w:val="24"/>
        </w:rPr>
        <w:t xml:space="preserve"> </w:t>
      </w:r>
      <w:r w:rsidRPr="009C5B8C">
        <w:rPr>
          <w:rFonts w:cs="Arial"/>
          <w:sz w:val="24"/>
          <w:szCs w:val="24"/>
        </w:rPr>
        <w:t xml:space="preserve">by “the </w:t>
      </w:r>
      <w:r w:rsidR="00BD27A1">
        <w:rPr>
          <w:rFonts w:cs="Arial"/>
          <w:sz w:val="24"/>
          <w:szCs w:val="24"/>
        </w:rPr>
        <w:t>Tenant</w:t>
      </w:r>
      <w:r w:rsidRPr="009C5B8C">
        <w:rPr>
          <w:rFonts w:cs="Arial"/>
          <w:sz w:val="24"/>
          <w:szCs w:val="24"/>
        </w:rPr>
        <w:t xml:space="preserve">”, including payment of the rent, </w:t>
      </w:r>
      <w:r w:rsidR="00104563">
        <w:rPr>
          <w:rFonts w:cs="Arial"/>
          <w:sz w:val="24"/>
          <w:szCs w:val="24"/>
        </w:rPr>
        <w:t>apply to</w:t>
      </w:r>
      <w:r w:rsidRPr="009C5B8C">
        <w:rPr>
          <w:rFonts w:cs="Arial"/>
          <w:sz w:val="24"/>
          <w:szCs w:val="24"/>
        </w:rPr>
        <w:t xml:space="preserve"> all such persons jointly and severally. </w:t>
      </w:r>
    </w:p>
    <w:p w14:paraId="097D8C86" w14:textId="77777777" w:rsidR="00AC5EDA" w:rsidRPr="00D82BEB" w:rsidRDefault="00D35070" w:rsidP="00E87540">
      <w:pPr>
        <w:pStyle w:val="Heading1"/>
        <w:rPr>
          <w:rFonts w:cs="Arial"/>
          <w:b/>
          <w:bCs/>
          <w:sz w:val="28"/>
          <w:szCs w:val="28"/>
          <w:u w:val="single"/>
        </w:rPr>
      </w:pPr>
      <w:r>
        <w:rPr>
          <w:b/>
          <w:sz w:val="28"/>
          <w:szCs w:val="28"/>
        </w:rPr>
        <w:br w:type="page"/>
      </w:r>
      <w:bookmarkStart w:id="3" w:name="_Toc495593616"/>
      <w:r w:rsidRPr="00D82BEB">
        <w:rPr>
          <w:b/>
          <w:sz w:val="28"/>
          <w:szCs w:val="28"/>
        </w:rPr>
        <w:lastRenderedPageBreak/>
        <w:t xml:space="preserve">SECTION 3: </w:t>
      </w:r>
      <w:r w:rsidR="005B7DB6" w:rsidRPr="00D05381">
        <w:rPr>
          <w:b/>
          <w:caps/>
          <w:sz w:val="28"/>
          <w:szCs w:val="28"/>
        </w:rPr>
        <w:t>Model Private Residential Tenancy Agreement</w:t>
      </w:r>
      <w:bookmarkEnd w:id="3"/>
      <w:r w:rsidR="005B7DB6">
        <w:rPr>
          <w:b/>
          <w:sz w:val="28"/>
          <w:szCs w:val="28"/>
        </w:rPr>
        <w:t xml:space="preserve"> </w:t>
      </w:r>
    </w:p>
    <w:p w14:paraId="3084B5C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6E3DE5CF" w14:textId="77777777" w:rsidR="003B424F" w:rsidRPr="003B424F" w:rsidRDefault="005869FD" w:rsidP="00F506F9">
      <w:pPr>
        <w:pStyle w:val="Heading2"/>
        <w:numPr>
          <w:ilvl w:val="0"/>
          <w:numId w:val="7"/>
        </w:numPr>
        <w:rPr>
          <w:b/>
          <w:sz w:val="28"/>
          <w:szCs w:val="28"/>
        </w:rPr>
      </w:pPr>
      <w:r w:rsidRPr="00D82BEB">
        <w:rPr>
          <w:b/>
          <w:sz w:val="28"/>
          <w:szCs w:val="28"/>
        </w:rPr>
        <w:tab/>
      </w:r>
      <w:bookmarkStart w:id="4" w:name="_Toc495593617"/>
      <w:r w:rsidR="003B424F" w:rsidRPr="003B424F">
        <w:rPr>
          <w:b/>
          <w:sz w:val="28"/>
          <w:szCs w:val="28"/>
        </w:rPr>
        <w:t>TENANT</w:t>
      </w:r>
      <w:bookmarkEnd w:id="4"/>
    </w:p>
    <w:p w14:paraId="57A62C96" w14:textId="77777777" w:rsidR="003B424F" w:rsidRPr="003B424F" w:rsidRDefault="003B424F" w:rsidP="003B424F">
      <w:pPr>
        <w:rPr>
          <w:rFonts w:cs="Arial"/>
          <w:b/>
          <w:i/>
          <w:sz w:val="24"/>
          <w:szCs w:val="24"/>
        </w:rPr>
      </w:pPr>
    </w:p>
    <w:p w14:paraId="0163CA71" w14:textId="77777777" w:rsidR="00C06209" w:rsidRDefault="003B424F" w:rsidP="00C06209">
      <w:pPr>
        <w:rPr>
          <w:b/>
          <w:sz w:val="24"/>
          <w:szCs w:val="24"/>
          <w:u w:val="single"/>
          <w:shd w:val="clear" w:color="auto" w:fill="F2F2F2"/>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p>
    <w:p w14:paraId="14AFC962" w14:textId="05DCA79A" w:rsidR="00472CBF" w:rsidRPr="00096967" w:rsidRDefault="00C06209" w:rsidP="00096967">
      <w:pPr>
        <w:rPr>
          <w:sz w:val="24"/>
          <w:szCs w:val="24"/>
        </w:rPr>
      </w:pPr>
      <w:r w:rsidRPr="00096967">
        <w:rPr>
          <w:sz w:val="24"/>
          <w:szCs w:val="24"/>
        </w:rPr>
        <w:fldChar w:fldCharType="begin"/>
      </w:r>
      <w:r w:rsidRPr="00096967">
        <w:rPr>
          <w:sz w:val="24"/>
          <w:szCs w:val="24"/>
        </w:rPr>
        <w:instrText xml:space="preserve"> MERGEFIELD tenantNamesAndAddresses \* MERGEFORMAT </w:instrText>
      </w:r>
      <w:r w:rsidRPr="00096967">
        <w:rPr>
          <w:sz w:val="24"/>
          <w:szCs w:val="24"/>
        </w:rPr>
        <w:fldChar w:fldCharType="separate"/>
      </w:r>
      <w:r w:rsidRPr="00096967">
        <w:rPr>
          <w:sz w:val="24"/>
          <w:szCs w:val="24"/>
        </w:rPr>
        <w:t>«tenantNamesAndAddresses»</w:t>
      </w:r>
      <w:r w:rsidRPr="00096967">
        <w:rPr>
          <w:sz w:val="24"/>
          <w:szCs w:val="24"/>
        </w:rPr>
        <w:fldChar w:fldCharType="end"/>
      </w:r>
      <w:r w:rsidR="00472CBF" w:rsidRPr="00096967">
        <w:rPr>
          <w:sz w:val="24"/>
          <w:szCs w:val="24"/>
        </w:rPr>
        <w:t xml:space="preserve"> </w:t>
      </w:r>
    </w:p>
    <w:p w14:paraId="36CD7830" w14:textId="77777777" w:rsidR="003B424F" w:rsidRPr="003B424F" w:rsidRDefault="003B424F" w:rsidP="003B424F">
      <w:pPr>
        <w:rPr>
          <w:rFonts w:cs="Arial"/>
          <w:b/>
          <w:sz w:val="24"/>
          <w:szCs w:val="24"/>
        </w:rPr>
      </w:pPr>
      <w:r w:rsidRPr="003B424F">
        <w:rPr>
          <w:rFonts w:cs="Arial"/>
          <w:b/>
          <w:sz w:val="24"/>
          <w:szCs w:val="24"/>
        </w:rPr>
        <w:t xml:space="preserve">(“the Tenant(s)”)  </w:t>
      </w:r>
    </w:p>
    <w:p w14:paraId="03889D23" w14:textId="77777777" w:rsidR="003B424F" w:rsidRPr="003B424F" w:rsidRDefault="003B424F" w:rsidP="003B424F">
      <w:pPr>
        <w:rPr>
          <w:rFonts w:cs="Arial"/>
          <w:b/>
          <w:sz w:val="24"/>
          <w:szCs w:val="24"/>
        </w:rPr>
      </w:pPr>
    </w:p>
    <w:p w14:paraId="2B00F712"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5F133F95" w14:textId="77777777" w:rsidR="003B424F" w:rsidRPr="003B424F" w:rsidRDefault="003B424F" w:rsidP="003B424F">
      <w:pPr>
        <w:rPr>
          <w:rFonts w:cs="Arial"/>
          <w:b/>
          <w:sz w:val="24"/>
          <w:szCs w:val="24"/>
        </w:rPr>
      </w:pPr>
    </w:p>
    <w:p w14:paraId="1B2B3F6C" w14:textId="4F81F849" w:rsidR="004D0D5F" w:rsidRPr="004D0D5F" w:rsidRDefault="003B424F" w:rsidP="008B094A">
      <w:pPr>
        <w:rPr>
          <w:rFonts w:cs="Arial"/>
          <w:b/>
          <w:sz w:val="24"/>
          <w:szCs w:val="24"/>
        </w:rPr>
      </w:pPr>
      <w:r w:rsidRPr="003B424F">
        <w:rPr>
          <w:rFonts w:cs="Arial"/>
          <w:sz w:val="24"/>
          <w:szCs w:val="24"/>
        </w:rPr>
        <w:t xml:space="preserve">Email address(es):  </w:t>
      </w:r>
    </w:p>
    <w:p w14:paraId="652CD525" w14:textId="226374DC" w:rsidR="004D0D5F" w:rsidRPr="003B424F" w:rsidRDefault="008B094A" w:rsidP="003B424F">
      <w:pPr>
        <w:rPr>
          <w:rFonts w:cs="Arial"/>
          <w:sz w:val="24"/>
          <w:szCs w:val="24"/>
        </w:rPr>
      </w:pPr>
      <w:r>
        <w:rPr>
          <w:rFonts w:cs="Arial"/>
          <w:sz w:val="24"/>
          <w:szCs w:val="24"/>
        </w:rPr>
        <w:fldChar w:fldCharType="begin"/>
      </w:r>
      <w:r>
        <w:rPr>
          <w:rFonts w:cs="Arial"/>
          <w:sz w:val="24"/>
          <w:szCs w:val="24"/>
        </w:rPr>
        <w:instrText xml:space="preserve"> MERGEFIELD tenantEmails \* MERGEFORMAT </w:instrText>
      </w:r>
      <w:r>
        <w:rPr>
          <w:rFonts w:cs="Arial"/>
          <w:sz w:val="24"/>
          <w:szCs w:val="24"/>
        </w:rPr>
        <w:fldChar w:fldCharType="separate"/>
      </w:r>
      <w:r>
        <w:rPr>
          <w:rFonts w:cs="Arial"/>
          <w:noProof/>
          <w:sz w:val="24"/>
          <w:szCs w:val="24"/>
        </w:rPr>
        <w:t>«tenantEmails»</w:t>
      </w:r>
      <w:r>
        <w:rPr>
          <w:rFonts w:cs="Arial"/>
          <w:sz w:val="24"/>
          <w:szCs w:val="24"/>
        </w:rPr>
        <w:fldChar w:fldCharType="end"/>
      </w:r>
    </w:p>
    <w:p w14:paraId="03F9CE27" w14:textId="77777777" w:rsidR="003B424F" w:rsidRPr="003B424F" w:rsidRDefault="003B424F" w:rsidP="003B424F">
      <w:pPr>
        <w:rPr>
          <w:rFonts w:cs="Arial"/>
          <w:sz w:val="24"/>
          <w:szCs w:val="24"/>
          <w:u w:val="single"/>
        </w:rPr>
      </w:pPr>
    </w:p>
    <w:p w14:paraId="5730382B" w14:textId="3BB26383" w:rsidR="003B424F" w:rsidRDefault="003B424F" w:rsidP="008B094A">
      <w:pPr>
        <w:rPr>
          <w:rFonts w:cs="Arial"/>
          <w:b/>
          <w:sz w:val="24"/>
          <w:szCs w:val="24"/>
        </w:rPr>
      </w:pPr>
      <w:r w:rsidRPr="003B424F">
        <w:rPr>
          <w:rFonts w:cs="Arial"/>
          <w:sz w:val="24"/>
          <w:szCs w:val="24"/>
        </w:rPr>
        <w:t>Telephone number(s):</w:t>
      </w:r>
      <w:r w:rsidR="008B094A" w:rsidRPr="003B424F">
        <w:rPr>
          <w:rFonts w:cs="Arial"/>
          <w:b/>
          <w:sz w:val="24"/>
          <w:szCs w:val="24"/>
        </w:rPr>
        <w:t xml:space="preserve"> </w:t>
      </w:r>
    </w:p>
    <w:p w14:paraId="3DD607B3" w14:textId="74B0D727" w:rsidR="008B094A" w:rsidRPr="008B094A" w:rsidRDefault="008B094A" w:rsidP="008B094A">
      <w:pPr>
        <w:rPr>
          <w:rFonts w:cs="Arial"/>
          <w:sz w:val="24"/>
          <w:szCs w:val="24"/>
        </w:rPr>
      </w:pPr>
      <w:r w:rsidRPr="008B094A">
        <w:rPr>
          <w:rFonts w:cs="Arial"/>
          <w:sz w:val="24"/>
          <w:szCs w:val="24"/>
        </w:rPr>
        <w:fldChar w:fldCharType="begin"/>
      </w:r>
      <w:r w:rsidRPr="008B094A">
        <w:rPr>
          <w:rFonts w:cs="Arial"/>
          <w:sz w:val="24"/>
          <w:szCs w:val="24"/>
        </w:rPr>
        <w:instrText xml:space="preserve"> MERGEFIELD tenantPhoneNumbers \* MERGEFORMAT </w:instrText>
      </w:r>
      <w:r w:rsidRPr="008B094A">
        <w:rPr>
          <w:rFonts w:cs="Arial"/>
          <w:sz w:val="24"/>
          <w:szCs w:val="24"/>
        </w:rPr>
        <w:fldChar w:fldCharType="separate"/>
      </w:r>
      <w:r w:rsidRPr="008B094A">
        <w:rPr>
          <w:rFonts w:cs="Arial"/>
          <w:noProof/>
          <w:sz w:val="24"/>
          <w:szCs w:val="24"/>
        </w:rPr>
        <w:t>«tenantPhoneNumbers»</w:t>
      </w:r>
      <w:r w:rsidRPr="008B094A">
        <w:rPr>
          <w:rFonts w:cs="Arial"/>
          <w:sz w:val="24"/>
          <w:szCs w:val="24"/>
        </w:rPr>
        <w:fldChar w:fldCharType="end"/>
      </w:r>
    </w:p>
    <w:p w14:paraId="6FE79AFE" w14:textId="77777777" w:rsidR="003B424F" w:rsidRPr="003B424F" w:rsidRDefault="003B424F" w:rsidP="003B424F">
      <w:pPr>
        <w:pStyle w:val="Heading2"/>
        <w:ind w:left="720"/>
        <w:rPr>
          <w:b/>
          <w:bCs/>
          <w:sz w:val="28"/>
          <w:szCs w:val="28"/>
          <w:u w:val="single"/>
        </w:rPr>
      </w:pPr>
    </w:p>
    <w:p w14:paraId="2331E628" w14:textId="77777777" w:rsidR="003B424F" w:rsidRPr="003B424F" w:rsidRDefault="003B424F" w:rsidP="00F506F9">
      <w:pPr>
        <w:pStyle w:val="Heading2"/>
        <w:numPr>
          <w:ilvl w:val="0"/>
          <w:numId w:val="7"/>
        </w:numPr>
        <w:rPr>
          <w:b/>
          <w:sz w:val="28"/>
          <w:szCs w:val="28"/>
        </w:rPr>
      </w:pPr>
      <w:bookmarkStart w:id="5" w:name="_Toc495593618"/>
      <w:r w:rsidRPr="003B424F">
        <w:rPr>
          <w:b/>
          <w:sz w:val="28"/>
          <w:szCs w:val="28"/>
        </w:rPr>
        <w:t>LETTING AGENT</w:t>
      </w:r>
      <w:bookmarkEnd w:id="5"/>
    </w:p>
    <w:p w14:paraId="4C5744F4" w14:textId="77777777" w:rsidR="003B424F" w:rsidRPr="003B424F" w:rsidRDefault="003B424F" w:rsidP="003B424F"/>
    <w:p w14:paraId="4AFD15DD" w14:textId="77777777" w:rsidR="003B424F" w:rsidRPr="003B424F" w:rsidRDefault="003B424F" w:rsidP="003B424F"/>
    <w:p w14:paraId="6A3C953A" w14:textId="5DB4A650" w:rsidR="003B424F" w:rsidRPr="003B424F" w:rsidRDefault="003B424F" w:rsidP="003B424F">
      <w:pPr>
        <w:rPr>
          <w:rFonts w:cs="Arial"/>
          <w:sz w:val="24"/>
          <w:szCs w:val="24"/>
        </w:rPr>
      </w:pPr>
      <w:r w:rsidRPr="003B424F">
        <w:rPr>
          <w:rFonts w:cs="Arial"/>
          <w:sz w:val="24"/>
          <w:szCs w:val="24"/>
        </w:rPr>
        <w:t xml:space="preserve">Name: </w:t>
      </w:r>
      <w:r w:rsidR="00F3277C" w:rsidRPr="00630A2F">
        <w:rPr>
          <w:sz w:val="24"/>
          <w:szCs w:val="24"/>
        </w:rPr>
        <w:fldChar w:fldCharType="begin"/>
      </w:r>
      <w:r w:rsidR="00F3277C" w:rsidRPr="00630A2F">
        <w:rPr>
          <w:sz w:val="24"/>
          <w:szCs w:val="24"/>
        </w:rPr>
        <w:instrText xml:space="preserve"> MERGEFIELD lettingAgentName \* MERGEFORMAT </w:instrText>
      </w:r>
      <w:r w:rsidR="00F3277C" w:rsidRPr="00630A2F">
        <w:rPr>
          <w:sz w:val="24"/>
          <w:szCs w:val="24"/>
        </w:rPr>
        <w:fldChar w:fldCharType="separate"/>
      </w:r>
      <w:r w:rsidR="00F3277C" w:rsidRPr="00630A2F">
        <w:rPr>
          <w:sz w:val="24"/>
          <w:szCs w:val="24"/>
        </w:rPr>
        <w:t>«lettingAgentName»</w:t>
      </w:r>
      <w:r w:rsidR="00F3277C" w:rsidRPr="00630A2F">
        <w:rPr>
          <w:sz w:val="24"/>
          <w:szCs w:val="24"/>
        </w:rPr>
        <w:fldChar w:fldCharType="end"/>
      </w:r>
    </w:p>
    <w:p w14:paraId="3135B906" w14:textId="77777777" w:rsidR="003B424F" w:rsidRPr="003B424F" w:rsidRDefault="003B424F" w:rsidP="003B424F">
      <w:pPr>
        <w:rPr>
          <w:rFonts w:cs="Arial"/>
          <w:sz w:val="24"/>
          <w:szCs w:val="24"/>
        </w:rPr>
      </w:pPr>
    </w:p>
    <w:p w14:paraId="5590F456" w14:textId="68576511" w:rsidR="003B424F" w:rsidRDefault="003B424F" w:rsidP="00471708">
      <w:pPr>
        <w:rPr>
          <w:sz w:val="24"/>
          <w:szCs w:val="24"/>
          <w:u w:val="single"/>
          <w:shd w:val="clear" w:color="auto" w:fill="F2F2F2"/>
        </w:rPr>
      </w:pPr>
      <w:r w:rsidRPr="003B424F">
        <w:rPr>
          <w:rFonts w:cs="Arial"/>
          <w:sz w:val="24"/>
          <w:szCs w:val="24"/>
        </w:rPr>
        <w:t xml:space="preserve">Address: </w:t>
      </w:r>
    </w:p>
    <w:p w14:paraId="34FA7D08" w14:textId="053EF2CC" w:rsidR="003B424F" w:rsidRPr="00623CE3" w:rsidRDefault="00471708" w:rsidP="00623CE3">
      <w:pPr>
        <w:rPr>
          <w:sz w:val="24"/>
          <w:szCs w:val="24"/>
        </w:rPr>
      </w:pPr>
      <w:r w:rsidRPr="00623CE3">
        <w:rPr>
          <w:sz w:val="24"/>
          <w:szCs w:val="24"/>
        </w:rPr>
        <w:fldChar w:fldCharType="begin"/>
      </w:r>
      <w:r w:rsidRPr="00623CE3">
        <w:rPr>
          <w:sz w:val="24"/>
          <w:szCs w:val="24"/>
        </w:rPr>
        <w:instrText xml:space="preserve"> MERGEFIELD lettingAgentAddress \* MERGEFORMAT </w:instrText>
      </w:r>
      <w:r w:rsidRPr="00623CE3">
        <w:rPr>
          <w:sz w:val="24"/>
          <w:szCs w:val="24"/>
        </w:rPr>
        <w:fldChar w:fldCharType="separate"/>
      </w:r>
      <w:r w:rsidRPr="00623CE3">
        <w:rPr>
          <w:sz w:val="24"/>
          <w:szCs w:val="24"/>
        </w:rPr>
        <w:t>«lettingAgentAddress»</w:t>
      </w:r>
      <w:r w:rsidRPr="00623CE3">
        <w:rPr>
          <w:sz w:val="24"/>
          <w:szCs w:val="24"/>
        </w:rPr>
        <w:fldChar w:fldCharType="end"/>
      </w:r>
    </w:p>
    <w:p w14:paraId="089B6411" w14:textId="77777777" w:rsidR="003B424F" w:rsidRPr="003B424F" w:rsidRDefault="003B424F" w:rsidP="003B424F">
      <w:pPr>
        <w:rPr>
          <w:rFonts w:cs="Arial"/>
          <w:sz w:val="24"/>
          <w:szCs w:val="24"/>
          <w:shd w:val="clear" w:color="auto" w:fill="F2F2F2"/>
        </w:rPr>
      </w:pPr>
    </w:p>
    <w:p w14:paraId="4C5A9094" w14:textId="6EA05E7B" w:rsidR="003B424F" w:rsidRPr="003B424F" w:rsidRDefault="003B424F" w:rsidP="003B424F">
      <w:pPr>
        <w:rPr>
          <w:rFonts w:cs="Arial"/>
          <w:sz w:val="24"/>
          <w:szCs w:val="24"/>
          <w:shd w:val="clear" w:color="auto" w:fill="F2F2F2"/>
        </w:rPr>
      </w:pPr>
      <w:r w:rsidRPr="003B424F">
        <w:rPr>
          <w:rFonts w:cs="Arial"/>
          <w:sz w:val="24"/>
          <w:szCs w:val="24"/>
        </w:rPr>
        <w:t>Telephone number:</w:t>
      </w:r>
      <w:r w:rsidRPr="00623CE3">
        <w:rPr>
          <w:sz w:val="24"/>
          <w:szCs w:val="24"/>
        </w:rPr>
        <w:t xml:space="preserve"> </w:t>
      </w:r>
      <w:r w:rsidR="00B274A3" w:rsidRPr="00623CE3">
        <w:rPr>
          <w:sz w:val="24"/>
          <w:szCs w:val="24"/>
        </w:rPr>
        <w:fldChar w:fldCharType="begin"/>
      </w:r>
      <w:r w:rsidR="00B274A3" w:rsidRPr="00623CE3">
        <w:rPr>
          <w:sz w:val="24"/>
          <w:szCs w:val="24"/>
        </w:rPr>
        <w:instrText xml:space="preserve"> MERGEFIELD lettingAgentPhone \* MERGEFORMAT </w:instrText>
      </w:r>
      <w:r w:rsidR="00B274A3" w:rsidRPr="00623CE3">
        <w:rPr>
          <w:sz w:val="24"/>
          <w:szCs w:val="24"/>
        </w:rPr>
        <w:fldChar w:fldCharType="separate"/>
      </w:r>
      <w:r w:rsidR="00B274A3" w:rsidRPr="00623CE3">
        <w:rPr>
          <w:sz w:val="24"/>
          <w:szCs w:val="24"/>
        </w:rPr>
        <w:t>«lettingAgentPhone»</w:t>
      </w:r>
      <w:r w:rsidR="00B274A3" w:rsidRPr="00623CE3">
        <w:rPr>
          <w:sz w:val="24"/>
          <w:szCs w:val="24"/>
        </w:rPr>
        <w:fldChar w:fldCharType="end"/>
      </w:r>
    </w:p>
    <w:p w14:paraId="496964A4" w14:textId="77777777" w:rsidR="003B424F" w:rsidRPr="003B424F" w:rsidRDefault="003B424F" w:rsidP="003B424F">
      <w:pPr>
        <w:rPr>
          <w:rFonts w:cs="Arial"/>
          <w:sz w:val="24"/>
          <w:szCs w:val="24"/>
        </w:rPr>
      </w:pPr>
    </w:p>
    <w:p w14:paraId="6B46D07A" w14:textId="39714E68" w:rsidR="003B424F" w:rsidRPr="003B424F" w:rsidRDefault="00DD159C" w:rsidP="003B424F">
      <w:pPr>
        <w:rPr>
          <w:rFonts w:cs="Arial"/>
          <w:sz w:val="24"/>
          <w:szCs w:val="24"/>
          <w:u w:val="single"/>
          <w:shd w:val="clear" w:color="auto" w:fill="F2F2F2"/>
        </w:rPr>
      </w:pPr>
      <w:r>
        <w:rPr>
          <w:rFonts w:cs="Arial"/>
          <w:sz w:val="24"/>
          <w:szCs w:val="24"/>
        </w:rPr>
        <w:t>R</w:t>
      </w:r>
      <w:r w:rsidR="003B424F" w:rsidRPr="003B424F">
        <w:rPr>
          <w:rFonts w:cs="Arial"/>
          <w:sz w:val="24"/>
          <w:szCs w:val="24"/>
        </w:rPr>
        <w:t xml:space="preserve">egistration number:  </w:t>
      </w:r>
      <w:r w:rsidR="00000290">
        <w:rPr>
          <w:rFonts w:cs="Arial"/>
          <w:sz w:val="24"/>
          <w:szCs w:val="24"/>
        </w:rPr>
        <w:fldChar w:fldCharType="begin"/>
      </w:r>
      <w:r w:rsidR="00000290">
        <w:rPr>
          <w:rFonts w:cs="Arial"/>
          <w:sz w:val="24"/>
          <w:szCs w:val="24"/>
        </w:rPr>
        <w:instrText xml:space="preserve"> MERGEFIELD lettingAgentRegistrationNumber \* MERGEFORMAT </w:instrText>
      </w:r>
      <w:r w:rsidR="00000290">
        <w:rPr>
          <w:rFonts w:cs="Arial"/>
          <w:sz w:val="24"/>
          <w:szCs w:val="24"/>
        </w:rPr>
        <w:fldChar w:fldCharType="separate"/>
      </w:r>
      <w:r w:rsidR="00000290">
        <w:rPr>
          <w:rFonts w:cs="Arial"/>
          <w:noProof/>
          <w:sz w:val="24"/>
          <w:szCs w:val="24"/>
        </w:rPr>
        <w:t>«lettingAgentRegistrationNumber»</w:t>
      </w:r>
      <w:r w:rsidR="00000290">
        <w:rPr>
          <w:rFonts w:cs="Arial"/>
          <w:sz w:val="24"/>
          <w:szCs w:val="24"/>
        </w:rPr>
        <w:fldChar w:fldCharType="end"/>
      </w:r>
    </w:p>
    <w:p w14:paraId="16B8BD8D" w14:textId="77777777" w:rsidR="003B424F" w:rsidRPr="003B424F" w:rsidRDefault="003B424F" w:rsidP="003B424F">
      <w:pPr>
        <w:rPr>
          <w:sz w:val="24"/>
          <w:szCs w:val="24"/>
        </w:rPr>
      </w:pPr>
    </w:p>
    <w:p w14:paraId="484C8CFC" w14:textId="2E4BE6CE" w:rsidR="003B424F" w:rsidRPr="003B424F" w:rsidRDefault="003B424F" w:rsidP="003B424F">
      <w:pPr>
        <w:rPr>
          <w:sz w:val="24"/>
          <w:szCs w:val="24"/>
          <w:u w:val="single"/>
          <w:shd w:val="clear" w:color="auto" w:fill="F2F2F2"/>
        </w:rPr>
      </w:pPr>
      <w:r w:rsidRPr="003B424F">
        <w:rPr>
          <w:sz w:val="24"/>
          <w:szCs w:val="24"/>
        </w:rPr>
        <w:t xml:space="preserve">Email address:  </w:t>
      </w:r>
      <w:r w:rsidR="00000290" w:rsidRPr="00623CE3">
        <w:rPr>
          <w:sz w:val="24"/>
          <w:szCs w:val="24"/>
        </w:rPr>
        <w:fldChar w:fldCharType="begin"/>
      </w:r>
      <w:r w:rsidR="00000290" w:rsidRPr="00623CE3">
        <w:rPr>
          <w:sz w:val="24"/>
          <w:szCs w:val="24"/>
        </w:rPr>
        <w:instrText xml:space="preserve"> MERGEFIELD lettingAgentEmail \* MERGEFORMAT </w:instrText>
      </w:r>
      <w:r w:rsidR="00000290" w:rsidRPr="00623CE3">
        <w:rPr>
          <w:sz w:val="24"/>
          <w:szCs w:val="24"/>
        </w:rPr>
        <w:fldChar w:fldCharType="separate"/>
      </w:r>
      <w:r w:rsidR="00000290" w:rsidRPr="00623CE3">
        <w:rPr>
          <w:sz w:val="24"/>
          <w:szCs w:val="24"/>
        </w:rPr>
        <w:t>«lettingAgentEmail»</w:t>
      </w:r>
      <w:r w:rsidR="00000290" w:rsidRPr="00623CE3">
        <w:rPr>
          <w:sz w:val="24"/>
          <w:szCs w:val="24"/>
        </w:rPr>
        <w:fldChar w:fldCharType="end"/>
      </w:r>
    </w:p>
    <w:p w14:paraId="3BC97351" w14:textId="77777777" w:rsidR="003B424F" w:rsidRPr="003B424F" w:rsidRDefault="003B424F" w:rsidP="003B424F">
      <w:pPr>
        <w:rPr>
          <w:sz w:val="24"/>
          <w:szCs w:val="24"/>
          <w:u w:val="single"/>
          <w:shd w:val="clear" w:color="auto" w:fill="F2F2F2"/>
        </w:rPr>
      </w:pPr>
    </w:p>
    <w:p w14:paraId="3A59C71D" w14:textId="77777777" w:rsidR="003B424F" w:rsidRPr="003B424F" w:rsidRDefault="003B424F" w:rsidP="003B424F">
      <w:pPr>
        <w:pStyle w:val="CommentText"/>
        <w:rPr>
          <w:rFonts w:cs="Arial"/>
          <w:sz w:val="24"/>
          <w:szCs w:val="24"/>
        </w:rPr>
      </w:pPr>
    </w:p>
    <w:p w14:paraId="21387176" w14:textId="77777777" w:rsidR="003B424F" w:rsidRPr="003B424F" w:rsidRDefault="003B424F" w:rsidP="003B424F">
      <w:pPr>
        <w:pStyle w:val="CommentText"/>
        <w:rPr>
          <w:rFonts w:cs="Arial"/>
          <w:sz w:val="24"/>
          <w:szCs w:val="24"/>
        </w:rPr>
      </w:pPr>
      <w:r w:rsidRPr="003B424F">
        <w:rPr>
          <w:rFonts w:cs="Arial"/>
          <w:sz w:val="24"/>
          <w:szCs w:val="24"/>
        </w:rPr>
        <w:t>The Agent will deliver the following services on behalf of the Landlord:</w:t>
      </w:r>
    </w:p>
    <w:p w14:paraId="7386AF81" w14:textId="44D27C69" w:rsidR="003B424F" w:rsidRPr="004D5889" w:rsidRDefault="004D5889" w:rsidP="004D5889">
      <w:pPr>
        <w:rPr>
          <w:sz w:val="24"/>
          <w:szCs w:val="24"/>
        </w:rPr>
      </w:pPr>
      <w:r w:rsidRPr="004D5889">
        <w:rPr>
          <w:sz w:val="24"/>
          <w:szCs w:val="24"/>
        </w:rPr>
        <w:fldChar w:fldCharType="begin"/>
      </w:r>
      <w:r w:rsidRPr="004D5889">
        <w:rPr>
          <w:sz w:val="24"/>
          <w:szCs w:val="24"/>
        </w:rPr>
        <w:instrText xml:space="preserve"> MERGEFIELD lettingAgentServices \* MERGEFORMAT </w:instrText>
      </w:r>
      <w:r w:rsidRPr="004D5889">
        <w:rPr>
          <w:sz w:val="24"/>
          <w:szCs w:val="24"/>
        </w:rPr>
        <w:fldChar w:fldCharType="separate"/>
      </w:r>
      <w:r w:rsidRPr="004D5889">
        <w:rPr>
          <w:sz w:val="24"/>
          <w:szCs w:val="24"/>
        </w:rPr>
        <w:t>«lettingAgentServices»</w:t>
      </w:r>
      <w:r w:rsidRPr="004D5889">
        <w:rPr>
          <w:sz w:val="24"/>
          <w:szCs w:val="24"/>
        </w:rPr>
        <w:fldChar w:fldCharType="end"/>
      </w:r>
    </w:p>
    <w:p w14:paraId="1107E3F3" w14:textId="77777777" w:rsidR="003B424F" w:rsidRPr="003B424F" w:rsidRDefault="003B424F" w:rsidP="003B424F">
      <w:pPr>
        <w:rPr>
          <w:rFonts w:cs="Arial"/>
          <w:i/>
          <w:sz w:val="24"/>
          <w:szCs w:val="24"/>
        </w:rPr>
      </w:pPr>
    </w:p>
    <w:p w14:paraId="76C0987F" w14:textId="77777777" w:rsidR="003B424F" w:rsidRDefault="003B424F" w:rsidP="003B424F">
      <w:pPr>
        <w:pStyle w:val="CommentText"/>
        <w:rPr>
          <w:sz w:val="24"/>
          <w:szCs w:val="24"/>
        </w:rPr>
      </w:pPr>
      <w:r w:rsidRPr="003B424F">
        <w:rPr>
          <w:sz w:val="24"/>
          <w:szCs w:val="24"/>
        </w:rPr>
        <w:t>The Agent is the first point of contact for the following:</w:t>
      </w:r>
    </w:p>
    <w:p w14:paraId="1CCA3DB8" w14:textId="4D4D516B" w:rsidR="004D5889" w:rsidRDefault="004D5889" w:rsidP="003B424F">
      <w:pPr>
        <w:pStyle w:val="CommentText"/>
        <w:rPr>
          <w:sz w:val="24"/>
          <w:szCs w:val="24"/>
        </w:rPr>
      </w:pPr>
      <w:r>
        <w:rPr>
          <w:sz w:val="24"/>
          <w:szCs w:val="24"/>
        </w:rPr>
        <w:fldChar w:fldCharType="begin"/>
      </w:r>
      <w:r>
        <w:rPr>
          <w:sz w:val="24"/>
          <w:szCs w:val="24"/>
        </w:rPr>
        <w:instrText xml:space="preserve"> MERGEFIELD lettingAgentPointOfContactServices \* MERGEFORMAT </w:instrText>
      </w:r>
      <w:r>
        <w:rPr>
          <w:sz w:val="24"/>
          <w:szCs w:val="24"/>
        </w:rPr>
        <w:fldChar w:fldCharType="separate"/>
      </w:r>
      <w:r>
        <w:rPr>
          <w:noProof/>
          <w:sz w:val="24"/>
          <w:szCs w:val="24"/>
        </w:rPr>
        <w:t>«lettingAgentPointOfContactServices»</w:t>
      </w:r>
      <w:r>
        <w:rPr>
          <w:sz w:val="24"/>
          <w:szCs w:val="24"/>
        </w:rPr>
        <w:fldChar w:fldCharType="end"/>
      </w:r>
    </w:p>
    <w:p w14:paraId="72EBEB90" w14:textId="77777777" w:rsidR="003B424F" w:rsidRPr="003B424F" w:rsidRDefault="003B424F" w:rsidP="003B424F">
      <w:pPr>
        <w:pStyle w:val="Heading2"/>
        <w:ind w:left="720"/>
        <w:rPr>
          <w:b/>
          <w:bCs/>
          <w:sz w:val="28"/>
          <w:szCs w:val="28"/>
          <w:u w:val="single"/>
        </w:rPr>
      </w:pPr>
    </w:p>
    <w:p w14:paraId="5FB8E8B9" w14:textId="77777777" w:rsidR="00951199" w:rsidRDefault="007C5642" w:rsidP="00F506F9">
      <w:pPr>
        <w:pStyle w:val="Heading2"/>
        <w:numPr>
          <w:ilvl w:val="0"/>
          <w:numId w:val="7"/>
        </w:numPr>
        <w:rPr>
          <w:b/>
          <w:sz w:val="28"/>
          <w:szCs w:val="28"/>
        </w:rPr>
      </w:pPr>
      <w:bookmarkStart w:id="6" w:name="_Toc495593619"/>
      <w:r w:rsidRPr="00D82BEB">
        <w:rPr>
          <w:b/>
          <w:sz w:val="28"/>
          <w:szCs w:val="28"/>
        </w:rPr>
        <w:t>LANDLORD</w:t>
      </w:r>
      <w:bookmarkEnd w:id="6"/>
    </w:p>
    <w:p w14:paraId="3ADA86B6" w14:textId="33967FEA" w:rsidR="007D2B08" w:rsidRPr="007D2B08" w:rsidRDefault="007D2B08" w:rsidP="007D2B08">
      <w:fldSimple w:instr=" MERGEFIELD landlordNames \* MERGEFORMAT ">
        <w:r>
          <w:rPr>
            <w:noProof/>
          </w:rPr>
          <w:t>«</w:t>
        </w:r>
        <w:r w:rsidRPr="007D2B08">
          <w:rPr>
            <w:noProof/>
            <w:sz w:val="24"/>
            <w:szCs w:val="24"/>
          </w:rPr>
          <w:t>landlordNames</w:t>
        </w:r>
        <w:r>
          <w:rPr>
            <w:noProof/>
          </w:rPr>
          <w:t>»</w:t>
        </w:r>
      </w:fldSimple>
    </w:p>
    <w:p w14:paraId="0B0C3CCE" w14:textId="4ECE75B0" w:rsidR="00097376" w:rsidRPr="003D6FAC" w:rsidRDefault="0017270A" w:rsidP="000E70BF">
      <w:pPr>
        <w:rPr>
          <w:b/>
          <w:sz w:val="24"/>
          <w:szCs w:val="24"/>
        </w:rPr>
      </w:pPr>
      <w:r w:rsidRPr="00D82BEB">
        <w:rPr>
          <w:b/>
          <w:sz w:val="24"/>
          <w:szCs w:val="24"/>
        </w:rPr>
        <w:tab/>
      </w:r>
      <w:r w:rsidR="00D616AF">
        <w:rPr>
          <w:b/>
          <w:sz w:val="24"/>
          <w:szCs w:val="24"/>
        </w:rPr>
        <w:t xml:space="preserve">       </w:t>
      </w:r>
      <w:r w:rsidR="00B9250A" w:rsidRPr="00D82BEB">
        <w:rPr>
          <w:b/>
          <w:sz w:val="24"/>
          <w:szCs w:val="24"/>
        </w:rPr>
        <w:t>(“</w:t>
      </w:r>
      <w:r w:rsidR="00A92E62" w:rsidRPr="00D82BEB">
        <w:rPr>
          <w:b/>
          <w:sz w:val="24"/>
          <w:szCs w:val="24"/>
        </w:rPr>
        <w:t>t</w:t>
      </w:r>
      <w:r w:rsidR="00B9250A" w:rsidRPr="00D82BEB">
        <w:rPr>
          <w:b/>
          <w:sz w:val="24"/>
          <w:szCs w:val="24"/>
        </w:rPr>
        <w:t xml:space="preserve">he </w:t>
      </w:r>
      <w:r w:rsidR="005C6938" w:rsidRPr="00D82BEB">
        <w:rPr>
          <w:b/>
          <w:sz w:val="24"/>
          <w:szCs w:val="24"/>
        </w:rPr>
        <w:t>Landlord</w:t>
      </w:r>
      <w:r w:rsidR="00097376" w:rsidRPr="00D82BEB">
        <w:rPr>
          <w:b/>
          <w:sz w:val="24"/>
          <w:szCs w:val="24"/>
        </w:rPr>
        <w:t>(s</w:t>
      </w:r>
      <w:r w:rsidR="00B9250A" w:rsidRPr="00D82BEB">
        <w:rPr>
          <w:b/>
          <w:sz w:val="24"/>
          <w:szCs w:val="24"/>
        </w:rPr>
        <w:t>)</w:t>
      </w:r>
      <w:r w:rsidR="00097376" w:rsidRPr="00D82BEB">
        <w:rPr>
          <w:b/>
          <w:sz w:val="24"/>
          <w:szCs w:val="24"/>
        </w:rPr>
        <w:t>”)</w:t>
      </w:r>
      <w:r w:rsidR="00163047">
        <w:rPr>
          <w:b/>
          <w:sz w:val="24"/>
          <w:szCs w:val="24"/>
        </w:rPr>
        <w:br/>
      </w:r>
    </w:p>
    <w:p w14:paraId="7C57E7F0" w14:textId="4ECBAEC0" w:rsidR="00097376" w:rsidRPr="00D82BEB" w:rsidRDefault="00FE2BD9" w:rsidP="000E70BF">
      <w:pPr>
        <w:rPr>
          <w:b/>
          <w:sz w:val="24"/>
          <w:szCs w:val="24"/>
          <w:u w:val="single"/>
        </w:rPr>
      </w:pPr>
      <w:r>
        <w:rPr>
          <w:sz w:val="24"/>
          <w:szCs w:val="24"/>
        </w:rPr>
        <w:fldChar w:fldCharType="begin"/>
      </w:r>
      <w:r>
        <w:rPr>
          <w:sz w:val="24"/>
          <w:szCs w:val="24"/>
        </w:rPr>
        <w:instrText xml:space="preserve"> MERGEFIELD landlordAddresses \* MERGEFORMAT </w:instrText>
      </w:r>
      <w:r>
        <w:rPr>
          <w:sz w:val="24"/>
          <w:szCs w:val="24"/>
        </w:rPr>
        <w:fldChar w:fldCharType="separate"/>
      </w:r>
      <w:r>
        <w:rPr>
          <w:noProof/>
          <w:sz w:val="24"/>
          <w:szCs w:val="24"/>
        </w:rPr>
        <w:t>«landlordAddresses»</w:t>
      </w:r>
      <w:r>
        <w:rPr>
          <w:sz w:val="24"/>
          <w:szCs w:val="24"/>
        </w:rPr>
        <w:fldChar w:fldCharType="end"/>
      </w:r>
    </w:p>
    <w:p w14:paraId="19FBE867" w14:textId="21B22064" w:rsidR="00183883" w:rsidRDefault="00951199" w:rsidP="00F3562E">
      <w:pPr>
        <w:rPr>
          <w:sz w:val="24"/>
          <w:szCs w:val="24"/>
          <w:u w:val="single"/>
          <w:shd w:val="clear" w:color="auto" w:fill="F2F2F2"/>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1D98416E" w14:textId="40961E14" w:rsidR="00E544D8" w:rsidRPr="005B6818" w:rsidRDefault="003523FA" w:rsidP="005B6818">
      <w:pPr>
        <w:rPr>
          <w:sz w:val="24"/>
          <w:szCs w:val="24"/>
        </w:rPr>
      </w:pPr>
      <w:r w:rsidRPr="005B6818">
        <w:rPr>
          <w:sz w:val="24"/>
          <w:szCs w:val="24"/>
        </w:rPr>
        <w:fldChar w:fldCharType="begin"/>
      </w:r>
      <w:r w:rsidRPr="005B6818">
        <w:rPr>
          <w:sz w:val="24"/>
          <w:szCs w:val="24"/>
        </w:rPr>
        <w:instrText xml:space="preserve"> MERGEFIELD landlordEmails \* MERGEFORMAT </w:instrText>
      </w:r>
      <w:r w:rsidRPr="005B6818">
        <w:rPr>
          <w:sz w:val="24"/>
          <w:szCs w:val="24"/>
        </w:rPr>
        <w:fldChar w:fldCharType="separate"/>
      </w:r>
      <w:r w:rsidRPr="005B6818">
        <w:rPr>
          <w:sz w:val="24"/>
          <w:szCs w:val="24"/>
        </w:rPr>
        <w:t>«landlordEmails»</w:t>
      </w:r>
      <w:r w:rsidRPr="005B6818">
        <w:rPr>
          <w:sz w:val="24"/>
          <w:szCs w:val="24"/>
        </w:rPr>
        <w:fldChar w:fldCharType="end"/>
      </w:r>
    </w:p>
    <w:p w14:paraId="79A98817" w14:textId="525CF86B" w:rsidR="00F3562E" w:rsidRDefault="00595017" w:rsidP="000E70BF">
      <w:pPr>
        <w:rPr>
          <w:sz w:val="24"/>
          <w:szCs w:val="24"/>
        </w:rPr>
      </w:pPr>
      <w:r>
        <w:rPr>
          <w:sz w:val="24"/>
          <w:szCs w:val="24"/>
        </w:rPr>
        <w:br/>
      </w:r>
      <w:r w:rsidR="00E544D8" w:rsidRPr="00437859">
        <w:rPr>
          <w:sz w:val="24"/>
          <w:szCs w:val="24"/>
        </w:rPr>
        <w:t>T</w:t>
      </w:r>
      <w:r w:rsidR="008E4143" w:rsidRPr="00437859">
        <w:rPr>
          <w:sz w:val="24"/>
          <w:szCs w:val="24"/>
        </w:rPr>
        <w:t>elephone number</w:t>
      </w:r>
      <w:r w:rsidR="00F3562E">
        <w:rPr>
          <w:sz w:val="24"/>
          <w:szCs w:val="24"/>
        </w:rPr>
        <w:t>(s</w:t>
      </w:r>
      <w:r w:rsidR="004523E2">
        <w:rPr>
          <w:sz w:val="24"/>
          <w:szCs w:val="24"/>
        </w:rPr>
        <w:t>)</w:t>
      </w:r>
      <w:r w:rsidR="00116AA8" w:rsidRPr="00437859">
        <w:rPr>
          <w:sz w:val="24"/>
          <w:szCs w:val="24"/>
        </w:rPr>
        <w:t>:</w:t>
      </w:r>
    </w:p>
    <w:p w14:paraId="706A11A1" w14:textId="5C809757" w:rsidR="00870155" w:rsidRPr="00F3562E" w:rsidRDefault="00F3562E" w:rsidP="000E70BF">
      <w:pPr>
        <w:rPr>
          <w:sz w:val="24"/>
          <w:szCs w:val="24"/>
        </w:rPr>
      </w:pPr>
      <w:r w:rsidRPr="00F3562E">
        <w:rPr>
          <w:sz w:val="24"/>
          <w:szCs w:val="24"/>
        </w:rPr>
        <w:fldChar w:fldCharType="begin"/>
      </w:r>
      <w:r w:rsidRPr="00F3562E">
        <w:rPr>
          <w:sz w:val="24"/>
          <w:szCs w:val="24"/>
        </w:rPr>
        <w:instrText xml:space="preserve"> MERGEFIELD landlordPhones \* MERGEFORMAT </w:instrText>
      </w:r>
      <w:r w:rsidRPr="00F3562E">
        <w:rPr>
          <w:sz w:val="24"/>
          <w:szCs w:val="24"/>
        </w:rPr>
        <w:fldChar w:fldCharType="separate"/>
      </w:r>
      <w:r w:rsidRPr="00F3562E">
        <w:rPr>
          <w:noProof/>
          <w:sz w:val="24"/>
          <w:szCs w:val="24"/>
        </w:rPr>
        <w:t>«landlordPhones»</w:t>
      </w:r>
      <w:r w:rsidRPr="00F3562E">
        <w:rPr>
          <w:sz w:val="24"/>
          <w:szCs w:val="24"/>
        </w:rPr>
        <w:fldChar w:fldCharType="end"/>
      </w:r>
      <w:r w:rsidRPr="00F3562E">
        <w:rPr>
          <w:sz w:val="24"/>
          <w:szCs w:val="24"/>
        </w:rPr>
        <w:t xml:space="preserve"> </w:t>
      </w:r>
    </w:p>
    <w:p w14:paraId="303339E9" w14:textId="77777777" w:rsidR="0017270A" w:rsidRPr="0025017D" w:rsidRDefault="0017270A" w:rsidP="000E70BF">
      <w:pPr>
        <w:rPr>
          <w:b/>
          <w:sz w:val="24"/>
          <w:szCs w:val="24"/>
          <w:u w:val="single"/>
        </w:rPr>
      </w:pPr>
    </w:p>
    <w:p w14:paraId="728729FD" w14:textId="33617374" w:rsidR="008519CD" w:rsidRPr="00D82BEB" w:rsidRDefault="00137267" w:rsidP="00137267">
      <w:pPr>
        <w:pStyle w:val="Heading2"/>
        <w:rPr>
          <w:rFonts w:cs="Arial"/>
          <w:b/>
          <w:sz w:val="28"/>
          <w:szCs w:val="28"/>
        </w:rPr>
      </w:pPr>
      <w:r>
        <w:rPr>
          <w:b/>
          <w:sz w:val="28"/>
          <w:szCs w:val="28"/>
        </w:rPr>
        <w:fldChar w:fldCharType="begin"/>
      </w:r>
      <w:r>
        <w:rPr>
          <w:b/>
          <w:sz w:val="28"/>
          <w:szCs w:val="28"/>
        </w:rPr>
        <w:instrText xml:space="preserve"> MERGEFIELD landlordRegNumbers \* MERGEFORMAT </w:instrText>
      </w:r>
      <w:r>
        <w:rPr>
          <w:b/>
          <w:sz w:val="28"/>
          <w:szCs w:val="28"/>
        </w:rPr>
        <w:fldChar w:fldCharType="separate"/>
      </w:r>
      <w:r>
        <w:rPr>
          <w:b/>
          <w:noProof/>
          <w:sz w:val="28"/>
          <w:szCs w:val="28"/>
        </w:rPr>
        <w:t>«landlordRegNumbers»</w:t>
      </w:r>
      <w:r>
        <w:rPr>
          <w:b/>
          <w:sz w:val="28"/>
          <w:szCs w:val="28"/>
        </w:rPr>
        <w:fldChar w:fldCharType="end"/>
      </w:r>
      <w:r w:rsidR="005869FD" w:rsidRPr="00D82BEB">
        <w:rPr>
          <w:b/>
          <w:sz w:val="28"/>
          <w:szCs w:val="28"/>
        </w:rPr>
        <w:tab/>
      </w:r>
    </w:p>
    <w:p w14:paraId="4662B5F0" w14:textId="77777777" w:rsidR="00F178C6" w:rsidRDefault="00F178C6" w:rsidP="00F178C6">
      <w:pPr>
        <w:pStyle w:val="Heading2"/>
        <w:ind w:left="720"/>
        <w:rPr>
          <w:b/>
          <w:sz w:val="28"/>
          <w:szCs w:val="28"/>
        </w:rPr>
      </w:pPr>
    </w:p>
    <w:p w14:paraId="53EA88BC" w14:textId="77777777" w:rsidR="00A92E62" w:rsidRPr="00D616AF" w:rsidRDefault="008519CD" w:rsidP="00F506F9">
      <w:pPr>
        <w:pStyle w:val="Heading2"/>
        <w:numPr>
          <w:ilvl w:val="0"/>
          <w:numId w:val="7"/>
        </w:numPr>
        <w:rPr>
          <w:b/>
          <w:sz w:val="28"/>
          <w:szCs w:val="28"/>
        </w:rPr>
      </w:pPr>
      <w:bookmarkStart w:id="7" w:name="_Toc495593620"/>
      <w:r w:rsidRPr="00D616AF">
        <w:rPr>
          <w:b/>
          <w:sz w:val="28"/>
          <w:szCs w:val="28"/>
        </w:rPr>
        <w:t>COMMUNICATION</w:t>
      </w:r>
      <w:bookmarkEnd w:id="7"/>
      <w:r w:rsidRPr="00D616AF">
        <w:rPr>
          <w:b/>
          <w:sz w:val="28"/>
          <w:szCs w:val="28"/>
        </w:rPr>
        <w:t xml:space="preserve"> </w:t>
      </w:r>
    </w:p>
    <w:p w14:paraId="678C7840" w14:textId="77777777" w:rsidR="00557405" w:rsidRPr="004D008A" w:rsidRDefault="00557405" w:rsidP="000E70BF">
      <w:pPr>
        <w:rPr>
          <w:rFonts w:cs="Arial"/>
          <w:b/>
          <w:sz w:val="24"/>
          <w:szCs w:val="24"/>
        </w:rPr>
      </w:pPr>
    </w:p>
    <w:p w14:paraId="12EE14EE"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Act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52A5B498" w14:textId="77777777" w:rsidR="00E57773" w:rsidRDefault="00E57773" w:rsidP="000E70BF">
      <w:pPr>
        <w:rPr>
          <w:rFonts w:cs="Arial"/>
          <w:b/>
          <w:sz w:val="24"/>
          <w:szCs w:val="24"/>
        </w:rPr>
      </w:pPr>
    </w:p>
    <w:p w14:paraId="3A0E05A8" w14:textId="60DE6777" w:rsidR="00E57773" w:rsidRPr="0090207F" w:rsidRDefault="00105BEB" w:rsidP="000E70BF">
      <w:pPr>
        <w:rPr>
          <w:b/>
          <w:sz w:val="24"/>
          <w:szCs w:val="24"/>
        </w:rPr>
      </w:pPr>
      <w:r>
        <w:rPr>
          <w:rFonts w:cs="Arial"/>
          <w:b/>
          <w:sz w:val="24"/>
          <w:szCs w:val="24"/>
          <w:bdr w:val="single" w:sz="24" w:space="0" w:color="auto"/>
        </w:rPr>
        <w:t xml:space="preserve"> </w:t>
      </w:r>
      <w:r w:rsidR="00340D57" w:rsidRPr="00340D57">
        <w:rPr>
          <w:rFonts w:cs="Arial"/>
          <w:b/>
          <w:sz w:val="24"/>
          <w:szCs w:val="24"/>
          <w:bdr w:val="single" w:sz="24" w:space="0" w:color="auto"/>
        </w:rPr>
        <w:fldChar w:fldCharType="begin"/>
      </w:r>
      <w:r w:rsidR="00340D57" w:rsidRPr="00340D57">
        <w:rPr>
          <w:rFonts w:cs="Arial"/>
          <w:b/>
          <w:sz w:val="24"/>
          <w:szCs w:val="24"/>
          <w:bdr w:val="single" w:sz="24" w:space="0" w:color="auto"/>
        </w:rPr>
        <w:instrText xml:space="preserve"> MERGEFIELD communicationsAgreementHardcopy \* MERGEFORMAT </w:instrText>
      </w:r>
      <w:r w:rsidR="00340D57" w:rsidRPr="00340D57">
        <w:rPr>
          <w:rFonts w:cs="Arial"/>
          <w:b/>
          <w:sz w:val="24"/>
          <w:szCs w:val="24"/>
          <w:bdr w:val="single" w:sz="24" w:space="0" w:color="auto"/>
        </w:rPr>
        <w:fldChar w:fldCharType="separate"/>
      </w:r>
      <w:r w:rsidR="00340D57" w:rsidRPr="00340D57">
        <w:rPr>
          <w:rFonts w:cs="Arial"/>
          <w:b/>
          <w:noProof/>
          <w:sz w:val="24"/>
          <w:szCs w:val="24"/>
          <w:bdr w:val="single" w:sz="24" w:space="0" w:color="auto"/>
        </w:rPr>
        <w:t>«communicationsAgreementHardcopy»</w:t>
      </w:r>
      <w:r w:rsidR="00340D57" w:rsidRPr="00340D57">
        <w:rPr>
          <w:rFonts w:cs="Arial"/>
          <w:b/>
          <w:sz w:val="24"/>
          <w:szCs w:val="24"/>
          <w:bdr w:val="single" w:sz="24" w:space="0" w:color="auto"/>
        </w:rPr>
        <w:fldChar w:fldCharType="end"/>
      </w:r>
      <w:r>
        <w:rPr>
          <w:rFonts w:cs="Arial"/>
          <w:b/>
          <w:sz w:val="24"/>
          <w:szCs w:val="24"/>
          <w:bdr w:val="single" w:sz="24" w:space="0" w:color="auto"/>
        </w:rPr>
        <w:t xml:space="preserve"> </w:t>
      </w:r>
      <w:r w:rsidR="00E57773">
        <w:rPr>
          <w:rFonts w:cs="Arial"/>
          <w:b/>
          <w:sz w:val="24"/>
          <w:szCs w:val="24"/>
        </w:rPr>
        <w:t xml:space="preserve"> </w:t>
      </w:r>
      <w:r w:rsidR="00E57773" w:rsidRPr="0090207F">
        <w:rPr>
          <w:b/>
          <w:sz w:val="24"/>
          <w:szCs w:val="24"/>
        </w:rPr>
        <w:t>hard copy by personal delivery or recorded delivery; or</w:t>
      </w:r>
    </w:p>
    <w:p w14:paraId="46FBE116" w14:textId="19C15611" w:rsidR="00E57773" w:rsidRDefault="00E57773" w:rsidP="000E70BF">
      <w:pPr>
        <w:rPr>
          <w:rFonts w:cs="Arial"/>
          <w:b/>
          <w:sz w:val="24"/>
          <w:szCs w:val="24"/>
        </w:rPr>
      </w:pPr>
    </w:p>
    <w:p w14:paraId="47F6E7C7" w14:textId="1CD61658" w:rsidR="00E57773" w:rsidRPr="0090207F" w:rsidRDefault="00105BEB" w:rsidP="00E57773">
      <w:pPr>
        <w:rPr>
          <w:b/>
          <w:sz w:val="24"/>
          <w:szCs w:val="24"/>
        </w:rPr>
      </w:pPr>
      <w:r w:rsidRPr="00105BEB">
        <w:rPr>
          <w:rFonts w:cs="Arial"/>
          <w:b/>
          <w:sz w:val="24"/>
          <w:szCs w:val="24"/>
          <w:bdr w:val="single" w:sz="24" w:space="0" w:color="auto"/>
        </w:rPr>
        <w:t xml:space="preserve"> </w:t>
      </w:r>
      <w:r w:rsidRPr="00105BEB">
        <w:rPr>
          <w:rFonts w:cs="Arial"/>
          <w:b/>
          <w:sz w:val="24"/>
          <w:szCs w:val="24"/>
          <w:bdr w:val="single" w:sz="24" w:space="0" w:color="auto"/>
        </w:rPr>
        <w:fldChar w:fldCharType="begin"/>
      </w:r>
      <w:r w:rsidRPr="00105BEB">
        <w:rPr>
          <w:rFonts w:cs="Arial"/>
          <w:b/>
          <w:sz w:val="24"/>
          <w:szCs w:val="24"/>
          <w:bdr w:val="single" w:sz="24" w:space="0" w:color="auto"/>
        </w:rPr>
        <w:instrText xml:space="preserve"> MERGEFIELD communicationsAgreementEmail \* MERGEFORMAT </w:instrText>
      </w:r>
      <w:r w:rsidRPr="00105BEB">
        <w:rPr>
          <w:rFonts w:cs="Arial"/>
          <w:b/>
          <w:sz w:val="24"/>
          <w:szCs w:val="24"/>
          <w:bdr w:val="single" w:sz="24" w:space="0" w:color="auto"/>
        </w:rPr>
        <w:fldChar w:fldCharType="separate"/>
      </w:r>
      <w:r w:rsidRPr="00105BEB">
        <w:rPr>
          <w:rFonts w:cs="Arial"/>
          <w:b/>
          <w:noProof/>
          <w:sz w:val="24"/>
          <w:szCs w:val="24"/>
          <w:bdr w:val="single" w:sz="24" w:space="0" w:color="auto"/>
        </w:rPr>
        <w:t>«communicationsAgreementEmail»</w:t>
      </w:r>
      <w:r w:rsidRPr="00105BEB">
        <w:rPr>
          <w:rFonts w:cs="Arial"/>
          <w:b/>
          <w:sz w:val="24"/>
          <w:szCs w:val="24"/>
          <w:bdr w:val="single" w:sz="24" w:space="0" w:color="auto"/>
        </w:rPr>
        <w:fldChar w:fldCharType="end"/>
      </w:r>
      <w:r w:rsidRPr="00105BEB">
        <w:rPr>
          <w:rFonts w:cs="Arial"/>
          <w:b/>
          <w:sz w:val="24"/>
          <w:szCs w:val="24"/>
          <w:bdr w:val="single" w:sz="24" w:space="0" w:color="auto"/>
        </w:rPr>
        <w:t xml:space="preserve"> </w:t>
      </w:r>
      <w:r>
        <w:rPr>
          <w:rFonts w:cs="Arial"/>
          <w:b/>
          <w:sz w:val="24"/>
          <w:szCs w:val="24"/>
        </w:rPr>
        <w:t xml:space="preserve"> </w:t>
      </w:r>
      <w:r w:rsidR="00E57773" w:rsidRPr="0090207F">
        <w:rPr>
          <w:b/>
          <w:sz w:val="24"/>
          <w:szCs w:val="24"/>
        </w:rPr>
        <w:t>the email addresses set out in clauses [2 or 3] and 1].</w:t>
      </w:r>
    </w:p>
    <w:p w14:paraId="66268E83" w14:textId="77777777" w:rsidR="005C6674" w:rsidRDefault="00A92E62" w:rsidP="000E70BF">
      <w:pPr>
        <w:rPr>
          <w:rFonts w:cs="Arial"/>
          <w:b/>
          <w:sz w:val="24"/>
          <w:szCs w:val="24"/>
        </w:rPr>
      </w:pPr>
      <w:r w:rsidRPr="00D616AF">
        <w:rPr>
          <w:rFonts w:cs="Arial"/>
          <w:b/>
          <w:sz w:val="24"/>
          <w:szCs w:val="24"/>
        </w:rPr>
        <w:t xml:space="preserve"> </w:t>
      </w:r>
    </w:p>
    <w:p w14:paraId="703633E5" w14:textId="77777777" w:rsidR="00E57773" w:rsidRDefault="00FE43E9" w:rsidP="00E57773">
      <w:pPr>
        <w:rPr>
          <w:rFonts w:cs="Arial"/>
          <w:b/>
          <w:sz w:val="24"/>
          <w:szCs w:val="24"/>
        </w:rPr>
      </w:pPr>
      <w:r w:rsidRPr="00D616AF">
        <w:rPr>
          <w:rFonts w:cs="Arial"/>
          <w:b/>
          <w:sz w:val="24"/>
          <w:szCs w:val="24"/>
        </w:rPr>
        <w:t>For communication</w:t>
      </w:r>
      <w:r w:rsidR="00476324">
        <w:rPr>
          <w:rFonts w:cs="Arial"/>
          <w:b/>
          <w:sz w:val="24"/>
          <w:szCs w:val="24"/>
        </w:rPr>
        <w:t xml:space="preserve"> by email</w:t>
      </w:r>
      <w:r w:rsidR="00E57773">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a rent</w:t>
      </w:r>
      <w:r w:rsidR="00AF2878">
        <w:rPr>
          <w:rFonts w:cs="Arial"/>
          <w:b/>
          <w:sz w:val="24"/>
          <w:szCs w:val="24"/>
        </w:rPr>
        <w:t>-</w:t>
      </w:r>
      <w:r w:rsidR="00F15FF6">
        <w:rPr>
          <w:rFonts w:cs="Arial"/>
          <w:b/>
          <w:sz w:val="24"/>
          <w:szCs w:val="24"/>
        </w:rPr>
        <w:t xml:space="preserve">increase notice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A71BF24" w14:textId="77777777" w:rsidR="00E57773" w:rsidRDefault="00E57773" w:rsidP="000E70BF">
      <w:pPr>
        <w:rPr>
          <w:rFonts w:cs="Arial"/>
          <w:b/>
          <w:sz w:val="24"/>
          <w:szCs w:val="24"/>
        </w:rPr>
      </w:pPr>
    </w:p>
    <w:p w14:paraId="28BEB819"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p>
    <w:p w14:paraId="37A95FC3" w14:textId="77777777" w:rsidR="00E57773" w:rsidRDefault="00E57773" w:rsidP="00E57773">
      <w:pPr>
        <w:rPr>
          <w:rFonts w:cs="Arial"/>
          <w:b/>
          <w:sz w:val="24"/>
          <w:szCs w:val="24"/>
        </w:rPr>
      </w:pPr>
    </w:p>
    <w:p w14:paraId="77CB9D05"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104563">
        <w:rPr>
          <w:rFonts w:cs="Arial"/>
          <w:b/>
          <w:sz w:val="24"/>
          <w:szCs w:val="24"/>
        </w:rPr>
        <w:t xml:space="preserve"> </w:t>
      </w:r>
      <w:r>
        <w:rPr>
          <w:rFonts w:cs="Arial"/>
          <w:b/>
          <w:sz w:val="24"/>
          <w:szCs w:val="24"/>
        </w:rPr>
        <w:t>e</w:t>
      </w:r>
      <w:r w:rsidRPr="009C5B8C">
        <w:rPr>
          <w:rFonts w:cs="Arial"/>
          <w:b/>
          <w:sz w:val="24"/>
          <w:szCs w:val="24"/>
        </w:rPr>
        <w:t>lectronic</w:t>
      </w:r>
      <w:r>
        <w:rPr>
          <w:rFonts w:cs="Arial"/>
          <w:b/>
          <w:sz w:val="24"/>
          <w:szCs w:val="24"/>
        </w:rPr>
        <w:t>ally</w:t>
      </w:r>
      <w:r w:rsidR="00104563">
        <w:rPr>
          <w:rFonts w:cs="Arial"/>
          <w:b/>
          <w:sz w:val="24"/>
          <w:szCs w:val="24"/>
        </w:rPr>
        <w:t xml:space="preserve"> or </w:t>
      </w:r>
      <w:r>
        <w:rPr>
          <w:rFonts w:cs="Arial"/>
          <w:b/>
          <w:sz w:val="24"/>
          <w:szCs w:val="24"/>
        </w:rPr>
        <w:t xml:space="preserve">by recorded delivery post,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   </w:t>
      </w:r>
    </w:p>
    <w:p w14:paraId="5953B935" w14:textId="77777777" w:rsidR="00E57773" w:rsidRDefault="00E57773" w:rsidP="000E70BF">
      <w:pPr>
        <w:rPr>
          <w:rFonts w:cs="Arial"/>
          <w:b/>
          <w:sz w:val="24"/>
          <w:szCs w:val="24"/>
        </w:rPr>
      </w:pPr>
    </w:p>
    <w:p w14:paraId="7BF511C6" w14:textId="77777777" w:rsidR="00097376" w:rsidRPr="00D82BEB" w:rsidRDefault="008519CD" w:rsidP="00F506F9">
      <w:pPr>
        <w:pStyle w:val="Heading2"/>
        <w:numPr>
          <w:ilvl w:val="0"/>
          <w:numId w:val="7"/>
        </w:numPr>
        <w:rPr>
          <w:b/>
          <w:sz w:val="28"/>
          <w:szCs w:val="28"/>
        </w:rPr>
      </w:pPr>
      <w:bookmarkStart w:id="8" w:name="_Toc495593621"/>
      <w:r w:rsidRPr="00D82BEB">
        <w:rPr>
          <w:b/>
          <w:sz w:val="28"/>
          <w:szCs w:val="28"/>
        </w:rPr>
        <w:t>DETAILS OF THE LET PROPERTY</w:t>
      </w:r>
      <w:bookmarkEnd w:id="8"/>
    </w:p>
    <w:p w14:paraId="03B7CBE0" w14:textId="77777777" w:rsidR="00097376" w:rsidRPr="00D82BEB" w:rsidRDefault="00097376" w:rsidP="000E70BF">
      <w:pPr>
        <w:rPr>
          <w:rFonts w:cs="Arial"/>
          <w:b/>
          <w:sz w:val="24"/>
          <w:szCs w:val="24"/>
        </w:rPr>
      </w:pPr>
    </w:p>
    <w:p w14:paraId="07AE5DC8" w14:textId="06BF637F" w:rsidR="00AC5EDA" w:rsidRPr="003A798D" w:rsidRDefault="00097376" w:rsidP="0003053E">
      <w:pPr>
        <w:rPr>
          <w:b/>
          <w:sz w:val="24"/>
          <w:szCs w:val="24"/>
          <w:u w:val="single"/>
          <w:shd w:val="clear" w:color="auto" w:fill="F2F2F2"/>
        </w:rPr>
      </w:pPr>
      <w:r w:rsidRPr="0025017D">
        <w:rPr>
          <w:rFonts w:cs="Arial"/>
          <w:b/>
          <w:sz w:val="24"/>
          <w:szCs w:val="24"/>
        </w:rPr>
        <w:t>Address</w:t>
      </w:r>
      <w:r w:rsidR="00181E02">
        <w:rPr>
          <w:rFonts w:cs="Arial"/>
          <w:b/>
          <w:sz w:val="24"/>
          <w:szCs w:val="24"/>
        </w:rPr>
        <w:br/>
      </w:r>
      <w:r w:rsidR="003A798D" w:rsidRPr="00527CD1">
        <w:rPr>
          <w:sz w:val="24"/>
          <w:szCs w:val="24"/>
        </w:rPr>
        <w:fldChar w:fldCharType="begin"/>
      </w:r>
      <w:r w:rsidR="003A798D" w:rsidRPr="00527CD1">
        <w:rPr>
          <w:sz w:val="24"/>
          <w:szCs w:val="24"/>
        </w:rPr>
        <w:instrText xml:space="preserve"> MERGEFIELD propertyAddress \* MERGEFORMAT </w:instrText>
      </w:r>
      <w:r w:rsidR="003A798D" w:rsidRPr="00527CD1">
        <w:rPr>
          <w:sz w:val="24"/>
          <w:szCs w:val="24"/>
        </w:rPr>
        <w:fldChar w:fldCharType="separate"/>
      </w:r>
      <w:r w:rsidR="003A798D" w:rsidRPr="00527CD1">
        <w:rPr>
          <w:sz w:val="24"/>
          <w:szCs w:val="24"/>
        </w:rPr>
        <w:t>«propertyAddress»</w:t>
      </w:r>
      <w:r w:rsidR="003A798D" w:rsidRPr="00527CD1">
        <w:rPr>
          <w:sz w:val="24"/>
          <w:szCs w:val="24"/>
        </w:rPr>
        <w:fldChar w:fldCharType="end"/>
      </w:r>
      <w:r w:rsidR="0003053E" w:rsidRPr="00527CD1">
        <w:rPr>
          <w:sz w:val="24"/>
          <w:szCs w:val="24"/>
        </w:rPr>
        <w:t xml:space="preserve"> </w:t>
      </w:r>
    </w:p>
    <w:p w14:paraId="4750871D" w14:textId="77777777" w:rsidR="00E544D8" w:rsidRPr="00D82BEB" w:rsidRDefault="008E4143" w:rsidP="000E70BF">
      <w:pPr>
        <w:rPr>
          <w:rFonts w:cs="Arial"/>
          <w:b/>
          <w:sz w:val="24"/>
          <w:szCs w:val="24"/>
          <w:u w:val="single"/>
        </w:rPr>
      </w:pPr>
      <w:r w:rsidRPr="00D82BEB">
        <w:rPr>
          <w:rFonts w:cs="Arial"/>
          <w:b/>
          <w:sz w:val="24"/>
          <w:szCs w:val="24"/>
        </w:rPr>
        <w:t xml:space="preserve"> </w:t>
      </w:r>
      <w:r w:rsidR="00EA5F65" w:rsidRPr="00D82BEB">
        <w:rPr>
          <w:rFonts w:cs="Arial"/>
          <w:b/>
          <w:sz w:val="24"/>
          <w:szCs w:val="24"/>
        </w:rPr>
        <w:t>(“</w:t>
      </w:r>
      <w:r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2ADBE454" w14:textId="77777777" w:rsidR="00683C03" w:rsidRDefault="00683C03" w:rsidP="0003053E">
      <w:pPr>
        <w:rPr>
          <w:rFonts w:cs="Arial"/>
          <w:b/>
          <w:i/>
          <w:sz w:val="24"/>
          <w:szCs w:val="24"/>
        </w:rPr>
      </w:pPr>
    </w:p>
    <w:p w14:paraId="50D34601" w14:textId="07F01AF8" w:rsidR="0003053E" w:rsidRPr="00160C38" w:rsidRDefault="00A06ED7" w:rsidP="0003053E">
      <w:pPr>
        <w:rPr>
          <w:sz w:val="24"/>
          <w:szCs w:val="24"/>
          <w:shd w:val="clear" w:color="auto" w:fill="F2F2F2"/>
        </w:rPr>
      </w:pPr>
      <w:r w:rsidRPr="00705BEE">
        <w:rPr>
          <w:rFonts w:cs="Arial"/>
          <w:b/>
          <w:sz w:val="24"/>
          <w:szCs w:val="24"/>
        </w:rPr>
        <w:t>Type of property</w:t>
      </w:r>
      <w:r>
        <w:rPr>
          <w:rFonts w:cs="Arial"/>
          <w:b/>
          <w:i/>
          <w:sz w:val="24"/>
          <w:szCs w:val="24"/>
        </w:rPr>
        <w:t>:</w:t>
      </w:r>
      <w:r w:rsidR="00160C38" w:rsidRPr="00094B1A">
        <w:rPr>
          <w:b/>
          <w:i/>
          <w:sz w:val="24"/>
          <w:szCs w:val="24"/>
          <w:shd w:val="clear" w:color="auto" w:fill="F2F2F2"/>
        </w:rPr>
        <w:t xml:space="preserve"> </w:t>
      </w:r>
      <w:r w:rsidR="00160C38">
        <w:rPr>
          <w:sz w:val="24"/>
          <w:szCs w:val="24"/>
          <w:shd w:val="clear" w:color="auto" w:fill="F2F2F2"/>
        </w:rPr>
        <w:fldChar w:fldCharType="begin"/>
      </w:r>
      <w:r w:rsidR="00160C38">
        <w:rPr>
          <w:sz w:val="24"/>
          <w:szCs w:val="24"/>
          <w:shd w:val="clear" w:color="auto" w:fill="F2F2F2"/>
        </w:rPr>
        <w:instrText xml:space="preserve"> MERGEFIELD propertyType \* MERGEFORMAT </w:instrText>
      </w:r>
      <w:r w:rsidR="00160C38">
        <w:rPr>
          <w:sz w:val="24"/>
          <w:szCs w:val="24"/>
          <w:shd w:val="clear" w:color="auto" w:fill="F2F2F2"/>
        </w:rPr>
        <w:fldChar w:fldCharType="separate"/>
      </w:r>
      <w:r w:rsidR="00160C38">
        <w:rPr>
          <w:noProof/>
          <w:sz w:val="24"/>
          <w:szCs w:val="24"/>
          <w:shd w:val="clear" w:color="auto" w:fill="F2F2F2"/>
        </w:rPr>
        <w:t>«propertyType»</w:t>
      </w:r>
      <w:r w:rsidR="00160C38">
        <w:rPr>
          <w:sz w:val="24"/>
          <w:szCs w:val="24"/>
          <w:shd w:val="clear" w:color="auto" w:fill="F2F2F2"/>
        </w:rPr>
        <w:fldChar w:fldCharType="end"/>
      </w:r>
    </w:p>
    <w:p w14:paraId="061E80EC" w14:textId="2147417C" w:rsidR="00A06ED7" w:rsidRPr="00160C38" w:rsidRDefault="00A06ED7" w:rsidP="0003053E">
      <w:pPr>
        <w:rPr>
          <w:rFonts w:cs="Arial"/>
          <w:sz w:val="24"/>
          <w:szCs w:val="24"/>
        </w:rPr>
      </w:pPr>
    </w:p>
    <w:p w14:paraId="530E2888" w14:textId="280D5078" w:rsidR="000437FD" w:rsidRDefault="00E42354" w:rsidP="0003053E">
      <w:pPr>
        <w:rPr>
          <w:rFonts w:cs="Arial"/>
          <w:b/>
          <w:i/>
          <w:sz w:val="24"/>
          <w:szCs w:val="24"/>
          <w:u w:val="single"/>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094B1A">
        <w:rPr>
          <w:rFonts w:cs="Arial"/>
          <w:b/>
          <w:sz w:val="24"/>
          <w:szCs w:val="24"/>
        </w:rPr>
        <w:t>:</w:t>
      </w:r>
    </w:p>
    <w:p w14:paraId="0A8AB597" w14:textId="5355F9A5" w:rsidR="00160C38" w:rsidRPr="00160C38" w:rsidRDefault="00160C38" w:rsidP="0003053E">
      <w:pPr>
        <w:rPr>
          <w:sz w:val="24"/>
          <w:szCs w:val="24"/>
          <w:shd w:val="clear" w:color="auto" w:fill="F2F2F2"/>
        </w:rPr>
      </w:pPr>
      <w:r>
        <w:rPr>
          <w:rFonts w:cs="Arial"/>
          <w:sz w:val="24"/>
          <w:szCs w:val="24"/>
        </w:rPr>
        <w:fldChar w:fldCharType="begin"/>
      </w:r>
      <w:r>
        <w:rPr>
          <w:rFonts w:cs="Arial"/>
          <w:sz w:val="24"/>
          <w:szCs w:val="24"/>
        </w:rPr>
        <w:instrText xml:space="preserve"> MERGEFIELD includedAreasOrFacilities \* MERGEFORMAT </w:instrText>
      </w:r>
      <w:r>
        <w:rPr>
          <w:rFonts w:cs="Arial"/>
          <w:sz w:val="24"/>
          <w:szCs w:val="24"/>
        </w:rPr>
        <w:fldChar w:fldCharType="separate"/>
      </w:r>
      <w:r>
        <w:rPr>
          <w:rFonts w:cs="Arial"/>
          <w:noProof/>
          <w:sz w:val="24"/>
          <w:szCs w:val="24"/>
        </w:rPr>
        <w:t>«includedAreasOrFacilities»</w:t>
      </w:r>
      <w:r>
        <w:rPr>
          <w:rFonts w:cs="Arial"/>
          <w:sz w:val="24"/>
          <w:szCs w:val="24"/>
        </w:rPr>
        <w:fldChar w:fldCharType="end"/>
      </w:r>
      <w:r>
        <w:rPr>
          <w:rFonts w:cs="Arial"/>
          <w:sz w:val="24"/>
          <w:szCs w:val="24"/>
        </w:rPr>
        <w:br/>
      </w:r>
    </w:p>
    <w:p w14:paraId="6C21427B" w14:textId="21D4C4D7" w:rsidR="000437FD" w:rsidRDefault="000437FD" w:rsidP="00160C38">
      <w:pPr>
        <w:rPr>
          <w:rFonts w:cs="Arial"/>
          <w:b/>
          <w:i/>
          <w:sz w:val="24"/>
          <w:szCs w:val="24"/>
          <w:u w:val="single"/>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24570CD4" w14:textId="5E11AF82" w:rsidR="00160C38" w:rsidRPr="00160C38" w:rsidRDefault="00160C38" w:rsidP="00160C38">
      <w:pPr>
        <w:rPr>
          <w:rFonts w:cs="Arial"/>
          <w:sz w:val="24"/>
          <w:szCs w:val="24"/>
        </w:rPr>
      </w:pPr>
      <w:r>
        <w:rPr>
          <w:rFonts w:cs="Arial"/>
          <w:sz w:val="24"/>
          <w:szCs w:val="24"/>
        </w:rPr>
        <w:fldChar w:fldCharType="begin"/>
      </w:r>
      <w:r>
        <w:rPr>
          <w:rFonts w:cs="Arial"/>
          <w:sz w:val="24"/>
          <w:szCs w:val="24"/>
        </w:rPr>
        <w:instrText xml:space="preserve"> MERGEFIELD sharedFacilities \* MERGEFORMAT </w:instrText>
      </w:r>
      <w:r>
        <w:rPr>
          <w:rFonts w:cs="Arial"/>
          <w:sz w:val="24"/>
          <w:szCs w:val="24"/>
        </w:rPr>
        <w:fldChar w:fldCharType="separate"/>
      </w:r>
      <w:r>
        <w:rPr>
          <w:rFonts w:cs="Arial"/>
          <w:noProof/>
          <w:sz w:val="24"/>
          <w:szCs w:val="24"/>
        </w:rPr>
        <w:t>«sharedFacilities»</w:t>
      </w:r>
      <w:r>
        <w:rPr>
          <w:rFonts w:cs="Arial"/>
          <w:sz w:val="24"/>
          <w:szCs w:val="24"/>
        </w:rPr>
        <w:fldChar w:fldCharType="end"/>
      </w:r>
      <w:r>
        <w:rPr>
          <w:rFonts w:cs="Arial"/>
          <w:sz w:val="24"/>
          <w:szCs w:val="24"/>
        </w:rPr>
        <w:br/>
      </w:r>
    </w:p>
    <w:p w14:paraId="26B3C6C0" w14:textId="7A903D40" w:rsidR="00097376" w:rsidRDefault="00E42354" w:rsidP="00160C38">
      <w:pPr>
        <w:rPr>
          <w:b/>
          <w:sz w:val="24"/>
          <w:szCs w:val="24"/>
          <w:u w:val="single"/>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094B1A">
        <w:rPr>
          <w:rFonts w:cs="Arial"/>
          <w:b/>
          <w:sz w:val="24"/>
          <w:szCs w:val="24"/>
        </w:rPr>
        <w:t>:</w:t>
      </w:r>
    </w:p>
    <w:p w14:paraId="59DC8366" w14:textId="58929324" w:rsidR="00E42354" w:rsidRPr="00527CD1" w:rsidRDefault="00160C38" w:rsidP="00527CD1">
      <w:pPr>
        <w:rPr>
          <w:sz w:val="24"/>
          <w:szCs w:val="24"/>
        </w:rPr>
      </w:pPr>
      <w:r w:rsidRPr="00527CD1">
        <w:rPr>
          <w:sz w:val="24"/>
          <w:szCs w:val="24"/>
        </w:rPr>
        <w:fldChar w:fldCharType="begin"/>
      </w:r>
      <w:r w:rsidRPr="00527CD1">
        <w:rPr>
          <w:sz w:val="24"/>
          <w:szCs w:val="24"/>
        </w:rPr>
        <w:instrText xml:space="preserve"> MERGEFIELD excludedAreasFacilities \* MERGEFORMAT </w:instrText>
      </w:r>
      <w:r w:rsidRPr="00527CD1">
        <w:rPr>
          <w:sz w:val="24"/>
          <w:szCs w:val="24"/>
        </w:rPr>
        <w:fldChar w:fldCharType="separate"/>
      </w:r>
      <w:r w:rsidRPr="00527CD1">
        <w:rPr>
          <w:sz w:val="24"/>
          <w:szCs w:val="24"/>
        </w:rPr>
        <w:t>«excludedAreasFacilities»</w:t>
      </w:r>
      <w:r w:rsidRPr="00527CD1">
        <w:rPr>
          <w:sz w:val="24"/>
          <w:szCs w:val="24"/>
        </w:rPr>
        <w:fldChar w:fldCharType="end"/>
      </w:r>
      <w:r w:rsidRPr="00527CD1">
        <w:rPr>
          <w:sz w:val="24"/>
          <w:szCs w:val="24"/>
        </w:rPr>
        <w:br/>
      </w:r>
    </w:p>
    <w:p w14:paraId="7BA9BD1D" w14:textId="198BE5D6"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60477A">
        <w:rPr>
          <w:rFonts w:cs="Arial"/>
          <w:b/>
          <w:sz w:val="24"/>
          <w:szCs w:val="24"/>
        </w:rPr>
        <w:t>i</w:t>
      </w:r>
      <w:r w:rsidR="00D959F8">
        <w:rPr>
          <w:rFonts w:cs="Arial"/>
          <w:b/>
          <w:sz w:val="24"/>
          <w:szCs w:val="24"/>
        </w:rPr>
        <w:t xml:space="preserve">s </w:t>
      </w:r>
      <w:r w:rsidR="00D959F8">
        <w:rPr>
          <w:rFonts w:cs="Arial"/>
          <w:b/>
          <w:sz w:val="24"/>
          <w:szCs w:val="24"/>
        </w:rPr>
        <w:fldChar w:fldCharType="begin"/>
      </w:r>
      <w:r w:rsidR="00D959F8">
        <w:rPr>
          <w:rFonts w:cs="Arial"/>
          <w:b/>
          <w:sz w:val="24"/>
          <w:szCs w:val="24"/>
        </w:rPr>
        <w:instrText xml:space="preserve"> MERGEFIELD furnishingType \* MERGEFORMAT </w:instrText>
      </w:r>
      <w:r w:rsidR="00D959F8">
        <w:rPr>
          <w:rFonts w:cs="Arial"/>
          <w:b/>
          <w:sz w:val="24"/>
          <w:szCs w:val="24"/>
        </w:rPr>
        <w:fldChar w:fldCharType="separate"/>
      </w:r>
      <w:r w:rsidR="00D959F8">
        <w:rPr>
          <w:rFonts w:cs="Arial"/>
          <w:b/>
          <w:noProof/>
          <w:sz w:val="24"/>
          <w:szCs w:val="24"/>
        </w:rPr>
        <w:t>«furnishingType»</w:t>
      </w:r>
      <w:r w:rsidR="00D959F8">
        <w:rPr>
          <w:rFonts w:cs="Arial"/>
          <w:b/>
          <w:sz w:val="24"/>
          <w:szCs w:val="24"/>
        </w:rPr>
        <w:fldChar w:fldCharType="end"/>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39C8F24E" w14:textId="77777777" w:rsidR="00F34BFD" w:rsidRDefault="00F34BFD" w:rsidP="008519CD">
      <w:pPr>
        <w:rPr>
          <w:rFonts w:cs="Arial"/>
          <w:b/>
          <w:sz w:val="24"/>
          <w:szCs w:val="24"/>
        </w:rPr>
      </w:pPr>
    </w:p>
    <w:p w14:paraId="6D045C0C" w14:textId="7E189B81" w:rsidR="00F34BFD" w:rsidRDefault="00F34BFD" w:rsidP="00F34BFD">
      <w:pPr>
        <w:rPr>
          <w:rFonts w:cs="Arial"/>
          <w:b/>
          <w:sz w:val="24"/>
          <w:szCs w:val="24"/>
        </w:rPr>
      </w:pPr>
      <w:r>
        <w:rPr>
          <w:rFonts w:cs="Arial"/>
          <w:b/>
          <w:sz w:val="24"/>
          <w:szCs w:val="24"/>
        </w:rPr>
        <w:t xml:space="preserve">The Let Property </w:t>
      </w:r>
      <w:r w:rsidR="00044332">
        <w:rPr>
          <w:rFonts w:cs="Arial"/>
          <w:b/>
          <w:sz w:val="24"/>
          <w:szCs w:val="24"/>
        </w:rPr>
        <w:fldChar w:fldCharType="begin"/>
      </w:r>
      <w:r w:rsidR="00044332">
        <w:rPr>
          <w:rFonts w:cs="Arial"/>
          <w:b/>
          <w:sz w:val="24"/>
          <w:szCs w:val="24"/>
        </w:rPr>
        <w:instrText xml:space="preserve"> MERGEFIELD rentPressureZoneString \* MERGEFORMAT </w:instrText>
      </w:r>
      <w:r w:rsidR="00044332">
        <w:rPr>
          <w:rFonts w:cs="Arial"/>
          <w:b/>
          <w:sz w:val="24"/>
          <w:szCs w:val="24"/>
        </w:rPr>
        <w:fldChar w:fldCharType="separate"/>
      </w:r>
      <w:r w:rsidR="00044332">
        <w:rPr>
          <w:rFonts w:cs="Arial"/>
          <w:b/>
          <w:noProof/>
          <w:sz w:val="24"/>
          <w:szCs w:val="24"/>
        </w:rPr>
        <w:t>«rentPressureZoneString»</w:t>
      </w:r>
      <w:r w:rsidR="00044332">
        <w:rPr>
          <w:rFonts w:cs="Arial"/>
          <w:b/>
          <w:sz w:val="24"/>
          <w:szCs w:val="24"/>
        </w:rPr>
        <w:fldChar w:fldCharType="end"/>
      </w:r>
      <w:r>
        <w:rPr>
          <w:rFonts w:cs="Arial"/>
          <w:b/>
          <w:sz w:val="24"/>
          <w:szCs w:val="24"/>
        </w:rPr>
        <w:t xml:space="preserve"> located in a </w:t>
      </w:r>
      <w:r w:rsidR="00FD0A13">
        <w:rPr>
          <w:rFonts w:cs="Arial"/>
          <w:b/>
          <w:sz w:val="24"/>
          <w:szCs w:val="24"/>
        </w:rPr>
        <w:t>rent pressure zone</w:t>
      </w:r>
      <w:r>
        <w:rPr>
          <w:rFonts w:cs="Arial"/>
          <w:b/>
          <w:sz w:val="24"/>
          <w:szCs w:val="24"/>
        </w:rPr>
        <w:t>.</w:t>
      </w:r>
    </w:p>
    <w:p w14:paraId="5B4C1DA9" w14:textId="77777777" w:rsidR="00AB325A" w:rsidRDefault="00AB325A" w:rsidP="00F34BFD">
      <w:pPr>
        <w:rPr>
          <w:rFonts w:cs="Arial"/>
          <w:b/>
          <w:sz w:val="24"/>
          <w:szCs w:val="24"/>
        </w:rPr>
      </w:pPr>
    </w:p>
    <w:p w14:paraId="121ACC6A" w14:textId="77777777" w:rsidR="00F34BFD" w:rsidRDefault="00F34BFD" w:rsidP="008519CD">
      <w:pPr>
        <w:rPr>
          <w:rFonts w:cs="Arial"/>
          <w:b/>
          <w:sz w:val="24"/>
          <w:szCs w:val="24"/>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rent pressure zone, there will be a cap on the amount that the rent can</w:t>
      </w:r>
      <w:r w:rsidR="00AB325A">
        <w:rPr>
          <w:rFonts w:cs="Arial"/>
          <w:b/>
          <w:color w:val="000000"/>
          <w:sz w:val="24"/>
          <w:szCs w:val="24"/>
          <w:lang w:val="en" w:eastAsia="en-GB"/>
        </w:rPr>
        <w:t xml:space="preserve"> be</w:t>
      </w:r>
      <w:r w:rsidRPr="00F34BFD">
        <w:rPr>
          <w:rFonts w:cs="Arial"/>
          <w:b/>
          <w:color w:val="000000"/>
          <w:sz w:val="24"/>
          <w:szCs w:val="24"/>
          <w:lang w:val="en" w:eastAsia="en-GB"/>
        </w:rPr>
        <w:t xml:space="preserve"> increase</w:t>
      </w:r>
      <w:r w:rsidR="00AB325A">
        <w:rPr>
          <w:rFonts w:cs="Arial"/>
          <w:b/>
          <w:color w:val="000000"/>
          <w:sz w:val="24"/>
          <w:szCs w:val="24"/>
          <w:lang w:val="en" w:eastAsia="en-GB"/>
        </w:rPr>
        <w:t>d</w:t>
      </w:r>
      <w:r w:rsidRPr="00F34BFD">
        <w:rPr>
          <w:rFonts w:cs="Arial"/>
          <w:b/>
          <w:color w:val="000000"/>
          <w:sz w:val="24"/>
          <w:szCs w:val="24"/>
          <w:lang w:val="en" w:eastAsia="en-GB"/>
        </w:rPr>
        <w:t>.  You can check whether the Let Property shown above is located in a rent pressure zone on the Scottish Government’s web</w:t>
      </w:r>
      <w:r w:rsidR="00AB325A">
        <w:rPr>
          <w:rFonts w:cs="Arial"/>
          <w:b/>
          <w:color w:val="000000"/>
          <w:sz w:val="24"/>
          <w:szCs w:val="24"/>
          <w:lang w:val="en" w:eastAsia="en-GB"/>
        </w:rPr>
        <w:t>site</w:t>
      </w:r>
      <w:r w:rsidRPr="00F34BFD">
        <w:rPr>
          <w:rFonts w:cs="Arial"/>
          <w:b/>
          <w:color w:val="000000"/>
          <w:sz w:val="24"/>
          <w:szCs w:val="24"/>
          <w:lang w:val="en" w:eastAsia="en-GB"/>
        </w:rPr>
        <w:t xml:space="preserve"> </w:t>
      </w:r>
      <w:hyperlink r:id="rId12" w:history="1">
        <w:r w:rsidR="00342FBD" w:rsidRPr="001A31F1">
          <w:rPr>
            <w:rStyle w:val="Hyperlink"/>
            <w:rFonts w:cs="Arial"/>
            <w:b/>
            <w:sz w:val="24"/>
            <w:szCs w:val="24"/>
            <w:lang w:val="en" w:eastAsia="en-GB"/>
          </w:rPr>
          <w:t>https://www.mygov.scot/rent-pressure-zone-checker/</w:t>
        </w:r>
      </w:hyperlink>
    </w:p>
    <w:p w14:paraId="2920C731" w14:textId="77777777" w:rsidR="00F34BFD" w:rsidRDefault="00F34BFD" w:rsidP="008519CD">
      <w:pPr>
        <w:rPr>
          <w:rFonts w:cs="Arial"/>
          <w:b/>
          <w:sz w:val="24"/>
          <w:szCs w:val="24"/>
        </w:rPr>
      </w:pPr>
    </w:p>
    <w:p w14:paraId="69865D9E" w14:textId="303C65EA" w:rsidR="00C14D47" w:rsidRPr="00F34BFD" w:rsidRDefault="00F34BFD" w:rsidP="00C14D47">
      <w:pPr>
        <w:rPr>
          <w:b/>
          <w:sz w:val="24"/>
          <w:szCs w:val="24"/>
        </w:rPr>
      </w:pPr>
      <w:r>
        <w:rPr>
          <w:b/>
          <w:sz w:val="24"/>
          <w:szCs w:val="24"/>
        </w:rPr>
        <w:t>T</w:t>
      </w:r>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roperty</w:t>
      </w:r>
      <w:r w:rsidR="00CC6582">
        <w:rPr>
          <w:b/>
          <w:sz w:val="24"/>
          <w:szCs w:val="24"/>
        </w:rPr>
        <w:t xml:space="preserve"> </w:t>
      </w:r>
      <w:r w:rsidR="00CC6582">
        <w:rPr>
          <w:b/>
          <w:sz w:val="24"/>
          <w:szCs w:val="24"/>
        </w:rPr>
        <w:fldChar w:fldCharType="begin"/>
      </w:r>
      <w:r w:rsidR="00CC6582">
        <w:rPr>
          <w:b/>
          <w:sz w:val="24"/>
          <w:szCs w:val="24"/>
        </w:rPr>
        <w:instrText xml:space="preserve"> MERGEFIELD hmoString \* MERGEFORMAT </w:instrText>
      </w:r>
      <w:r w:rsidR="00CC6582">
        <w:rPr>
          <w:b/>
          <w:sz w:val="24"/>
          <w:szCs w:val="24"/>
        </w:rPr>
        <w:fldChar w:fldCharType="separate"/>
      </w:r>
      <w:r w:rsidR="00CC6582">
        <w:rPr>
          <w:b/>
          <w:noProof/>
          <w:sz w:val="24"/>
          <w:szCs w:val="24"/>
        </w:rPr>
        <w:t>«hmoString»</w:t>
      </w:r>
      <w:r w:rsidR="00CC6582">
        <w:rPr>
          <w:b/>
          <w:sz w:val="24"/>
          <w:szCs w:val="24"/>
        </w:rPr>
        <w:fldChar w:fldCharType="end"/>
      </w:r>
      <w:r w:rsidR="00C14D47" w:rsidRPr="00F34BFD">
        <w:rPr>
          <w:b/>
          <w:sz w:val="24"/>
          <w:szCs w:val="24"/>
        </w:rPr>
        <w:t xml:space="preserve"> a House in Multiple Occupation (HMO)</w:t>
      </w:r>
      <w:r w:rsidR="00BF4A16">
        <w:rPr>
          <w:b/>
          <w:sz w:val="24"/>
          <w:szCs w:val="24"/>
        </w:rPr>
        <w:t xml:space="preserve">.  </w:t>
      </w:r>
    </w:p>
    <w:p w14:paraId="62C266CA" w14:textId="77777777" w:rsidR="006A2556" w:rsidRPr="00F34BFD" w:rsidRDefault="006A2556" w:rsidP="00C14D47">
      <w:pPr>
        <w:rPr>
          <w:b/>
          <w:sz w:val="24"/>
          <w:szCs w:val="24"/>
        </w:rPr>
      </w:pPr>
    </w:p>
    <w:p w14:paraId="56EE3EE7" w14:textId="12059326" w:rsidR="00C14D47" w:rsidRPr="006A2556" w:rsidRDefault="00C14D47" w:rsidP="00C14D47">
      <w:pPr>
        <w:rPr>
          <w:sz w:val="24"/>
          <w:szCs w:val="24"/>
          <w:u w:val="single"/>
        </w:rPr>
      </w:pPr>
      <w:r w:rsidRPr="006A2556">
        <w:rPr>
          <w:sz w:val="24"/>
          <w:szCs w:val="24"/>
        </w:rPr>
        <w:t xml:space="preserve">HMO 24-hour contact number: </w:t>
      </w:r>
      <w:r w:rsidR="00CC6582">
        <w:rPr>
          <w:sz w:val="24"/>
          <w:szCs w:val="24"/>
        </w:rPr>
        <w:fldChar w:fldCharType="begin"/>
      </w:r>
      <w:r w:rsidR="00CC6582">
        <w:rPr>
          <w:sz w:val="24"/>
          <w:szCs w:val="24"/>
        </w:rPr>
        <w:instrText xml:space="preserve"> MERGEFIELD hmoContactNumber \* MERGEFORMAT </w:instrText>
      </w:r>
      <w:r w:rsidR="00CC6582">
        <w:rPr>
          <w:sz w:val="24"/>
          <w:szCs w:val="24"/>
        </w:rPr>
        <w:fldChar w:fldCharType="separate"/>
      </w:r>
      <w:r w:rsidR="00CC6582">
        <w:rPr>
          <w:noProof/>
          <w:sz w:val="24"/>
          <w:szCs w:val="24"/>
        </w:rPr>
        <w:t>«hmoContactNumber»</w:t>
      </w:r>
      <w:r w:rsidR="00CC6582">
        <w:rPr>
          <w:sz w:val="24"/>
          <w:szCs w:val="24"/>
        </w:rPr>
        <w:fldChar w:fldCharType="end"/>
      </w:r>
    </w:p>
    <w:p w14:paraId="0CF016DD" w14:textId="77777777" w:rsidR="00C14D47" w:rsidRPr="006A2556" w:rsidRDefault="00C14D47" w:rsidP="00C14D47">
      <w:pPr>
        <w:rPr>
          <w:sz w:val="24"/>
          <w:szCs w:val="24"/>
        </w:rPr>
      </w:pPr>
    </w:p>
    <w:p w14:paraId="71A9C1D2" w14:textId="7017E03B" w:rsidR="00C14D47" w:rsidRDefault="00C14D47" w:rsidP="000E70BF">
      <w:pPr>
        <w:rPr>
          <w:b/>
          <w:sz w:val="24"/>
          <w:szCs w:val="24"/>
        </w:rPr>
      </w:pPr>
      <w:r w:rsidRPr="006A2556">
        <w:rPr>
          <w:sz w:val="24"/>
          <w:szCs w:val="24"/>
        </w:rPr>
        <w:t xml:space="preserve">HMO </w:t>
      </w:r>
      <w:r w:rsidR="00D45F73">
        <w:rPr>
          <w:sz w:val="24"/>
          <w:szCs w:val="24"/>
        </w:rPr>
        <w:t>licence e</w:t>
      </w:r>
      <w:r w:rsidRPr="006A2556">
        <w:rPr>
          <w:sz w:val="24"/>
          <w:szCs w:val="24"/>
        </w:rPr>
        <w:t>xpiry date:</w:t>
      </w:r>
      <w:r w:rsidR="00C85704">
        <w:rPr>
          <w:sz w:val="24"/>
          <w:szCs w:val="24"/>
        </w:rPr>
        <w:t xml:space="preserve"> </w:t>
      </w:r>
      <w:r w:rsidR="00CC6582">
        <w:rPr>
          <w:sz w:val="24"/>
          <w:szCs w:val="24"/>
        </w:rPr>
        <w:fldChar w:fldCharType="begin"/>
      </w:r>
      <w:r w:rsidR="00CC6582">
        <w:rPr>
          <w:sz w:val="24"/>
          <w:szCs w:val="24"/>
        </w:rPr>
        <w:instrText xml:space="preserve"> MERGEFIELD hmoExpiryDate \* MERGEFORMAT </w:instrText>
      </w:r>
      <w:r w:rsidR="00CC6582">
        <w:rPr>
          <w:sz w:val="24"/>
          <w:szCs w:val="24"/>
        </w:rPr>
        <w:fldChar w:fldCharType="separate"/>
      </w:r>
      <w:r w:rsidR="00CC6582">
        <w:rPr>
          <w:noProof/>
          <w:sz w:val="24"/>
          <w:szCs w:val="24"/>
        </w:rPr>
        <w:t>«hmoExpiryDate»</w:t>
      </w:r>
      <w:r w:rsidR="00CC6582">
        <w:rPr>
          <w:sz w:val="24"/>
          <w:szCs w:val="24"/>
        </w:rPr>
        <w:fldChar w:fldCharType="end"/>
      </w:r>
    </w:p>
    <w:p w14:paraId="187D9592" w14:textId="77777777" w:rsidR="00330233" w:rsidRPr="00330233" w:rsidRDefault="00330233" w:rsidP="000E70BF">
      <w:pPr>
        <w:rPr>
          <w:b/>
          <w:sz w:val="24"/>
          <w:szCs w:val="24"/>
        </w:rPr>
      </w:pPr>
    </w:p>
    <w:p w14:paraId="24DFB451" w14:textId="77777777" w:rsidR="00F34BFD" w:rsidRDefault="00F34BFD" w:rsidP="000E70BF">
      <w:pPr>
        <w:rPr>
          <w:rFonts w:cs="Arial"/>
          <w:b/>
          <w:sz w:val="24"/>
          <w:szCs w:val="24"/>
          <w:shd w:val="clear" w:color="auto" w:fill="F2F2F2"/>
        </w:rPr>
      </w:pPr>
    </w:p>
    <w:p w14:paraId="35155CB2" w14:textId="77777777" w:rsidR="00E544D8" w:rsidRPr="00D82BEB" w:rsidRDefault="005869FD" w:rsidP="00F506F9">
      <w:pPr>
        <w:pStyle w:val="Heading2"/>
        <w:numPr>
          <w:ilvl w:val="0"/>
          <w:numId w:val="7"/>
        </w:numPr>
        <w:rPr>
          <w:b/>
          <w:sz w:val="28"/>
          <w:szCs w:val="28"/>
        </w:rPr>
      </w:pPr>
      <w:r w:rsidRPr="00D82BEB">
        <w:rPr>
          <w:b/>
          <w:sz w:val="28"/>
          <w:szCs w:val="28"/>
        </w:rPr>
        <w:tab/>
      </w:r>
      <w:bookmarkStart w:id="9" w:name="_Toc495593622"/>
      <w:r w:rsidR="001A4FB5">
        <w:rPr>
          <w:b/>
          <w:sz w:val="28"/>
          <w:szCs w:val="28"/>
        </w:rPr>
        <w:t>START DATE OF THE TENANCY</w:t>
      </w:r>
      <w:bookmarkEnd w:id="9"/>
    </w:p>
    <w:p w14:paraId="0F91E744" w14:textId="77777777" w:rsidR="007C5642" w:rsidRPr="00D82BEB" w:rsidRDefault="00E544D8" w:rsidP="000E70BF">
      <w:pPr>
        <w:rPr>
          <w:rFonts w:cs="Arial"/>
          <w:b/>
          <w:sz w:val="24"/>
          <w:szCs w:val="24"/>
        </w:rPr>
      </w:pPr>
      <w:r w:rsidRPr="00D82BEB">
        <w:rPr>
          <w:rFonts w:cs="Arial"/>
          <w:b/>
          <w:sz w:val="24"/>
          <w:szCs w:val="24"/>
        </w:rPr>
        <w:tab/>
      </w:r>
    </w:p>
    <w:p w14:paraId="6B61E3EF" w14:textId="05DA5E24" w:rsidR="00D82BEB" w:rsidRPr="00090F7F" w:rsidRDefault="00E544D8" w:rsidP="007C5642">
      <w:pPr>
        <w:rPr>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D82BEB">
        <w:rPr>
          <w:rFonts w:cs="Arial"/>
          <w:b/>
          <w:sz w:val="24"/>
          <w:szCs w:val="24"/>
        </w:rPr>
        <w:t xml:space="preserve">: </w:t>
      </w:r>
      <w:r w:rsidR="00090F7F" w:rsidRPr="00090F7F">
        <w:rPr>
          <w:rFonts w:cs="Arial"/>
          <w:sz w:val="24"/>
          <w:szCs w:val="24"/>
        </w:rPr>
        <w:fldChar w:fldCharType="begin"/>
      </w:r>
      <w:r w:rsidR="00090F7F" w:rsidRPr="00090F7F">
        <w:rPr>
          <w:rFonts w:cs="Arial"/>
          <w:sz w:val="24"/>
          <w:szCs w:val="24"/>
        </w:rPr>
        <w:instrText xml:space="preserve"> MERGEFIELD tenancyStartDate \* MERGEFORMAT </w:instrText>
      </w:r>
      <w:r w:rsidR="00090F7F" w:rsidRPr="00090F7F">
        <w:rPr>
          <w:rFonts w:cs="Arial"/>
          <w:sz w:val="24"/>
          <w:szCs w:val="24"/>
        </w:rPr>
        <w:fldChar w:fldCharType="separate"/>
      </w:r>
      <w:r w:rsidR="00090F7F" w:rsidRPr="00090F7F">
        <w:rPr>
          <w:rFonts w:cs="Arial"/>
          <w:noProof/>
          <w:sz w:val="24"/>
          <w:szCs w:val="24"/>
        </w:rPr>
        <w:t>«tenancyStartDate»</w:t>
      </w:r>
      <w:r w:rsidR="00090F7F" w:rsidRPr="00090F7F">
        <w:rPr>
          <w:rFonts w:cs="Arial"/>
          <w:sz w:val="24"/>
          <w:szCs w:val="24"/>
        </w:rPr>
        <w:fldChar w:fldCharType="end"/>
      </w:r>
    </w:p>
    <w:p w14:paraId="25722590"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2717C1C8" w14:textId="77777777" w:rsidR="007C5642" w:rsidRPr="00D82BEB" w:rsidRDefault="007C5642" w:rsidP="000E70BF">
      <w:pPr>
        <w:rPr>
          <w:rFonts w:cs="Arial"/>
          <w:b/>
          <w:bCs/>
          <w:sz w:val="24"/>
          <w:szCs w:val="24"/>
        </w:rPr>
      </w:pPr>
    </w:p>
    <w:p w14:paraId="5571DF89" w14:textId="77777777" w:rsidR="008519CD" w:rsidRDefault="008519CD" w:rsidP="000E70BF">
      <w:pPr>
        <w:rPr>
          <w:rFonts w:cs="Arial"/>
          <w:b/>
          <w:bCs/>
          <w:sz w:val="24"/>
          <w:szCs w:val="24"/>
        </w:rPr>
      </w:pPr>
    </w:p>
    <w:p w14:paraId="0C99685C" w14:textId="77777777" w:rsidR="00951199" w:rsidRPr="00D82BEB" w:rsidRDefault="008519CD" w:rsidP="00F506F9">
      <w:pPr>
        <w:pStyle w:val="Heading2"/>
        <w:numPr>
          <w:ilvl w:val="0"/>
          <w:numId w:val="7"/>
        </w:numPr>
        <w:rPr>
          <w:b/>
          <w:sz w:val="28"/>
          <w:szCs w:val="28"/>
        </w:rPr>
      </w:pPr>
      <w:bookmarkStart w:id="10" w:name="_Toc495593623"/>
      <w:r w:rsidRPr="00D82BEB">
        <w:rPr>
          <w:b/>
          <w:sz w:val="28"/>
          <w:szCs w:val="28"/>
        </w:rPr>
        <w:t>OCCUPATION AND USE OF THE LET PROPERTY</w:t>
      </w:r>
      <w:bookmarkEnd w:id="10"/>
    </w:p>
    <w:p w14:paraId="74453FE0" w14:textId="77777777" w:rsidR="007C5642" w:rsidRPr="00D82BEB" w:rsidRDefault="007C5642" w:rsidP="000E70BF">
      <w:pPr>
        <w:rPr>
          <w:rFonts w:cs="Arial"/>
          <w:b/>
          <w:sz w:val="24"/>
          <w:szCs w:val="24"/>
        </w:rPr>
      </w:pPr>
    </w:p>
    <w:p w14:paraId="1FB065E5"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D41BCDC" w14:textId="77777777" w:rsidR="00330233" w:rsidRDefault="00330233" w:rsidP="000E70BF">
      <w:pPr>
        <w:rPr>
          <w:rFonts w:cs="Arial"/>
          <w:b/>
          <w:bCs/>
          <w:sz w:val="24"/>
          <w:szCs w:val="24"/>
        </w:rPr>
      </w:pPr>
    </w:p>
    <w:p w14:paraId="6DF72660" w14:textId="77777777" w:rsidR="00493C9D" w:rsidRPr="00D82BEB" w:rsidRDefault="00493C9D" w:rsidP="000E70BF">
      <w:pPr>
        <w:rPr>
          <w:rFonts w:cs="Arial"/>
          <w:b/>
          <w:bCs/>
          <w:sz w:val="24"/>
          <w:szCs w:val="24"/>
        </w:rPr>
      </w:pPr>
    </w:p>
    <w:p w14:paraId="3D8824A4" w14:textId="77777777" w:rsidR="00E544D8" w:rsidRPr="00D82BEB" w:rsidRDefault="005869FD" w:rsidP="00F506F9">
      <w:pPr>
        <w:pStyle w:val="Heading2"/>
        <w:numPr>
          <w:ilvl w:val="0"/>
          <w:numId w:val="7"/>
        </w:numPr>
        <w:rPr>
          <w:b/>
          <w:sz w:val="28"/>
          <w:szCs w:val="28"/>
        </w:rPr>
      </w:pPr>
      <w:r w:rsidRPr="00D82BEB">
        <w:rPr>
          <w:b/>
          <w:sz w:val="28"/>
          <w:szCs w:val="28"/>
        </w:rPr>
        <w:tab/>
      </w:r>
      <w:bookmarkStart w:id="11" w:name="_Toc495593624"/>
      <w:r w:rsidR="008519CD" w:rsidRPr="00D82BEB">
        <w:rPr>
          <w:b/>
          <w:sz w:val="28"/>
          <w:szCs w:val="28"/>
        </w:rPr>
        <w:t>RENT</w:t>
      </w:r>
      <w:bookmarkEnd w:id="11"/>
      <w:r w:rsidR="008519CD" w:rsidRPr="00D82BEB">
        <w:rPr>
          <w:b/>
          <w:sz w:val="28"/>
          <w:szCs w:val="28"/>
        </w:rPr>
        <w:t xml:space="preserve"> </w:t>
      </w:r>
    </w:p>
    <w:p w14:paraId="2AF2737B" w14:textId="77777777" w:rsidR="007C5642" w:rsidRPr="00D82BEB" w:rsidRDefault="007C5642" w:rsidP="000E70BF">
      <w:pPr>
        <w:rPr>
          <w:rFonts w:cs="Arial"/>
          <w:b/>
          <w:sz w:val="24"/>
          <w:szCs w:val="24"/>
        </w:rPr>
      </w:pPr>
    </w:p>
    <w:p w14:paraId="32450F99" w14:textId="63AB72CB" w:rsidR="00851E84" w:rsidRPr="00002241" w:rsidRDefault="00E544D8" w:rsidP="00002241">
      <w:pPr>
        <w:rPr>
          <w:b/>
          <w:sz w:val="24"/>
          <w:szCs w:val="24"/>
        </w:rPr>
      </w:pPr>
      <w:r w:rsidRPr="00002241">
        <w:rPr>
          <w:b/>
          <w:sz w:val="24"/>
          <w:szCs w:val="24"/>
        </w:rPr>
        <w:t>The rent is £</w:t>
      </w:r>
      <w:r w:rsidR="007D1C08" w:rsidRPr="00002241">
        <w:rPr>
          <w:b/>
          <w:sz w:val="24"/>
          <w:szCs w:val="24"/>
        </w:rPr>
        <w:fldChar w:fldCharType="begin"/>
      </w:r>
      <w:r w:rsidR="007D1C08" w:rsidRPr="00002241">
        <w:rPr>
          <w:b/>
          <w:sz w:val="24"/>
          <w:szCs w:val="24"/>
        </w:rPr>
        <w:instrText xml:space="preserve"> MERGEFIELD rentAmount \* MERGEFORMAT </w:instrText>
      </w:r>
      <w:r w:rsidR="007D1C08" w:rsidRPr="00002241">
        <w:rPr>
          <w:b/>
          <w:sz w:val="24"/>
          <w:szCs w:val="24"/>
        </w:rPr>
        <w:fldChar w:fldCharType="separate"/>
      </w:r>
      <w:r w:rsidR="007D1C08" w:rsidRPr="00002241">
        <w:rPr>
          <w:b/>
          <w:sz w:val="24"/>
          <w:szCs w:val="24"/>
        </w:rPr>
        <w:t>«rentAmount»</w:t>
      </w:r>
      <w:r w:rsidR="007D1C08" w:rsidRPr="00002241">
        <w:rPr>
          <w:b/>
          <w:sz w:val="24"/>
          <w:szCs w:val="24"/>
        </w:rPr>
        <w:fldChar w:fldCharType="end"/>
      </w:r>
      <w:r w:rsidRPr="00002241">
        <w:rPr>
          <w:b/>
          <w:sz w:val="24"/>
          <w:szCs w:val="24"/>
        </w:rPr>
        <w:t xml:space="preserve"> </w:t>
      </w:r>
      <w:r w:rsidR="00366A5E" w:rsidRPr="00002241">
        <w:rPr>
          <w:b/>
          <w:sz w:val="24"/>
          <w:szCs w:val="24"/>
        </w:rPr>
        <w:t xml:space="preserve">a </w:t>
      </w:r>
      <w:r w:rsidR="007D1C08" w:rsidRPr="00002241">
        <w:rPr>
          <w:b/>
          <w:sz w:val="24"/>
          <w:szCs w:val="24"/>
        </w:rPr>
        <w:fldChar w:fldCharType="begin"/>
      </w:r>
      <w:r w:rsidR="007D1C08" w:rsidRPr="00002241">
        <w:rPr>
          <w:b/>
          <w:sz w:val="24"/>
          <w:szCs w:val="24"/>
        </w:rPr>
        <w:instrText xml:space="preserve"> MERGEFIELD rentPaymentFrequency \* MERGEFORMAT </w:instrText>
      </w:r>
      <w:r w:rsidR="007D1C08" w:rsidRPr="00002241">
        <w:rPr>
          <w:b/>
          <w:sz w:val="24"/>
          <w:szCs w:val="24"/>
        </w:rPr>
        <w:fldChar w:fldCharType="separate"/>
      </w:r>
      <w:r w:rsidR="007D1C08" w:rsidRPr="00002241">
        <w:rPr>
          <w:b/>
          <w:sz w:val="24"/>
          <w:szCs w:val="24"/>
        </w:rPr>
        <w:t>«rentPaymentFrequency»</w:t>
      </w:r>
      <w:r w:rsidR="007D1C08" w:rsidRPr="00002241">
        <w:rPr>
          <w:b/>
          <w:sz w:val="24"/>
          <w:szCs w:val="24"/>
        </w:rPr>
        <w:fldChar w:fldCharType="end"/>
      </w:r>
      <w:r w:rsidRPr="00002241">
        <w:rPr>
          <w:b/>
          <w:sz w:val="24"/>
          <w:szCs w:val="24"/>
        </w:rPr>
        <w:t xml:space="preserve"> payable in </w:t>
      </w:r>
      <w:r w:rsidR="007D1C08" w:rsidRPr="00002241">
        <w:rPr>
          <w:b/>
          <w:sz w:val="24"/>
          <w:szCs w:val="24"/>
        </w:rPr>
        <w:fldChar w:fldCharType="begin"/>
      </w:r>
      <w:r w:rsidR="007D1C08" w:rsidRPr="00002241">
        <w:rPr>
          <w:b/>
          <w:sz w:val="24"/>
          <w:szCs w:val="24"/>
        </w:rPr>
        <w:instrText xml:space="preserve"> MERGEFIELD advanceOrArrears \* MERGEFORMAT </w:instrText>
      </w:r>
      <w:r w:rsidR="007D1C08" w:rsidRPr="00002241">
        <w:rPr>
          <w:b/>
          <w:sz w:val="24"/>
          <w:szCs w:val="24"/>
        </w:rPr>
        <w:fldChar w:fldCharType="separate"/>
      </w:r>
      <w:r w:rsidR="007D1C08" w:rsidRPr="00002241">
        <w:rPr>
          <w:b/>
          <w:sz w:val="24"/>
          <w:szCs w:val="24"/>
        </w:rPr>
        <w:t>«advanceOrArrears»</w:t>
      </w:r>
      <w:r w:rsidR="007D1C08" w:rsidRPr="00002241">
        <w:rPr>
          <w:b/>
          <w:sz w:val="24"/>
          <w:szCs w:val="24"/>
        </w:rPr>
        <w:fldChar w:fldCharType="end"/>
      </w:r>
      <w:r w:rsidR="007D1C08" w:rsidRPr="00002241">
        <w:rPr>
          <w:b/>
          <w:sz w:val="24"/>
          <w:szCs w:val="24"/>
        </w:rPr>
        <w:t>.</w:t>
      </w:r>
    </w:p>
    <w:p w14:paraId="1E743939" w14:textId="77777777" w:rsidR="00851E84" w:rsidRPr="00002241" w:rsidRDefault="00851E84" w:rsidP="00002241">
      <w:pPr>
        <w:rPr>
          <w:b/>
          <w:sz w:val="24"/>
          <w:szCs w:val="24"/>
        </w:rPr>
      </w:pPr>
    </w:p>
    <w:p w14:paraId="6BC414F9" w14:textId="3A249E7A" w:rsidR="00851E84" w:rsidRPr="00002241" w:rsidRDefault="00E544D8" w:rsidP="00002241">
      <w:pPr>
        <w:rPr>
          <w:b/>
          <w:sz w:val="24"/>
          <w:szCs w:val="24"/>
        </w:rPr>
      </w:pPr>
      <w:r w:rsidRPr="00002241">
        <w:rPr>
          <w:b/>
          <w:sz w:val="24"/>
          <w:szCs w:val="24"/>
        </w:rPr>
        <w:t xml:space="preserve">The first payment will be paid </w:t>
      </w:r>
      <w:r w:rsidR="008E4143" w:rsidRPr="00002241">
        <w:rPr>
          <w:b/>
          <w:sz w:val="24"/>
          <w:szCs w:val="24"/>
        </w:rPr>
        <w:t xml:space="preserve">on </w:t>
      </w:r>
      <w:r w:rsidR="007D1C08" w:rsidRPr="00002241">
        <w:rPr>
          <w:b/>
          <w:sz w:val="24"/>
          <w:szCs w:val="24"/>
        </w:rPr>
        <w:fldChar w:fldCharType="begin"/>
      </w:r>
      <w:r w:rsidR="007D1C08" w:rsidRPr="00002241">
        <w:rPr>
          <w:b/>
          <w:sz w:val="24"/>
          <w:szCs w:val="24"/>
        </w:rPr>
        <w:instrText xml:space="preserve"> MERGEFIELD firstPaymentDate \* MERGEFORMAT </w:instrText>
      </w:r>
      <w:r w:rsidR="007D1C08" w:rsidRPr="00002241">
        <w:rPr>
          <w:b/>
          <w:sz w:val="24"/>
          <w:szCs w:val="24"/>
        </w:rPr>
        <w:fldChar w:fldCharType="separate"/>
      </w:r>
      <w:r w:rsidR="007D1C08" w:rsidRPr="00002241">
        <w:rPr>
          <w:b/>
          <w:sz w:val="24"/>
          <w:szCs w:val="24"/>
        </w:rPr>
        <w:t>«firstPaymentDate»</w:t>
      </w:r>
      <w:r w:rsidR="007D1C08" w:rsidRPr="00002241">
        <w:rPr>
          <w:b/>
          <w:sz w:val="24"/>
          <w:szCs w:val="24"/>
        </w:rPr>
        <w:fldChar w:fldCharType="end"/>
      </w:r>
      <w:r w:rsidR="007D1C08" w:rsidRPr="00002241">
        <w:rPr>
          <w:b/>
          <w:sz w:val="24"/>
          <w:szCs w:val="24"/>
        </w:rPr>
        <w:t xml:space="preserve"> </w:t>
      </w:r>
      <w:r w:rsidRPr="00002241">
        <w:rPr>
          <w:b/>
          <w:sz w:val="24"/>
          <w:szCs w:val="24"/>
        </w:rPr>
        <w:t>and</w:t>
      </w:r>
      <w:r w:rsidR="00095EE4" w:rsidRPr="00002241">
        <w:rPr>
          <w:b/>
          <w:sz w:val="24"/>
          <w:szCs w:val="24"/>
        </w:rPr>
        <w:t xml:space="preserve"> will be for the sum of </w:t>
      </w:r>
      <w:r w:rsidR="00D421A5" w:rsidRPr="00002241">
        <w:rPr>
          <w:b/>
          <w:sz w:val="24"/>
          <w:szCs w:val="24"/>
        </w:rPr>
        <w:t>£</w:t>
      </w:r>
      <w:r w:rsidR="007D1C08" w:rsidRPr="00002241">
        <w:rPr>
          <w:b/>
          <w:sz w:val="24"/>
          <w:szCs w:val="24"/>
        </w:rPr>
        <w:fldChar w:fldCharType="begin"/>
      </w:r>
      <w:r w:rsidR="007D1C08" w:rsidRPr="00002241">
        <w:rPr>
          <w:b/>
          <w:sz w:val="24"/>
          <w:szCs w:val="24"/>
        </w:rPr>
        <w:instrText xml:space="preserve"> MERGEFIELD firstPaymentAmount \* MERGEFORMAT </w:instrText>
      </w:r>
      <w:r w:rsidR="007D1C08" w:rsidRPr="00002241">
        <w:rPr>
          <w:b/>
          <w:sz w:val="24"/>
          <w:szCs w:val="24"/>
        </w:rPr>
        <w:fldChar w:fldCharType="separate"/>
      </w:r>
      <w:r w:rsidR="007D1C08" w:rsidRPr="00002241">
        <w:rPr>
          <w:b/>
          <w:sz w:val="24"/>
          <w:szCs w:val="24"/>
        </w:rPr>
        <w:t>«firstPaymentAmount»</w:t>
      </w:r>
      <w:r w:rsidR="007D1C08" w:rsidRPr="00002241">
        <w:rPr>
          <w:b/>
          <w:sz w:val="24"/>
          <w:szCs w:val="24"/>
        </w:rPr>
        <w:fldChar w:fldCharType="end"/>
      </w:r>
      <w:r w:rsidR="007D1C08" w:rsidRPr="00002241">
        <w:rPr>
          <w:b/>
          <w:sz w:val="24"/>
          <w:szCs w:val="24"/>
        </w:rPr>
        <w:t xml:space="preserve"> </w:t>
      </w:r>
      <w:r w:rsidR="00095EE4" w:rsidRPr="00002241">
        <w:rPr>
          <w:b/>
          <w:sz w:val="24"/>
          <w:szCs w:val="24"/>
        </w:rPr>
        <w:t>in respect of the period</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firstPaymentPeriodStart \* MERGEFORMAT </w:instrText>
      </w:r>
      <w:r w:rsidR="007D1C08" w:rsidRPr="00002241">
        <w:rPr>
          <w:b/>
          <w:sz w:val="24"/>
          <w:szCs w:val="24"/>
        </w:rPr>
        <w:fldChar w:fldCharType="separate"/>
      </w:r>
      <w:r w:rsidR="007D1C08" w:rsidRPr="00002241">
        <w:rPr>
          <w:b/>
          <w:sz w:val="24"/>
          <w:szCs w:val="24"/>
        </w:rPr>
        <w:t>«firstPaymentPeriodStart»</w:t>
      </w:r>
      <w:r w:rsidR="007D1C08" w:rsidRPr="00002241">
        <w:rPr>
          <w:b/>
          <w:sz w:val="24"/>
          <w:szCs w:val="24"/>
        </w:rPr>
        <w:fldChar w:fldCharType="end"/>
      </w:r>
      <w:r w:rsidR="007D1C08" w:rsidRPr="00002241">
        <w:rPr>
          <w:b/>
          <w:sz w:val="24"/>
          <w:szCs w:val="24"/>
        </w:rPr>
        <w:t xml:space="preserve"> </w:t>
      </w:r>
      <w:r w:rsidR="00095EE4" w:rsidRPr="00002241">
        <w:rPr>
          <w:b/>
          <w:sz w:val="24"/>
          <w:szCs w:val="24"/>
        </w:rPr>
        <w:t>to</w:t>
      </w:r>
      <w:r w:rsidR="007D1C08" w:rsidRPr="00002241">
        <w:rPr>
          <w:b/>
          <w:sz w:val="24"/>
          <w:szCs w:val="24"/>
        </w:rPr>
        <w:t xml:space="preserve"> </w:t>
      </w:r>
      <w:r w:rsidR="007D1C08" w:rsidRPr="00002241">
        <w:rPr>
          <w:b/>
          <w:sz w:val="24"/>
          <w:szCs w:val="24"/>
        </w:rPr>
        <w:fldChar w:fldCharType="begin"/>
      </w:r>
      <w:r w:rsidR="007D1C08" w:rsidRPr="00002241">
        <w:rPr>
          <w:b/>
          <w:sz w:val="24"/>
          <w:szCs w:val="24"/>
        </w:rPr>
        <w:instrText xml:space="preserve"> MERGEFIELD firstPaymentPeriodEnd \* MERGEFORMAT </w:instrText>
      </w:r>
      <w:r w:rsidR="007D1C08" w:rsidRPr="00002241">
        <w:rPr>
          <w:b/>
          <w:sz w:val="24"/>
          <w:szCs w:val="24"/>
        </w:rPr>
        <w:fldChar w:fldCharType="separate"/>
      </w:r>
      <w:r w:rsidR="007D1C08" w:rsidRPr="00002241">
        <w:rPr>
          <w:b/>
          <w:sz w:val="24"/>
          <w:szCs w:val="24"/>
        </w:rPr>
        <w:t>«firstPaymentPeriodEnd»</w:t>
      </w:r>
      <w:r w:rsidR="007D1C08" w:rsidRPr="00002241">
        <w:rPr>
          <w:b/>
          <w:sz w:val="24"/>
          <w:szCs w:val="24"/>
        </w:rPr>
        <w:fldChar w:fldCharType="end"/>
      </w:r>
      <w:r w:rsidR="00095EE4" w:rsidRPr="00002241">
        <w:rPr>
          <w:b/>
          <w:sz w:val="24"/>
          <w:szCs w:val="24"/>
        </w:rPr>
        <w:t xml:space="preserve">. </w:t>
      </w:r>
      <w:r w:rsidR="000D5815" w:rsidRPr="00002241">
        <w:rPr>
          <w:b/>
          <w:sz w:val="24"/>
          <w:szCs w:val="24"/>
        </w:rPr>
        <w:t>(</w:t>
      </w:r>
      <w:r w:rsidR="00161CA2" w:rsidRPr="00002241">
        <w:rPr>
          <w:b/>
          <w:sz w:val="24"/>
          <w:szCs w:val="24"/>
        </w:rPr>
        <w:t xml:space="preserve">The maximum </w:t>
      </w:r>
      <w:r w:rsidR="00F23197" w:rsidRPr="00002241">
        <w:rPr>
          <w:b/>
          <w:sz w:val="24"/>
          <w:szCs w:val="24"/>
        </w:rPr>
        <w:t xml:space="preserve">amount of </w:t>
      </w:r>
      <w:r w:rsidR="00161CA2" w:rsidRPr="00002241">
        <w:rPr>
          <w:b/>
          <w:sz w:val="24"/>
          <w:szCs w:val="24"/>
        </w:rPr>
        <w:t xml:space="preserve">rent which can be paid in advance is 6 months’ </w:t>
      </w:r>
      <w:r w:rsidR="00F23197" w:rsidRPr="00002241">
        <w:rPr>
          <w:b/>
          <w:sz w:val="24"/>
          <w:szCs w:val="24"/>
        </w:rPr>
        <w:t>rent</w:t>
      </w:r>
      <w:r w:rsidR="00161CA2" w:rsidRPr="00002241">
        <w:rPr>
          <w:b/>
          <w:sz w:val="24"/>
          <w:szCs w:val="24"/>
        </w:rPr>
        <w:t>.</w:t>
      </w:r>
      <w:r w:rsidR="000D5815" w:rsidRPr="00002241">
        <w:rPr>
          <w:b/>
          <w:sz w:val="24"/>
          <w:szCs w:val="24"/>
        </w:rPr>
        <w:t>)</w:t>
      </w:r>
    </w:p>
    <w:p w14:paraId="5C65896B" w14:textId="77777777" w:rsidR="00851E84" w:rsidRPr="00002241" w:rsidRDefault="00851E84" w:rsidP="00002241">
      <w:pPr>
        <w:rPr>
          <w:b/>
          <w:sz w:val="24"/>
          <w:szCs w:val="24"/>
        </w:rPr>
      </w:pPr>
    </w:p>
    <w:p w14:paraId="3E55BC8A" w14:textId="396FFCFD" w:rsidR="00163DC3" w:rsidRPr="00002241" w:rsidRDefault="00095EE4" w:rsidP="00002241">
      <w:pPr>
        <w:rPr>
          <w:b/>
          <w:sz w:val="24"/>
          <w:szCs w:val="24"/>
        </w:rPr>
      </w:pPr>
      <w:r w:rsidRPr="00002241">
        <w:rPr>
          <w:b/>
          <w:sz w:val="24"/>
          <w:szCs w:val="24"/>
        </w:rPr>
        <w:t xml:space="preserve">Thereafter </w:t>
      </w:r>
      <w:r w:rsidR="00E544D8" w:rsidRPr="00002241">
        <w:rPr>
          <w:b/>
          <w:sz w:val="24"/>
          <w:szCs w:val="24"/>
        </w:rPr>
        <w:t xml:space="preserve">payments </w:t>
      </w:r>
      <w:r w:rsidR="00341A90" w:rsidRPr="00002241">
        <w:rPr>
          <w:b/>
          <w:sz w:val="24"/>
          <w:szCs w:val="24"/>
        </w:rPr>
        <w:t xml:space="preserve">of </w:t>
      </w:r>
      <w:r w:rsidR="00B45D5D" w:rsidRPr="00002241">
        <w:rPr>
          <w:b/>
          <w:sz w:val="24"/>
          <w:szCs w:val="24"/>
        </w:rPr>
        <w:t>£</w:t>
      </w:r>
      <w:r w:rsidR="00B45D5D" w:rsidRPr="00002241">
        <w:rPr>
          <w:b/>
          <w:sz w:val="24"/>
          <w:szCs w:val="24"/>
        </w:rPr>
        <w:fldChar w:fldCharType="begin"/>
      </w:r>
      <w:r w:rsidR="00B45D5D" w:rsidRPr="00002241">
        <w:rPr>
          <w:b/>
          <w:sz w:val="24"/>
          <w:szCs w:val="24"/>
        </w:rPr>
        <w:instrText xml:space="preserve"> MERGEFIELD rentAmount \* MERGEFORMAT </w:instrText>
      </w:r>
      <w:r w:rsidR="00B45D5D" w:rsidRPr="00002241">
        <w:rPr>
          <w:b/>
          <w:sz w:val="24"/>
          <w:szCs w:val="24"/>
        </w:rPr>
        <w:fldChar w:fldCharType="separate"/>
      </w:r>
      <w:r w:rsidR="00B45D5D" w:rsidRPr="00002241">
        <w:rPr>
          <w:b/>
          <w:sz w:val="24"/>
          <w:szCs w:val="24"/>
        </w:rPr>
        <w:t>«rentAmount»</w:t>
      </w:r>
      <w:r w:rsidR="00B45D5D" w:rsidRPr="00002241">
        <w:rPr>
          <w:b/>
          <w:sz w:val="24"/>
          <w:szCs w:val="24"/>
        </w:rPr>
        <w:fldChar w:fldCharType="end"/>
      </w:r>
      <w:r w:rsidR="00341A90" w:rsidRPr="00002241">
        <w:rPr>
          <w:b/>
          <w:sz w:val="24"/>
          <w:szCs w:val="24"/>
        </w:rPr>
        <w:t xml:space="preserve"> </w:t>
      </w:r>
      <w:r w:rsidR="008E4902" w:rsidRPr="00002241">
        <w:rPr>
          <w:b/>
          <w:sz w:val="24"/>
          <w:szCs w:val="24"/>
        </w:rPr>
        <w:t>must be</w:t>
      </w:r>
      <w:r w:rsidRPr="00002241">
        <w:rPr>
          <w:b/>
          <w:sz w:val="24"/>
          <w:szCs w:val="24"/>
        </w:rPr>
        <w:t xml:space="preserve"> </w:t>
      </w:r>
      <w:r w:rsidR="008E4902" w:rsidRPr="00002241">
        <w:rPr>
          <w:b/>
          <w:sz w:val="24"/>
          <w:szCs w:val="24"/>
        </w:rPr>
        <w:t xml:space="preserve">received </w:t>
      </w:r>
      <w:r w:rsidR="00E544D8" w:rsidRPr="00002241">
        <w:rPr>
          <w:b/>
          <w:sz w:val="24"/>
          <w:szCs w:val="24"/>
        </w:rPr>
        <w:t>on</w:t>
      </w:r>
      <w:r w:rsidR="00B45D5D" w:rsidRPr="00002241">
        <w:rPr>
          <w:b/>
          <w:sz w:val="24"/>
          <w:szCs w:val="24"/>
        </w:rPr>
        <w:t xml:space="preserve"> </w:t>
      </w:r>
      <w:r w:rsidR="00B45D5D" w:rsidRPr="00002241">
        <w:rPr>
          <w:b/>
          <w:sz w:val="24"/>
          <w:szCs w:val="24"/>
        </w:rPr>
        <w:fldChar w:fldCharType="begin"/>
      </w:r>
      <w:r w:rsidR="00B45D5D" w:rsidRPr="00002241">
        <w:rPr>
          <w:b/>
          <w:sz w:val="24"/>
          <w:szCs w:val="24"/>
        </w:rPr>
        <w:instrText xml:space="preserve"> MERGEFIELD rentPaymentDayOrDate \* MERGEFORMAT </w:instrText>
      </w:r>
      <w:r w:rsidR="00B45D5D" w:rsidRPr="00002241">
        <w:rPr>
          <w:b/>
          <w:sz w:val="24"/>
          <w:szCs w:val="24"/>
        </w:rPr>
        <w:fldChar w:fldCharType="separate"/>
      </w:r>
      <w:r w:rsidR="00B45D5D" w:rsidRPr="00002241">
        <w:rPr>
          <w:b/>
          <w:sz w:val="24"/>
          <w:szCs w:val="24"/>
        </w:rPr>
        <w:t>«rentPaymentDayOrDate»</w:t>
      </w:r>
      <w:r w:rsidR="00B45D5D" w:rsidRPr="00002241">
        <w:rPr>
          <w:b/>
          <w:sz w:val="24"/>
          <w:szCs w:val="24"/>
        </w:rPr>
        <w:fldChar w:fldCharType="end"/>
      </w:r>
      <w:r w:rsidR="00F87911" w:rsidRPr="00002241">
        <w:rPr>
          <w:b/>
          <w:sz w:val="24"/>
          <w:szCs w:val="24"/>
        </w:rPr>
        <w:t xml:space="preserve"> and then subsequently on </w:t>
      </w:r>
      <w:r w:rsidR="00E544D8" w:rsidRPr="00002241">
        <w:rPr>
          <w:b/>
          <w:sz w:val="24"/>
          <w:szCs w:val="24"/>
        </w:rPr>
        <w:t xml:space="preserve">or before the same </w:t>
      </w:r>
      <w:r w:rsidR="00B45D5D" w:rsidRPr="00002241">
        <w:rPr>
          <w:b/>
          <w:sz w:val="24"/>
          <w:szCs w:val="24"/>
        </w:rPr>
        <w:fldChar w:fldCharType="begin"/>
      </w:r>
      <w:r w:rsidR="00B45D5D" w:rsidRPr="00002241">
        <w:rPr>
          <w:b/>
          <w:sz w:val="24"/>
          <w:szCs w:val="24"/>
        </w:rPr>
        <w:instrText xml:space="preserve"> MERGEFIELD rentPaymentSchedule \* MERGEFORMAT </w:instrText>
      </w:r>
      <w:r w:rsidR="00B45D5D" w:rsidRPr="00002241">
        <w:rPr>
          <w:b/>
          <w:sz w:val="24"/>
          <w:szCs w:val="24"/>
        </w:rPr>
        <w:fldChar w:fldCharType="separate"/>
      </w:r>
      <w:r w:rsidR="00B45D5D" w:rsidRPr="00002241">
        <w:rPr>
          <w:b/>
          <w:sz w:val="24"/>
          <w:szCs w:val="24"/>
        </w:rPr>
        <w:t>«rentPaymentSchedule»</w:t>
      </w:r>
      <w:r w:rsidR="00B45D5D" w:rsidRPr="00002241">
        <w:rPr>
          <w:b/>
          <w:sz w:val="24"/>
          <w:szCs w:val="24"/>
        </w:rPr>
        <w:fldChar w:fldCharType="end"/>
      </w:r>
      <w:r w:rsidR="00E544D8" w:rsidRPr="00002241">
        <w:rPr>
          <w:b/>
          <w:sz w:val="24"/>
          <w:szCs w:val="24"/>
        </w:rPr>
        <w:t xml:space="preserve"> thereafter</w:t>
      </w:r>
      <w:r w:rsidR="00F178C6" w:rsidRPr="00002241">
        <w:rPr>
          <w:b/>
          <w:sz w:val="24"/>
          <w:szCs w:val="24"/>
        </w:rPr>
        <w:t>.</w:t>
      </w:r>
      <w:r w:rsidR="00F87911" w:rsidRPr="00002241">
        <w:rPr>
          <w:b/>
          <w:sz w:val="24"/>
          <w:szCs w:val="24"/>
        </w:rPr>
        <w:t xml:space="preserve"> </w:t>
      </w:r>
    </w:p>
    <w:p w14:paraId="7A2EDED5" w14:textId="77777777" w:rsidR="00851E84" w:rsidRPr="00002241" w:rsidRDefault="00851E84" w:rsidP="00002241">
      <w:pPr>
        <w:rPr>
          <w:b/>
          <w:sz w:val="24"/>
          <w:szCs w:val="24"/>
        </w:rPr>
      </w:pPr>
    </w:p>
    <w:p w14:paraId="73279660" w14:textId="197C60D3" w:rsidR="00C8382F" w:rsidRPr="00002241" w:rsidRDefault="00C8382F" w:rsidP="00002241">
      <w:pPr>
        <w:rPr>
          <w:b/>
          <w:sz w:val="24"/>
          <w:szCs w:val="24"/>
        </w:rPr>
      </w:pPr>
      <w:r w:rsidRPr="00002241">
        <w:rPr>
          <w:b/>
          <w:sz w:val="24"/>
          <w:szCs w:val="24"/>
        </w:rPr>
        <w:t xml:space="preserve">Method by which rent is to be paid: </w:t>
      </w:r>
      <w:r w:rsidR="00B45D5D" w:rsidRPr="00002241">
        <w:rPr>
          <w:b/>
          <w:sz w:val="24"/>
          <w:szCs w:val="24"/>
        </w:rPr>
        <w:fldChar w:fldCharType="begin"/>
      </w:r>
      <w:r w:rsidR="00B45D5D" w:rsidRPr="00002241">
        <w:rPr>
          <w:b/>
          <w:sz w:val="24"/>
          <w:szCs w:val="24"/>
        </w:rPr>
        <w:instrText xml:space="preserve"> MERGEFIELD rentPaymentMethod \* MERGEFORMAT </w:instrText>
      </w:r>
      <w:r w:rsidR="00B45D5D" w:rsidRPr="00002241">
        <w:rPr>
          <w:b/>
          <w:sz w:val="24"/>
          <w:szCs w:val="24"/>
        </w:rPr>
        <w:fldChar w:fldCharType="separate"/>
      </w:r>
      <w:r w:rsidR="00B45D5D" w:rsidRPr="00002241">
        <w:rPr>
          <w:b/>
          <w:sz w:val="24"/>
          <w:szCs w:val="24"/>
        </w:rPr>
        <w:t>«rentPaymentMethod»</w:t>
      </w:r>
      <w:r w:rsidR="00B45D5D" w:rsidRPr="00002241">
        <w:rPr>
          <w:b/>
          <w:sz w:val="24"/>
          <w:szCs w:val="24"/>
        </w:rPr>
        <w:fldChar w:fldCharType="end"/>
      </w:r>
    </w:p>
    <w:p w14:paraId="50C0CA99" w14:textId="77777777" w:rsidR="00C8382F" w:rsidRPr="00002241" w:rsidRDefault="003568B8" w:rsidP="00002241">
      <w:pPr>
        <w:rPr>
          <w:b/>
          <w:sz w:val="24"/>
          <w:szCs w:val="24"/>
        </w:rPr>
      </w:pPr>
      <w:r w:rsidRPr="00002241">
        <w:rPr>
          <w:b/>
          <w:sz w:val="24"/>
          <w:szCs w:val="24"/>
        </w:rPr>
        <w:t>(</w:t>
      </w:r>
      <w:r w:rsidR="00EB7180" w:rsidRPr="00002241">
        <w:rPr>
          <w:b/>
          <w:sz w:val="24"/>
          <w:szCs w:val="24"/>
        </w:rPr>
        <w:t>This is the preferred method but rent may be paid using another method if it is reasonable in the circumstances.</w:t>
      </w:r>
      <w:r w:rsidRPr="00002241">
        <w:rPr>
          <w:b/>
          <w:sz w:val="24"/>
          <w:szCs w:val="24"/>
        </w:rPr>
        <w:t>)</w:t>
      </w:r>
    </w:p>
    <w:p w14:paraId="0F2934D0" w14:textId="77777777" w:rsidR="00D82BEB" w:rsidRDefault="00D82BEB" w:rsidP="00D82BEB">
      <w:pPr>
        <w:rPr>
          <w:rFonts w:cs="Arial"/>
          <w:sz w:val="24"/>
          <w:szCs w:val="24"/>
        </w:rPr>
      </w:pPr>
    </w:p>
    <w:p w14:paraId="3ADBD240"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E1DAE0E" w14:textId="22ECC2AD" w:rsidR="00C61EAB" w:rsidRDefault="00C47511"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3B95EE0B" w14:textId="77777777" w:rsidR="00D82BEB" w:rsidRDefault="00D82BEB" w:rsidP="00920C15">
      <w:pPr>
        <w:pStyle w:val="Heading2"/>
        <w:rPr>
          <w:b/>
          <w:sz w:val="28"/>
          <w:szCs w:val="28"/>
        </w:rPr>
      </w:pPr>
    </w:p>
    <w:p w14:paraId="01D9E7FA" w14:textId="77777777" w:rsidR="00493C9D" w:rsidRPr="00493C9D" w:rsidRDefault="00493C9D" w:rsidP="00493C9D"/>
    <w:p w14:paraId="1FA51C57" w14:textId="77777777" w:rsidR="0060557C" w:rsidRPr="0047088F" w:rsidRDefault="00415231" w:rsidP="00F506F9">
      <w:pPr>
        <w:pStyle w:val="Heading2"/>
        <w:numPr>
          <w:ilvl w:val="0"/>
          <w:numId w:val="7"/>
        </w:numPr>
        <w:rPr>
          <w:b/>
          <w:sz w:val="28"/>
          <w:szCs w:val="28"/>
        </w:rPr>
      </w:pPr>
      <w:bookmarkStart w:id="12" w:name="_Toc495593625"/>
      <w:r>
        <w:rPr>
          <w:b/>
          <w:sz w:val="28"/>
          <w:szCs w:val="28"/>
        </w:rPr>
        <w:lastRenderedPageBreak/>
        <w:tab/>
      </w:r>
      <w:r w:rsidR="0060557C" w:rsidRPr="0047088F">
        <w:rPr>
          <w:b/>
          <w:sz w:val="28"/>
          <w:szCs w:val="28"/>
        </w:rPr>
        <w:t>RENT RECEIPTS</w:t>
      </w:r>
      <w:bookmarkEnd w:id="12"/>
    </w:p>
    <w:p w14:paraId="1C3D0A21" w14:textId="77777777" w:rsidR="0060557C" w:rsidRPr="0060557C" w:rsidRDefault="0060557C" w:rsidP="0060557C">
      <w:pPr>
        <w:rPr>
          <w:rFonts w:cs="Arial"/>
          <w:b/>
          <w:sz w:val="24"/>
          <w:szCs w:val="24"/>
          <w:lang w:eastAsia="en-GB"/>
        </w:rPr>
      </w:pPr>
    </w:p>
    <w:p w14:paraId="6CBA5A45"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dated</w:t>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4425F171" w14:textId="77777777" w:rsidR="00493C9D" w:rsidRDefault="00493C9D" w:rsidP="000E70BF">
      <w:pPr>
        <w:rPr>
          <w:rFonts w:cs="Arial"/>
          <w:bCs/>
          <w:sz w:val="24"/>
          <w:szCs w:val="24"/>
        </w:rPr>
      </w:pPr>
    </w:p>
    <w:p w14:paraId="7EAC56EF" w14:textId="77777777" w:rsidR="005747E2" w:rsidRDefault="005747E2" w:rsidP="000E70BF">
      <w:pPr>
        <w:rPr>
          <w:rFonts w:cs="Arial"/>
          <w:bCs/>
          <w:sz w:val="24"/>
          <w:szCs w:val="24"/>
        </w:rPr>
      </w:pPr>
    </w:p>
    <w:p w14:paraId="34901BB1" w14:textId="77777777" w:rsidR="0060557C" w:rsidRPr="0047088F" w:rsidRDefault="0060557C" w:rsidP="00F506F9">
      <w:pPr>
        <w:pStyle w:val="Heading2"/>
        <w:numPr>
          <w:ilvl w:val="0"/>
          <w:numId w:val="7"/>
        </w:numPr>
        <w:rPr>
          <w:b/>
          <w:sz w:val="28"/>
          <w:szCs w:val="28"/>
        </w:rPr>
      </w:pPr>
      <w:bookmarkStart w:id="13" w:name="_Toc495593626"/>
      <w:r w:rsidRPr="0047088F">
        <w:rPr>
          <w:b/>
          <w:sz w:val="28"/>
          <w:szCs w:val="28"/>
        </w:rPr>
        <w:t>RENT INCREASES</w:t>
      </w:r>
      <w:bookmarkEnd w:id="13"/>
    </w:p>
    <w:p w14:paraId="17831B5D" w14:textId="77777777" w:rsidR="0060557C" w:rsidRPr="0060557C" w:rsidRDefault="0060557C" w:rsidP="0060557C">
      <w:pPr>
        <w:rPr>
          <w:rFonts w:cs="Arial"/>
          <w:b/>
          <w:bCs/>
          <w:sz w:val="28"/>
          <w:szCs w:val="28"/>
        </w:rPr>
      </w:pPr>
    </w:p>
    <w:p w14:paraId="1BBD6BE5" w14:textId="77777777" w:rsidR="00F34BFD" w:rsidRDefault="00C37D5B" w:rsidP="0060557C">
      <w:pPr>
        <w:rPr>
          <w:rFonts w:cs="Arial"/>
          <w:b/>
          <w:bCs/>
          <w:sz w:val="24"/>
          <w:szCs w:val="24"/>
        </w:rPr>
      </w:pPr>
      <w:r>
        <w:rPr>
          <w:rFonts w:cs="Arial"/>
          <w:b/>
          <w:bCs/>
          <w:sz w:val="24"/>
          <w:szCs w:val="24"/>
        </w:rPr>
        <w:t>T</w:t>
      </w:r>
      <w:r w:rsidR="00CF227C"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w:t>
      </w:r>
      <w:r w:rsidR="00AF2878">
        <w:rPr>
          <w:rFonts w:cs="Arial"/>
          <w:b/>
          <w:bCs/>
          <w:sz w:val="24"/>
          <w:szCs w:val="24"/>
        </w:rPr>
        <w:t>-</w:t>
      </w:r>
      <w:r w:rsidR="007A3A93">
        <w:rPr>
          <w:rFonts w:cs="Arial"/>
          <w:b/>
          <w:bCs/>
          <w:sz w:val="24"/>
          <w:szCs w:val="24"/>
        </w:rPr>
        <w:t>increase notice</w:t>
      </w:r>
      <w:r w:rsidR="00041C43">
        <w:rPr>
          <w:rFonts w:cs="Arial"/>
          <w:b/>
          <w:bCs/>
          <w:sz w:val="24"/>
          <w:szCs w:val="24"/>
        </w:rPr>
        <w:t xml:space="preserve">, the content of which is </w:t>
      </w:r>
      <w:r w:rsidR="007A3A93">
        <w:rPr>
          <w:rFonts w:cs="Arial"/>
          <w:b/>
          <w:bCs/>
          <w:sz w:val="24"/>
          <w:szCs w:val="24"/>
        </w:rPr>
        <w:t xml:space="preserve">set out in </w:t>
      </w:r>
      <w:r w:rsidR="00F75920">
        <w:rPr>
          <w:rFonts w:cs="Arial"/>
          <w:b/>
          <w:bCs/>
          <w:sz w:val="24"/>
          <w:szCs w:val="24"/>
        </w:rPr>
        <w:t>‘</w:t>
      </w:r>
      <w:r w:rsidR="00F75920" w:rsidRPr="00E074B7">
        <w:rPr>
          <w:b/>
          <w:sz w:val="24"/>
        </w:rPr>
        <w:t>The Private Residential Tenancies (Prescribed Notices</w:t>
      </w:r>
      <w:r>
        <w:rPr>
          <w:b/>
          <w:sz w:val="24"/>
        </w:rPr>
        <w:t xml:space="preserve"> and Forms</w:t>
      </w:r>
      <w:r w:rsidR="00F75920" w:rsidRPr="00E074B7">
        <w:rPr>
          <w:b/>
          <w:sz w:val="24"/>
        </w:rPr>
        <w:t>) (Scotland) Regulations 2017</w:t>
      </w:r>
      <w:r w:rsidR="00F75920">
        <w:rPr>
          <w:b/>
          <w:sz w:val="24"/>
        </w:rPr>
        <w:t>’</w:t>
      </w:r>
      <w:r w:rsidR="007A3A93">
        <w:rPr>
          <w:rFonts w:cs="Arial"/>
          <w:b/>
          <w:bCs/>
          <w:sz w:val="24"/>
          <w:szCs w:val="24"/>
        </w:rPr>
        <w:t xml:space="preserve">. </w:t>
      </w:r>
      <w:r w:rsidR="00F15FF6">
        <w:rPr>
          <w:rFonts w:cs="Arial"/>
          <w:b/>
          <w:bCs/>
          <w:sz w:val="24"/>
          <w:szCs w:val="24"/>
        </w:rPr>
        <w:t>The notice will be sent using the communication method agreed in the ‘Communication’ clause above.</w:t>
      </w:r>
    </w:p>
    <w:p w14:paraId="4CE0F101" w14:textId="77777777" w:rsidR="00F34BFD" w:rsidRDefault="00F34BFD" w:rsidP="0060557C">
      <w:pPr>
        <w:rPr>
          <w:rFonts w:cs="Arial"/>
          <w:b/>
          <w:bCs/>
          <w:sz w:val="24"/>
          <w:szCs w:val="24"/>
        </w:rPr>
      </w:pPr>
    </w:p>
    <w:p w14:paraId="6C8A91C5"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Within 21 days of receiving a rent</w:t>
      </w:r>
      <w:r w:rsidR="00AF2878">
        <w:rPr>
          <w:rFonts w:cs="Arial"/>
          <w:b/>
          <w:bCs/>
          <w:sz w:val="24"/>
          <w:szCs w:val="24"/>
        </w:rPr>
        <w:t>-</w:t>
      </w:r>
      <w:r>
        <w:rPr>
          <w:rFonts w:cs="Arial"/>
          <w:b/>
          <w:bCs/>
          <w:sz w:val="24"/>
          <w:szCs w:val="24"/>
        </w:rPr>
        <w:t xml:space="preserve">increase notice, the Tenant can refer </w:t>
      </w:r>
      <w:r w:rsidR="00C37D5B">
        <w:rPr>
          <w:rFonts w:cs="Arial"/>
          <w:b/>
          <w:bCs/>
          <w:sz w:val="24"/>
          <w:szCs w:val="24"/>
        </w:rPr>
        <w:t>the increase</w:t>
      </w:r>
      <w:r>
        <w:rPr>
          <w:rFonts w:cs="Arial"/>
          <w:b/>
          <w:bCs/>
          <w:sz w:val="24"/>
          <w:szCs w:val="24"/>
        </w:rPr>
        <w:t xml:space="preserv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xml:space="preserve">, unless the property is located in a </w:t>
      </w:r>
      <w:r w:rsidR="00FD0A13">
        <w:rPr>
          <w:rFonts w:cs="Arial"/>
          <w:b/>
          <w:bCs/>
          <w:sz w:val="24"/>
          <w:szCs w:val="24"/>
        </w:rPr>
        <w:t xml:space="preserve">rent pressure zone </w:t>
      </w:r>
      <w:r w:rsidR="00935900">
        <w:rPr>
          <w:rFonts w:cs="Arial"/>
          <w:b/>
          <w:bCs/>
          <w:sz w:val="24"/>
          <w:szCs w:val="24"/>
        </w:rPr>
        <w:t>(RPZ)</w:t>
      </w:r>
      <w:r>
        <w:rPr>
          <w:rFonts w:cs="Arial"/>
          <w:b/>
          <w:bCs/>
          <w:sz w:val="24"/>
          <w:szCs w:val="24"/>
        </w:rPr>
        <w:t xml:space="preserve">.  </w:t>
      </w:r>
      <w:r w:rsidRPr="00325981">
        <w:rPr>
          <w:rFonts w:cs="Arial"/>
          <w:b/>
          <w:bCs/>
          <w:sz w:val="24"/>
          <w:szCs w:val="24"/>
        </w:rPr>
        <w:t xml:space="preserve">Before submitting a referral to a rent officer for </w:t>
      </w:r>
      <w:r w:rsidR="00041C43" w:rsidRPr="00325981">
        <w:rPr>
          <w:rFonts w:cs="Arial"/>
          <w:b/>
          <w:bCs/>
          <w:sz w:val="24"/>
          <w:szCs w:val="24"/>
        </w:rPr>
        <w:t xml:space="preserve">rent </w:t>
      </w:r>
      <w:r w:rsidRPr="00325981">
        <w:rPr>
          <w:rFonts w:cs="Arial"/>
          <w:b/>
          <w:bCs/>
          <w:sz w:val="24"/>
          <w:szCs w:val="24"/>
        </w:rPr>
        <w:t xml:space="preserve">adjudication, the </w:t>
      </w:r>
      <w:r w:rsidR="009873CB" w:rsidRPr="00325981">
        <w:rPr>
          <w:rFonts w:cs="Arial"/>
          <w:b/>
          <w:bCs/>
          <w:sz w:val="24"/>
          <w:szCs w:val="24"/>
        </w:rPr>
        <w:t>T</w:t>
      </w:r>
      <w:r w:rsidRPr="00325981">
        <w:rPr>
          <w:rFonts w:cs="Arial"/>
          <w:b/>
          <w:bCs/>
          <w:sz w:val="24"/>
          <w:szCs w:val="24"/>
        </w:rPr>
        <w:t>enant must complete Part 3 of the rent</w:t>
      </w:r>
      <w:r w:rsidR="00AF2878">
        <w:rPr>
          <w:rFonts w:cs="Arial"/>
          <w:b/>
          <w:bCs/>
          <w:sz w:val="24"/>
          <w:szCs w:val="24"/>
        </w:rPr>
        <w:t>-</w:t>
      </w:r>
      <w:r w:rsidRPr="00325981">
        <w:rPr>
          <w:rFonts w:cs="Arial"/>
          <w:b/>
          <w:bCs/>
          <w:sz w:val="24"/>
          <w:szCs w:val="24"/>
        </w:rPr>
        <w:t xml:space="preserve">increase notice and return it to his or her </w:t>
      </w:r>
      <w:r w:rsidR="009873CB" w:rsidRPr="00325981">
        <w:rPr>
          <w:rFonts w:cs="Arial"/>
          <w:b/>
          <w:bCs/>
          <w:sz w:val="24"/>
          <w:szCs w:val="24"/>
        </w:rPr>
        <w:t>L</w:t>
      </w:r>
      <w:r w:rsidRPr="00325981">
        <w:rPr>
          <w:rFonts w:cs="Arial"/>
          <w:b/>
          <w:bCs/>
          <w:sz w:val="24"/>
          <w:szCs w:val="24"/>
        </w:rPr>
        <w:t xml:space="preserve">andlord to notify the </w:t>
      </w:r>
      <w:r w:rsidR="009873CB" w:rsidRPr="00325981">
        <w:rPr>
          <w:rFonts w:cs="Arial"/>
          <w:b/>
          <w:bCs/>
          <w:sz w:val="24"/>
          <w:szCs w:val="24"/>
        </w:rPr>
        <w:t>L</w:t>
      </w:r>
      <w:r w:rsidRPr="00325981">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2019B8">
        <w:rPr>
          <w:rFonts w:cs="Arial"/>
          <w:b/>
          <w:color w:val="000000"/>
          <w:sz w:val="24"/>
          <w:szCs w:val="24"/>
          <w:lang w:val="en" w:eastAsia="en-GB"/>
        </w:rPr>
        <w:t xml:space="preserve"> the</w:t>
      </w:r>
      <w:r w:rsidR="004853F2">
        <w:rPr>
          <w:rFonts w:cs="Arial"/>
          <w:b/>
          <w:color w:val="000000"/>
          <w:sz w:val="24"/>
          <w:szCs w:val="24"/>
          <w:lang w:val="en" w:eastAsia="en-GB"/>
        </w:rPr>
        <w:t xml:space="preserve"> notice.</w:t>
      </w:r>
    </w:p>
    <w:p w14:paraId="1B072DAD" w14:textId="77777777" w:rsidR="00237168" w:rsidRDefault="00237168" w:rsidP="004853F2">
      <w:pPr>
        <w:shd w:val="clear" w:color="auto" w:fill="FFFFFF"/>
        <w:outlineLvl w:val="3"/>
        <w:rPr>
          <w:rFonts w:cs="Arial"/>
          <w:b/>
          <w:color w:val="000000"/>
          <w:sz w:val="24"/>
          <w:szCs w:val="24"/>
          <w:lang w:val="en" w:eastAsia="en-GB"/>
        </w:rPr>
      </w:pPr>
    </w:p>
    <w:p w14:paraId="7D700A1B" w14:textId="77777777" w:rsidR="00237168" w:rsidRPr="004853F2" w:rsidRDefault="00237168" w:rsidP="00325981">
      <w:pPr>
        <w:outlineLvl w:val="3"/>
        <w:rPr>
          <w:rFonts w:cs="Arial"/>
          <w:b/>
          <w:color w:val="000000"/>
          <w:sz w:val="24"/>
          <w:szCs w:val="24"/>
          <w:lang w:val="en" w:eastAsia="en-GB"/>
        </w:rPr>
      </w:pPr>
      <w:r>
        <w:rPr>
          <w:rFonts w:cs="Arial"/>
          <w:b/>
          <w:color w:val="000000"/>
          <w:sz w:val="24"/>
          <w:szCs w:val="24"/>
          <w:lang w:val="en" w:eastAsia="en-GB"/>
        </w:rPr>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 xml:space="preserve">within a </w:t>
      </w:r>
      <w:r w:rsidR="00FD0A13">
        <w:rPr>
          <w:rFonts w:cs="Arial"/>
          <w:b/>
          <w:color w:val="000000"/>
          <w:sz w:val="24"/>
          <w:szCs w:val="24"/>
          <w:lang w:val="en" w:eastAsia="en-GB"/>
        </w:rPr>
        <w:t>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Tenant cannot refer a rent increase to a rent officer as Scottish Ministers will have set a cap on the maximum amount the rent can</w:t>
      </w:r>
      <w:r w:rsidR="00AB325A">
        <w:rPr>
          <w:rFonts w:cs="Arial"/>
          <w:b/>
          <w:color w:val="000000"/>
          <w:sz w:val="24"/>
          <w:szCs w:val="24"/>
          <w:lang w:val="en" w:eastAsia="en-GB"/>
        </w:rPr>
        <w:t xml:space="preserve"> be</w:t>
      </w:r>
      <w:r w:rsidR="00BF4A16">
        <w:rPr>
          <w:rFonts w:cs="Arial"/>
          <w:b/>
          <w:color w:val="000000"/>
          <w:sz w:val="24"/>
          <w:szCs w:val="24"/>
          <w:lang w:val="en" w:eastAsia="en-GB"/>
        </w:rPr>
        <w:t xml:space="preserve"> increase</w:t>
      </w:r>
      <w:r w:rsidR="00104563">
        <w:rPr>
          <w:rFonts w:cs="Arial"/>
          <w:b/>
          <w:color w:val="000000"/>
          <w:sz w:val="24"/>
          <w:szCs w:val="24"/>
          <w:lang w:val="en" w:eastAsia="en-GB"/>
        </w:rPr>
        <w:t>d</w:t>
      </w:r>
      <w:r w:rsidR="00BF4A16">
        <w:rPr>
          <w:rFonts w:cs="Arial"/>
          <w:b/>
          <w:color w:val="000000"/>
          <w:sz w:val="24"/>
          <w:szCs w:val="24"/>
          <w:lang w:val="en" w:eastAsia="en-GB"/>
        </w:rPr>
        <w:t xml:space="preserve">.  </w:t>
      </w:r>
    </w:p>
    <w:p w14:paraId="4E4099DB" w14:textId="77777777" w:rsidR="008264BF" w:rsidRDefault="008264BF" w:rsidP="008264BF">
      <w:pPr>
        <w:pStyle w:val="Heading2"/>
        <w:ind w:left="720"/>
        <w:rPr>
          <w:b/>
          <w:sz w:val="28"/>
          <w:szCs w:val="28"/>
        </w:rPr>
      </w:pPr>
    </w:p>
    <w:p w14:paraId="1F5B3DB4" w14:textId="77777777" w:rsidR="008264BF" w:rsidRDefault="008264BF" w:rsidP="008264BF">
      <w:pPr>
        <w:pStyle w:val="Heading2"/>
        <w:ind w:left="720"/>
        <w:rPr>
          <w:b/>
          <w:sz w:val="28"/>
          <w:szCs w:val="28"/>
        </w:rPr>
      </w:pPr>
    </w:p>
    <w:p w14:paraId="0A5ADF63" w14:textId="77777777" w:rsidR="00E544D8" w:rsidRPr="00D82BEB" w:rsidRDefault="0060557C" w:rsidP="00F506F9">
      <w:pPr>
        <w:pStyle w:val="Heading2"/>
        <w:numPr>
          <w:ilvl w:val="0"/>
          <w:numId w:val="7"/>
        </w:numPr>
        <w:rPr>
          <w:b/>
          <w:sz w:val="28"/>
          <w:szCs w:val="28"/>
        </w:rPr>
      </w:pPr>
      <w:bookmarkStart w:id="14" w:name="_Toc495593627"/>
      <w:r w:rsidRPr="00D82BEB">
        <w:rPr>
          <w:b/>
          <w:sz w:val="28"/>
          <w:szCs w:val="28"/>
        </w:rPr>
        <w:t>DEPOSIT</w:t>
      </w:r>
      <w:bookmarkEnd w:id="14"/>
      <w:r w:rsidRPr="00D82BEB">
        <w:rPr>
          <w:b/>
          <w:sz w:val="28"/>
          <w:szCs w:val="28"/>
        </w:rPr>
        <w:t xml:space="preserve"> </w:t>
      </w:r>
    </w:p>
    <w:p w14:paraId="5B3886E5" w14:textId="77777777" w:rsidR="00C8382F" w:rsidRPr="00D82BEB" w:rsidRDefault="00C8382F" w:rsidP="000E70BF">
      <w:pPr>
        <w:rPr>
          <w:rFonts w:cs="Arial"/>
          <w:b/>
          <w:sz w:val="24"/>
          <w:szCs w:val="24"/>
        </w:rPr>
      </w:pPr>
    </w:p>
    <w:p w14:paraId="229BE64B" w14:textId="45D6BD77" w:rsidR="00C8382F" w:rsidRPr="00D82BEB" w:rsidRDefault="002C5821" w:rsidP="000E70BF">
      <w:pPr>
        <w:rPr>
          <w:rFonts w:cs="Arial"/>
          <w:b/>
          <w:sz w:val="24"/>
          <w:szCs w:val="24"/>
        </w:rPr>
      </w:pPr>
      <w:r w:rsidRPr="002C5821">
        <w:rPr>
          <w:rFonts w:cs="Arial"/>
          <w:b/>
          <w:sz w:val="24"/>
          <w:szCs w:val="24"/>
          <w:lang w:eastAsia="en-GB"/>
        </w:rPr>
        <w:t>The Landlord must lodge any deposit they receive with a tenancy deposit scheme within 30 working days of the start date of the tenancy</w:t>
      </w:r>
      <w:r w:rsidR="00C53097">
        <w:rPr>
          <w:rFonts w:cs="Arial"/>
          <w:b/>
          <w:sz w:val="24"/>
          <w:szCs w:val="24"/>
          <w:lang w:eastAsia="en-GB"/>
        </w:rPr>
        <w:t>.</w:t>
      </w:r>
      <w:bookmarkStart w:id="15" w:name="_GoBack"/>
      <w:bookmarkEnd w:id="15"/>
      <w:r w:rsidR="00C8382F" w:rsidRPr="00D82BEB">
        <w:rPr>
          <w:rFonts w:cs="Arial"/>
          <w:b/>
          <w:sz w:val="24"/>
          <w:szCs w:val="24"/>
        </w:rPr>
        <w:t xml:space="preserve">  </w:t>
      </w:r>
      <w:r w:rsidR="00A05163">
        <w:rPr>
          <w:rFonts w:cs="Arial"/>
          <w:b/>
          <w:sz w:val="24"/>
          <w:szCs w:val="24"/>
        </w:rPr>
        <w:t xml:space="preserve"> </w:t>
      </w:r>
    </w:p>
    <w:p w14:paraId="51DEA2B0" w14:textId="77777777" w:rsidR="00C8382F" w:rsidRPr="00D82BEB" w:rsidRDefault="00C8382F" w:rsidP="000E70BF">
      <w:pPr>
        <w:rPr>
          <w:rFonts w:cs="Arial"/>
          <w:b/>
          <w:sz w:val="24"/>
          <w:szCs w:val="24"/>
        </w:rPr>
      </w:pPr>
    </w:p>
    <w:p w14:paraId="651412CD"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E222CA5" w14:textId="77777777" w:rsidR="00D82BEB" w:rsidRDefault="00D82BEB" w:rsidP="000E70BF">
      <w:pPr>
        <w:rPr>
          <w:rFonts w:cs="Arial"/>
          <w:b/>
          <w:sz w:val="24"/>
          <w:szCs w:val="24"/>
        </w:rPr>
      </w:pPr>
    </w:p>
    <w:p w14:paraId="10179E8B" w14:textId="4279B6E0" w:rsidR="001A73C9" w:rsidRDefault="00E544D8" w:rsidP="000E70BF">
      <w:pPr>
        <w:rPr>
          <w:rFonts w:cs="Arial"/>
          <w:b/>
          <w:sz w:val="24"/>
          <w:szCs w:val="24"/>
        </w:rPr>
      </w:pPr>
      <w:r w:rsidRPr="00D82BEB">
        <w:rPr>
          <w:rFonts w:cs="Arial"/>
          <w:b/>
          <w:sz w:val="24"/>
          <w:szCs w:val="24"/>
        </w:rPr>
        <w:t xml:space="preserve">At </w:t>
      </w:r>
      <w:r w:rsidR="001A4FB5" w:rsidRPr="001A4FB5">
        <w:rPr>
          <w:rFonts w:cs="Arial"/>
          <w:b/>
          <w:sz w:val="24"/>
          <w:szCs w:val="24"/>
        </w:rPr>
        <w:t>the start date of the tenancy</w:t>
      </w:r>
      <w:r w:rsidR="001A4FB5" w:rsidRPr="001A4FB5" w:rsidDel="001A4FB5">
        <w:rPr>
          <w:rFonts w:cs="Arial"/>
          <w:b/>
          <w:sz w:val="24"/>
          <w:szCs w:val="24"/>
        </w:rPr>
        <w:t xml:space="preserve"> </w:t>
      </w:r>
      <w:r w:rsidRPr="00D82BEB">
        <w:rPr>
          <w:rFonts w:cs="Arial"/>
          <w:b/>
          <w:sz w:val="24"/>
          <w:szCs w:val="24"/>
        </w:rPr>
        <w:t xml:space="preserve">or before, a deposit of £ </w:t>
      </w:r>
      <w:r w:rsidR="00B77175" w:rsidRPr="00B77175">
        <w:rPr>
          <w:b/>
          <w:sz w:val="24"/>
          <w:szCs w:val="24"/>
        </w:rPr>
        <w:fldChar w:fldCharType="begin"/>
      </w:r>
      <w:r w:rsidR="00B77175" w:rsidRPr="00B77175">
        <w:rPr>
          <w:b/>
          <w:sz w:val="24"/>
          <w:szCs w:val="24"/>
        </w:rPr>
        <w:instrText xml:space="preserve"> MERGEFIELD depositAmount \* MERGEFORMAT </w:instrText>
      </w:r>
      <w:r w:rsidR="00B77175" w:rsidRPr="00B77175">
        <w:rPr>
          <w:b/>
          <w:sz w:val="24"/>
          <w:szCs w:val="24"/>
        </w:rPr>
        <w:fldChar w:fldCharType="separate"/>
      </w:r>
      <w:r w:rsidR="00B77175" w:rsidRPr="00B77175">
        <w:rPr>
          <w:b/>
          <w:sz w:val="24"/>
          <w:szCs w:val="24"/>
        </w:rPr>
        <w:t>«depositAmount»</w:t>
      </w:r>
      <w:r w:rsidR="00B77175" w:rsidRPr="00B77175">
        <w:rPr>
          <w:b/>
          <w:sz w:val="24"/>
          <w:szCs w:val="24"/>
        </w:rPr>
        <w:fldChar w:fldCharType="end"/>
      </w:r>
      <w:r w:rsidR="00B77175">
        <w:rPr>
          <w:rFonts w:cs="Arial"/>
          <w:b/>
          <w:sz w:val="24"/>
          <w:szCs w:val="24"/>
        </w:rPr>
        <w:t>w</w:t>
      </w:r>
      <w:r w:rsidRPr="00D82BEB">
        <w:rPr>
          <w:rFonts w:cs="Arial"/>
          <w:b/>
          <w:sz w:val="24"/>
          <w:szCs w:val="24"/>
        </w:rPr>
        <w:t>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752A03D9" w14:textId="77777777" w:rsidR="001A73C9" w:rsidRDefault="001A73C9" w:rsidP="000E70BF">
      <w:pPr>
        <w:rPr>
          <w:rFonts w:cs="Arial"/>
          <w:b/>
          <w:sz w:val="24"/>
          <w:szCs w:val="24"/>
        </w:rPr>
      </w:pPr>
    </w:p>
    <w:p w14:paraId="67E2955D"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7A890299" w14:textId="77777777" w:rsidR="00C8382F" w:rsidRPr="007C5642" w:rsidRDefault="00C8382F" w:rsidP="000E70BF">
      <w:pPr>
        <w:rPr>
          <w:rFonts w:cs="Arial"/>
          <w:sz w:val="24"/>
          <w:szCs w:val="24"/>
        </w:rPr>
      </w:pPr>
    </w:p>
    <w:p w14:paraId="7535A469" w14:textId="4C9DFFBB" w:rsidR="00E637DF" w:rsidRDefault="00062EFF" w:rsidP="00F57A34">
      <w:pPr>
        <w:rPr>
          <w:rFonts w:cs="Arial"/>
          <w:sz w:val="24"/>
          <w:szCs w:val="24"/>
        </w:rPr>
      </w:pPr>
      <w:r>
        <w:rPr>
          <w:rFonts w:cs="Arial"/>
          <w:sz w:val="24"/>
          <w:szCs w:val="24"/>
        </w:rPr>
        <w:lastRenderedPageBreak/>
        <w:t>The scheme administrator is</w:t>
      </w:r>
      <w:r w:rsidR="00B77175">
        <w:rPr>
          <w:rFonts w:cs="Arial"/>
          <w:sz w:val="24"/>
          <w:szCs w:val="24"/>
        </w:rPr>
        <w:t xml:space="preserve"> </w:t>
      </w:r>
      <w:r w:rsidR="00B77175">
        <w:rPr>
          <w:rFonts w:cs="Arial"/>
          <w:sz w:val="24"/>
          <w:szCs w:val="24"/>
        </w:rPr>
        <w:fldChar w:fldCharType="begin"/>
      </w:r>
      <w:r w:rsidR="00B77175">
        <w:rPr>
          <w:rFonts w:cs="Arial"/>
          <w:sz w:val="24"/>
          <w:szCs w:val="24"/>
        </w:rPr>
        <w:instrText xml:space="preserve"> MERGEFIELD depositSchemeAdministrator \* MERGEFORMAT </w:instrText>
      </w:r>
      <w:r w:rsidR="00B77175">
        <w:rPr>
          <w:rFonts w:cs="Arial"/>
          <w:sz w:val="24"/>
          <w:szCs w:val="24"/>
        </w:rPr>
        <w:fldChar w:fldCharType="separate"/>
      </w:r>
      <w:r w:rsidR="00B77175">
        <w:rPr>
          <w:rFonts w:cs="Arial"/>
          <w:noProof/>
          <w:sz w:val="24"/>
          <w:szCs w:val="24"/>
        </w:rPr>
        <w:t>«depositSchemeAdministrator»</w:t>
      </w:r>
      <w:r w:rsidR="00B77175">
        <w:rPr>
          <w:rFonts w:cs="Arial"/>
          <w:sz w:val="24"/>
          <w:szCs w:val="24"/>
        </w:rPr>
        <w:fldChar w:fldCharType="end"/>
      </w:r>
      <w:r w:rsidR="00B77175">
        <w:rPr>
          <w:rFonts w:cs="Arial"/>
          <w:sz w:val="24"/>
          <w:szCs w:val="24"/>
        </w:rPr>
        <w:t xml:space="preserve"> </w:t>
      </w:r>
      <w:r w:rsidR="00B77175">
        <w:rPr>
          <w:rFonts w:cs="Arial"/>
          <w:sz w:val="24"/>
          <w:szCs w:val="24"/>
          <w:u w:val="single"/>
        </w:rPr>
        <w:t>(</w:t>
      </w:r>
      <w:r w:rsidR="003568B8">
        <w:rPr>
          <w:rFonts w:cs="Arial"/>
          <w:sz w:val="24"/>
          <w:szCs w:val="24"/>
        </w:rPr>
        <w:t>insert name)</w:t>
      </w:r>
      <w:r w:rsidR="00E637DF">
        <w:rPr>
          <w:rFonts w:cs="Arial"/>
          <w:sz w:val="24"/>
          <w:szCs w:val="24"/>
        </w:rPr>
        <w:t xml:space="preserve"> and </w:t>
      </w:r>
    </w:p>
    <w:p w14:paraId="25F141AA" w14:textId="77777777" w:rsidR="00E637DF" w:rsidRDefault="00E637DF" w:rsidP="00F57A34">
      <w:pPr>
        <w:rPr>
          <w:rFonts w:cs="Arial"/>
          <w:sz w:val="24"/>
          <w:szCs w:val="24"/>
        </w:rPr>
      </w:pPr>
    </w:p>
    <w:p w14:paraId="0298511C" w14:textId="6468773B" w:rsidR="00F57A34" w:rsidRDefault="00E637DF" w:rsidP="00B77175">
      <w:pPr>
        <w:rPr>
          <w:sz w:val="24"/>
          <w:szCs w:val="24"/>
          <w:u w:val="single"/>
          <w:shd w:val="clear" w:color="auto" w:fill="F2F2F2"/>
        </w:rPr>
      </w:pPr>
      <w:r>
        <w:rPr>
          <w:rFonts w:cs="Arial"/>
          <w:sz w:val="24"/>
          <w:szCs w:val="24"/>
        </w:rPr>
        <w:t>t</w:t>
      </w:r>
      <w:r w:rsidR="00F57A34">
        <w:rPr>
          <w:rFonts w:cs="Arial"/>
          <w:sz w:val="24"/>
          <w:szCs w:val="24"/>
        </w:rPr>
        <w:t>heir contact details are:</w:t>
      </w:r>
    </w:p>
    <w:p w14:paraId="16B30B85" w14:textId="2D3BEE76" w:rsidR="00B77175" w:rsidRPr="00B77175" w:rsidRDefault="00B77175" w:rsidP="00B77175">
      <w:pPr>
        <w:rPr>
          <w:sz w:val="24"/>
          <w:szCs w:val="24"/>
          <w:shd w:val="clear" w:color="auto" w:fill="F2F2F2"/>
        </w:rPr>
      </w:pPr>
      <w:r w:rsidRPr="00B77175">
        <w:rPr>
          <w:sz w:val="24"/>
          <w:szCs w:val="24"/>
          <w:shd w:val="clear" w:color="auto" w:fill="F2F2F2"/>
        </w:rPr>
        <w:fldChar w:fldCharType="begin"/>
      </w:r>
      <w:r w:rsidRPr="00B77175">
        <w:rPr>
          <w:sz w:val="24"/>
          <w:szCs w:val="24"/>
          <w:shd w:val="clear" w:color="auto" w:fill="F2F2F2"/>
        </w:rPr>
        <w:instrText xml:space="preserve"> MERGEFIELD depositSchemeContactDetails \* MERGEFORMAT </w:instrText>
      </w:r>
      <w:r w:rsidRPr="00B77175">
        <w:rPr>
          <w:sz w:val="24"/>
          <w:szCs w:val="24"/>
          <w:shd w:val="clear" w:color="auto" w:fill="F2F2F2"/>
        </w:rPr>
        <w:fldChar w:fldCharType="separate"/>
      </w:r>
      <w:r w:rsidRPr="00B77175">
        <w:rPr>
          <w:noProof/>
          <w:sz w:val="24"/>
          <w:szCs w:val="24"/>
          <w:shd w:val="clear" w:color="auto" w:fill="F2F2F2"/>
        </w:rPr>
        <w:t>«depositSchemeContactDetails»</w:t>
      </w:r>
      <w:r w:rsidRPr="00B77175">
        <w:rPr>
          <w:sz w:val="24"/>
          <w:szCs w:val="24"/>
          <w:shd w:val="clear" w:color="auto" w:fill="F2F2F2"/>
        </w:rPr>
        <w:fldChar w:fldCharType="end"/>
      </w:r>
    </w:p>
    <w:p w14:paraId="286C5592" w14:textId="77777777" w:rsidR="0060557C" w:rsidRDefault="0060557C" w:rsidP="000E70BF">
      <w:pPr>
        <w:rPr>
          <w:rFonts w:ascii="Verdana" w:hAnsi="Verdana"/>
          <w:color w:val="000000"/>
          <w:sz w:val="18"/>
          <w:szCs w:val="18"/>
        </w:rPr>
      </w:pPr>
    </w:p>
    <w:p w14:paraId="5F1B96EF"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w:t>
      </w:r>
      <w:r w:rsidR="00E57622">
        <w:rPr>
          <w:rFonts w:cs="Arial"/>
          <w:b/>
          <w:color w:val="000000"/>
          <w:sz w:val="24"/>
          <w:szCs w:val="24"/>
        </w:rPr>
        <w:t>L</w:t>
      </w:r>
      <w:r w:rsidR="00E57622" w:rsidRPr="00837461">
        <w:rPr>
          <w:rFonts w:cs="Arial"/>
          <w:b/>
          <w:color w:val="000000"/>
          <w:sz w:val="24"/>
          <w:szCs w:val="24"/>
        </w:rPr>
        <w:t xml:space="preserve">andlord </w:t>
      </w:r>
      <w:r w:rsidRPr="00837461">
        <w:rPr>
          <w:rFonts w:cs="Arial"/>
          <w:b/>
          <w:color w:val="000000"/>
          <w:sz w:val="24"/>
          <w:szCs w:val="24"/>
        </w:rPr>
        <w:t xml:space="preserve">carries out work or performs any other obligation for which the </w:t>
      </w:r>
      <w:r w:rsidR="006B1DC2">
        <w:rPr>
          <w:rFonts w:cs="Arial"/>
          <w:b/>
          <w:color w:val="000000"/>
          <w:sz w:val="24"/>
          <w:szCs w:val="24"/>
        </w:rPr>
        <w:t>T</w:t>
      </w:r>
      <w:r w:rsidR="006B1DC2" w:rsidRPr="00837461">
        <w:rPr>
          <w:rFonts w:cs="Arial"/>
          <w:b/>
          <w:color w:val="000000"/>
          <w:sz w:val="24"/>
          <w:szCs w:val="24"/>
        </w:rPr>
        <w:t xml:space="preserve">enant </w:t>
      </w:r>
      <w:r w:rsidRPr="00837461">
        <w:rPr>
          <w:rFonts w:cs="Arial"/>
          <w:b/>
          <w:color w:val="000000"/>
          <w:sz w:val="24"/>
          <w:szCs w:val="24"/>
        </w:rPr>
        <w:t xml:space="preserve">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p>
    <w:p w14:paraId="407A37F3" w14:textId="77777777" w:rsidR="00837461" w:rsidRDefault="00837461" w:rsidP="00D82BEB">
      <w:pPr>
        <w:rPr>
          <w:rFonts w:cs="Arial"/>
          <w:b/>
          <w:sz w:val="24"/>
          <w:szCs w:val="24"/>
        </w:rPr>
      </w:pPr>
    </w:p>
    <w:p w14:paraId="2BC1390C" w14:textId="77777777" w:rsidR="000B0D55" w:rsidRDefault="00C95D35" w:rsidP="00D82BEB">
      <w:pPr>
        <w:rPr>
          <w:rFonts w:cs="Arial"/>
          <w:b/>
          <w:sz w:val="24"/>
          <w:szCs w:val="24"/>
        </w:rPr>
      </w:pPr>
      <w:r>
        <w:rPr>
          <w:rFonts w:cs="Arial"/>
          <w:b/>
          <w:sz w:val="24"/>
          <w:szCs w:val="24"/>
        </w:rPr>
        <w:t>This would include cases where</w:t>
      </w:r>
      <w:r w:rsidR="000B0D55" w:rsidRPr="000B0D55">
        <w:rPr>
          <w:rFonts w:cs="Arial"/>
          <w:b/>
          <w:sz w:val="24"/>
          <w:szCs w:val="24"/>
        </w:rPr>
        <w:t xml:space="preserve"> a tenant has not paid all of the rent payable, any amount in respect of one-off services, </w:t>
      </w:r>
      <w:r w:rsidRPr="000B0D55">
        <w:rPr>
          <w:rFonts w:cs="Arial"/>
          <w:b/>
          <w:sz w:val="24"/>
          <w:szCs w:val="24"/>
        </w:rPr>
        <w:t>or unpaid utility bills</w:t>
      </w:r>
      <w:r>
        <w:rPr>
          <w:rFonts w:cs="Arial"/>
          <w:b/>
          <w:sz w:val="24"/>
          <w:szCs w:val="24"/>
        </w:rPr>
        <w:t>, or</w:t>
      </w:r>
      <w:r w:rsidRPr="000B0D55">
        <w:rPr>
          <w:rFonts w:cs="Arial"/>
          <w:b/>
          <w:sz w:val="24"/>
          <w:szCs w:val="24"/>
        </w:rPr>
        <w:t xml:space="preserve"> </w:t>
      </w:r>
      <w:r w:rsidR="000B0D55" w:rsidRPr="000B0D55">
        <w:rPr>
          <w:rFonts w:cs="Arial"/>
          <w:b/>
          <w:sz w:val="24"/>
          <w:szCs w:val="24"/>
        </w:rPr>
        <w:t>a sum in relation to breakages</w:t>
      </w:r>
      <w:r>
        <w:rPr>
          <w:rFonts w:cs="Arial"/>
          <w:b/>
          <w:sz w:val="24"/>
          <w:szCs w:val="24"/>
        </w:rPr>
        <w:t xml:space="preserve"> or cleaning.</w:t>
      </w:r>
    </w:p>
    <w:p w14:paraId="2EB65E0C" w14:textId="77777777" w:rsidR="00C95D35" w:rsidRDefault="00C95D35" w:rsidP="00D82BEB">
      <w:pPr>
        <w:rPr>
          <w:rFonts w:cs="Arial"/>
          <w:b/>
          <w:sz w:val="24"/>
          <w:szCs w:val="24"/>
        </w:rPr>
      </w:pPr>
    </w:p>
    <w:p w14:paraId="2542C049" w14:textId="77777777" w:rsidR="00D0682C" w:rsidRDefault="00D0682C" w:rsidP="00D82BEB">
      <w:pPr>
        <w:rPr>
          <w:rFonts w:cs="Arial"/>
          <w:b/>
          <w:sz w:val="24"/>
          <w:szCs w:val="24"/>
        </w:rPr>
      </w:pPr>
      <w:r>
        <w:rPr>
          <w:rFonts w:cs="Arial"/>
          <w:b/>
          <w:sz w:val="24"/>
          <w:szCs w:val="24"/>
        </w:rPr>
        <w:t xml:space="preserve">At the end of the tenancy the </w:t>
      </w:r>
      <w:r w:rsidR="00E57622">
        <w:rPr>
          <w:rFonts w:cs="Arial"/>
          <w:b/>
          <w:sz w:val="24"/>
          <w:szCs w:val="24"/>
        </w:rPr>
        <w:t xml:space="preserve">Landlord </w:t>
      </w:r>
      <w:r>
        <w:rPr>
          <w:rFonts w:cs="Arial"/>
          <w:b/>
          <w:sz w:val="24"/>
          <w:szCs w:val="24"/>
        </w:rPr>
        <w:t xml:space="preserve">should ask the tenancy deposit scheme to release the deposit </w:t>
      </w:r>
      <w:r w:rsidR="001E7805">
        <w:rPr>
          <w:rFonts w:cs="Arial"/>
          <w:b/>
          <w:sz w:val="24"/>
          <w:szCs w:val="24"/>
        </w:rPr>
        <w:t xml:space="preserve">and </w:t>
      </w:r>
      <w:r w:rsidR="00C37D5B">
        <w:rPr>
          <w:rFonts w:cs="Arial"/>
          <w:b/>
          <w:sz w:val="24"/>
          <w:szCs w:val="24"/>
        </w:rPr>
        <w:t xml:space="preserve">the amounts payable to each party. If the </w:t>
      </w:r>
      <w:r w:rsidR="006B1DC2">
        <w:rPr>
          <w:rFonts w:cs="Arial"/>
          <w:b/>
          <w:sz w:val="24"/>
          <w:szCs w:val="24"/>
        </w:rPr>
        <w:t>T</w:t>
      </w:r>
      <w:r w:rsidR="00C37D5B">
        <w:rPr>
          <w:rFonts w:cs="Arial"/>
          <w:b/>
          <w:sz w:val="24"/>
          <w:szCs w:val="24"/>
        </w:rPr>
        <w:t>enant disagrees with the amount, the scheme administrator will provide a dispute resolution mechanism.</w:t>
      </w:r>
    </w:p>
    <w:p w14:paraId="0CD786C4" w14:textId="77777777" w:rsidR="00D0682C" w:rsidRDefault="00D0682C" w:rsidP="00D82BEB">
      <w:pPr>
        <w:rPr>
          <w:rFonts w:cs="Arial"/>
          <w:b/>
          <w:sz w:val="24"/>
          <w:szCs w:val="24"/>
        </w:rPr>
      </w:pPr>
    </w:p>
    <w:p w14:paraId="4359C34D" w14:textId="77777777" w:rsidR="00D0682C" w:rsidRDefault="00C37D5B" w:rsidP="00D82BEB">
      <w:pPr>
        <w:rPr>
          <w:rFonts w:cs="Arial"/>
          <w:b/>
          <w:sz w:val="24"/>
          <w:szCs w:val="24"/>
        </w:rPr>
      </w:pPr>
      <w:r>
        <w:rPr>
          <w:b/>
          <w:sz w:val="24"/>
          <w:szCs w:val="24"/>
        </w:rPr>
        <w:t>Where the Tenant owes the Landlord an</w:t>
      </w:r>
      <w:r w:rsidR="00D0682C" w:rsidRPr="002C2542">
        <w:rPr>
          <w:b/>
          <w:sz w:val="24"/>
          <w:szCs w:val="24"/>
        </w:rPr>
        <w:t xml:space="preserve"> amount greater than the amount held by the tenancy deposit scheme, the Tenant will remain liable for these costs, and the Landlord may take action to recover </w:t>
      </w:r>
      <w:r>
        <w:rPr>
          <w:b/>
          <w:sz w:val="24"/>
          <w:szCs w:val="24"/>
        </w:rPr>
        <w:t>the difference</w:t>
      </w:r>
      <w:r w:rsidR="00D0682C" w:rsidRPr="002C2542">
        <w:rPr>
          <w:b/>
          <w:sz w:val="24"/>
          <w:szCs w:val="24"/>
        </w:rPr>
        <w:t xml:space="preserve"> from the Tenant</w:t>
      </w:r>
      <w:r w:rsidR="00D0682C" w:rsidRPr="00837461">
        <w:rPr>
          <w:b/>
          <w:sz w:val="24"/>
          <w:szCs w:val="24"/>
        </w:rPr>
        <w:t>.</w:t>
      </w:r>
    </w:p>
    <w:p w14:paraId="65A6405B" w14:textId="77777777" w:rsidR="00D0682C" w:rsidRDefault="00D0682C" w:rsidP="00D82BEB">
      <w:pPr>
        <w:rPr>
          <w:rFonts w:cs="Arial"/>
          <w:b/>
          <w:sz w:val="24"/>
          <w:szCs w:val="24"/>
        </w:rPr>
      </w:pPr>
    </w:p>
    <w:p w14:paraId="35FFC5AA"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r w:rsidR="007E7349">
        <w:rPr>
          <w:rFonts w:cs="Arial"/>
          <w:b/>
          <w:sz w:val="24"/>
          <w:szCs w:val="24"/>
        </w:rPr>
        <w:t xml:space="preserve"> </w:t>
      </w:r>
      <w:r w:rsidRPr="00D82BEB">
        <w:rPr>
          <w:rFonts w:cs="Arial"/>
          <w:b/>
          <w:sz w:val="24"/>
          <w:szCs w:val="24"/>
        </w:rPr>
        <w:t>(</w:t>
      </w:r>
      <w:hyperlink r:id="rId13" w:history="1">
        <w:r w:rsidRPr="00D82BEB">
          <w:rPr>
            <w:rStyle w:val="Hyperlink"/>
            <w:rFonts w:cs="Arial"/>
            <w:b/>
            <w:sz w:val="24"/>
            <w:szCs w:val="24"/>
          </w:rPr>
          <w:t>http://www.legis</w:t>
        </w:r>
        <w:r w:rsidRPr="00D82BEB">
          <w:rPr>
            <w:rStyle w:val="Hyperlink"/>
            <w:rFonts w:cs="Arial"/>
            <w:b/>
            <w:sz w:val="24"/>
            <w:szCs w:val="24"/>
          </w:rPr>
          <w:t>l</w:t>
        </w:r>
        <w:r w:rsidRPr="00D82BEB">
          <w:rPr>
            <w:rStyle w:val="Hyperlink"/>
            <w:rFonts w:cs="Arial"/>
            <w:b/>
            <w:sz w:val="24"/>
            <w:szCs w:val="24"/>
          </w:rPr>
          <w:t>ation.go</w:t>
        </w:r>
        <w:r w:rsidRPr="00D82BEB">
          <w:rPr>
            <w:rStyle w:val="Hyperlink"/>
            <w:rFonts w:cs="Arial"/>
            <w:b/>
            <w:sz w:val="24"/>
            <w:szCs w:val="24"/>
          </w:rPr>
          <w:t>v</w:t>
        </w:r>
        <w:r w:rsidRPr="00D82BEB">
          <w:rPr>
            <w:rStyle w:val="Hyperlink"/>
            <w:rFonts w:cs="Arial"/>
            <w:b/>
            <w:sz w:val="24"/>
            <w:szCs w:val="24"/>
          </w:rPr>
          <w:t>.uk</w:t>
        </w:r>
        <w:r w:rsidRPr="00D82BEB">
          <w:rPr>
            <w:rStyle w:val="Hyperlink"/>
            <w:rFonts w:cs="Arial"/>
            <w:b/>
            <w:sz w:val="24"/>
            <w:szCs w:val="24"/>
          </w:rPr>
          <w:t>/</w:t>
        </w:r>
        <w:r w:rsidRPr="00D82BEB">
          <w:rPr>
            <w:rStyle w:val="Hyperlink"/>
            <w:rFonts w:cs="Arial"/>
            <w:b/>
            <w:sz w:val="24"/>
            <w:szCs w:val="24"/>
          </w:rPr>
          <w:t>ssi/2011/176/contents/made</w:t>
        </w:r>
      </w:hyperlink>
      <w:r w:rsidRPr="00D82BEB">
        <w:rPr>
          <w:rFonts w:cs="Arial"/>
          <w:b/>
          <w:sz w:val="24"/>
          <w:szCs w:val="24"/>
        </w:rPr>
        <w:t>)</w:t>
      </w:r>
    </w:p>
    <w:p w14:paraId="304EE619" w14:textId="77777777" w:rsidR="009303AF" w:rsidRPr="00D82BEB" w:rsidRDefault="009303AF" w:rsidP="00D82BEB">
      <w:pPr>
        <w:rPr>
          <w:rFonts w:cs="Arial"/>
          <w:b/>
          <w:sz w:val="24"/>
          <w:szCs w:val="24"/>
        </w:rPr>
      </w:pPr>
    </w:p>
    <w:p w14:paraId="5DDE10AA"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2B3243D1" w14:textId="77777777" w:rsidR="008B4BE0" w:rsidRPr="0047088F" w:rsidRDefault="008B4BE0" w:rsidP="00F506F9">
      <w:pPr>
        <w:pStyle w:val="Heading2"/>
        <w:numPr>
          <w:ilvl w:val="0"/>
          <w:numId w:val="7"/>
        </w:numPr>
        <w:rPr>
          <w:b/>
          <w:sz w:val="28"/>
          <w:szCs w:val="28"/>
        </w:rPr>
      </w:pPr>
      <w:bookmarkStart w:id="16" w:name="_Toc495593628"/>
      <w:r w:rsidRPr="0047088F">
        <w:rPr>
          <w:b/>
          <w:sz w:val="28"/>
          <w:szCs w:val="28"/>
        </w:rPr>
        <w:t>SUBLETTING AND ASSIGNATION</w:t>
      </w:r>
      <w:bookmarkEnd w:id="16"/>
      <w:r w:rsidRPr="0047088F">
        <w:rPr>
          <w:b/>
          <w:sz w:val="28"/>
          <w:szCs w:val="28"/>
        </w:rPr>
        <w:t xml:space="preserve"> </w:t>
      </w:r>
    </w:p>
    <w:p w14:paraId="42607EA5" w14:textId="77777777" w:rsidR="008B4BE0" w:rsidRPr="00041C43" w:rsidRDefault="008B4BE0" w:rsidP="008B4BE0">
      <w:pPr>
        <w:rPr>
          <w:rFonts w:cs="Arial"/>
          <w:b/>
          <w:sz w:val="28"/>
          <w:szCs w:val="28"/>
          <w:lang w:eastAsia="en-GB"/>
        </w:rPr>
      </w:pPr>
    </w:p>
    <w:p w14:paraId="0AE751FE"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7412CC7" w14:textId="77777777" w:rsidR="008B4BE0" w:rsidRPr="00041C43" w:rsidRDefault="008B4BE0" w:rsidP="008B4BE0">
      <w:pPr>
        <w:rPr>
          <w:rFonts w:cs="Arial"/>
          <w:b/>
          <w:sz w:val="24"/>
          <w:szCs w:val="24"/>
          <w:lang w:eastAsia="en-GB"/>
        </w:rPr>
      </w:pPr>
    </w:p>
    <w:p w14:paraId="4A5FAE47"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53ADA76B"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take in a lodger,</w:t>
      </w:r>
    </w:p>
    <w:p w14:paraId="47FC949A" w14:textId="77777777" w:rsidR="008B4BE0" w:rsidRPr="00041C43" w:rsidRDefault="008B4BE0" w:rsidP="00F506F9">
      <w:pPr>
        <w:numPr>
          <w:ilvl w:val="0"/>
          <w:numId w:val="1"/>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3FDDC4E4" w14:textId="77777777" w:rsidR="008B4BE0" w:rsidRDefault="008B4BE0" w:rsidP="00F506F9">
      <w:pPr>
        <w:numPr>
          <w:ilvl w:val="0"/>
          <w:numId w:val="1"/>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39D73CB7" w14:textId="77777777" w:rsidR="008B4BE0" w:rsidRPr="00041C43" w:rsidRDefault="008B4BE0" w:rsidP="00F52639">
      <w:pPr>
        <w:ind w:left="720"/>
        <w:rPr>
          <w:rFonts w:cs="Arial"/>
          <w:b/>
          <w:sz w:val="24"/>
          <w:szCs w:val="24"/>
          <w:lang w:eastAsia="en-GB"/>
        </w:rPr>
      </w:pPr>
    </w:p>
    <w:p w14:paraId="114102D0" w14:textId="77777777" w:rsidR="00F178C6" w:rsidRDefault="00F178C6" w:rsidP="00F178C6">
      <w:pPr>
        <w:pStyle w:val="Heading2"/>
        <w:ind w:left="720"/>
        <w:rPr>
          <w:b/>
          <w:sz w:val="28"/>
          <w:szCs w:val="28"/>
        </w:rPr>
      </w:pPr>
    </w:p>
    <w:p w14:paraId="0615A03C" w14:textId="77777777" w:rsidR="00951199" w:rsidRPr="0047088F" w:rsidRDefault="00041C43" w:rsidP="00F506F9">
      <w:pPr>
        <w:pStyle w:val="Heading2"/>
        <w:numPr>
          <w:ilvl w:val="0"/>
          <w:numId w:val="7"/>
        </w:numPr>
        <w:rPr>
          <w:b/>
          <w:sz w:val="28"/>
          <w:szCs w:val="28"/>
        </w:rPr>
      </w:pPr>
      <w:bookmarkStart w:id="17" w:name="_Toc495593629"/>
      <w:r w:rsidRPr="0047088F">
        <w:rPr>
          <w:b/>
          <w:sz w:val="28"/>
          <w:szCs w:val="28"/>
        </w:rPr>
        <w:t>NOTIFICATION ABOUT OTHER RESIDENTS</w:t>
      </w:r>
      <w:bookmarkEnd w:id="17"/>
    </w:p>
    <w:p w14:paraId="06B0D9E5" w14:textId="77777777" w:rsidR="00041C43" w:rsidRPr="00041C43" w:rsidRDefault="00041C43" w:rsidP="000E70BF">
      <w:pPr>
        <w:rPr>
          <w:rFonts w:cs="Arial"/>
          <w:sz w:val="28"/>
          <w:szCs w:val="28"/>
        </w:rPr>
      </w:pPr>
    </w:p>
    <w:p w14:paraId="49A3CD3B"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r w:rsidR="00C37D5B">
        <w:rPr>
          <w:rFonts w:cs="Arial"/>
          <w:b/>
          <w:sz w:val="24"/>
          <w:szCs w:val="24"/>
          <w:lang w:eastAsia="en-GB"/>
        </w:rPr>
        <w:t>person</w:t>
      </w:r>
      <w:r w:rsidR="00F178C6">
        <w:rPr>
          <w:rFonts w:cs="Arial"/>
          <w:b/>
          <w:sz w:val="24"/>
          <w:szCs w:val="24"/>
          <w:lang w:eastAsia="en-GB"/>
        </w:rPr>
        <w:t xml:space="preserve"> </w:t>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relationship to the </w:t>
      </w:r>
      <w:r w:rsidR="003915DC">
        <w:rPr>
          <w:rFonts w:cs="Arial"/>
          <w:b/>
          <w:sz w:val="24"/>
          <w:szCs w:val="24"/>
          <w:lang w:eastAsia="en-GB"/>
        </w:rPr>
        <w:t>T</w:t>
      </w:r>
      <w:r w:rsidRPr="00041C43">
        <w:rPr>
          <w:rFonts w:cs="Arial"/>
          <w:b/>
          <w:sz w:val="24"/>
          <w:szCs w:val="24"/>
          <w:lang w:eastAsia="en-GB"/>
        </w:rPr>
        <w:t>enant.</w:t>
      </w:r>
    </w:p>
    <w:p w14:paraId="2C051C43" w14:textId="77777777" w:rsidR="00041C43" w:rsidRPr="00041C43" w:rsidRDefault="00041C43" w:rsidP="000E70BF">
      <w:pPr>
        <w:rPr>
          <w:rFonts w:cs="Arial"/>
          <w:b/>
          <w:sz w:val="24"/>
          <w:szCs w:val="24"/>
          <w:lang w:eastAsia="en-GB"/>
        </w:rPr>
      </w:pPr>
    </w:p>
    <w:p w14:paraId="5B1A0949"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r w:rsidR="00C37D5B">
        <w:rPr>
          <w:rFonts w:cs="Arial"/>
          <w:b/>
          <w:sz w:val="24"/>
          <w:szCs w:val="24"/>
          <w:lang w:eastAsia="en-GB"/>
        </w:rPr>
        <w:t>person</w:t>
      </w:r>
      <w:r w:rsidR="00F178C6">
        <w:rPr>
          <w:rFonts w:cs="Arial"/>
          <w:b/>
          <w:sz w:val="24"/>
          <w:szCs w:val="24"/>
          <w:lang w:eastAsia="en-GB"/>
        </w:rPr>
        <w:t xml:space="preserve"> </w:t>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10E31249" w14:textId="77777777" w:rsidR="00D738D1" w:rsidRDefault="00D738D1" w:rsidP="00041C43">
      <w:pPr>
        <w:rPr>
          <w:rFonts w:cs="Arial"/>
          <w:b/>
          <w:sz w:val="24"/>
          <w:szCs w:val="24"/>
          <w:lang w:eastAsia="en-GB"/>
        </w:rPr>
      </w:pPr>
    </w:p>
    <w:p w14:paraId="7241290C" w14:textId="77777777" w:rsidR="00C314E5" w:rsidRPr="00DC6B83" w:rsidRDefault="00041C43" w:rsidP="00041C43">
      <w:pPr>
        <w:rPr>
          <w:rFonts w:cs="Arial"/>
          <w:sz w:val="24"/>
          <w:szCs w:val="24"/>
          <w:lang w:eastAsia="en-GB"/>
        </w:rPr>
      </w:pPr>
      <w:r w:rsidRPr="00D82BEB">
        <w:rPr>
          <w:rFonts w:cs="Arial"/>
          <w:b/>
          <w:sz w:val="24"/>
          <w:szCs w:val="24"/>
          <w:lang w:eastAsia="en-GB"/>
        </w:rPr>
        <w:lastRenderedPageBreak/>
        <w:t xml:space="preserve">The Tenant </w:t>
      </w:r>
      <w:r w:rsidR="00BB5C76">
        <w:rPr>
          <w:rFonts w:cs="Arial"/>
          <w:b/>
          <w:sz w:val="24"/>
          <w:szCs w:val="24"/>
          <w:lang w:eastAsia="en-GB"/>
        </w:rPr>
        <w:t>will take reasonable care</w:t>
      </w:r>
      <w:r w:rsidRPr="00D82BEB">
        <w:rPr>
          <w:rFonts w:cs="Arial"/>
          <w:b/>
          <w:sz w:val="24"/>
          <w:szCs w:val="24"/>
          <w:lang w:eastAsia="en-GB"/>
        </w:rPr>
        <w:t xml:space="preserve"> </w:t>
      </w:r>
      <w:r w:rsidR="00C37D5B">
        <w:rPr>
          <w:rFonts w:cs="Arial"/>
          <w:b/>
          <w:sz w:val="24"/>
          <w:szCs w:val="24"/>
          <w:lang w:eastAsia="en-GB"/>
        </w:rPr>
        <w:t>to ensure that anyone</w:t>
      </w:r>
      <w:r w:rsidRPr="00D82BEB">
        <w:rPr>
          <w:rFonts w:cs="Arial"/>
          <w:b/>
          <w:sz w:val="24"/>
          <w:szCs w:val="24"/>
          <w:lang w:eastAsia="en-GB"/>
        </w:rPr>
        <w:t xml:space="preserve"> living with them does</w:t>
      </w:r>
      <w:r w:rsidR="00C37D5B">
        <w:rPr>
          <w:rFonts w:cs="Arial"/>
          <w:b/>
          <w:sz w:val="24"/>
          <w:szCs w:val="24"/>
          <w:lang w:eastAsia="en-GB"/>
        </w:rPr>
        <w:t xml:space="preserve"> not do</w:t>
      </w:r>
      <w:r w:rsidRPr="00D82BEB">
        <w:rPr>
          <w:rFonts w:cs="Arial"/>
          <w:b/>
          <w:sz w:val="24"/>
          <w:szCs w:val="24"/>
          <w:lang w:eastAsia="en-GB"/>
        </w:rPr>
        <w:t xml:space="preserve">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will be liable for the cost of any repairs, renewals or replacement of items where required.</w:t>
      </w:r>
    </w:p>
    <w:p w14:paraId="48D0A9D8" w14:textId="77777777" w:rsidR="000B7083" w:rsidRDefault="000B7083" w:rsidP="000B7083">
      <w:pPr>
        <w:rPr>
          <w:rFonts w:cs="Arial"/>
          <w:sz w:val="24"/>
          <w:szCs w:val="24"/>
          <w:lang w:eastAsia="en-GB"/>
        </w:rPr>
      </w:pPr>
    </w:p>
    <w:p w14:paraId="0810A04F" w14:textId="77777777" w:rsidR="00AE1746" w:rsidRDefault="00AE1746" w:rsidP="00AE1746">
      <w:pPr>
        <w:rPr>
          <w:rFonts w:cs="Arial"/>
          <w:sz w:val="24"/>
          <w:szCs w:val="24"/>
          <w:lang w:eastAsia="en-GB"/>
        </w:rPr>
      </w:pPr>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4D0D5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p>
    <w:p w14:paraId="00E2AC34" w14:textId="77777777" w:rsidR="00481B86" w:rsidRDefault="00481B86" w:rsidP="00AE1746">
      <w:pPr>
        <w:rPr>
          <w:rFonts w:cs="Arial"/>
          <w:sz w:val="24"/>
          <w:szCs w:val="24"/>
          <w:lang w:eastAsia="en-GB"/>
        </w:rPr>
      </w:pPr>
    </w:p>
    <w:p w14:paraId="12F4EE88"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enant will be liable for reasonable costs and expenses, including if applicable, legal or court expenses, payable</w:t>
      </w:r>
      <w:r w:rsidR="00AB325A">
        <w:rPr>
          <w:rFonts w:cs="Arial"/>
          <w:sz w:val="24"/>
          <w:szCs w:val="24"/>
          <w:lang w:eastAsia="en-GB"/>
        </w:rPr>
        <w:t xml:space="preserve"> </w:t>
      </w:r>
      <w:r>
        <w:rPr>
          <w:rFonts w:cs="Arial"/>
          <w:sz w:val="24"/>
          <w:szCs w:val="24"/>
          <w:lang w:eastAsia="en-GB"/>
        </w:rPr>
        <w:t xml:space="preserve">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596F8E41" w14:textId="77777777" w:rsidR="00041C43" w:rsidRDefault="00041C43" w:rsidP="00041C43">
      <w:pPr>
        <w:rPr>
          <w:rFonts w:cs="Arial"/>
          <w:b/>
          <w:sz w:val="24"/>
          <w:szCs w:val="24"/>
          <w:lang w:eastAsia="en-GB"/>
        </w:rPr>
      </w:pPr>
    </w:p>
    <w:p w14:paraId="27B13775" w14:textId="77777777" w:rsidR="00493C9D" w:rsidRDefault="00493C9D" w:rsidP="00041C43">
      <w:pPr>
        <w:rPr>
          <w:rFonts w:cs="Arial"/>
          <w:b/>
          <w:sz w:val="24"/>
          <w:szCs w:val="24"/>
          <w:lang w:eastAsia="en-GB"/>
        </w:rPr>
      </w:pPr>
    </w:p>
    <w:p w14:paraId="54A94B96" w14:textId="77777777" w:rsidR="00041C43" w:rsidRPr="00D82BEB" w:rsidRDefault="00041C43" w:rsidP="00F506F9">
      <w:pPr>
        <w:pStyle w:val="Heading2"/>
        <w:numPr>
          <w:ilvl w:val="0"/>
          <w:numId w:val="7"/>
        </w:numPr>
        <w:rPr>
          <w:b/>
          <w:sz w:val="28"/>
          <w:szCs w:val="28"/>
        </w:rPr>
      </w:pPr>
      <w:bookmarkStart w:id="18" w:name="_Toc495593630"/>
      <w:r w:rsidRPr="00D82BEB">
        <w:rPr>
          <w:b/>
          <w:sz w:val="28"/>
          <w:szCs w:val="28"/>
        </w:rPr>
        <w:t>OVERCROWDING</w:t>
      </w:r>
      <w:bookmarkEnd w:id="18"/>
    </w:p>
    <w:p w14:paraId="7DC5894A" w14:textId="77777777" w:rsidR="00041C43" w:rsidRPr="00D82BEB" w:rsidRDefault="00041C43" w:rsidP="00041C43">
      <w:pPr>
        <w:rPr>
          <w:rFonts w:cs="Arial"/>
          <w:b/>
          <w:sz w:val="24"/>
          <w:szCs w:val="24"/>
          <w:lang w:eastAsia="en-GB"/>
        </w:rPr>
      </w:pPr>
    </w:p>
    <w:p w14:paraId="1E30C6E2"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504A8E43" w14:textId="77777777" w:rsidR="00041C43" w:rsidRPr="00D82BEB" w:rsidRDefault="00041C43" w:rsidP="00041C43">
      <w:pPr>
        <w:rPr>
          <w:rFonts w:cs="Arial"/>
          <w:b/>
          <w:sz w:val="24"/>
          <w:szCs w:val="24"/>
          <w:lang w:eastAsia="en-GB"/>
        </w:rPr>
      </w:pPr>
    </w:p>
    <w:p w14:paraId="57408917"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61D80EA5" w14:textId="77777777" w:rsidR="003D33C2" w:rsidRDefault="003D33C2" w:rsidP="000E70BF">
      <w:pPr>
        <w:rPr>
          <w:rFonts w:cs="Arial"/>
          <w:i/>
          <w:sz w:val="24"/>
          <w:szCs w:val="24"/>
          <w:lang w:eastAsia="en-GB"/>
        </w:rPr>
      </w:pPr>
    </w:p>
    <w:p w14:paraId="38B6C13C" w14:textId="77777777" w:rsidR="00493C9D" w:rsidRDefault="00493C9D" w:rsidP="000E70BF">
      <w:pPr>
        <w:rPr>
          <w:rFonts w:cs="Arial"/>
          <w:i/>
          <w:sz w:val="24"/>
          <w:szCs w:val="24"/>
          <w:lang w:eastAsia="en-GB"/>
        </w:rPr>
      </w:pPr>
    </w:p>
    <w:p w14:paraId="561FE6D9" w14:textId="77777777" w:rsidR="001B02DC" w:rsidRPr="00D82BEB" w:rsidRDefault="001B02DC" w:rsidP="00F506F9">
      <w:pPr>
        <w:pStyle w:val="Heading2"/>
        <w:numPr>
          <w:ilvl w:val="0"/>
          <w:numId w:val="7"/>
        </w:numPr>
        <w:rPr>
          <w:b/>
          <w:sz w:val="28"/>
          <w:szCs w:val="28"/>
        </w:rPr>
      </w:pPr>
      <w:bookmarkStart w:id="19" w:name="_Toc495593631"/>
      <w:r w:rsidRPr="00D82BEB">
        <w:rPr>
          <w:b/>
          <w:sz w:val="28"/>
          <w:szCs w:val="28"/>
        </w:rPr>
        <w:t>INSURANCE</w:t>
      </w:r>
      <w:bookmarkEnd w:id="19"/>
      <w:r w:rsidRPr="00D82BEB">
        <w:rPr>
          <w:b/>
          <w:sz w:val="28"/>
          <w:szCs w:val="28"/>
        </w:rPr>
        <w:t xml:space="preserve"> </w:t>
      </w:r>
    </w:p>
    <w:p w14:paraId="20E7FAAF" w14:textId="77777777" w:rsidR="001B02DC" w:rsidRPr="00D82BEB" w:rsidRDefault="001B02DC" w:rsidP="001B02DC">
      <w:pPr>
        <w:rPr>
          <w:rFonts w:cs="Arial"/>
          <w:b/>
          <w:sz w:val="28"/>
          <w:szCs w:val="28"/>
        </w:rPr>
      </w:pPr>
    </w:p>
    <w:p w14:paraId="7E88DBF8" w14:textId="77777777" w:rsidR="001B02DC" w:rsidRDefault="00E53B6E" w:rsidP="001B02DC">
      <w:pPr>
        <w:rPr>
          <w:rFonts w:cs="Arial"/>
          <w:b/>
          <w:sz w:val="24"/>
          <w:szCs w:val="24"/>
        </w:rPr>
      </w:pPr>
      <w:r w:rsidRPr="00E53B6E">
        <w:rPr>
          <w:rFonts w:cs="Arial"/>
          <w:b/>
          <w:sz w:val="24"/>
          <w:szCs w:val="24"/>
        </w:rPr>
        <w:t>The Landlord is responsible for paying premiums for any insurance of the building and contents belonging to him or her, such as those items included in the property inventory.  The Landlord will have no liability to insure any items belonging to the Tenant.</w:t>
      </w:r>
    </w:p>
    <w:p w14:paraId="636BB579" w14:textId="77777777" w:rsidR="00330233" w:rsidRDefault="00330233" w:rsidP="001B02DC">
      <w:pPr>
        <w:rPr>
          <w:rFonts w:cs="Arial"/>
          <w:b/>
          <w:sz w:val="24"/>
          <w:szCs w:val="24"/>
        </w:rPr>
      </w:pPr>
    </w:p>
    <w:p w14:paraId="361DD0E1"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 xml:space="preserve">Tenant.  </w:t>
      </w:r>
    </w:p>
    <w:p w14:paraId="30E30D20" w14:textId="77777777" w:rsidR="001B02DC" w:rsidRDefault="001B02DC" w:rsidP="001B02DC">
      <w:pPr>
        <w:rPr>
          <w:rFonts w:cs="Arial"/>
          <w:b/>
          <w:sz w:val="24"/>
          <w:szCs w:val="24"/>
        </w:rPr>
      </w:pPr>
    </w:p>
    <w:p w14:paraId="117B3FBF" w14:textId="77777777" w:rsidR="00493C9D" w:rsidRDefault="00493C9D" w:rsidP="001B02DC">
      <w:pPr>
        <w:rPr>
          <w:rFonts w:cs="Arial"/>
          <w:b/>
          <w:sz w:val="24"/>
          <w:szCs w:val="24"/>
        </w:rPr>
      </w:pPr>
    </w:p>
    <w:p w14:paraId="404941ED" w14:textId="77777777" w:rsidR="001B02DC" w:rsidRPr="00585CA7" w:rsidRDefault="001B02DC" w:rsidP="00F506F9">
      <w:pPr>
        <w:pStyle w:val="Heading2"/>
        <w:numPr>
          <w:ilvl w:val="0"/>
          <w:numId w:val="7"/>
        </w:numPr>
        <w:rPr>
          <w:b/>
          <w:sz w:val="28"/>
          <w:szCs w:val="28"/>
        </w:rPr>
      </w:pPr>
      <w:bookmarkStart w:id="20" w:name="_Toc495593632"/>
      <w:r w:rsidRPr="00585CA7">
        <w:rPr>
          <w:b/>
          <w:sz w:val="28"/>
          <w:szCs w:val="28"/>
        </w:rPr>
        <w:t>ABSENCES</w:t>
      </w:r>
      <w:bookmarkEnd w:id="20"/>
    </w:p>
    <w:p w14:paraId="5572FC22" w14:textId="77777777" w:rsidR="001B02DC" w:rsidRPr="00585CA7" w:rsidRDefault="001B02DC" w:rsidP="001B02DC">
      <w:pPr>
        <w:rPr>
          <w:rFonts w:cs="Arial"/>
          <w:b/>
          <w:sz w:val="28"/>
          <w:szCs w:val="28"/>
        </w:rPr>
      </w:pPr>
    </w:p>
    <w:p w14:paraId="373F98CA"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w:t>
      </w:r>
      <w:r w:rsidR="00143172">
        <w:rPr>
          <w:rFonts w:cs="Arial"/>
          <w:b/>
          <w:sz w:val="24"/>
          <w:szCs w:val="24"/>
        </w:rPr>
        <w:t>14</w:t>
      </w:r>
      <w:r w:rsidRPr="00585CA7">
        <w:rPr>
          <w:rFonts w:cs="Arial"/>
          <w:b/>
          <w:sz w:val="24"/>
          <w:szCs w:val="24"/>
        </w:rPr>
        <w:t xml:space="preserve"> days. The Tenant must 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DD56190" w14:textId="77777777" w:rsidR="001B02DC" w:rsidRDefault="001B02DC" w:rsidP="001B02DC">
      <w:pPr>
        <w:rPr>
          <w:rFonts w:cs="Arial"/>
          <w:sz w:val="24"/>
          <w:szCs w:val="24"/>
        </w:rPr>
      </w:pPr>
    </w:p>
    <w:p w14:paraId="1E0CA589" w14:textId="77777777" w:rsidR="00493C9D" w:rsidRPr="000E70BF" w:rsidRDefault="00493C9D" w:rsidP="001B02DC">
      <w:pPr>
        <w:rPr>
          <w:rFonts w:cs="Arial"/>
          <w:sz w:val="24"/>
          <w:szCs w:val="24"/>
        </w:rPr>
      </w:pPr>
    </w:p>
    <w:p w14:paraId="6637328A" w14:textId="77777777" w:rsidR="001B02DC" w:rsidRPr="00C61EAB" w:rsidRDefault="001B02DC" w:rsidP="00F506F9">
      <w:pPr>
        <w:pStyle w:val="Heading2"/>
        <w:numPr>
          <w:ilvl w:val="0"/>
          <w:numId w:val="7"/>
        </w:numPr>
        <w:rPr>
          <w:b/>
          <w:sz w:val="28"/>
          <w:szCs w:val="28"/>
        </w:rPr>
      </w:pPr>
      <w:bookmarkStart w:id="21" w:name="_Toc495593633"/>
      <w:r w:rsidRPr="00C61EAB">
        <w:rPr>
          <w:b/>
          <w:sz w:val="28"/>
          <w:szCs w:val="28"/>
        </w:rPr>
        <w:lastRenderedPageBreak/>
        <w:t>REASONABLE CARE</w:t>
      </w:r>
      <w:bookmarkEnd w:id="21"/>
    </w:p>
    <w:p w14:paraId="6E9AB3B1" w14:textId="77777777" w:rsidR="001B02DC" w:rsidRPr="00C61EAB" w:rsidRDefault="001B02DC" w:rsidP="001B02DC">
      <w:pPr>
        <w:rPr>
          <w:rFonts w:cs="Arial"/>
          <w:b/>
          <w:sz w:val="24"/>
          <w:szCs w:val="24"/>
        </w:rPr>
      </w:pPr>
    </w:p>
    <w:p w14:paraId="3FEC8C28"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70C9A1EF" w14:textId="77777777" w:rsidR="001B02DC" w:rsidRPr="00C61EAB" w:rsidRDefault="001B02DC" w:rsidP="001B02DC">
      <w:pPr>
        <w:rPr>
          <w:rFonts w:cs="Arial"/>
          <w:b/>
          <w:sz w:val="24"/>
          <w:szCs w:val="24"/>
        </w:rPr>
      </w:pPr>
    </w:p>
    <w:p w14:paraId="02565200"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44948D5C" w14:textId="77777777" w:rsidR="001B02DC" w:rsidRPr="00C61EAB" w:rsidRDefault="001B02DC" w:rsidP="00F506F9">
      <w:pPr>
        <w:numPr>
          <w:ilvl w:val="0"/>
          <w:numId w:val="2"/>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w:t>
      </w:r>
      <w:r w:rsidR="00C37D5B">
        <w:rPr>
          <w:rFonts w:cs="Arial"/>
          <w:b/>
          <w:sz w:val="24"/>
          <w:szCs w:val="24"/>
        </w:rPr>
        <w:t>c</w:t>
      </w:r>
      <w:r w:rsidRPr="00931117">
        <w:rPr>
          <w:rFonts w:cs="Arial"/>
          <w:b/>
          <w:sz w:val="24"/>
          <w:szCs w:val="24"/>
        </w:rPr>
        <w:t>ues or other commonly used household goods or appliances</w:t>
      </w:r>
      <w:r w:rsidRPr="00C61EAB">
        <w:rPr>
          <w:rFonts w:cs="Arial"/>
          <w:b/>
          <w:sz w:val="24"/>
          <w:szCs w:val="24"/>
        </w:rPr>
        <w:t>;</w:t>
      </w:r>
    </w:p>
    <w:p w14:paraId="11FFE795" w14:textId="77777777" w:rsidR="001B02DC" w:rsidRPr="00C61EAB" w:rsidRDefault="001B02DC" w:rsidP="00F506F9">
      <w:pPr>
        <w:numPr>
          <w:ilvl w:val="0"/>
          <w:numId w:val="2"/>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2163EB7D" w14:textId="77777777" w:rsidR="001B02DC" w:rsidRPr="00C61EAB" w:rsidRDefault="001B02DC" w:rsidP="00F506F9">
      <w:pPr>
        <w:numPr>
          <w:ilvl w:val="0"/>
          <w:numId w:val="2"/>
        </w:numPr>
        <w:rPr>
          <w:rFonts w:cs="Arial"/>
          <w:b/>
          <w:sz w:val="24"/>
          <w:szCs w:val="24"/>
        </w:rPr>
      </w:pPr>
      <w:r w:rsidRPr="00C61EAB">
        <w:rPr>
          <w:rFonts w:cs="Arial"/>
          <w:b/>
          <w:sz w:val="24"/>
          <w:szCs w:val="24"/>
        </w:rPr>
        <w:t>prevent water pipes freezing in cold weather;</w:t>
      </w:r>
    </w:p>
    <w:p w14:paraId="114DE24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73EE2BF5"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13194D5E" w14:textId="77777777" w:rsidR="001B02DC" w:rsidRPr="00C61EAB" w:rsidRDefault="001B02DC" w:rsidP="00F506F9">
      <w:pPr>
        <w:numPr>
          <w:ilvl w:val="0"/>
          <w:numId w:val="2"/>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4CB9D043" w14:textId="77777777" w:rsidR="001B02DC" w:rsidRDefault="001B02DC" w:rsidP="00F506F9">
      <w:pPr>
        <w:numPr>
          <w:ilvl w:val="0"/>
          <w:numId w:val="2"/>
        </w:numPr>
        <w:rPr>
          <w:rFonts w:cs="Arial"/>
          <w:b/>
          <w:sz w:val="24"/>
          <w:szCs w:val="24"/>
        </w:rPr>
      </w:pPr>
      <w:r w:rsidRPr="00C61EAB">
        <w:rPr>
          <w:rFonts w:cs="Arial"/>
          <w:b/>
          <w:sz w:val="24"/>
          <w:szCs w:val="24"/>
        </w:rPr>
        <w:t>not interfere with door closer mechanisms.</w:t>
      </w:r>
    </w:p>
    <w:p w14:paraId="0F776E43" w14:textId="77777777" w:rsidR="008C7200" w:rsidRDefault="008C7200" w:rsidP="008C7200">
      <w:pPr>
        <w:ind w:left="720"/>
        <w:rPr>
          <w:rFonts w:cs="Arial"/>
          <w:b/>
          <w:sz w:val="24"/>
          <w:szCs w:val="24"/>
        </w:rPr>
      </w:pPr>
    </w:p>
    <w:p w14:paraId="73CDC499" w14:textId="77777777" w:rsidR="00493C9D" w:rsidRDefault="00493C9D" w:rsidP="008C7200">
      <w:pPr>
        <w:ind w:left="720"/>
        <w:rPr>
          <w:rFonts w:cs="Arial"/>
          <w:b/>
          <w:sz w:val="24"/>
          <w:szCs w:val="24"/>
        </w:rPr>
      </w:pPr>
    </w:p>
    <w:p w14:paraId="37FC0DA1" w14:textId="77777777" w:rsidR="008C7200" w:rsidRPr="00D82BEB" w:rsidRDefault="008C7200" w:rsidP="00F506F9">
      <w:pPr>
        <w:pStyle w:val="Heading2"/>
        <w:numPr>
          <w:ilvl w:val="0"/>
          <w:numId w:val="7"/>
        </w:numPr>
        <w:rPr>
          <w:b/>
          <w:sz w:val="28"/>
          <w:szCs w:val="28"/>
        </w:rPr>
      </w:pPr>
      <w:bookmarkStart w:id="22" w:name="_Toc495593634"/>
      <w:r>
        <w:rPr>
          <w:b/>
          <w:sz w:val="28"/>
          <w:szCs w:val="28"/>
        </w:rPr>
        <w:t>THE REPAIRING STANDARD etc. AND OTHER INFORMATION</w:t>
      </w:r>
      <w:bookmarkEnd w:id="22"/>
    </w:p>
    <w:p w14:paraId="5BA3B0A1" w14:textId="77777777" w:rsidR="008C7200" w:rsidRPr="00D82BEB" w:rsidRDefault="008C7200" w:rsidP="008C7200">
      <w:pPr>
        <w:rPr>
          <w:rFonts w:cs="Arial"/>
          <w:b/>
          <w:sz w:val="24"/>
          <w:szCs w:val="24"/>
        </w:rPr>
      </w:pPr>
    </w:p>
    <w:p w14:paraId="31BBF3D8" w14:textId="77777777" w:rsidR="008C7200" w:rsidRDefault="008C7200" w:rsidP="008C7200">
      <w:pPr>
        <w:pStyle w:val="Heading3"/>
        <w:rPr>
          <w:b/>
        </w:rPr>
      </w:pPr>
      <w:bookmarkStart w:id="23" w:name="_Toc495593635"/>
      <w:r w:rsidRPr="00D82BEB">
        <w:rPr>
          <w:b/>
        </w:rPr>
        <w:t>THE REPAIRING STANDARD</w:t>
      </w:r>
      <w:bookmarkEnd w:id="23"/>
    </w:p>
    <w:p w14:paraId="128679C4" w14:textId="77777777" w:rsidR="008C7200" w:rsidRDefault="008C7200" w:rsidP="008C7200"/>
    <w:p w14:paraId="4BFA14F1" w14:textId="77777777" w:rsidR="00F10F73" w:rsidRDefault="00C7465E" w:rsidP="008C7200">
      <w:pPr>
        <w:autoSpaceDE w:val="0"/>
        <w:autoSpaceDN w:val="0"/>
        <w:adjustRightInd w:val="0"/>
        <w:rPr>
          <w:rFonts w:cs="Arial"/>
          <w:b/>
          <w:sz w:val="24"/>
          <w:szCs w:val="24"/>
          <w:lang w:eastAsia="en-GB"/>
        </w:rPr>
      </w:pPr>
      <w:r w:rsidRPr="00C7465E">
        <w:rPr>
          <w:rFonts w:cs="Arial"/>
          <w:b/>
          <w:sz w:val="24"/>
          <w:szCs w:val="24"/>
          <w:lang w:eastAsia="en-GB"/>
        </w:rPr>
        <w:t xml:space="preserve">The Landlord is responsible for ensuring that the Let Property meets the Repairing Standard.  </w:t>
      </w:r>
    </w:p>
    <w:p w14:paraId="540238FE" w14:textId="77777777" w:rsidR="00C95D35" w:rsidRDefault="00C95D35" w:rsidP="008C7200">
      <w:pPr>
        <w:autoSpaceDE w:val="0"/>
        <w:autoSpaceDN w:val="0"/>
        <w:adjustRightInd w:val="0"/>
        <w:rPr>
          <w:rFonts w:cs="Arial"/>
          <w:b/>
          <w:sz w:val="24"/>
          <w:szCs w:val="24"/>
          <w:lang w:eastAsia="en-GB"/>
        </w:rPr>
      </w:pPr>
    </w:p>
    <w:p w14:paraId="74514123" w14:textId="77777777" w:rsidR="008C7200"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w:t>
      </w:r>
      <w:r w:rsidR="00E57622">
        <w:rPr>
          <w:rFonts w:cs="Arial"/>
          <w:b/>
          <w:sz w:val="24"/>
          <w:szCs w:val="24"/>
          <w:lang w:eastAsia="en-GB"/>
        </w:rPr>
        <w:t>L</w:t>
      </w:r>
      <w:r w:rsidRPr="00D82BEB">
        <w:rPr>
          <w:rFonts w:cs="Arial"/>
          <w:b/>
          <w:sz w:val="24"/>
          <w:szCs w:val="24"/>
          <w:lang w:eastAsia="en-GB"/>
        </w:rPr>
        <w:t xml:space="preserve">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 xml:space="preserve">roperty from </w:t>
      </w:r>
      <w:r w:rsidR="001A4FB5" w:rsidRPr="001A4FB5">
        <w:rPr>
          <w:rFonts w:cs="Arial"/>
          <w:b/>
          <w:sz w:val="24"/>
          <w:szCs w:val="24"/>
          <w:lang w:eastAsia="en-GB"/>
        </w:rPr>
        <w:t>the start date of the tenancy</w:t>
      </w:r>
      <w:r w:rsidR="001A4FB5" w:rsidRPr="001A4FB5" w:rsidDel="001A4FB5">
        <w:rPr>
          <w:rFonts w:cs="Arial"/>
          <w:b/>
          <w:sz w:val="24"/>
          <w:szCs w:val="24"/>
          <w:lang w:eastAsia="en-GB"/>
        </w:rPr>
        <w:t xml:space="preserve"> </w:t>
      </w:r>
      <w:r w:rsidRPr="00D82BEB">
        <w:rPr>
          <w:rFonts w:cs="Arial"/>
          <w:b/>
          <w:sz w:val="24"/>
          <w:szCs w:val="24"/>
          <w:lang w:eastAsia="en-GB"/>
        </w:rPr>
        <w:t>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w:t>
      </w:r>
    </w:p>
    <w:p w14:paraId="6C3CC5E3" w14:textId="77777777" w:rsidR="00B549A3" w:rsidRPr="00D82BEB" w:rsidRDefault="00B549A3" w:rsidP="008C7200">
      <w:pPr>
        <w:autoSpaceDE w:val="0"/>
        <w:autoSpaceDN w:val="0"/>
        <w:adjustRightInd w:val="0"/>
        <w:rPr>
          <w:rFonts w:cs="Arial"/>
          <w:b/>
          <w:sz w:val="24"/>
          <w:szCs w:val="24"/>
          <w:lang w:eastAsia="en-GB"/>
        </w:rPr>
      </w:pPr>
    </w:p>
    <w:p w14:paraId="72807E23" w14:textId="77777777" w:rsidR="008C7200" w:rsidRPr="00D82BEB" w:rsidRDefault="008C7200" w:rsidP="00DE2B3F">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meet the Repairing Standard as follows:</w:t>
      </w:r>
    </w:p>
    <w:p w14:paraId="4673FB7A" w14:textId="77777777" w:rsidR="008C7200" w:rsidRPr="00D82BEB" w:rsidRDefault="008C7200" w:rsidP="00DE2B3F">
      <w:pPr>
        <w:autoSpaceDE w:val="0"/>
        <w:autoSpaceDN w:val="0"/>
        <w:adjustRightInd w:val="0"/>
        <w:rPr>
          <w:rFonts w:cs="Arial"/>
          <w:b/>
          <w:sz w:val="24"/>
          <w:szCs w:val="24"/>
          <w:lang w:eastAsia="en-GB"/>
        </w:rPr>
      </w:pPr>
    </w:p>
    <w:p w14:paraId="6A834D6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be wind and water tight and in all other respects reasonably fit for people to live in.</w:t>
      </w:r>
    </w:p>
    <w:p w14:paraId="4A3DAA0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3AB0DC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2E092F44"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3166FFB9"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576D22A3"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detecting fires and for giving warning in the event of a fire or suspected fire</w:t>
      </w:r>
      <w:r w:rsidRPr="00D82BEB">
        <w:rPr>
          <w:rStyle w:val="FootnoteReference"/>
          <w:rFonts w:cs="Arial"/>
          <w:b/>
          <w:sz w:val="24"/>
          <w:szCs w:val="24"/>
          <w:lang w:eastAsia="en-GB"/>
        </w:rPr>
        <w:footnoteReference w:id="1"/>
      </w:r>
      <w:r w:rsidRPr="00D82BEB">
        <w:rPr>
          <w:rFonts w:cs="Arial"/>
          <w:b/>
          <w:sz w:val="24"/>
          <w:szCs w:val="24"/>
          <w:lang w:eastAsia="en-GB"/>
        </w:rPr>
        <w:t>.</w:t>
      </w:r>
    </w:p>
    <w:p w14:paraId="10D6BD88" w14:textId="77777777" w:rsidR="008C7200" w:rsidRPr="00D82BEB" w:rsidRDefault="008C7200" w:rsidP="00F506F9">
      <w:pPr>
        <w:numPr>
          <w:ilvl w:val="0"/>
          <w:numId w:val="3"/>
        </w:numPr>
        <w:autoSpaceDE w:val="0"/>
        <w:autoSpaceDN w:val="0"/>
        <w:adjustRightInd w:val="0"/>
        <w:rPr>
          <w:rFonts w:cs="Arial"/>
          <w:b/>
          <w:sz w:val="24"/>
          <w:szCs w:val="24"/>
          <w:lang w:eastAsia="en-GB"/>
        </w:rPr>
      </w:pPr>
      <w:r w:rsidRPr="00D82BEB">
        <w:rPr>
          <w:rFonts w:cs="Arial"/>
          <w:b/>
          <w:sz w:val="24"/>
          <w:szCs w:val="24"/>
          <w:lang w:eastAsia="en-GB"/>
        </w:rPr>
        <w:t xml:space="preserve">The </w:t>
      </w:r>
      <w:r w:rsidR="009312CA">
        <w:rPr>
          <w:rFonts w:cs="Arial"/>
          <w:b/>
          <w:sz w:val="24"/>
          <w:szCs w:val="24"/>
          <w:lang w:eastAsia="en-GB"/>
        </w:rPr>
        <w:t>L</w:t>
      </w:r>
      <w:r>
        <w:rPr>
          <w:rFonts w:cs="Arial"/>
          <w:b/>
          <w:sz w:val="24"/>
          <w:szCs w:val="24"/>
          <w:lang w:eastAsia="en-GB"/>
        </w:rPr>
        <w:t xml:space="preserve">et </w:t>
      </w:r>
      <w:r w:rsidR="009312CA">
        <w:rPr>
          <w:rFonts w:cs="Arial"/>
          <w:b/>
          <w:sz w:val="24"/>
          <w:szCs w:val="24"/>
          <w:lang w:eastAsia="en-GB"/>
        </w:rPr>
        <w:t>P</w:t>
      </w:r>
      <w:r w:rsidRPr="00D82BEB">
        <w:rPr>
          <w:rFonts w:cs="Arial"/>
          <w:b/>
          <w:sz w:val="24"/>
          <w:szCs w:val="24"/>
          <w:lang w:eastAsia="en-GB"/>
        </w:rPr>
        <w:t>roperty must have a satisfactory way of giving warning if there is a hazardous concentration of carbon monoxide gas</w:t>
      </w:r>
      <w:r w:rsidRPr="00D82BEB">
        <w:rPr>
          <w:rStyle w:val="FootnoteReference"/>
          <w:rFonts w:cs="Arial"/>
          <w:b/>
          <w:sz w:val="24"/>
          <w:szCs w:val="24"/>
          <w:lang w:eastAsia="en-GB"/>
        </w:rPr>
        <w:footnoteReference w:id="2"/>
      </w:r>
      <w:r w:rsidRPr="00D82BEB">
        <w:rPr>
          <w:rFonts w:cs="Arial"/>
          <w:b/>
          <w:sz w:val="24"/>
          <w:szCs w:val="24"/>
          <w:lang w:eastAsia="en-GB"/>
        </w:rPr>
        <w:t>.</w:t>
      </w:r>
      <w:r>
        <w:rPr>
          <w:rFonts w:cs="Arial"/>
          <w:b/>
          <w:sz w:val="24"/>
          <w:szCs w:val="24"/>
          <w:lang w:eastAsia="en-GB"/>
        </w:rPr>
        <w:t xml:space="preserve"> </w:t>
      </w:r>
    </w:p>
    <w:p w14:paraId="1931B69E" w14:textId="77777777" w:rsidR="008C7200" w:rsidRPr="00D82BEB" w:rsidRDefault="008C7200" w:rsidP="008C7200">
      <w:pPr>
        <w:autoSpaceDE w:val="0"/>
        <w:autoSpaceDN w:val="0"/>
        <w:adjustRightInd w:val="0"/>
        <w:rPr>
          <w:rFonts w:cs="Arial"/>
          <w:b/>
          <w:sz w:val="24"/>
          <w:szCs w:val="24"/>
          <w:lang w:eastAsia="en-GB"/>
        </w:rPr>
      </w:pPr>
    </w:p>
    <w:p w14:paraId="23378552" w14:textId="77777777" w:rsidR="008C7200" w:rsidRPr="00D82BEB" w:rsidRDefault="00DE2B3F" w:rsidP="008C7200">
      <w:pPr>
        <w:rPr>
          <w:rFonts w:cs="Arial"/>
          <w:b/>
          <w:sz w:val="24"/>
          <w:szCs w:val="24"/>
        </w:rPr>
      </w:pPr>
      <w:r>
        <w:rPr>
          <w:rFonts w:cs="Arial"/>
          <w:b/>
          <w:sz w:val="24"/>
          <w:szCs w:val="24"/>
        </w:rPr>
        <w:t xml:space="preserve">More detail on the Repairing Standard is available in the </w:t>
      </w:r>
      <w:r w:rsidRPr="00DE2B3F">
        <w:rPr>
          <w:rFonts w:cs="Arial"/>
          <w:b/>
          <w:sz w:val="24"/>
          <w:szCs w:val="24"/>
        </w:rPr>
        <w:t>Easy Read Notes for the Scottish Government Model Private Residential Tenancy Agreement</w:t>
      </w:r>
      <w:r>
        <w:rPr>
          <w:rFonts w:cs="Arial"/>
          <w:b/>
          <w:sz w:val="24"/>
          <w:szCs w:val="24"/>
        </w:rPr>
        <w:t>,</w:t>
      </w:r>
      <w:r w:rsidRPr="00DE2B3F">
        <w:rPr>
          <w:rFonts w:cs="Arial"/>
          <w:b/>
          <w:sz w:val="24"/>
          <w:szCs w:val="24"/>
        </w:rPr>
        <w:t xml:space="preserve"> </w:t>
      </w:r>
      <w:r>
        <w:rPr>
          <w:rFonts w:cs="Arial"/>
          <w:b/>
          <w:sz w:val="24"/>
          <w:szCs w:val="24"/>
        </w:rPr>
        <w:t xml:space="preserve">or on the Scottish Government website. </w:t>
      </w:r>
      <w:r w:rsidR="008C7200" w:rsidRPr="00D82BEB">
        <w:rPr>
          <w:rFonts w:cs="Arial"/>
          <w:b/>
          <w:sz w:val="24"/>
          <w:szCs w:val="24"/>
        </w:rPr>
        <w:t xml:space="preserve">If the Tenant believes that the Landlord has failed to ensure that the </w:t>
      </w:r>
      <w:r w:rsidR="008C7200">
        <w:rPr>
          <w:rFonts w:cs="Arial"/>
          <w:b/>
          <w:sz w:val="24"/>
          <w:szCs w:val="24"/>
        </w:rPr>
        <w:t>L</w:t>
      </w:r>
      <w:r w:rsidR="008C7200" w:rsidRPr="00D82BEB">
        <w:rPr>
          <w:rFonts w:cs="Arial"/>
          <w:b/>
          <w:sz w:val="24"/>
          <w:szCs w:val="24"/>
        </w:rPr>
        <w:t xml:space="preserve">et </w:t>
      </w:r>
      <w:r w:rsidR="008C7200">
        <w:rPr>
          <w:rFonts w:cs="Arial"/>
          <w:b/>
          <w:sz w:val="24"/>
          <w:szCs w:val="24"/>
        </w:rPr>
        <w:t>P</w:t>
      </w:r>
      <w:r w:rsidR="008C7200"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sidR="008C7200">
        <w:rPr>
          <w:rFonts w:cs="Arial"/>
          <w:b/>
          <w:sz w:val="24"/>
          <w:szCs w:val="24"/>
        </w:rPr>
        <w:t>T</w:t>
      </w:r>
      <w:r w:rsidR="008C7200" w:rsidRPr="00D82BEB">
        <w:rPr>
          <w:rFonts w:cs="Arial"/>
          <w:b/>
          <w:sz w:val="24"/>
          <w:szCs w:val="24"/>
        </w:rPr>
        <w:t>enant has the right to apply to the First-tier Tribunal</w:t>
      </w:r>
      <w:r w:rsidR="004A3A00">
        <w:rPr>
          <w:rFonts w:cs="Arial"/>
          <w:b/>
          <w:sz w:val="24"/>
          <w:szCs w:val="24"/>
        </w:rPr>
        <w:t xml:space="preserve"> </w:t>
      </w:r>
      <w:r w:rsidR="004A3A00" w:rsidRPr="004A3A00">
        <w:rPr>
          <w:rFonts w:cs="Arial"/>
          <w:b/>
          <w:sz w:val="24"/>
          <w:szCs w:val="24"/>
        </w:rPr>
        <w:t>for Scotland Housing and Property Chamber</w:t>
      </w:r>
      <w:r w:rsidR="008C7200" w:rsidRPr="00D82BEB">
        <w:rPr>
          <w:rFonts w:cs="Arial"/>
          <w:b/>
          <w:sz w:val="24"/>
          <w:szCs w:val="24"/>
        </w:rPr>
        <w:t xml:space="preserve">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4025DED" w14:textId="77777777" w:rsidR="008C7200" w:rsidRPr="00D82BEB" w:rsidRDefault="008C7200" w:rsidP="008C7200">
      <w:pPr>
        <w:autoSpaceDE w:val="0"/>
        <w:autoSpaceDN w:val="0"/>
        <w:adjustRightInd w:val="0"/>
        <w:rPr>
          <w:rFonts w:cs="Arial"/>
          <w:b/>
          <w:sz w:val="24"/>
          <w:szCs w:val="24"/>
          <w:lang w:eastAsia="en-GB"/>
        </w:rPr>
      </w:pPr>
    </w:p>
    <w:p w14:paraId="09DA1D59"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0FA4A76B" w14:textId="77777777" w:rsidR="008C7200" w:rsidRDefault="008C7200" w:rsidP="008C7200">
      <w:pPr>
        <w:rPr>
          <w:b/>
          <w:sz w:val="24"/>
          <w:szCs w:val="24"/>
        </w:rPr>
      </w:pPr>
    </w:p>
    <w:p w14:paraId="3AB75D4F" w14:textId="77777777" w:rsidR="00493C9D" w:rsidRDefault="00493C9D" w:rsidP="008C7200">
      <w:pPr>
        <w:rPr>
          <w:b/>
          <w:sz w:val="24"/>
          <w:szCs w:val="24"/>
        </w:rPr>
      </w:pPr>
    </w:p>
    <w:p w14:paraId="27836456" w14:textId="77777777" w:rsidR="008C7200" w:rsidRPr="00EA4AE6" w:rsidRDefault="008C7200" w:rsidP="009372E9">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76ACF967" w14:textId="77777777" w:rsidR="008C7200" w:rsidRPr="00D82BEB" w:rsidRDefault="008C7200" w:rsidP="009372E9">
      <w:pPr>
        <w:rPr>
          <w:rFonts w:cs="Arial"/>
          <w:b/>
          <w:sz w:val="24"/>
          <w:szCs w:val="24"/>
        </w:rPr>
      </w:pPr>
    </w:p>
    <w:p w14:paraId="64E8CD2A" w14:textId="77777777" w:rsidR="008C7200" w:rsidRDefault="00611164" w:rsidP="008C7200">
      <w:pPr>
        <w:pStyle w:val="Heading6"/>
        <w:rPr>
          <w:b/>
        </w:rPr>
      </w:pPr>
      <w:r w:rsidRPr="00611164">
        <w:rPr>
          <w:rFonts w:cs="Arial"/>
          <w:b/>
        </w:rPr>
        <w:t>The Landlord is responsible (together with any other owners of common parts of the building in which the accommodation is situated, if appropriate) for keeping in repair the structure and exterior of the accommodation.</w:t>
      </w:r>
    </w:p>
    <w:p w14:paraId="5213C210" w14:textId="77777777" w:rsidR="00F178C6" w:rsidRDefault="00F178C6" w:rsidP="00F178C6"/>
    <w:p w14:paraId="5B08B8AD" w14:textId="77777777" w:rsidR="00493C9D" w:rsidRPr="00F178C6" w:rsidRDefault="00493C9D" w:rsidP="00F178C6"/>
    <w:p w14:paraId="78A1AF0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6DC43B6A" w14:textId="77777777" w:rsidR="008C7200" w:rsidRPr="00D82BEB" w:rsidRDefault="008C7200" w:rsidP="008C7200">
      <w:pPr>
        <w:rPr>
          <w:rFonts w:cs="Arial"/>
          <w:b/>
          <w:sz w:val="24"/>
          <w:szCs w:val="24"/>
        </w:rPr>
      </w:pPr>
    </w:p>
    <w:p w14:paraId="1C28413A"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pipework or gas appliances that they are aware of to the Landlord. Tenants are forbidden to use appliances that have been deemed unsafe by a gas contractor. </w:t>
      </w:r>
    </w:p>
    <w:p w14:paraId="4F5B2151" w14:textId="77777777" w:rsidR="008C7200" w:rsidRPr="00D82BEB" w:rsidRDefault="008C7200" w:rsidP="008C7200">
      <w:pPr>
        <w:rPr>
          <w:rFonts w:cs="Arial"/>
          <w:b/>
          <w:sz w:val="24"/>
          <w:szCs w:val="24"/>
        </w:rPr>
      </w:pPr>
    </w:p>
    <w:p w14:paraId="7619F2B2" w14:textId="77777777" w:rsidR="008C7200" w:rsidRPr="00D82BEB" w:rsidRDefault="008C7200" w:rsidP="00DA1B33">
      <w:pPr>
        <w:rPr>
          <w:rFonts w:cs="Arial"/>
          <w:b/>
          <w:sz w:val="24"/>
          <w:szCs w:val="24"/>
        </w:rPr>
      </w:pPr>
      <w:r w:rsidRPr="00DD1040">
        <w:rPr>
          <w:rFonts w:cs="Arial"/>
          <w:b/>
          <w:sz w:val="24"/>
          <w:szCs w:val="24"/>
        </w:rPr>
        <w:t>The Landlord must also ensure that a carbon monoxide detector is installed where there is a fixed carbon-fuelled</w:t>
      </w:r>
      <w:r w:rsidRPr="00DD1040" w:rsidDel="00160C45">
        <w:rPr>
          <w:rFonts w:cs="Arial"/>
          <w:b/>
          <w:sz w:val="24"/>
          <w:szCs w:val="24"/>
        </w:rPr>
        <w:t xml:space="preserve"> </w:t>
      </w:r>
      <w:r w:rsidRPr="00DD1040">
        <w:rPr>
          <w:rFonts w:cs="Arial"/>
          <w:b/>
          <w:sz w:val="24"/>
          <w:szCs w:val="24"/>
        </w:rPr>
        <w:t>appliance (excluding an appliance used solely for cooking) or where a fixed carbon-fuelled</w:t>
      </w:r>
      <w:r w:rsidRPr="00DD1040" w:rsidDel="00160C45">
        <w:rPr>
          <w:rFonts w:cs="Arial"/>
          <w:b/>
          <w:sz w:val="24"/>
          <w:szCs w:val="24"/>
        </w:rPr>
        <w:t xml:space="preserve"> </w:t>
      </w:r>
      <w:r w:rsidRPr="00DD1040">
        <w:rPr>
          <w:rFonts w:cs="Arial"/>
          <w:b/>
          <w:sz w:val="24"/>
          <w:szCs w:val="24"/>
        </w:rPr>
        <w:t xml:space="preserve">appliance is situated in an inter-connected space such as a garage. A carbon monoxide detector is also </w:t>
      </w:r>
      <w:r w:rsidRPr="00DD1040">
        <w:rPr>
          <w:rFonts w:cs="Arial"/>
          <w:b/>
          <w:sz w:val="24"/>
          <w:szCs w:val="24"/>
        </w:rPr>
        <w:lastRenderedPageBreak/>
        <w:t>required in the bedrooms and main living room if a flue from a carbon-fuelled appliance passes through the room. “Carbon-fuelled” includes wood, coal and oil as well as gas.</w:t>
      </w:r>
    </w:p>
    <w:p w14:paraId="5C80816F" w14:textId="77777777" w:rsidR="00163817" w:rsidRDefault="00163817" w:rsidP="008C7200">
      <w:pPr>
        <w:rPr>
          <w:b/>
          <w:sz w:val="24"/>
          <w:szCs w:val="24"/>
        </w:rPr>
      </w:pPr>
    </w:p>
    <w:p w14:paraId="48F27962" w14:textId="77777777" w:rsidR="00493C9D" w:rsidRDefault="00493C9D" w:rsidP="008C7200">
      <w:pPr>
        <w:rPr>
          <w:b/>
          <w:sz w:val="24"/>
          <w:szCs w:val="24"/>
        </w:rPr>
      </w:pPr>
    </w:p>
    <w:p w14:paraId="19277A52"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1A8C6DD7" w14:textId="77777777" w:rsidR="008C7200" w:rsidRPr="00D82BEB" w:rsidRDefault="008C7200" w:rsidP="008C7200">
      <w:pPr>
        <w:rPr>
          <w:b/>
        </w:rPr>
      </w:pPr>
    </w:p>
    <w:p w14:paraId="185E809D" w14:textId="77777777" w:rsidR="008C7200" w:rsidRDefault="008C7200" w:rsidP="009200FF">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w:t>
      </w:r>
      <w:r w:rsidRPr="00D82BEB">
        <w:rPr>
          <w:b/>
          <w:sz w:val="24"/>
          <w:szCs w:val="24"/>
        </w:rPr>
        <w:t>The EICR must be completed by a suitably competent person</w:t>
      </w:r>
      <w:r w:rsidR="009200FF">
        <w:rPr>
          <w:b/>
          <w:sz w:val="24"/>
          <w:szCs w:val="24"/>
        </w:rPr>
        <w:t>.</w:t>
      </w:r>
      <w:r w:rsidRPr="00D82BEB">
        <w:rPr>
          <w:b/>
          <w:sz w:val="24"/>
          <w:szCs w:val="24"/>
        </w:rPr>
        <w:t xml:space="preserve"> </w:t>
      </w:r>
    </w:p>
    <w:p w14:paraId="7C78C0A7"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3F83BAA8" w14:textId="77777777" w:rsidR="008C7200" w:rsidRPr="00D82BEB" w:rsidRDefault="008C7200" w:rsidP="008C7200">
      <w:pPr>
        <w:rPr>
          <w:b/>
          <w:sz w:val="24"/>
          <w:szCs w:val="24"/>
        </w:rPr>
      </w:pPr>
      <w:r w:rsidRPr="00F93B18">
        <w:rPr>
          <w:b/>
          <w:sz w:val="24"/>
          <w:szCs w:val="24"/>
        </w:rPr>
        <w:t xml:space="preserve">The Tenant must be given a copy of the EICR and </w:t>
      </w:r>
      <w:r w:rsidR="00C37D5B">
        <w:rPr>
          <w:b/>
          <w:sz w:val="24"/>
          <w:szCs w:val="24"/>
        </w:rPr>
        <w:t xml:space="preserve">any </w:t>
      </w:r>
      <w:r w:rsidRPr="00F93B18">
        <w:rPr>
          <w:b/>
          <w:sz w:val="24"/>
          <w:szCs w:val="24"/>
        </w:rPr>
        <w:t>PAT.</w:t>
      </w:r>
    </w:p>
    <w:p w14:paraId="3B9C9FC4" w14:textId="77777777" w:rsidR="008C7200" w:rsidRDefault="008C7200" w:rsidP="008C7200">
      <w:pPr>
        <w:rPr>
          <w:b/>
          <w:sz w:val="24"/>
          <w:szCs w:val="24"/>
        </w:rPr>
      </w:pPr>
    </w:p>
    <w:p w14:paraId="02A9E8CA" w14:textId="77777777" w:rsidR="00493C9D" w:rsidRDefault="00493C9D" w:rsidP="008C7200">
      <w:pPr>
        <w:rPr>
          <w:b/>
          <w:sz w:val="24"/>
          <w:szCs w:val="24"/>
        </w:rPr>
      </w:pPr>
    </w:p>
    <w:p w14:paraId="4B5444E8" w14:textId="77777777" w:rsidR="008C7200" w:rsidRPr="00EA4AE6" w:rsidRDefault="008C7200" w:rsidP="008C7200">
      <w:pPr>
        <w:rPr>
          <w:b/>
          <w:sz w:val="24"/>
          <w:szCs w:val="24"/>
        </w:rPr>
      </w:pPr>
      <w:r w:rsidRPr="00EA4AE6">
        <w:rPr>
          <w:b/>
          <w:sz w:val="24"/>
          <w:szCs w:val="24"/>
        </w:rPr>
        <w:t>Smoke detectors</w:t>
      </w:r>
      <w:r>
        <w:rPr>
          <w:b/>
          <w:sz w:val="24"/>
          <w:szCs w:val="24"/>
        </w:rPr>
        <w:t>:</w:t>
      </w:r>
    </w:p>
    <w:p w14:paraId="7AE4429C" w14:textId="77777777" w:rsidR="008C7200" w:rsidRPr="00D82BEB" w:rsidRDefault="008C7200" w:rsidP="008C7200">
      <w:pPr>
        <w:ind w:left="720"/>
        <w:rPr>
          <w:b/>
          <w:sz w:val="24"/>
          <w:szCs w:val="24"/>
        </w:rPr>
      </w:pPr>
    </w:p>
    <w:p w14:paraId="21DC52B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mains</w:t>
      </w:r>
      <w:r w:rsidR="00C37D5B">
        <w:rPr>
          <w:b/>
          <w:sz w:val="24"/>
          <w:szCs w:val="24"/>
        </w:rPr>
        <w:t>-</w:t>
      </w:r>
      <w:r w:rsidRPr="00D82BEB">
        <w:rPr>
          <w:b/>
          <w:sz w:val="24"/>
          <w:szCs w:val="24"/>
        </w:rPr>
        <w:t xml:space="preserve">powered smoke alarms are installed in </w:t>
      </w:r>
      <w:r w:rsidRPr="00D82BEB">
        <w:rPr>
          <w:rFonts w:cs="Arial"/>
          <w:b/>
          <w:sz w:val="24"/>
          <w:szCs w:val="24"/>
        </w:rPr>
        <w:t>(i) the room which is frequently used by the occupants for general daytime living purposes and (ii) every circulation space such as hallways or landings, there must also be a heat alarm in the kitchen. All alarms should be interlinked</w:t>
      </w:r>
      <w:r w:rsidR="005752F5">
        <w:rPr>
          <w:rFonts w:cs="Arial"/>
          <w:b/>
          <w:sz w:val="24"/>
          <w:szCs w:val="24"/>
        </w:rPr>
        <w:t>.</w:t>
      </w:r>
    </w:p>
    <w:p w14:paraId="1C5DC34C" w14:textId="77777777" w:rsidR="008C7200" w:rsidRDefault="008C7200" w:rsidP="008C7200">
      <w:pPr>
        <w:ind w:left="720"/>
      </w:pPr>
    </w:p>
    <w:p w14:paraId="5419F068" w14:textId="77777777" w:rsidR="008C7200" w:rsidRDefault="008C7200" w:rsidP="008C7200">
      <w:pPr>
        <w:rPr>
          <w:b/>
          <w:sz w:val="24"/>
          <w:szCs w:val="24"/>
        </w:rPr>
      </w:pPr>
    </w:p>
    <w:p w14:paraId="0228AFA9"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6DE78CC1" w14:textId="77777777" w:rsidR="008C7200" w:rsidRPr="00C61EAB" w:rsidRDefault="008C7200" w:rsidP="008C7200">
      <w:pPr>
        <w:rPr>
          <w:rFonts w:cs="Arial"/>
          <w:b/>
          <w:sz w:val="24"/>
          <w:szCs w:val="24"/>
        </w:rPr>
      </w:pPr>
    </w:p>
    <w:p w14:paraId="670FC851" w14:textId="77777777" w:rsidR="008C7200" w:rsidRPr="00C61EAB" w:rsidRDefault="008C7200" w:rsidP="005D0129">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w:t>
      </w:r>
    </w:p>
    <w:p w14:paraId="6384B419" w14:textId="77777777" w:rsidR="008C7200" w:rsidRDefault="008C7200" w:rsidP="008C7200">
      <w:pPr>
        <w:rPr>
          <w:rFonts w:cs="Arial"/>
          <w:b/>
          <w:sz w:val="24"/>
          <w:szCs w:val="24"/>
        </w:rPr>
      </w:pPr>
    </w:p>
    <w:p w14:paraId="74FE19C4" w14:textId="77777777" w:rsidR="00351355" w:rsidRDefault="00351355" w:rsidP="008C7200">
      <w:pPr>
        <w:rPr>
          <w:rFonts w:cs="Arial"/>
          <w:b/>
          <w:sz w:val="24"/>
          <w:szCs w:val="24"/>
        </w:rPr>
      </w:pPr>
    </w:p>
    <w:p w14:paraId="532F699D"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5CF39E26" w14:textId="77777777" w:rsidR="008C7200" w:rsidRDefault="008C7200" w:rsidP="008C7200">
      <w:pPr>
        <w:ind w:firstLine="720"/>
        <w:rPr>
          <w:rFonts w:cs="Arial"/>
          <w:b/>
          <w:sz w:val="24"/>
          <w:szCs w:val="24"/>
        </w:rPr>
      </w:pPr>
    </w:p>
    <w:p w14:paraId="09070A26" w14:textId="77777777" w:rsidR="008C7200" w:rsidRDefault="008C7200" w:rsidP="00F93B18">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 xml:space="preserve">at </w:t>
      </w:r>
      <w:r w:rsidR="001A4FB5" w:rsidRPr="001A4FB5">
        <w:rPr>
          <w:rFonts w:cs="Arial"/>
          <w:b/>
          <w:sz w:val="24"/>
          <w:szCs w:val="24"/>
        </w:rPr>
        <w:t>the start date of the tenancy</w:t>
      </w:r>
      <w:r w:rsidR="00C879A0">
        <w:rPr>
          <w:rFonts w:cs="Arial"/>
          <w:b/>
          <w:sz w:val="24"/>
          <w:szCs w:val="24"/>
        </w:rPr>
        <w:t xml:space="preserve">, unless </w:t>
      </w:r>
      <w:r w:rsidR="00C879A0" w:rsidRPr="00C879A0">
        <w:rPr>
          <w:rFonts w:cs="Arial"/>
          <w:b/>
          <w:sz w:val="24"/>
          <w:szCs w:val="24"/>
        </w:rPr>
        <w:t xml:space="preserve">the </w:t>
      </w:r>
      <w:r w:rsidR="00DC2E45">
        <w:rPr>
          <w:rFonts w:cs="Arial"/>
          <w:b/>
          <w:sz w:val="24"/>
          <w:szCs w:val="24"/>
        </w:rPr>
        <w:t>T</w:t>
      </w:r>
      <w:r w:rsidR="00C879A0" w:rsidRPr="00C879A0">
        <w:rPr>
          <w:rFonts w:cs="Arial"/>
          <w:b/>
          <w:sz w:val="24"/>
          <w:szCs w:val="24"/>
        </w:rPr>
        <w:t>enant is renting a room with shared access to a kitchen, bathroom and living area.</w:t>
      </w:r>
    </w:p>
    <w:p w14:paraId="6E1D0E52" w14:textId="77777777" w:rsidR="008C7200" w:rsidRDefault="008C7200" w:rsidP="008C7200">
      <w:pPr>
        <w:rPr>
          <w:rFonts w:cs="Arial"/>
          <w:b/>
          <w:sz w:val="24"/>
          <w:szCs w:val="24"/>
        </w:rPr>
      </w:pPr>
    </w:p>
    <w:p w14:paraId="6BBB5AAB" w14:textId="77777777" w:rsidR="00351355" w:rsidRDefault="00351355" w:rsidP="008C7200">
      <w:pPr>
        <w:rPr>
          <w:rFonts w:cs="Arial"/>
          <w:b/>
          <w:sz w:val="24"/>
          <w:szCs w:val="24"/>
        </w:rPr>
      </w:pPr>
    </w:p>
    <w:p w14:paraId="0D924E2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40CC1324" w14:textId="77777777" w:rsidR="008C7200" w:rsidRDefault="008C7200" w:rsidP="008C7200">
      <w:pPr>
        <w:rPr>
          <w:rFonts w:cs="Arial"/>
          <w:b/>
          <w:sz w:val="24"/>
          <w:szCs w:val="24"/>
        </w:rPr>
      </w:pPr>
    </w:p>
    <w:p w14:paraId="70072D08" w14:textId="77777777" w:rsidR="008C7200" w:rsidRDefault="008C7200" w:rsidP="008C7200">
      <w:pPr>
        <w:rPr>
          <w:rFonts w:cs="Arial"/>
          <w:b/>
          <w:sz w:val="24"/>
          <w:szCs w:val="24"/>
        </w:rPr>
      </w:pP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w:t>
      </w:r>
      <w:r w:rsidR="00C37D5B">
        <w:rPr>
          <w:rFonts w:cs="Arial"/>
          <w:b/>
          <w:sz w:val="24"/>
          <w:szCs w:val="24"/>
        </w:rPr>
        <w:t>t</w:t>
      </w:r>
      <w:r w:rsidR="00351355" w:rsidRPr="00351355">
        <w:rPr>
          <w:rFonts w:cs="Arial"/>
          <w:b/>
          <w:sz w:val="24"/>
          <w:szCs w:val="24"/>
        </w:rPr>
        <w:t>he Furniture and Furnishings (Fire Safety) Regulations 1988 as amended,</w:t>
      </w:r>
      <w:r w:rsidR="00351355">
        <w:rPr>
          <w:rFonts w:cs="Arial"/>
          <w:b/>
          <w:sz w:val="24"/>
          <w:szCs w:val="24"/>
          <w:shd w:val="clear" w:color="auto" w:fill="FDE9D9"/>
        </w:rPr>
        <w:t xml:space="preserve"> </w:t>
      </w:r>
      <w:r w:rsidRPr="009327DA">
        <w:rPr>
          <w:rFonts w:cs="Arial"/>
          <w:b/>
          <w:sz w:val="24"/>
          <w:szCs w:val="24"/>
        </w:rPr>
        <w:t xml:space="preserve">as evidenced by the permanent labelling. </w:t>
      </w:r>
    </w:p>
    <w:p w14:paraId="5E578DC1" w14:textId="77777777" w:rsidR="00351355" w:rsidRDefault="00351355" w:rsidP="008C7200">
      <w:pPr>
        <w:rPr>
          <w:b/>
          <w:sz w:val="24"/>
          <w:szCs w:val="24"/>
        </w:rPr>
      </w:pPr>
    </w:p>
    <w:p w14:paraId="5FE61D12" w14:textId="77777777" w:rsidR="00351355" w:rsidRDefault="00351355" w:rsidP="008C7200">
      <w:pPr>
        <w:rPr>
          <w:b/>
          <w:sz w:val="24"/>
          <w:szCs w:val="24"/>
        </w:rPr>
      </w:pPr>
    </w:p>
    <w:p w14:paraId="19F63453" w14:textId="77777777" w:rsidR="008C7200" w:rsidRDefault="008C7200" w:rsidP="008C7200">
      <w:pPr>
        <w:rPr>
          <w:b/>
          <w:sz w:val="24"/>
          <w:szCs w:val="24"/>
        </w:rPr>
      </w:pPr>
      <w:r w:rsidRPr="00EA4AE6">
        <w:rPr>
          <w:b/>
          <w:sz w:val="24"/>
          <w:szCs w:val="24"/>
        </w:rPr>
        <w:t>Defective fixtures and fittings</w:t>
      </w:r>
      <w:r>
        <w:rPr>
          <w:b/>
          <w:sz w:val="24"/>
          <w:szCs w:val="24"/>
        </w:rPr>
        <w:t>:</w:t>
      </w:r>
    </w:p>
    <w:p w14:paraId="15422680" w14:textId="77777777" w:rsidR="00163817" w:rsidRDefault="00163817" w:rsidP="008C7200">
      <w:pPr>
        <w:rPr>
          <w:b/>
          <w:sz w:val="24"/>
          <w:szCs w:val="24"/>
        </w:rPr>
      </w:pPr>
    </w:p>
    <w:p w14:paraId="25CBC7E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w:t>
      </w:r>
      <w:r w:rsidR="00E57622">
        <w:rPr>
          <w:rFonts w:cs="Arial"/>
          <w:b/>
          <w:sz w:val="24"/>
          <w:szCs w:val="24"/>
        </w:rPr>
        <w:t>L</w:t>
      </w:r>
      <w:r w:rsidR="00E57622" w:rsidRPr="001551DB">
        <w:rPr>
          <w:rFonts w:cs="Arial"/>
          <w:b/>
          <w:sz w:val="24"/>
          <w:szCs w:val="24"/>
        </w:rPr>
        <w:t xml:space="preserve">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w:t>
      </w:r>
      <w:r w:rsidRPr="00C61EAB">
        <w:rPr>
          <w:rFonts w:cs="Arial"/>
          <w:b/>
          <w:sz w:val="24"/>
          <w:szCs w:val="24"/>
        </w:rPr>
        <w:lastRenderedPageBreak/>
        <w:t xml:space="preserve">contained in this Agreement makes the Landlord responsible for repairing 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15BFD23D" w14:textId="77777777" w:rsidR="008C7200" w:rsidRDefault="008C7200" w:rsidP="008C7200">
      <w:pPr>
        <w:pStyle w:val="Heading3"/>
        <w:rPr>
          <w:b/>
        </w:rPr>
      </w:pPr>
    </w:p>
    <w:p w14:paraId="7AF13D48" w14:textId="77777777" w:rsidR="00163817" w:rsidRDefault="00163817" w:rsidP="008C7200">
      <w:pPr>
        <w:pStyle w:val="Heading3"/>
        <w:rPr>
          <w:b/>
        </w:rPr>
      </w:pPr>
    </w:p>
    <w:p w14:paraId="13C8EC2B" w14:textId="77777777" w:rsidR="008C7200" w:rsidRPr="00EA4AE6" w:rsidRDefault="008C7200" w:rsidP="008C7200">
      <w:pPr>
        <w:pStyle w:val="Heading3"/>
        <w:rPr>
          <w:b/>
        </w:rPr>
      </w:pPr>
      <w:bookmarkStart w:id="24" w:name="_Toc495593636"/>
      <w:r w:rsidRPr="00EA4AE6">
        <w:rPr>
          <w:b/>
        </w:rPr>
        <w:t>REPAIR TIMETABLE</w:t>
      </w:r>
      <w:bookmarkEnd w:id="24"/>
    </w:p>
    <w:p w14:paraId="1E18EE96" w14:textId="77777777" w:rsidR="008C7200" w:rsidRPr="00C61EAB" w:rsidRDefault="008C7200" w:rsidP="008C7200">
      <w:pPr>
        <w:rPr>
          <w:rFonts w:cs="Arial"/>
          <w:b/>
          <w:sz w:val="24"/>
          <w:szCs w:val="24"/>
        </w:rPr>
      </w:pPr>
    </w:p>
    <w:p w14:paraId="3D85B67A" w14:textId="77777777" w:rsidR="008C7200" w:rsidRDefault="007E082F" w:rsidP="008C7200">
      <w:pPr>
        <w:rPr>
          <w:rFonts w:cs="Arial"/>
          <w:b/>
          <w:sz w:val="24"/>
          <w:szCs w:val="24"/>
        </w:rPr>
      </w:pPr>
      <w:r w:rsidRPr="007E082F">
        <w:rPr>
          <w:rFonts w:cs="Arial"/>
          <w:b/>
          <w:sz w:val="24"/>
          <w:szCs w:val="24"/>
        </w:rPr>
        <w:t>The Tenant undertakes to notify the Landlord as soon as is reasonably practicable of the need for any repair or emergency. The Landlord is responsible for carrying out necessary repairs as soon as is reasonably practicable after having been notified of the need to do so.</w:t>
      </w:r>
    </w:p>
    <w:p w14:paraId="4DB632D2"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w:t>
      </w:r>
      <w:r w:rsidR="00FB1DA5">
        <w:rPr>
          <w:rFonts w:cs="Arial"/>
          <w:b/>
          <w:sz w:val="24"/>
          <w:szCs w:val="24"/>
          <w:lang w:eastAsia="en-GB"/>
        </w:rPr>
        <w:t xml:space="preserve">the </w:t>
      </w:r>
      <w:r>
        <w:rPr>
          <w:rFonts w:cs="Arial"/>
          <w:b/>
          <w:sz w:val="24"/>
          <w:szCs w:val="24"/>
          <w:lang w:eastAsia="en-GB"/>
        </w:rPr>
        <w:t xml:space="preserve">clause on ‘Access for Repairs’). </w:t>
      </w:r>
    </w:p>
    <w:p w14:paraId="61C88D96" w14:textId="77777777" w:rsidR="008C7200" w:rsidRPr="00C61EAB" w:rsidRDefault="008C7200" w:rsidP="008C7200">
      <w:pPr>
        <w:rPr>
          <w:rFonts w:cs="Arial"/>
          <w:b/>
          <w:sz w:val="28"/>
          <w:szCs w:val="28"/>
        </w:rPr>
      </w:pPr>
    </w:p>
    <w:p w14:paraId="65EC9186" w14:textId="77777777" w:rsidR="008C7200" w:rsidRPr="00EA4AE6" w:rsidRDefault="008C7200" w:rsidP="008C7200">
      <w:pPr>
        <w:pStyle w:val="Heading3"/>
        <w:rPr>
          <w:b/>
        </w:rPr>
      </w:pPr>
      <w:bookmarkStart w:id="25" w:name="_Toc495593637"/>
      <w:r w:rsidRPr="00EA4AE6">
        <w:rPr>
          <w:b/>
        </w:rPr>
        <w:t>PAYMENT FOR REPAIRS</w:t>
      </w:r>
      <w:bookmarkEnd w:id="25"/>
      <w:r w:rsidRPr="00EA4AE6">
        <w:rPr>
          <w:b/>
        </w:rPr>
        <w:t xml:space="preserve"> </w:t>
      </w:r>
    </w:p>
    <w:p w14:paraId="3F97C04F" w14:textId="77777777" w:rsidR="008C7200" w:rsidRPr="00C61EAB" w:rsidRDefault="008C7200" w:rsidP="008C7200">
      <w:pPr>
        <w:rPr>
          <w:rFonts w:cs="Arial"/>
          <w:b/>
          <w:sz w:val="24"/>
          <w:szCs w:val="24"/>
        </w:rPr>
      </w:pPr>
    </w:p>
    <w:p w14:paraId="3BB96F7D"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003F7622">
        <w:rPr>
          <w:rFonts w:cs="Arial"/>
          <w:b/>
          <w:sz w:val="24"/>
          <w:szCs w:val="24"/>
        </w:rPr>
        <w:t>s</w:t>
      </w:r>
      <w:r w:rsidRPr="00C61EAB">
        <w:rPr>
          <w:rFonts w:cs="Arial"/>
          <w:b/>
          <w:sz w:val="24"/>
          <w:szCs w:val="24"/>
        </w:rPr>
        <w:t>.</w:t>
      </w:r>
      <w:r w:rsidRPr="006627A3">
        <w:rPr>
          <w:rFonts w:cs="Arial"/>
          <w:i/>
          <w:sz w:val="24"/>
          <w:szCs w:val="24"/>
        </w:rPr>
        <w:t xml:space="preserve"> </w:t>
      </w:r>
    </w:p>
    <w:p w14:paraId="53F6F19D" w14:textId="77777777" w:rsidR="008C7200" w:rsidRDefault="008C7200" w:rsidP="008C7200">
      <w:pPr>
        <w:rPr>
          <w:sz w:val="24"/>
          <w:szCs w:val="24"/>
        </w:rPr>
      </w:pPr>
    </w:p>
    <w:p w14:paraId="43A000C2" w14:textId="77777777" w:rsidR="00493C9D" w:rsidRDefault="00493C9D" w:rsidP="008C7200">
      <w:pPr>
        <w:rPr>
          <w:sz w:val="24"/>
          <w:szCs w:val="24"/>
        </w:rPr>
      </w:pPr>
    </w:p>
    <w:p w14:paraId="6C49DB74" w14:textId="77777777" w:rsidR="008C7200" w:rsidRPr="00C61EAB" w:rsidRDefault="008C7200" w:rsidP="008C7200">
      <w:pPr>
        <w:pStyle w:val="Heading3"/>
        <w:rPr>
          <w:b/>
        </w:rPr>
      </w:pPr>
      <w:bookmarkStart w:id="26" w:name="_Toc495593638"/>
      <w:r w:rsidRPr="003C2C92">
        <w:rPr>
          <w:b/>
        </w:rPr>
        <w:t>INFORMATION</w:t>
      </w:r>
      <w:bookmarkEnd w:id="26"/>
    </w:p>
    <w:p w14:paraId="6874EE32" w14:textId="77777777" w:rsidR="008C7200" w:rsidRPr="00C61EAB" w:rsidRDefault="008C7200" w:rsidP="008C7200">
      <w:pPr>
        <w:rPr>
          <w:rFonts w:cs="Arial"/>
          <w:b/>
          <w:sz w:val="24"/>
          <w:szCs w:val="24"/>
        </w:rPr>
      </w:pPr>
    </w:p>
    <w:p w14:paraId="68E2D425"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60F1836E" w14:textId="77777777" w:rsidR="008C7200" w:rsidRPr="00C61EAB" w:rsidRDefault="008C7200" w:rsidP="008C7200">
      <w:pPr>
        <w:rPr>
          <w:rFonts w:cs="Arial"/>
          <w:b/>
          <w:sz w:val="24"/>
          <w:szCs w:val="24"/>
        </w:rPr>
      </w:pPr>
    </w:p>
    <w:p w14:paraId="2C4BF3B2" w14:textId="77777777" w:rsidR="008C7200" w:rsidRPr="00C61EAB" w:rsidRDefault="008C7200" w:rsidP="00F506F9">
      <w:pPr>
        <w:numPr>
          <w:ilvl w:val="0"/>
          <w:numId w:val="4"/>
        </w:numPr>
        <w:rPr>
          <w:rFonts w:cs="Arial"/>
          <w:b/>
          <w:sz w:val="24"/>
          <w:szCs w:val="24"/>
        </w:rPr>
      </w:pPr>
      <w:r w:rsidRPr="00C61EAB">
        <w:rPr>
          <w:rFonts w:cs="Arial"/>
          <w:b/>
          <w:sz w:val="24"/>
          <w:szCs w:val="24"/>
        </w:rPr>
        <w:t>gas safety certificate;</w:t>
      </w:r>
    </w:p>
    <w:p w14:paraId="78D0BA3E" w14:textId="77777777" w:rsidR="008C7200" w:rsidRPr="00C61EAB" w:rsidRDefault="008C7200" w:rsidP="00F506F9">
      <w:pPr>
        <w:numPr>
          <w:ilvl w:val="0"/>
          <w:numId w:val="4"/>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A85E0C5" w14:textId="77777777" w:rsidR="008C7200" w:rsidRDefault="008C7200" w:rsidP="00F506F9">
      <w:pPr>
        <w:numPr>
          <w:ilvl w:val="0"/>
          <w:numId w:val="4"/>
        </w:numPr>
        <w:rPr>
          <w:rFonts w:cs="Arial"/>
          <w:b/>
          <w:sz w:val="24"/>
          <w:szCs w:val="24"/>
        </w:rPr>
      </w:pPr>
      <w:r w:rsidRPr="00C61EAB">
        <w:rPr>
          <w:rFonts w:cs="Arial"/>
          <w:b/>
          <w:sz w:val="24"/>
          <w:szCs w:val="24"/>
        </w:rPr>
        <w:t>energy performance certificate</w:t>
      </w:r>
      <w:r w:rsidR="006F1B2E">
        <w:rPr>
          <w:rFonts w:cs="Arial"/>
          <w:b/>
          <w:sz w:val="24"/>
          <w:szCs w:val="24"/>
        </w:rPr>
        <w:t xml:space="preserve"> (unless </w:t>
      </w:r>
      <w:r w:rsidR="006F1B2E" w:rsidRPr="00C879A0">
        <w:rPr>
          <w:rFonts w:cs="Arial"/>
          <w:b/>
          <w:sz w:val="24"/>
          <w:szCs w:val="24"/>
        </w:rPr>
        <w:t xml:space="preserve">the </w:t>
      </w:r>
      <w:r w:rsidR="00DC2E45">
        <w:rPr>
          <w:rFonts w:cs="Arial"/>
          <w:b/>
          <w:sz w:val="24"/>
          <w:szCs w:val="24"/>
        </w:rPr>
        <w:t>T</w:t>
      </w:r>
      <w:r w:rsidR="006F1B2E" w:rsidRPr="00C879A0">
        <w:rPr>
          <w:rFonts w:cs="Arial"/>
          <w:b/>
          <w:sz w:val="24"/>
          <w:szCs w:val="24"/>
        </w:rPr>
        <w:t>enant is renting a room with shared access to a kitchen, bathroom and living area</w:t>
      </w:r>
      <w:r w:rsidR="006F1B2E">
        <w:rPr>
          <w:rFonts w:cs="Arial"/>
          <w:b/>
          <w:sz w:val="24"/>
          <w:szCs w:val="24"/>
        </w:rPr>
        <w:t>)</w:t>
      </w:r>
      <w:r w:rsidRPr="00C61EAB">
        <w:rPr>
          <w:rFonts w:cs="Arial"/>
          <w:b/>
          <w:sz w:val="24"/>
          <w:szCs w:val="24"/>
        </w:rPr>
        <w:t>.</w:t>
      </w:r>
    </w:p>
    <w:p w14:paraId="7D0CD655" w14:textId="77777777" w:rsidR="008C7200" w:rsidRDefault="008C7200" w:rsidP="008C7200">
      <w:pPr>
        <w:rPr>
          <w:rFonts w:cs="Arial"/>
          <w:sz w:val="24"/>
          <w:szCs w:val="24"/>
        </w:rPr>
      </w:pPr>
    </w:p>
    <w:p w14:paraId="708762F4" w14:textId="77777777" w:rsidR="008C7200" w:rsidRDefault="008C7200" w:rsidP="008C7200">
      <w:pPr>
        <w:rPr>
          <w:rFonts w:cs="Arial"/>
          <w:sz w:val="24"/>
          <w:szCs w:val="24"/>
        </w:rPr>
      </w:pPr>
    </w:p>
    <w:p w14:paraId="14EC1006" w14:textId="77777777" w:rsidR="008C7200" w:rsidRPr="00EA4AE6" w:rsidRDefault="008C7200" w:rsidP="00F506F9">
      <w:pPr>
        <w:pStyle w:val="Heading2"/>
        <w:numPr>
          <w:ilvl w:val="0"/>
          <w:numId w:val="7"/>
        </w:numPr>
        <w:rPr>
          <w:b/>
        </w:rPr>
      </w:pPr>
      <w:bookmarkStart w:id="27" w:name="_Toc495593639"/>
      <w:r w:rsidRPr="000E00BB">
        <w:rPr>
          <w:b/>
          <w:sz w:val="28"/>
          <w:szCs w:val="28"/>
        </w:rPr>
        <w:t>LEGIONELLA</w:t>
      </w:r>
      <w:bookmarkEnd w:id="27"/>
    </w:p>
    <w:p w14:paraId="3F2F6084" w14:textId="77777777" w:rsidR="008C7200" w:rsidRPr="00C61EAB" w:rsidRDefault="008C7200" w:rsidP="008C7200"/>
    <w:p w14:paraId="1796737C"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01D91320" w14:textId="77777777" w:rsidR="008C7200" w:rsidRDefault="008C7200" w:rsidP="008C7200">
      <w:pPr>
        <w:pStyle w:val="Heading6"/>
        <w:ind w:left="720"/>
        <w:rPr>
          <w:b/>
        </w:rPr>
      </w:pPr>
    </w:p>
    <w:p w14:paraId="7FBF5324" w14:textId="77777777" w:rsidR="008C7200" w:rsidRPr="000E70BF" w:rsidRDefault="008C7200" w:rsidP="008C7200">
      <w:pPr>
        <w:rPr>
          <w:rFonts w:cs="Arial"/>
          <w:sz w:val="24"/>
          <w:szCs w:val="24"/>
        </w:rPr>
      </w:pPr>
    </w:p>
    <w:p w14:paraId="69E585D6" w14:textId="77777777" w:rsidR="008C7200" w:rsidRPr="0047088F" w:rsidRDefault="008C7200" w:rsidP="00F506F9">
      <w:pPr>
        <w:pStyle w:val="Heading2"/>
        <w:numPr>
          <w:ilvl w:val="0"/>
          <w:numId w:val="7"/>
        </w:numPr>
        <w:rPr>
          <w:b/>
          <w:sz w:val="28"/>
          <w:szCs w:val="28"/>
        </w:rPr>
      </w:pPr>
      <w:bookmarkStart w:id="28" w:name="_Toc495593640"/>
      <w:r w:rsidRPr="0047088F">
        <w:rPr>
          <w:b/>
          <w:sz w:val="28"/>
          <w:szCs w:val="28"/>
        </w:rPr>
        <w:t>ACCESS FOR REPAIRS</w:t>
      </w:r>
      <w:r w:rsidR="00944128">
        <w:rPr>
          <w:b/>
          <w:sz w:val="28"/>
          <w:szCs w:val="28"/>
        </w:rPr>
        <w:t>, INSPECTIONS AND VALUATIONS</w:t>
      </w:r>
      <w:bookmarkEnd w:id="28"/>
    </w:p>
    <w:p w14:paraId="254C59F4" w14:textId="77777777" w:rsidR="008C7200" w:rsidRPr="006627A3" w:rsidRDefault="008C7200" w:rsidP="008C7200">
      <w:pPr>
        <w:rPr>
          <w:rFonts w:cs="Arial"/>
          <w:sz w:val="28"/>
          <w:szCs w:val="28"/>
        </w:rPr>
      </w:pPr>
    </w:p>
    <w:p w14:paraId="7D23BF1A"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in the Let Property which the Landlord</w:t>
      </w:r>
      <w:r w:rsidRPr="000F0D76">
        <w:rPr>
          <w:rFonts w:cs="Arial"/>
          <w:b/>
          <w:sz w:val="24"/>
          <w:szCs w:val="24"/>
          <w:lang w:eastAsia="en-GB"/>
        </w:rPr>
        <w:t xml:space="preserve"> </w:t>
      </w:r>
      <w:r>
        <w:rPr>
          <w:rFonts w:cs="Arial"/>
          <w:b/>
          <w:sz w:val="24"/>
          <w:szCs w:val="24"/>
          <w:lang w:eastAsia="en-GB"/>
        </w:rPr>
        <w:t>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w:t>
      </w:r>
      <w:r w:rsidR="005B7DB6">
        <w:rPr>
          <w:rFonts w:cs="Arial"/>
          <w:b/>
          <w:sz w:val="24"/>
          <w:szCs w:val="24"/>
          <w:lang w:eastAsia="en-GB"/>
        </w:rPr>
        <w:t>A</w:t>
      </w:r>
      <w:r w:rsidR="005B7DB6" w:rsidRPr="000F0D76">
        <w:rPr>
          <w:rFonts w:cs="Arial"/>
          <w:b/>
          <w:sz w:val="24"/>
          <w:szCs w:val="24"/>
          <w:lang w:eastAsia="en-GB"/>
        </w:rPr>
        <w:t>greement</w:t>
      </w:r>
      <w:r w:rsidRPr="000F0D76">
        <w:rPr>
          <w:rFonts w:cs="Arial"/>
          <w:b/>
          <w:sz w:val="24"/>
          <w:szCs w:val="24"/>
          <w:lang w:eastAsia="en-GB"/>
        </w:rPr>
        <w: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The right of access also covers access by others such as a contractor or tradesman hired by the Landlord.   </w:t>
      </w:r>
    </w:p>
    <w:p w14:paraId="5F674400" w14:textId="77777777" w:rsidR="008C7200" w:rsidRDefault="008C7200" w:rsidP="008C7200">
      <w:pPr>
        <w:rPr>
          <w:rFonts w:cs="Arial"/>
          <w:b/>
          <w:sz w:val="24"/>
          <w:szCs w:val="24"/>
          <w:lang w:eastAsia="en-GB"/>
        </w:rPr>
      </w:pPr>
    </w:p>
    <w:p w14:paraId="17A8A213"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3B5E5FDC"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E90542A"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71F98F8B" w14:textId="77777777" w:rsidR="001B02DC" w:rsidRDefault="001B02DC" w:rsidP="000E70BF">
      <w:pPr>
        <w:rPr>
          <w:rFonts w:cs="Arial"/>
          <w:sz w:val="24"/>
          <w:szCs w:val="24"/>
          <w:lang w:eastAsia="en-GB"/>
        </w:rPr>
      </w:pPr>
    </w:p>
    <w:p w14:paraId="0E04C1DB" w14:textId="77777777" w:rsidR="00493C9D" w:rsidRPr="000E70BF" w:rsidRDefault="00493C9D" w:rsidP="000E70BF">
      <w:pPr>
        <w:rPr>
          <w:rFonts w:cs="Arial"/>
          <w:sz w:val="24"/>
          <w:szCs w:val="24"/>
          <w:lang w:eastAsia="en-GB"/>
        </w:rPr>
      </w:pPr>
    </w:p>
    <w:p w14:paraId="678DB9DC" w14:textId="77777777" w:rsidR="001B02DC" w:rsidRDefault="001B02DC" w:rsidP="00F506F9">
      <w:pPr>
        <w:pStyle w:val="Heading2"/>
        <w:numPr>
          <w:ilvl w:val="0"/>
          <w:numId w:val="7"/>
        </w:numPr>
        <w:rPr>
          <w:b/>
          <w:sz w:val="28"/>
          <w:szCs w:val="28"/>
        </w:rPr>
      </w:pPr>
      <w:bookmarkStart w:id="29" w:name="_Toc495593641"/>
      <w:r w:rsidRPr="00D82BEB">
        <w:rPr>
          <w:b/>
          <w:sz w:val="28"/>
          <w:szCs w:val="28"/>
        </w:rPr>
        <w:t>RESPECT FOR OTHERS</w:t>
      </w:r>
      <w:bookmarkEnd w:id="29"/>
      <w:r w:rsidRPr="00D82BEB">
        <w:rPr>
          <w:b/>
          <w:sz w:val="28"/>
          <w:szCs w:val="28"/>
        </w:rPr>
        <w:t xml:space="preserve"> </w:t>
      </w:r>
    </w:p>
    <w:p w14:paraId="43201BD1" w14:textId="77777777" w:rsidR="001B02DC" w:rsidRDefault="001B02DC" w:rsidP="001B02DC"/>
    <w:p w14:paraId="41D7F42C" w14:textId="77777777" w:rsidR="001B02DC" w:rsidRPr="007459DE" w:rsidRDefault="001B02DC" w:rsidP="001B02DC">
      <w:pPr>
        <w:rPr>
          <w:b/>
          <w:sz w:val="24"/>
          <w:szCs w:val="24"/>
        </w:rPr>
      </w:pPr>
      <w:r w:rsidRPr="007459DE">
        <w:rPr>
          <w:b/>
          <w:sz w:val="24"/>
          <w:szCs w:val="24"/>
        </w:rPr>
        <w:t>The Tenant, those living with him/her, and his/her v</w:t>
      </w:r>
      <w:r w:rsidR="00AD684A">
        <w:rPr>
          <w:b/>
          <w:sz w:val="24"/>
          <w:szCs w:val="24"/>
        </w:rPr>
        <w:t>isitors must not engage in anti</w:t>
      </w:r>
      <w:r w:rsidRPr="007459DE">
        <w:rPr>
          <w:b/>
          <w:sz w:val="24"/>
          <w:szCs w:val="24"/>
        </w:rPr>
        <w:t xml:space="preserve">social behaviour to another person.  A person includes anyone in the Let Property, a neighbour, visitor, the Landlord, Agent or contractor. </w:t>
      </w:r>
      <w:r w:rsidRPr="007459DE">
        <w:rPr>
          <w:b/>
          <w:sz w:val="24"/>
          <w:szCs w:val="24"/>
        </w:rPr>
        <w:tab/>
      </w:r>
    </w:p>
    <w:p w14:paraId="14BF0E42" w14:textId="77777777" w:rsidR="001B02DC" w:rsidRPr="007459DE" w:rsidRDefault="001B02DC" w:rsidP="001B02DC">
      <w:pPr>
        <w:rPr>
          <w:sz w:val="24"/>
          <w:szCs w:val="24"/>
        </w:rPr>
      </w:pPr>
    </w:p>
    <w:p w14:paraId="0092BE64" w14:textId="77777777" w:rsidR="001B02DC" w:rsidRPr="007459DE" w:rsidRDefault="00AD684A" w:rsidP="001B02DC">
      <w:pPr>
        <w:rPr>
          <w:b/>
          <w:sz w:val="24"/>
          <w:szCs w:val="24"/>
        </w:rPr>
      </w:pPr>
      <w:r>
        <w:rPr>
          <w:b/>
          <w:sz w:val="24"/>
          <w:szCs w:val="24"/>
        </w:rPr>
        <w:t>“Anti</w:t>
      </w:r>
      <w:r w:rsidR="001B02DC" w:rsidRPr="007459DE">
        <w:rPr>
          <w:b/>
          <w:sz w:val="24"/>
          <w:szCs w:val="24"/>
        </w:rPr>
        <w:t xml:space="preserve">social behaviour” means </w:t>
      </w:r>
      <w:r w:rsidR="001B02DC">
        <w:rPr>
          <w:b/>
          <w:sz w:val="24"/>
          <w:szCs w:val="24"/>
        </w:rPr>
        <w:t xml:space="preserve">behaving in a way which </w:t>
      </w:r>
      <w:r w:rsidR="001B02DC" w:rsidRPr="007459DE">
        <w:rPr>
          <w:b/>
          <w:sz w:val="24"/>
          <w:szCs w:val="24"/>
        </w:rPr>
        <w:t>caus</w:t>
      </w:r>
      <w:r w:rsidR="001B02DC">
        <w:rPr>
          <w:b/>
          <w:sz w:val="24"/>
          <w:szCs w:val="24"/>
        </w:rPr>
        <w:t xml:space="preserve">es, </w:t>
      </w:r>
      <w:r w:rsidR="001B02DC" w:rsidRPr="007459DE">
        <w:rPr>
          <w:b/>
          <w:sz w:val="24"/>
          <w:szCs w:val="24"/>
        </w:rPr>
        <w:t xml:space="preserve">or </w:t>
      </w:r>
      <w:r w:rsidR="001B02DC">
        <w:rPr>
          <w:b/>
          <w:sz w:val="24"/>
          <w:szCs w:val="24"/>
        </w:rPr>
        <w:t xml:space="preserve">is </w:t>
      </w:r>
      <w:r w:rsidR="001B02DC" w:rsidRPr="007459DE">
        <w:rPr>
          <w:b/>
          <w:sz w:val="24"/>
          <w:szCs w:val="24"/>
        </w:rPr>
        <w:t>likely to cause</w:t>
      </w:r>
      <w:r w:rsidR="001B02DC">
        <w:rPr>
          <w:b/>
          <w:sz w:val="24"/>
          <w:szCs w:val="24"/>
        </w:rPr>
        <w:t>,</w:t>
      </w:r>
      <w:r w:rsidR="001B02DC" w:rsidRPr="007459DE">
        <w:rPr>
          <w:b/>
          <w:sz w:val="24"/>
          <w:szCs w:val="24"/>
        </w:rPr>
        <w:t xml:space="preserve"> alarm, distress, nuisance or annoyance to any person</w:t>
      </w:r>
      <w:r w:rsidR="001B02DC">
        <w:rPr>
          <w:b/>
          <w:sz w:val="24"/>
          <w:szCs w:val="24"/>
        </w:rPr>
        <w:t xml:space="preserve">; </w:t>
      </w:r>
      <w:r w:rsidR="001B02DC" w:rsidRPr="007459DE">
        <w:rPr>
          <w:b/>
          <w:sz w:val="24"/>
          <w:szCs w:val="24"/>
        </w:rPr>
        <w:t xml:space="preserve">or </w:t>
      </w:r>
      <w:r w:rsidR="001B02DC">
        <w:rPr>
          <w:b/>
          <w:sz w:val="24"/>
          <w:szCs w:val="24"/>
        </w:rPr>
        <w:t xml:space="preserve">which amounts to </w:t>
      </w:r>
      <w:r w:rsidR="001B02DC" w:rsidRPr="007459DE">
        <w:rPr>
          <w:b/>
          <w:sz w:val="24"/>
          <w:szCs w:val="24"/>
        </w:rPr>
        <w:t>harass</w:t>
      </w:r>
      <w:r w:rsidR="001B02DC">
        <w:rPr>
          <w:b/>
          <w:sz w:val="24"/>
          <w:szCs w:val="24"/>
        </w:rPr>
        <w:t xml:space="preserve">ment of </w:t>
      </w:r>
      <w:r w:rsidR="001B02DC" w:rsidRPr="007459DE">
        <w:rPr>
          <w:b/>
          <w:sz w:val="24"/>
          <w:szCs w:val="24"/>
        </w:rPr>
        <w:t>any person</w:t>
      </w:r>
      <w:r w:rsidR="00406D70">
        <w:rPr>
          <w:b/>
          <w:sz w:val="24"/>
          <w:szCs w:val="24"/>
        </w:rPr>
        <w:t xml:space="preserve">. </w:t>
      </w:r>
      <w:r w:rsidR="001B02DC" w:rsidRPr="007459DE">
        <w:rPr>
          <w:b/>
          <w:sz w:val="24"/>
          <w:szCs w:val="24"/>
        </w:rPr>
        <w:t xml:space="preserve">Harassment of a person includes causing the </w:t>
      </w:r>
      <w:r>
        <w:rPr>
          <w:b/>
          <w:sz w:val="24"/>
          <w:szCs w:val="24"/>
        </w:rPr>
        <w:t>person alarm or distress.  Anti</w:t>
      </w:r>
      <w:r w:rsidR="001B02DC" w:rsidRPr="007459DE">
        <w:rPr>
          <w:b/>
          <w:sz w:val="24"/>
          <w:szCs w:val="24"/>
        </w:rPr>
        <w:t>social behaviour includes speech.</w:t>
      </w:r>
    </w:p>
    <w:p w14:paraId="189EAF96" w14:textId="77777777" w:rsidR="001B02DC" w:rsidRPr="007459DE" w:rsidRDefault="001B02DC" w:rsidP="001B02DC">
      <w:pPr>
        <w:rPr>
          <w:rFonts w:cs="Arial"/>
          <w:b/>
          <w:spacing w:val="-3"/>
          <w:sz w:val="24"/>
          <w:szCs w:val="24"/>
        </w:rPr>
      </w:pPr>
    </w:p>
    <w:p w14:paraId="1AC2DC3F"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40881831" w14:textId="77777777" w:rsidR="001B02DC" w:rsidRPr="007459DE" w:rsidRDefault="001B02DC" w:rsidP="001B02DC">
      <w:pPr>
        <w:rPr>
          <w:b/>
          <w:sz w:val="24"/>
          <w:szCs w:val="24"/>
        </w:rPr>
      </w:pPr>
    </w:p>
    <w:p w14:paraId="4014F3F1" w14:textId="77777777" w:rsidR="001B02DC" w:rsidRPr="007459DE" w:rsidRDefault="001B02DC" w:rsidP="00F506F9">
      <w:pPr>
        <w:numPr>
          <w:ilvl w:val="0"/>
          <w:numId w:val="15"/>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7EDF4880" w14:textId="77777777" w:rsidR="001B02DC" w:rsidRPr="007459DE" w:rsidRDefault="001B02DC" w:rsidP="00F506F9">
      <w:pPr>
        <w:numPr>
          <w:ilvl w:val="0"/>
          <w:numId w:val="15"/>
        </w:numPr>
        <w:rPr>
          <w:b/>
          <w:sz w:val="24"/>
          <w:szCs w:val="24"/>
        </w:rPr>
      </w:pPr>
      <w:r w:rsidRPr="007459DE">
        <w:rPr>
          <w:b/>
          <w:sz w:val="24"/>
          <w:szCs w:val="24"/>
        </w:rPr>
        <w:t>fail to control pets properly or allow them to foul or cause damage to other people’s property;</w:t>
      </w:r>
    </w:p>
    <w:p w14:paraId="56ED628A" w14:textId="77777777" w:rsidR="001B02DC" w:rsidRPr="007459DE" w:rsidRDefault="001B02DC" w:rsidP="00F506F9">
      <w:pPr>
        <w:numPr>
          <w:ilvl w:val="0"/>
          <w:numId w:val="15"/>
        </w:numPr>
        <w:rPr>
          <w:b/>
          <w:sz w:val="24"/>
          <w:szCs w:val="24"/>
        </w:rPr>
      </w:pPr>
      <w:r w:rsidRPr="007459DE">
        <w:rPr>
          <w:b/>
          <w:sz w:val="24"/>
          <w:szCs w:val="24"/>
        </w:rPr>
        <w:t>allow visitors to the Let Property to be noisy or disruptive;</w:t>
      </w:r>
    </w:p>
    <w:p w14:paraId="6BEA34B4" w14:textId="77777777" w:rsidR="001B02DC" w:rsidRPr="007459DE" w:rsidRDefault="001B02DC" w:rsidP="00F506F9">
      <w:pPr>
        <w:numPr>
          <w:ilvl w:val="0"/>
          <w:numId w:val="15"/>
        </w:numPr>
        <w:rPr>
          <w:b/>
          <w:sz w:val="24"/>
          <w:szCs w:val="24"/>
        </w:rPr>
      </w:pPr>
      <w:r w:rsidRPr="007459DE">
        <w:rPr>
          <w:b/>
          <w:sz w:val="24"/>
          <w:szCs w:val="24"/>
        </w:rPr>
        <w:t>vandalise or damage the Let Property or any part of the common parts or neighbourhood;</w:t>
      </w:r>
    </w:p>
    <w:p w14:paraId="12F4BECD" w14:textId="77777777" w:rsidR="001B02DC" w:rsidRPr="007459DE" w:rsidRDefault="001B02DC" w:rsidP="00F506F9">
      <w:pPr>
        <w:numPr>
          <w:ilvl w:val="0"/>
          <w:numId w:val="15"/>
        </w:numPr>
        <w:rPr>
          <w:b/>
          <w:sz w:val="24"/>
          <w:szCs w:val="24"/>
        </w:rPr>
      </w:pPr>
      <w:r w:rsidRPr="007459DE">
        <w:rPr>
          <w:b/>
          <w:sz w:val="24"/>
          <w:szCs w:val="24"/>
        </w:rPr>
        <w:t>leave rubbish either in unauthorised places or at inappropriate times;</w:t>
      </w:r>
    </w:p>
    <w:p w14:paraId="5248770B" w14:textId="77777777" w:rsidR="001B02DC" w:rsidRPr="007459DE" w:rsidRDefault="00F93B18" w:rsidP="00F506F9">
      <w:pPr>
        <w:numPr>
          <w:ilvl w:val="0"/>
          <w:numId w:val="15"/>
        </w:numPr>
        <w:rPr>
          <w:b/>
          <w:sz w:val="24"/>
          <w:szCs w:val="24"/>
        </w:rPr>
      </w:pPr>
      <w:r w:rsidRPr="00F93B18">
        <w:rPr>
          <w:b/>
          <w:sz w:val="24"/>
          <w:szCs w:val="24"/>
        </w:rPr>
        <w:t>allow any other person (including children) living in or using the property to cause a nuisance or annoyance to other people</w:t>
      </w:r>
      <w:r>
        <w:rPr>
          <w:b/>
          <w:sz w:val="24"/>
          <w:szCs w:val="24"/>
        </w:rPr>
        <w:t xml:space="preserve"> by failing to take reasonable steps to prevent this</w:t>
      </w:r>
      <w:r w:rsidR="001B02DC" w:rsidRPr="007459DE">
        <w:rPr>
          <w:b/>
          <w:sz w:val="24"/>
          <w:szCs w:val="24"/>
        </w:rPr>
        <w:t>;</w:t>
      </w:r>
    </w:p>
    <w:p w14:paraId="410BC028" w14:textId="77777777" w:rsidR="001B02DC" w:rsidRPr="007459DE" w:rsidRDefault="001B02DC" w:rsidP="00F506F9">
      <w:pPr>
        <w:numPr>
          <w:ilvl w:val="0"/>
          <w:numId w:val="15"/>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w:t>
      </w:r>
      <w:r w:rsidR="00104563">
        <w:rPr>
          <w:b/>
          <w:sz w:val="24"/>
          <w:szCs w:val="24"/>
        </w:rPr>
        <w:t>,</w:t>
      </w:r>
      <w:r w:rsidRPr="007459DE">
        <w:rPr>
          <w:b/>
          <w:sz w:val="24"/>
          <w:szCs w:val="24"/>
        </w:rPr>
        <w:t xml:space="preserve"> colour or ethnic origin, nationality, gender, sexuality, disability, age, religion or other belief, or other status;</w:t>
      </w:r>
    </w:p>
    <w:p w14:paraId="7AD78C3B" w14:textId="77777777" w:rsidR="001B02DC" w:rsidRPr="007459DE" w:rsidRDefault="001B02DC" w:rsidP="001B02DC">
      <w:pPr>
        <w:rPr>
          <w:sz w:val="24"/>
          <w:szCs w:val="24"/>
        </w:rPr>
      </w:pPr>
    </w:p>
    <w:p w14:paraId="3A2B9B23"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35EB502D" w14:textId="77777777" w:rsidR="001B02DC" w:rsidRPr="007459DE" w:rsidRDefault="001B02DC" w:rsidP="001B02DC">
      <w:pPr>
        <w:rPr>
          <w:b/>
          <w:sz w:val="24"/>
          <w:szCs w:val="24"/>
        </w:rPr>
      </w:pPr>
    </w:p>
    <w:p w14:paraId="1F6FAC9C" w14:textId="77777777" w:rsidR="001B02DC" w:rsidRPr="007459DE" w:rsidRDefault="001B02DC" w:rsidP="00F506F9">
      <w:pPr>
        <w:numPr>
          <w:ilvl w:val="0"/>
          <w:numId w:val="16"/>
        </w:numPr>
        <w:rPr>
          <w:b/>
          <w:sz w:val="24"/>
          <w:szCs w:val="24"/>
        </w:rPr>
      </w:pPr>
      <w:r w:rsidRPr="007459DE">
        <w:rPr>
          <w:b/>
          <w:sz w:val="24"/>
          <w:szCs w:val="24"/>
        </w:rPr>
        <w:t>use or carry offensive weapons;</w:t>
      </w:r>
    </w:p>
    <w:p w14:paraId="1A3DA37B" w14:textId="77777777" w:rsidR="001B02DC" w:rsidRPr="007459DE" w:rsidRDefault="001B02DC" w:rsidP="00F506F9">
      <w:pPr>
        <w:numPr>
          <w:ilvl w:val="0"/>
          <w:numId w:val="16"/>
        </w:numPr>
        <w:rPr>
          <w:b/>
          <w:sz w:val="24"/>
          <w:szCs w:val="24"/>
        </w:rPr>
      </w:pPr>
      <w:r w:rsidRPr="007459DE">
        <w:rPr>
          <w:b/>
          <w:sz w:val="24"/>
          <w:szCs w:val="24"/>
        </w:rPr>
        <w:t xml:space="preserve">use, sell, cultivate or supply unlawful drugs or sell alcohol; </w:t>
      </w:r>
    </w:p>
    <w:p w14:paraId="49B5721C" w14:textId="77777777" w:rsidR="001B02DC" w:rsidRPr="007459DE" w:rsidRDefault="001B02DC" w:rsidP="00F506F9">
      <w:pPr>
        <w:numPr>
          <w:ilvl w:val="0"/>
          <w:numId w:val="16"/>
        </w:numPr>
        <w:rPr>
          <w:b/>
          <w:sz w:val="24"/>
          <w:szCs w:val="24"/>
        </w:rPr>
      </w:pPr>
      <w:r w:rsidRPr="007459DE">
        <w:rPr>
          <w:b/>
          <w:sz w:val="24"/>
          <w:szCs w:val="24"/>
        </w:rPr>
        <w:t>store or bring onto the premises any type of unlicensed firearm or firearm ammunition including any replica or decommissioned firearms.</w:t>
      </w:r>
    </w:p>
    <w:p w14:paraId="50E78080" w14:textId="77777777" w:rsidR="001B02DC" w:rsidRPr="007459DE" w:rsidRDefault="001B02DC" w:rsidP="00F506F9">
      <w:pPr>
        <w:numPr>
          <w:ilvl w:val="0"/>
          <w:numId w:val="16"/>
        </w:numPr>
        <w:rPr>
          <w:b/>
          <w:sz w:val="24"/>
          <w:szCs w:val="24"/>
        </w:rPr>
      </w:pPr>
      <w:r w:rsidRPr="007459DE">
        <w:rPr>
          <w:b/>
          <w:sz w:val="24"/>
          <w:szCs w:val="24"/>
        </w:rPr>
        <w:t xml:space="preserve">use the Let Property or allow it to be used, for illegal </w:t>
      </w:r>
      <w:r w:rsidR="00070C6A">
        <w:rPr>
          <w:b/>
          <w:sz w:val="24"/>
          <w:szCs w:val="24"/>
        </w:rPr>
        <w:t xml:space="preserve">or immoral </w:t>
      </w:r>
      <w:r w:rsidRPr="007459DE">
        <w:rPr>
          <w:b/>
          <w:sz w:val="24"/>
          <w:szCs w:val="24"/>
        </w:rPr>
        <w:t>purposes;</w:t>
      </w:r>
    </w:p>
    <w:p w14:paraId="5C3990A8" w14:textId="77777777" w:rsidR="001B02DC" w:rsidRDefault="001B02DC" w:rsidP="00F506F9">
      <w:pPr>
        <w:numPr>
          <w:ilvl w:val="0"/>
          <w:numId w:val="16"/>
        </w:numPr>
        <w:rPr>
          <w:b/>
          <w:sz w:val="24"/>
          <w:szCs w:val="24"/>
        </w:rPr>
      </w:pPr>
      <w:r w:rsidRPr="00F22681">
        <w:rPr>
          <w:b/>
          <w:sz w:val="24"/>
          <w:szCs w:val="24"/>
        </w:rPr>
        <w:lastRenderedPageBreak/>
        <w:t xml:space="preserve">threaten or assault any other Tenant, member of his/her household, visitors, neighbours, family members of the Landlord or employees of the Landlord or Agent, or any other person or persons in the house, or neighbourhood, for whatever reason. </w:t>
      </w:r>
    </w:p>
    <w:p w14:paraId="276F54ED" w14:textId="77777777" w:rsidR="001B02DC" w:rsidRPr="00F22681" w:rsidRDefault="001B02DC" w:rsidP="001B02DC">
      <w:pPr>
        <w:ind w:left="720"/>
        <w:rPr>
          <w:b/>
          <w:sz w:val="24"/>
          <w:szCs w:val="24"/>
        </w:rPr>
      </w:pPr>
    </w:p>
    <w:p w14:paraId="7519BE0B"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779CA3CE" w14:textId="77777777" w:rsidR="001B02DC" w:rsidRDefault="001B02DC" w:rsidP="001B02DC">
      <w:pPr>
        <w:rPr>
          <w:rFonts w:cs="Arial"/>
          <w:b/>
          <w:spacing w:val="-3"/>
          <w:sz w:val="24"/>
          <w:szCs w:val="24"/>
        </w:rPr>
      </w:pPr>
      <w:r w:rsidRPr="00D82BEB">
        <w:rPr>
          <w:rFonts w:cs="Arial"/>
          <w:b/>
          <w:spacing w:val="-3"/>
          <w:sz w:val="24"/>
          <w:szCs w:val="24"/>
        </w:rPr>
        <w:tab/>
      </w:r>
    </w:p>
    <w:p w14:paraId="4F4500C2" w14:textId="77777777" w:rsidR="00493C9D" w:rsidRPr="00D82BEB" w:rsidRDefault="00493C9D" w:rsidP="001B02DC">
      <w:pPr>
        <w:rPr>
          <w:rFonts w:cs="Arial"/>
          <w:b/>
          <w:spacing w:val="-3"/>
          <w:sz w:val="24"/>
          <w:szCs w:val="24"/>
        </w:rPr>
      </w:pPr>
    </w:p>
    <w:p w14:paraId="253AF41C" w14:textId="77777777" w:rsidR="001B02DC" w:rsidRPr="00F178C6" w:rsidRDefault="001B02DC" w:rsidP="00F506F9">
      <w:pPr>
        <w:pStyle w:val="Heading2"/>
        <w:numPr>
          <w:ilvl w:val="0"/>
          <w:numId w:val="7"/>
        </w:numPr>
        <w:rPr>
          <w:b/>
          <w:sz w:val="28"/>
          <w:szCs w:val="28"/>
        </w:rPr>
      </w:pPr>
      <w:bookmarkStart w:id="30" w:name="_Toc495593642"/>
      <w:r w:rsidRPr="00F178C6">
        <w:rPr>
          <w:b/>
          <w:sz w:val="28"/>
          <w:szCs w:val="28"/>
        </w:rPr>
        <w:t>EQUALITY REQUIREMENTS:</w:t>
      </w:r>
      <w:bookmarkEnd w:id="30"/>
    </w:p>
    <w:p w14:paraId="61B3A3A5" w14:textId="77777777" w:rsidR="001B02DC" w:rsidRPr="00D82BEB" w:rsidRDefault="001B02DC" w:rsidP="001B02DC">
      <w:pPr>
        <w:autoSpaceDE w:val="0"/>
        <w:autoSpaceDN w:val="0"/>
        <w:adjustRightInd w:val="0"/>
        <w:rPr>
          <w:rFonts w:cs="Arial"/>
          <w:b/>
          <w:sz w:val="24"/>
          <w:szCs w:val="24"/>
        </w:rPr>
      </w:pPr>
    </w:p>
    <w:p w14:paraId="4399EA1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02B6B646" w14:textId="77777777" w:rsidR="001B02DC" w:rsidRPr="007D4554" w:rsidRDefault="001B02DC" w:rsidP="001B02DC">
      <w:pPr>
        <w:rPr>
          <w:rFonts w:eastAsia="Calibri" w:cs="Arial"/>
          <w:b/>
          <w:sz w:val="24"/>
          <w:szCs w:val="24"/>
        </w:rPr>
      </w:pPr>
    </w:p>
    <w:p w14:paraId="367B5234" w14:textId="77777777" w:rsidR="001B02DC" w:rsidRPr="008E22A0" w:rsidRDefault="001B02DC" w:rsidP="001B02DC">
      <w:pPr>
        <w:rPr>
          <w:rFonts w:cs="Arial"/>
          <w:b/>
          <w:sz w:val="24"/>
          <w:szCs w:val="24"/>
        </w:rPr>
      </w:pPr>
    </w:p>
    <w:p w14:paraId="340D6644" w14:textId="77777777" w:rsidR="001B02DC" w:rsidRPr="00704F89" w:rsidRDefault="001B02DC" w:rsidP="00F506F9">
      <w:pPr>
        <w:pStyle w:val="Heading2"/>
        <w:numPr>
          <w:ilvl w:val="0"/>
          <w:numId w:val="7"/>
        </w:numPr>
        <w:rPr>
          <w:b/>
          <w:sz w:val="28"/>
          <w:szCs w:val="28"/>
        </w:rPr>
      </w:pPr>
      <w:bookmarkStart w:id="31" w:name="_Toc495593643"/>
      <w:r w:rsidRPr="00704F89">
        <w:rPr>
          <w:b/>
          <w:sz w:val="28"/>
          <w:szCs w:val="28"/>
        </w:rPr>
        <w:t>DATA PROTECTION</w:t>
      </w:r>
      <w:bookmarkEnd w:id="31"/>
      <w:r w:rsidRPr="00704F89">
        <w:rPr>
          <w:b/>
          <w:sz w:val="28"/>
          <w:szCs w:val="28"/>
        </w:rPr>
        <w:t xml:space="preserve">    </w:t>
      </w:r>
    </w:p>
    <w:p w14:paraId="0119133A" w14:textId="77777777" w:rsidR="001B02DC" w:rsidRPr="00704F89" w:rsidRDefault="001B02DC" w:rsidP="001B02DC">
      <w:pPr>
        <w:rPr>
          <w:rFonts w:cs="Arial"/>
          <w:b/>
          <w:sz w:val="24"/>
          <w:szCs w:val="24"/>
        </w:rPr>
      </w:pPr>
    </w:p>
    <w:p w14:paraId="3A03475A"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2AD512C7" w14:textId="77777777" w:rsidR="001B02DC" w:rsidRDefault="001B02DC" w:rsidP="001B02DC">
      <w:pPr>
        <w:rPr>
          <w:rFonts w:cs="Arial"/>
          <w:b/>
          <w:bCs/>
          <w:sz w:val="24"/>
          <w:szCs w:val="24"/>
        </w:rPr>
      </w:pPr>
    </w:p>
    <w:p w14:paraId="4B3E1B62" w14:textId="77777777" w:rsidR="00F178C6" w:rsidRDefault="00F178C6" w:rsidP="00F178C6">
      <w:pPr>
        <w:pStyle w:val="Heading2"/>
        <w:ind w:left="720"/>
        <w:rPr>
          <w:b/>
          <w:sz w:val="28"/>
          <w:szCs w:val="28"/>
        </w:rPr>
      </w:pPr>
    </w:p>
    <w:p w14:paraId="28AD5632" w14:textId="77777777" w:rsidR="001B02DC" w:rsidRPr="001A73C9" w:rsidRDefault="001B02DC" w:rsidP="00F506F9">
      <w:pPr>
        <w:pStyle w:val="Heading2"/>
        <w:numPr>
          <w:ilvl w:val="0"/>
          <w:numId w:val="7"/>
        </w:numPr>
        <w:rPr>
          <w:b/>
          <w:sz w:val="28"/>
          <w:szCs w:val="28"/>
        </w:rPr>
      </w:pPr>
      <w:bookmarkStart w:id="32" w:name="_Toc495593644"/>
      <w:r w:rsidRPr="001A73C9">
        <w:rPr>
          <w:b/>
          <w:sz w:val="28"/>
          <w:szCs w:val="28"/>
        </w:rPr>
        <w:t>ENDING THE TENANCY</w:t>
      </w:r>
      <w:bookmarkEnd w:id="32"/>
    </w:p>
    <w:p w14:paraId="1CD07C9B" w14:textId="77777777" w:rsidR="001B02DC" w:rsidRPr="001E52B7" w:rsidRDefault="001B02DC" w:rsidP="001B02DC">
      <w:pPr>
        <w:rPr>
          <w:rFonts w:cs="Arial"/>
          <w:bCs/>
          <w:sz w:val="28"/>
          <w:szCs w:val="28"/>
        </w:rPr>
      </w:pPr>
      <w:r w:rsidRPr="001E52B7">
        <w:rPr>
          <w:rFonts w:cs="Arial"/>
          <w:bCs/>
          <w:sz w:val="28"/>
          <w:szCs w:val="28"/>
        </w:rPr>
        <w:t xml:space="preserve"> </w:t>
      </w:r>
    </w:p>
    <w:p w14:paraId="054901E1" w14:textId="77777777" w:rsidR="001B02DC" w:rsidRPr="00C61EAB" w:rsidRDefault="001B02DC" w:rsidP="001B02DC">
      <w:pPr>
        <w:rPr>
          <w:b/>
          <w:sz w:val="24"/>
          <w:szCs w:val="24"/>
        </w:rPr>
      </w:pPr>
      <w:r w:rsidRPr="00C61EAB">
        <w:rPr>
          <w:b/>
          <w:sz w:val="24"/>
          <w:szCs w:val="24"/>
        </w:rPr>
        <w:t>This Tenancy may be ended by:-</w:t>
      </w:r>
    </w:p>
    <w:p w14:paraId="5CD9D7B9" w14:textId="77777777" w:rsidR="001B02DC" w:rsidRPr="00C61EAB" w:rsidRDefault="001B02DC" w:rsidP="001B02DC">
      <w:pPr>
        <w:rPr>
          <w:b/>
          <w:sz w:val="24"/>
          <w:szCs w:val="24"/>
        </w:rPr>
      </w:pPr>
    </w:p>
    <w:p w14:paraId="2C35BCE2" w14:textId="77777777" w:rsidR="001B02DC" w:rsidRDefault="001B02DC" w:rsidP="00F506F9">
      <w:pPr>
        <w:numPr>
          <w:ilvl w:val="0"/>
          <w:numId w:val="9"/>
        </w:numPr>
        <w:ind w:left="357" w:hanging="357"/>
        <w:rPr>
          <w:b/>
          <w:sz w:val="24"/>
          <w:szCs w:val="24"/>
        </w:rPr>
      </w:pPr>
      <w:r w:rsidRPr="004776B4">
        <w:rPr>
          <w:b/>
          <w:sz w:val="24"/>
          <w:szCs w:val="24"/>
        </w:rPr>
        <w:t>The Tenant giving notice to the Landlord</w:t>
      </w:r>
    </w:p>
    <w:p w14:paraId="249BFA6D" w14:textId="77777777" w:rsidR="001B02DC" w:rsidRPr="004776B4" w:rsidRDefault="001B02DC" w:rsidP="001B02DC">
      <w:pPr>
        <w:ind w:left="357"/>
        <w:rPr>
          <w:b/>
          <w:sz w:val="24"/>
          <w:szCs w:val="24"/>
        </w:rPr>
      </w:pPr>
    </w:p>
    <w:p w14:paraId="0EE2F6A6" w14:textId="77777777" w:rsidR="001B02DC" w:rsidRPr="00C61EAB" w:rsidRDefault="001B02DC" w:rsidP="00F506F9">
      <w:pPr>
        <w:numPr>
          <w:ilvl w:val="1"/>
          <w:numId w:val="9"/>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andlord agrees to waive the notice period, his or her agreement must be in writing.  The 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341D09FC" w14:textId="77777777" w:rsidR="001B02DC" w:rsidRPr="00F15FF6" w:rsidRDefault="001B02DC" w:rsidP="001B02DC">
      <w:pPr>
        <w:ind w:left="357"/>
        <w:rPr>
          <w:b/>
          <w:sz w:val="24"/>
          <w:szCs w:val="24"/>
          <w:u w:val="single"/>
        </w:rPr>
      </w:pPr>
    </w:p>
    <w:p w14:paraId="5914CD8E" w14:textId="77777777" w:rsidR="001B02DC" w:rsidRPr="00D40B0C" w:rsidRDefault="001B02DC" w:rsidP="00F506F9">
      <w:pPr>
        <w:numPr>
          <w:ilvl w:val="0"/>
          <w:numId w:val="9"/>
        </w:numPr>
        <w:ind w:left="357" w:hanging="357"/>
        <w:rPr>
          <w:b/>
          <w:sz w:val="24"/>
          <w:szCs w:val="24"/>
          <w:u w:val="single"/>
        </w:rPr>
      </w:pPr>
      <w:r w:rsidRPr="00D40B0C">
        <w:rPr>
          <w:b/>
          <w:sz w:val="24"/>
          <w:szCs w:val="24"/>
        </w:rPr>
        <w:t>The Landlord giving notice to the Tenant</w:t>
      </w:r>
      <w:r w:rsidR="00E44FF7">
        <w:rPr>
          <w:b/>
          <w:sz w:val="24"/>
          <w:szCs w:val="24"/>
        </w:rPr>
        <w:t>,</w:t>
      </w:r>
      <w:r w:rsidRPr="00D40B0C">
        <w:rPr>
          <w:b/>
          <w:sz w:val="24"/>
          <w:szCs w:val="24"/>
        </w:rPr>
        <w:t xml:space="preserve"> </w:t>
      </w:r>
      <w:r>
        <w:rPr>
          <w:b/>
          <w:sz w:val="24"/>
          <w:szCs w:val="24"/>
        </w:rPr>
        <w:t xml:space="preserve">which is </w:t>
      </w:r>
      <w:r w:rsidRPr="00D40B0C">
        <w:rPr>
          <w:b/>
          <w:sz w:val="24"/>
          <w:szCs w:val="24"/>
        </w:rPr>
        <w:t>only possible using one of the 18 grounds for eviction set out in schedule 3 of the Act</w:t>
      </w:r>
      <w:r w:rsidR="00B15A5F">
        <w:rPr>
          <w:rStyle w:val="CommentReference"/>
        </w:rPr>
        <w:t>.</w:t>
      </w:r>
      <w:r w:rsidRPr="00D40B0C">
        <w:rPr>
          <w:b/>
          <w:sz w:val="24"/>
          <w:szCs w:val="24"/>
        </w:rPr>
        <w:t xml:space="preserve">  This can happen either:-</w:t>
      </w:r>
    </w:p>
    <w:p w14:paraId="0E1EA598" w14:textId="77777777" w:rsidR="001B02DC" w:rsidRDefault="001B02DC" w:rsidP="001B02DC">
      <w:pPr>
        <w:rPr>
          <w:b/>
          <w:sz w:val="24"/>
          <w:szCs w:val="24"/>
        </w:rPr>
      </w:pPr>
    </w:p>
    <w:p w14:paraId="48C36600" w14:textId="77777777" w:rsidR="001B02DC" w:rsidRDefault="001B02DC" w:rsidP="00F506F9">
      <w:pPr>
        <w:numPr>
          <w:ilvl w:val="1"/>
          <w:numId w:val="9"/>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sidR="00C37D5B">
        <w:rPr>
          <w:b/>
          <w:sz w:val="24"/>
          <w:szCs w:val="24"/>
        </w:rPr>
        <w:t>stating</w:t>
      </w:r>
      <w:r w:rsidR="00C37D5B" w:rsidRPr="00C61EAB">
        <w:rPr>
          <w:b/>
          <w:sz w:val="24"/>
          <w:szCs w:val="24"/>
        </w:rPr>
        <w:t xml:space="preserve"> </w:t>
      </w:r>
      <w:r w:rsidRPr="00C61EAB">
        <w:rPr>
          <w:b/>
          <w:sz w:val="24"/>
          <w:szCs w:val="24"/>
        </w:rPr>
        <w:t>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0B2CE72B" w14:textId="77777777" w:rsidR="001B02DC" w:rsidRPr="00C61EAB" w:rsidRDefault="001B02DC" w:rsidP="001B02DC">
      <w:pPr>
        <w:ind w:left="714"/>
        <w:rPr>
          <w:b/>
          <w:sz w:val="24"/>
          <w:szCs w:val="24"/>
        </w:rPr>
      </w:pPr>
    </w:p>
    <w:p w14:paraId="54AD15F1" w14:textId="77777777" w:rsidR="001B02DC" w:rsidRDefault="001B02DC" w:rsidP="001B02DC">
      <w:pPr>
        <w:ind w:left="714"/>
        <w:rPr>
          <w:b/>
          <w:sz w:val="24"/>
          <w:szCs w:val="24"/>
        </w:rPr>
      </w:pPr>
      <w:r>
        <w:rPr>
          <w:b/>
          <w:sz w:val="24"/>
          <w:szCs w:val="24"/>
        </w:rPr>
        <w:t>or:-</w:t>
      </w:r>
    </w:p>
    <w:p w14:paraId="0F2F96AB" w14:textId="77777777" w:rsidR="001B02DC" w:rsidRPr="00C61EAB" w:rsidRDefault="001B02DC" w:rsidP="001B02DC">
      <w:pPr>
        <w:ind w:left="357"/>
        <w:rPr>
          <w:b/>
          <w:sz w:val="24"/>
          <w:szCs w:val="24"/>
        </w:rPr>
      </w:pPr>
    </w:p>
    <w:p w14:paraId="2FB3E8FA" w14:textId="77777777" w:rsidR="001B02DC" w:rsidRPr="00C61EAB" w:rsidRDefault="001B02DC" w:rsidP="00F506F9">
      <w:pPr>
        <w:numPr>
          <w:ilvl w:val="1"/>
          <w:numId w:val="9"/>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w:t>
      </w:r>
      <w:r w:rsidR="00C37D5B">
        <w:rPr>
          <w:b/>
          <w:sz w:val="24"/>
          <w:szCs w:val="24"/>
        </w:rPr>
        <w:t>stating</w:t>
      </w:r>
      <w:r w:rsidR="00C37D5B" w:rsidRPr="00C61EAB">
        <w:rPr>
          <w:b/>
          <w:sz w:val="24"/>
          <w:szCs w:val="24"/>
        </w:rPr>
        <w:t xml:space="preserve"> </w:t>
      </w:r>
      <w:r w:rsidRPr="00C61EAB">
        <w:rPr>
          <w:b/>
          <w:sz w:val="24"/>
          <w:szCs w:val="24"/>
        </w:rPr>
        <w:t xml:space="preserve">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w:t>
      </w:r>
      <w:r w:rsidR="00C37D5B">
        <w:rPr>
          <w:b/>
          <w:sz w:val="24"/>
          <w:szCs w:val="24"/>
        </w:rPr>
        <w:t xml:space="preserve">stated </w:t>
      </w:r>
      <w:r>
        <w:rPr>
          <w:b/>
          <w:sz w:val="24"/>
          <w:szCs w:val="24"/>
        </w:rPr>
        <w:t xml:space="preserve">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23FD83E8" w14:textId="77777777" w:rsidR="001B02DC" w:rsidRDefault="001B02DC" w:rsidP="001B02DC">
      <w:pPr>
        <w:rPr>
          <w:i/>
          <w:sz w:val="24"/>
          <w:szCs w:val="24"/>
        </w:rPr>
      </w:pPr>
    </w:p>
    <w:p w14:paraId="4FBA20E4"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328C9ADA" w14:textId="77777777" w:rsidR="001B02DC" w:rsidRDefault="001B02DC" w:rsidP="001B02DC">
      <w:pPr>
        <w:rPr>
          <w:rFonts w:cs="Arial"/>
          <w:b/>
          <w:sz w:val="24"/>
          <w:szCs w:val="24"/>
        </w:rPr>
      </w:pPr>
    </w:p>
    <w:p w14:paraId="571D76BC"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w:t>
      </w:r>
    </w:p>
    <w:p w14:paraId="2060E676" w14:textId="77777777" w:rsidR="001B02DC" w:rsidRDefault="001B02DC" w:rsidP="001B02DC">
      <w:pPr>
        <w:rPr>
          <w:rFonts w:cs="Arial"/>
          <w:b/>
          <w:sz w:val="24"/>
          <w:szCs w:val="24"/>
        </w:rPr>
      </w:pPr>
    </w:p>
    <w:p w14:paraId="40760061"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09F955F8" w14:textId="77777777" w:rsidR="001B02DC" w:rsidRDefault="001B02DC" w:rsidP="001B02DC">
      <w:pPr>
        <w:rPr>
          <w:b/>
          <w:sz w:val="24"/>
          <w:szCs w:val="24"/>
        </w:rPr>
      </w:pPr>
    </w:p>
    <w:p w14:paraId="3D63BE92"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w:t>
      </w:r>
      <w:r w:rsidR="00C37D5B">
        <w:rPr>
          <w:b/>
          <w:sz w:val="24"/>
          <w:szCs w:val="24"/>
        </w:rPr>
        <w:t>stating</w:t>
      </w:r>
      <w:r w:rsidR="00C37D5B" w:rsidRPr="00C61EAB">
        <w:rPr>
          <w:b/>
          <w:sz w:val="24"/>
          <w:szCs w:val="24"/>
        </w:rPr>
        <w:t xml:space="preserve"> </w:t>
      </w:r>
      <w:r w:rsidRPr="00C61EAB">
        <w:rPr>
          <w:b/>
          <w:sz w:val="24"/>
          <w:szCs w:val="24"/>
        </w:rPr>
        <w:t>is one or more of the following</w:t>
      </w:r>
      <w:r>
        <w:rPr>
          <w:b/>
          <w:sz w:val="24"/>
          <w:szCs w:val="24"/>
        </w:rPr>
        <w:t xml:space="preserve">. The Tenant: </w:t>
      </w:r>
      <w:r w:rsidRPr="00C61EAB">
        <w:rPr>
          <w:b/>
          <w:sz w:val="24"/>
          <w:szCs w:val="24"/>
        </w:rPr>
        <w:t xml:space="preserve"> </w:t>
      </w:r>
    </w:p>
    <w:p w14:paraId="3692B8B6" w14:textId="77777777" w:rsidR="00F178C6" w:rsidRDefault="00F178C6" w:rsidP="001B02DC">
      <w:pPr>
        <w:rPr>
          <w:b/>
          <w:sz w:val="24"/>
          <w:szCs w:val="24"/>
        </w:rPr>
      </w:pPr>
    </w:p>
    <w:p w14:paraId="35C4F782" w14:textId="77777777" w:rsidR="001B02DC" w:rsidRDefault="001B02DC" w:rsidP="00F506F9">
      <w:pPr>
        <w:numPr>
          <w:ilvl w:val="2"/>
          <w:numId w:val="14"/>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60580473"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2BAFA1E5" w14:textId="77777777" w:rsidR="001B02DC" w:rsidRDefault="001B02DC" w:rsidP="00F506F9">
      <w:pPr>
        <w:numPr>
          <w:ilvl w:val="2"/>
          <w:numId w:val="14"/>
        </w:numPr>
        <w:rPr>
          <w:b/>
          <w:sz w:val="24"/>
          <w:szCs w:val="24"/>
        </w:rPr>
      </w:pPr>
      <w:r>
        <w:rPr>
          <w:b/>
          <w:sz w:val="24"/>
          <w:szCs w:val="24"/>
        </w:rPr>
        <w:t xml:space="preserve">is </w:t>
      </w:r>
      <w:r w:rsidR="007F0248">
        <w:rPr>
          <w:b/>
          <w:sz w:val="24"/>
          <w:szCs w:val="24"/>
        </w:rPr>
        <w:t xml:space="preserve">in </w:t>
      </w:r>
      <w:r w:rsidRPr="00C61EAB">
        <w:rPr>
          <w:b/>
          <w:sz w:val="24"/>
          <w:szCs w:val="24"/>
        </w:rPr>
        <w:t>rent arrears for three or more consecutive months</w:t>
      </w:r>
    </w:p>
    <w:p w14:paraId="0BE29A2C" w14:textId="77777777" w:rsidR="001B02DC" w:rsidRDefault="001B02DC" w:rsidP="00F506F9">
      <w:pPr>
        <w:numPr>
          <w:ilvl w:val="2"/>
          <w:numId w:val="14"/>
        </w:numPr>
        <w:rPr>
          <w:b/>
          <w:sz w:val="24"/>
          <w:szCs w:val="24"/>
        </w:rPr>
      </w:pPr>
      <w:r>
        <w:rPr>
          <w:b/>
          <w:sz w:val="24"/>
          <w:szCs w:val="24"/>
        </w:rPr>
        <w:t xml:space="preserve">has </w:t>
      </w:r>
      <w:r w:rsidR="007F0248">
        <w:rPr>
          <w:b/>
          <w:sz w:val="24"/>
          <w:szCs w:val="24"/>
        </w:rPr>
        <w:t xml:space="preserve">a </w:t>
      </w:r>
      <w:r w:rsidRPr="00C61EAB">
        <w:rPr>
          <w:b/>
          <w:sz w:val="24"/>
          <w:szCs w:val="24"/>
        </w:rPr>
        <w:t>relevant criminal conviction</w:t>
      </w:r>
    </w:p>
    <w:p w14:paraId="0F414482" w14:textId="77777777" w:rsidR="001B02DC" w:rsidRDefault="001B02DC" w:rsidP="00F506F9">
      <w:pPr>
        <w:numPr>
          <w:ilvl w:val="2"/>
          <w:numId w:val="14"/>
        </w:numPr>
        <w:rPr>
          <w:b/>
          <w:sz w:val="24"/>
          <w:szCs w:val="24"/>
        </w:rPr>
      </w:pPr>
      <w:r>
        <w:rPr>
          <w:b/>
          <w:sz w:val="24"/>
          <w:szCs w:val="24"/>
        </w:rPr>
        <w:t xml:space="preserve">has engaged in </w:t>
      </w:r>
      <w:r w:rsidR="00AD684A">
        <w:rPr>
          <w:b/>
          <w:sz w:val="24"/>
          <w:szCs w:val="24"/>
        </w:rPr>
        <w:t>relevant anti</w:t>
      </w:r>
      <w:r w:rsidRPr="00C61EAB">
        <w:rPr>
          <w:b/>
          <w:sz w:val="24"/>
          <w:szCs w:val="24"/>
        </w:rPr>
        <w:t>social behaviour</w:t>
      </w:r>
    </w:p>
    <w:p w14:paraId="55EDDD62" w14:textId="77777777" w:rsidR="001B02DC" w:rsidRDefault="001B02DC" w:rsidP="00F506F9">
      <w:pPr>
        <w:numPr>
          <w:ilvl w:val="2"/>
          <w:numId w:val="14"/>
        </w:numPr>
        <w:rPr>
          <w:b/>
          <w:sz w:val="24"/>
          <w:szCs w:val="24"/>
        </w:rPr>
      </w:pPr>
      <w:r>
        <w:rPr>
          <w:b/>
          <w:sz w:val="24"/>
          <w:szCs w:val="24"/>
        </w:rPr>
        <w:t xml:space="preserve">has </w:t>
      </w:r>
      <w:r w:rsidRPr="00C61EAB">
        <w:rPr>
          <w:b/>
          <w:sz w:val="24"/>
          <w:szCs w:val="24"/>
        </w:rPr>
        <w:t>associat</w:t>
      </w:r>
      <w:r>
        <w:rPr>
          <w:b/>
          <w:sz w:val="24"/>
          <w:szCs w:val="24"/>
        </w:rPr>
        <w:t>ed</w:t>
      </w:r>
      <w:r w:rsidRPr="00C61EAB">
        <w:rPr>
          <w:b/>
          <w:sz w:val="24"/>
          <w:szCs w:val="24"/>
        </w:rPr>
        <w:t xml:space="preserve"> with a person who has </w:t>
      </w:r>
      <w:r w:rsidR="007F0248">
        <w:rPr>
          <w:b/>
          <w:sz w:val="24"/>
          <w:szCs w:val="24"/>
        </w:rPr>
        <w:t xml:space="preserve">a </w:t>
      </w:r>
      <w:r w:rsidRPr="00C61EAB">
        <w:rPr>
          <w:b/>
          <w:sz w:val="24"/>
          <w:szCs w:val="24"/>
        </w:rPr>
        <w:t>relevant conviction or has e</w:t>
      </w:r>
      <w:r w:rsidR="00AD684A">
        <w:rPr>
          <w:b/>
          <w:sz w:val="24"/>
          <w:szCs w:val="24"/>
        </w:rPr>
        <w:t>ngaged in anti</w:t>
      </w:r>
      <w:r w:rsidRPr="00C61EAB">
        <w:rPr>
          <w:b/>
          <w:sz w:val="24"/>
          <w:szCs w:val="24"/>
        </w:rPr>
        <w:t xml:space="preserve">social behaviour.  </w:t>
      </w:r>
    </w:p>
    <w:p w14:paraId="2152CE3F" w14:textId="77777777" w:rsidR="001B02DC" w:rsidRDefault="001B02DC" w:rsidP="001B02DC">
      <w:pPr>
        <w:rPr>
          <w:b/>
          <w:sz w:val="24"/>
          <w:szCs w:val="24"/>
        </w:rPr>
      </w:pPr>
    </w:p>
    <w:p w14:paraId="00BF11F8"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3D210AB8" w14:textId="77777777" w:rsidR="001B02DC" w:rsidRDefault="001B02DC" w:rsidP="001B02DC">
      <w:pPr>
        <w:rPr>
          <w:rFonts w:cs="Arial"/>
          <w:b/>
          <w:sz w:val="24"/>
          <w:szCs w:val="24"/>
        </w:rPr>
      </w:pPr>
    </w:p>
    <w:p w14:paraId="37A51474" w14:textId="77777777" w:rsidR="001B02DC" w:rsidRDefault="00CF35F3" w:rsidP="001B02DC">
      <w:pPr>
        <w:rPr>
          <w:rFonts w:cs="Arial"/>
          <w:b/>
          <w:sz w:val="24"/>
          <w:szCs w:val="24"/>
        </w:rPr>
      </w:pPr>
      <w:r w:rsidRPr="00CF35F3">
        <w:rPr>
          <w:rFonts w:cs="Arial"/>
          <w:b/>
          <w:sz w:val="24"/>
          <w:szCs w:val="24"/>
        </w:rPr>
        <w:t>The Landlord must secure repossession only by lawful means and must comply with all relevant legislation affecting</w:t>
      </w:r>
      <w:r>
        <w:rPr>
          <w:rFonts w:cs="Arial"/>
          <w:b/>
          <w:sz w:val="24"/>
          <w:szCs w:val="24"/>
        </w:rPr>
        <w:t xml:space="preserve"> </w:t>
      </w:r>
      <w:r w:rsidR="001B02DC" w:rsidRPr="00C61EAB">
        <w:rPr>
          <w:rFonts w:cs="Arial"/>
          <w:b/>
          <w:sz w:val="24"/>
          <w:szCs w:val="24"/>
        </w:rPr>
        <w:t>private residential tenancies</w:t>
      </w:r>
      <w:r w:rsidR="001B02DC">
        <w:rPr>
          <w:rFonts w:cs="Arial"/>
          <w:b/>
          <w:sz w:val="24"/>
          <w:szCs w:val="24"/>
        </w:rPr>
        <w:t xml:space="preserve">. </w:t>
      </w:r>
    </w:p>
    <w:p w14:paraId="530E82C0" w14:textId="77777777" w:rsidR="001B02DC" w:rsidRDefault="001B02DC" w:rsidP="001B02DC">
      <w:pPr>
        <w:rPr>
          <w:i/>
          <w:sz w:val="24"/>
          <w:szCs w:val="24"/>
        </w:rPr>
      </w:pPr>
    </w:p>
    <w:p w14:paraId="6EBAED11" w14:textId="77777777" w:rsidR="001B02DC" w:rsidRPr="00651EFC" w:rsidRDefault="001B02DC" w:rsidP="001B02DC">
      <w:pPr>
        <w:rPr>
          <w:i/>
          <w:sz w:val="24"/>
          <w:szCs w:val="24"/>
        </w:rPr>
      </w:pPr>
    </w:p>
    <w:p w14:paraId="1425A5E8"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act – EVICTION GROUNDS </w:t>
      </w:r>
    </w:p>
    <w:p w14:paraId="035A6B29" w14:textId="77777777" w:rsidR="001B02DC" w:rsidRDefault="001B02DC" w:rsidP="001B02DC">
      <w:pPr>
        <w:pStyle w:val="BillADPara"/>
        <w:numPr>
          <w:ilvl w:val="0"/>
          <w:numId w:val="0"/>
        </w:numPr>
        <w:rPr>
          <w:rFonts w:ascii="Arial" w:hAnsi="Arial" w:cs="Arial"/>
          <w:b/>
          <w:szCs w:val="24"/>
        </w:rPr>
      </w:pPr>
      <w:bookmarkStart w:id="33"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33"/>
    </w:p>
    <w:p w14:paraId="3ECDA803"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72B343B1"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lastRenderedPageBreak/>
        <w:t>If the Tribunal is satisfied that any of the mandatory eviction grounds exists, it must issue an eviction order.  The eight mandatory grounds are:</w:t>
      </w:r>
    </w:p>
    <w:p w14:paraId="6238DDE0"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sell the </w:t>
      </w:r>
      <w:r w:rsidR="009312CA">
        <w:rPr>
          <w:rFonts w:ascii="Arial" w:hAnsi="Arial" w:cs="Arial"/>
          <w:b/>
          <w:szCs w:val="24"/>
        </w:rPr>
        <w:t>Let P</w:t>
      </w:r>
      <w:r w:rsidRPr="00C61EAB">
        <w:rPr>
          <w:rFonts w:ascii="Arial" w:hAnsi="Arial" w:cs="Arial"/>
          <w:b/>
          <w:szCs w:val="24"/>
        </w:rPr>
        <w:t xml:space="preserve">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3AA4CEE4"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Pr>
          <w:rFonts w:ascii="Arial" w:hAnsi="Arial" w:cs="Arial"/>
          <w:b/>
          <w:szCs w:val="24"/>
        </w:rPr>
        <w:t xml:space="preserve">Let </w:t>
      </w:r>
      <w:r w:rsidR="009312CA">
        <w:rPr>
          <w:rFonts w:ascii="Arial" w:hAnsi="Arial" w:cs="Arial"/>
          <w:b/>
          <w:szCs w:val="24"/>
        </w:rPr>
        <w:t>P</w:t>
      </w:r>
      <w:r w:rsidR="009312CA" w:rsidRPr="00C61EAB">
        <w:rPr>
          <w:rFonts w:ascii="Arial" w:hAnsi="Arial" w:cs="Arial"/>
          <w:b/>
          <w:szCs w:val="24"/>
        </w:rPr>
        <w:t xml:space="preserve">roperty </w:t>
      </w:r>
      <w:r w:rsidRPr="00C61EAB">
        <w:rPr>
          <w:rFonts w:ascii="Arial" w:hAnsi="Arial" w:cs="Arial"/>
          <w:b/>
          <w:szCs w:val="24"/>
        </w:rPr>
        <w:t xml:space="preserve">to be sold by the mortgage lender.  </w:t>
      </w:r>
    </w:p>
    <w:p w14:paraId="5FA1C59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sidR="009312CA">
        <w:rPr>
          <w:rFonts w:ascii="Arial" w:hAnsi="Arial" w:cs="Arial"/>
          <w:b/>
          <w:szCs w:val="24"/>
        </w:rPr>
        <w:t>Let P</w:t>
      </w:r>
      <w:r w:rsidRPr="00C61EAB">
        <w:rPr>
          <w:rFonts w:ascii="Arial" w:hAnsi="Arial" w:cs="Arial"/>
          <w:b/>
          <w:szCs w:val="24"/>
        </w:rPr>
        <w:t xml:space="preserve">roperty. </w:t>
      </w:r>
    </w:p>
    <w:p w14:paraId="5C26E822"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intends to live in the</w:t>
      </w:r>
      <w:r>
        <w:rPr>
          <w:rFonts w:ascii="Arial" w:hAnsi="Arial" w:cs="Arial"/>
          <w:b/>
          <w:szCs w:val="24"/>
        </w:rPr>
        <w:t xml:space="preserve"> </w:t>
      </w:r>
      <w:r w:rsidR="009312CA">
        <w:rPr>
          <w:rFonts w:ascii="Arial" w:hAnsi="Arial" w:cs="Arial"/>
          <w:b/>
          <w:szCs w:val="24"/>
        </w:rPr>
        <w:t>Let</w:t>
      </w:r>
      <w:r w:rsidR="009312CA" w:rsidRPr="00C61EAB">
        <w:rPr>
          <w:rFonts w:ascii="Arial" w:hAnsi="Arial" w:cs="Arial"/>
          <w:b/>
          <w:szCs w:val="24"/>
        </w:rPr>
        <w:t xml:space="preserve"> </w:t>
      </w:r>
      <w:r w:rsidR="009312CA">
        <w:rPr>
          <w:rFonts w:ascii="Arial" w:hAnsi="Arial" w:cs="Arial"/>
          <w:b/>
          <w:szCs w:val="24"/>
        </w:rPr>
        <w:t>P</w:t>
      </w:r>
      <w:r w:rsidRPr="00C61EAB">
        <w:rPr>
          <w:rFonts w:ascii="Arial" w:hAnsi="Arial" w:cs="Arial"/>
          <w:b/>
          <w:szCs w:val="24"/>
        </w:rPr>
        <w:t>roperty as his or her only or principal</w:t>
      </w:r>
      <w:r>
        <w:rPr>
          <w:rFonts w:ascii="Arial" w:hAnsi="Arial" w:cs="Arial"/>
          <w:b/>
          <w:szCs w:val="24"/>
        </w:rPr>
        <w:t xml:space="preserve"> </w:t>
      </w:r>
      <w:r w:rsidRPr="00C61EAB">
        <w:rPr>
          <w:rFonts w:ascii="Arial" w:hAnsi="Arial" w:cs="Arial"/>
          <w:b/>
          <w:szCs w:val="24"/>
        </w:rPr>
        <w:t xml:space="preserve">home. </w:t>
      </w:r>
    </w:p>
    <w:p w14:paraId="5BA440DC"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89360C">
        <w:rPr>
          <w:rFonts w:ascii="Arial" w:hAnsi="Arial" w:cs="Arial"/>
          <w:b/>
          <w:szCs w:val="24"/>
        </w:rPr>
        <w:t>L</w:t>
      </w:r>
      <w:r w:rsidR="0089360C" w:rsidRPr="00C61EAB">
        <w:rPr>
          <w:rFonts w:ascii="Arial" w:hAnsi="Arial" w:cs="Arial"/>
          <w:b/>
          <w:szCs w:val="24"/>
        </w:rPr>
        <w:t xml:space="preserve">andlord </w:t>
      </w:r>
      <w:r w:rsidRPr="00C61EAB">
        <w:rPr>
          <w:rFonts w:ascii="Arial" w:hAnsi="Arial" w:cs="Arial"/>
          <w:b/>
          <w:szCs w:val="24"/>
        </w:rPr>
        <w:t xml:space="preserve">intends to use the </w:t>
      </w:r>
      <w:r w:rsidR="009312CA">
        <w:rPr>
          <w:rFonts w:ascii="Arial" w:hAnsi="Arial" w:cs="Arial"/>
          <w:b/>
          <w:szCs w:val="24"/>
        </w:rPr>
        <w:t>Let P</w:t>
      </w:r>
      <w:r w:rsidRPr="00C61EAB">
        <w:rPr>
          <w:rFonts w:ascii="Arial" w:hAnsi="Arial" w:cs="Arial"/>
          <w:b/>
          <w:szCs w:val="24"/>
        </w:rPr>
        <w:t xml:space="preserve">roperty for a purpose other than providing a person with a home.  </w:t>
      </w:r>
    </w:p>
    <w:p w14:paraId="47590FF6"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has previously been used for that purpose; and the </w:t>
      </w:r>
      <w:r w:rsidR="009312CA">
        <w:rPr>
          <w:rFonts w:ascii="Arial" w:hAnsi="Arial" w:cs="Arial"/>
          <w:b/>
          <w:szCs w:val="24"/>
        </w:rPr>
        <w:t>L</w:t>
      </w:r>
      <w:r>
        <w:rPr>
          <w:rFonts w:ascii="Arial" w:hAnsi="Arial" w:cs="Arial"/>
          <w:b/>
          <w:szCs w:val="24"/>
        </w:rPr>
        <w:t xml:space="preserve">et </w:t>
      </w:r>
      <w:r w:rsidR="009312CA">
        <w:rPr>
          <w:rFonts w:ascii="Arial" w:hAnsi="Arial" w:cs="Arial"/>
          <w:b/>
          <w:szCs w:val="24"/>
        </w:rPr>
        <w:t>P</w:t>
      </w:r>
      <w:r w:rsidRPr="00C61EAB">
        <w:rPr>
          <w:rFonts w:ascii="Arial" w:hAnsi="Arial" w:cs="Arial"/>
          <w:b/>
          <w:szCs w:val="24"/>
        </w:rPr>
        <w:t xml:space="preserve">roperty is required for that purpose. </w:t>
      </w:r>
    </w:p>
    <w:p w14:paraId="3EC63A9E" w14:textId="77777777" w:rsidR="001B02DC"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w:t>
      </w:r>
      <w:r w:rsidR="004307AF">
        <w:rPr>
          <w:rFonts w:ascii="Arial" w:hAnsi="Arial" w:cs="Arial"/>
          <w:b/>
          <w:szCs w:val="24"/>
        </w:rPr>
        <w:t xml:space="preserve">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as his or her only or principal home</w:t>
      </w:r>
      <w:r>
        <w:rPr>
          <w:rFonts w:ascii="Arial" w:hAnsi="Arial" w:cs="Arial"/>
          <w:b/>
          <w:szCs w:val="24"/>
        </w:rPr>
        <w:t xml:space="preserve"> or has abandoned the </w:t>
      </w:r>
      <w:r w:rsidR="00FB73B0">
        <w:rPr>
          <w:rFonts w:ascii="Arial" w:hAnsi="Arial" w:cs="Arial"/>
          <w:b/>
          <w:szCs w:val="24"/>
        </w:rPr>
        <w:t>Let P</w:t>
      </w:r>
      <w:r>
        <w:rPr>
          <w:rFonts w:ascii="Arial" w:hAnsi="Arial" w:cs="Arial"/>
          <w:b/>
          <w:szCs w:val="24"/>
        </w:rPr>
        <w:t>roperty</w:t>
      </w:r>
      <w:r w:rsidRPr="00C61EAB">
        <w:rPr>
          <w:rFonts w:ascii="Arial" w:hAnsi="Arial" w:cs="Arial"/>
          <w:b/>
          <w:szCs w:val="24"/>
        </w:rPr>
        <w:t xml:space="preserve">.  </w:t>
      </w:r>
    </w:p>
    <w:p w14:paraId="55C3889A" w14:textId="77777777" w:rsidR="001B02DC" w:rsidRPr="00C61EAB" w:rsidRDefault="001B02DC" w:rsidP="00F506F9">
      <w:pPr>
        <w:pStyle w:val="BillADPara"/>
        <w:numPr>
          <w:ilvl w:val="0"/>
          <w:numId w:val="12"/>
        </w:numPr>
        <w:spacing w:afterLines="120" w:after="288"/>
        <w:jc w:val="left"/>
        <w:rPr>
          <w:rFonts w:ascii="Arial" w:hAnsi="Arial" w:cs="Arial"/>
          <w:b/>
          <w:szCs w:val="24"/>
        </w:rPr>
      </w:pPr>
      <w:r w:rsidRPr="00C61EAB">
        <w:rPr>
          <w:rFonts w:ascii="Arial" w:hAnsi="Arial" w:cs="Arial"/>
          <w:b/>
          <w:szCs w:val="24"/>
        </w:rPr>
        <w:t xml:space="preserve">After the </w:t>
      </w:r>
      <w:r w:rsidR="0066446E" w:rsidRPr="0066446E">
        <w:rPr>
          <w:rFonts w:ascii="Arial" w:hAnsi="Arial" w:cs="Arial"/>
          <w:b/>
          <w:szCs w:val="24"/>
        </w:rPr>
        <w:t>start date of the tenancy</w:t>
      </w:r>
      <w:r w:rsidRPr="00C61EAB">
        <w:rPr>
          <w:rFonts w:ascii="Arial" w:hAnsi="Arial" w:cs="Arial"/>
          <w:b/>
          <w:szCs w:val="24"/>
        </w:rPr>
        <w:t xml:space="preserve">, the </w:t>
      </w:r>
      <w:r w:rsidR="0089360C">
        <w:rPr>
          <w:rFonts w:ascii="Arial" w:hAnsi="Arial" w:cs="Arial"/>
          <w:b/>
          <w:szCs w:val="24"/>
        </w:rPr>
        <w:t>T</w:t>
      </w:r>
      <w:r w:rsidR="0089360C" w:rsidRPr="00C61EAB">
        <w:rPr>
          <w:rFonts w:ascii="Arial" w:hAnsi="Arial" w:cs="Arial"/>
          <w:b/>
          <w:szCs w:val="24"/>
        </w:rPr>
        <w:t xml:space="preserve">enant </w:t>
      </w:r>
      <w:r w:rsidRPr="00C61EAB">
        <w:rPr>
          <w:rFonts w:ascii="Arial" w:hAnsi="Arial" w:cs="Arial"/>
          <w:b/>
          <w:szCs w:val="24"/>
        </w:rPr>
        <w:t xml:space="preserve">is convicted of using, or allowing the use of,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or in the locality of the </w:t>
      </w:r>
      <w:r w:rsidR="00FB73B0">
        <w:rPr>
          <w:rFonts w:ascii="Arial" w:hAnsi="Arial" w:cs="Arial"/>
          <w:b/>
          <w:szCs w:val="24"/>
        </w:rPr>
        <w:t>L</w:t>
      </w:r>
      <w:r w:rsidR="00FB73B0"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495C678B"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78FD130A"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FD054C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165130BC" w14:textId="77777777" w:rsidR="001B02DC" w:rsidRDefault="001B02DC" w:rsidP="001B02DC">
      <w:pPr>
        <w:pStyle w:val="BillADPara"/>
        <w:numPr>
          <w:ilvl w:val="0"/>
          <w:numId w:val="0"/>
        </w:numPr>
        <w:spacing w:after="0"/>
        <w:ind w:left="1429"/>
        <w:jc w:val="left"/>
        <w:rPr>
          <w:rFonts w:ascii="Arial" w:hAnsi="Arial" w:cs="Arial"/>
          <w:b/>
          <w:szCs w:val="24"/>
        </w:rPr>
      </w:pPr>
    </w:p>
    <w:p w14:paraId="43C758FD"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 </w:t>
      </w:r>
    </w:p>
    <w:p w14:paraId="51ADC0B2"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11C63DE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7D410367"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00AD684A">
        <w:rPr>
          <w:rFonts w:ascii="Arial" w:hAnsi="Arial" w:cs="Arial"/>
          <w:b/>
          <w:szCs w:val="24"/>
        </w:rPr>
        <w:t>enant has acted in an anti</w:t>
      </w:r>
      <w:r w:rsidRPr="00C61EAB">
        <w:rPr>
          <w:rFonts w:ascii="Arial" w:hAnsi="Arial" w:cs="Arial"/>
          <w:b/>
          <w:szCs w:val="24"/>
        </w:rPr>
        <w:t>social manner to another person and</w:t>
      </w:r>
      <w:r>
        <w:rPr>
          <w:rFonts w:ascii="Arial" w:hAnsi="Arial" w:cs="Arial"/>
          <w:b/>
          <w:szCs w:val="24"/>
        </w:rPr>
        <w:t xml:space="preserve"> </w:t>
      </w:r>
      <w:r w:rsidRPr="00C61EAB">
        <w:rPr>
          <w:rFonts w:ascii="Arial" w:hAnsi="Arial" w:cs="Arial"/>
          <w:b/>
          <w:szCs w:val="24"/>
        </w:rPr>
        <w:t xml:space="preserve">the Tribunal is satisfied that it is reasonable to issue an </w:t>
      </w:r>
      <w:r w:rsidRPr="00C61EAB">
        <w:rPr>
          <w:rFonts w:ascii="Arial" w:hAnsi="Arial" w:cs="Arial"/>
          <w:b/>
          <w:szCs w:val="24"/>
        </w:rPr>
        <w:lastRenderedPageBreak/>
        <w:t>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422C93BC"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w:t>
      </w:r>
      <w:r w:rsidR="00FB73B0">
        <w:rPr>
          <w:rFonts w:ascii="Arial" w:hAnsi="Arial" w:cs="Arial"/>
          <w:b/>
          <w:szCs w:val="24"/>
        </w:rPr>
        <w:t>L</w:t>
      </w:r>
      <w:r w:rsidRPr="00C61EAB">
        <w:rPr>
          <w:rFonts w:ascii="Arial" w:hAnsi="Arial" w:cs="Arial"/>
          <w:b/>
          <w:szCs w:val="24"/>
        </w:rPr>
        <w:t xml:space="preserve">et </w:t>
      </w:r>
      <w:r w:rsidR="00FB73B0">
        <w:rPr>
          <w:rFonts w:ascii="Arial" w:hAnsi="Arial" w:cs="Arial"/>
          <w:b/>
          <w:szCs w:val="24"/>
        </w:rPr>
        <w:t>P</w:t>
      </w:r>
      <w:r w:rsidRPr="00C61EAB">
        <w:rPr>
          <w:rFonts w:ascii="Arial" w:hAnsi="Arial" w:cs="Arial"/>
          <w:b/>
          <w:szCs w:val="24"/>
        </w:rPr>
        <w:t>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00AD684A">
        <w:rPr>
          <w:rFonts w:ascii="Arial" w:hAnsi="Arial" w:cs="Arial"/>
          <w:b/>
          <w:szCs w:val="24"/>
        </w:rPr>
        <w:t>anti</w:t>
      </w:r>
      <w:r w:rsidRPr="00C61EAB">
        <w:rPr>
          <w:rFonts w:ascii="Arial" w:hAnsi="Arial" w:cs="Arial"/>
          <w:b/>
          <w:szCs w:val="24"/>
        </w:rPr>
        <w:t xml:space="preserve">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432C5CF4"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17F6C553" w14:textId="77777777" w:rsidR="001B02DC" w:rsidRPr="00C61EAB"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p>
    <w:p w14:paraId="70FCBBF8" w14:textId="77777777" w:rsidR="001B02DC" w:rsidRDefault="001B02DC" w:rsidP="00F506F9">
      <w:pPr>
        <w:pStyle w:val="BillADPara"/>
        <w:numPr>
          <w:ilvl w:val="0"/>
          <w:numId w:val="13"/>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w:t>
      </w:r>
      <w:r w:rsidR="007F0248">
        <w:rPr>
          <w:rFonts w:ascii="Arial" w:hAnsi="Arial" w:cs="Arial"/>
          <w:b/>
          <w:szCs w:val="24"/>
        </w:rPr>
        <w:t xml:space="preserve">Let Property </w:t>
      </w:r>
      <w:r>
        <w:rPr>
          <w:rFonts w:ascii="Arial" w:hAnsi="Arial" w:cs="Arial"/>
          <w:b/>
          <w:szCs w:val="24"/>
        </w:rPr>
        <w:t xml:space="preserve">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AC4097D" w14:textId="77777777" w:rsidR="001B02DC" w:rsidRPr="00E3394B" w:rsidRDefault="001B02DC" w:rsidP="001B02DC">
      <w:pPr>
        <w:pStyle w:val="BillADPara"/>
        <w:numPr>
          <w:ilvl w:val="0"/>
          <w:numId w:val="0"/>
        </w:numPr>
        <w:spacing w:after="0"/>
        <w:ind w:left="1134"/>
        <w:rPr>
          <w:rFonts w:ascii="Arial" w:hAnsi="Arial" w:cs="Arial"/>
          <w:b/>
          <w:szCs w:val="24"/>
        </w:rPr>
      </w:pPr>
    </w:p>
    <w:p w14:paraId="3DACC592"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28243E9E" w14:textId="77777777" w:rsidR="001B02DC" w:rsidRDefault="001B02DC" w:rsidP="001B02DC">
      <w:pPr>
        <w:rPr>
          <w:rFonts w:cs="Arial"/>
          <w:b/>
          <w:sz w:val="24"/>
          <w:szCs w:val="24"/>
        </w:rPr>
      </w:pPr>
    </w:p>
    <w:p w14:paraId="1182FF4E"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698906E2"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8DA0B1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FE8E013"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E92DDD"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39165F5"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C01265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328DC9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1A3E9AB"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8482A48"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38AB88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BD567D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4FC5174"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ECDC680"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74503E6"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B381DF" w14:textId="77777777" w:rsidR="001B02DC" w:rsidRPr="0013705D" w:rsidRDefault="001B02DC" w:rsidP="00F506F9">
      <w:pPr>
        <w:pStyle w:val="ListParagraph"/>
        <w:numPr>
          <w:ilvl w:val="0"/>
          <w:numId w:val="11"/>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8A1077"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7DA697D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4" w:author="u417037" w:date="2017-03-07T11:50:00Z"/>
          <w:rFonts w:ascii="Arial" w:hAnsi="Arial" w:cs="Arial"/>
          <w:b/>
          <w:vanish/>
          <w:lang w:val="en-GB" w:eastAsia="en-GB"/>
        </w:rPr>
      </w:pPr>
    </w:p>
    <w:p w14:paraId="7B1D1C67"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5" w:author="u417037" w:date="2017-03-07T11:50:00Z"/>
          <w:rFonts w:ascii="Arial" w:hAnsi="Arial" w:cs="Arial"/>
          <w:b/>
          <w:vanish/>
          <w:lang w:val="en-GB" w:eastAsia="en-GB"/>
        </w:rPr>
      </w:pPr>
    </w:p>
    <w:p w14:paraId="26D785E5"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6" w:author="u417037" w:date="2017-03-07T11:50:00Z"/>
          <w:rFonts w:ascii="Arial" w:hAnsi="Arial" w:cs="Arial"/>
          <w:b/>
          <w:vanish/>
          <w:lang w:val="en-GB" w:eastAsia="en-GB"/>
        </w:rPr>
      </w:pPr>
    </w:p>
    <w:p w14:paraId="35385A04"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7" w:author="u417037" w:date="2017-03-07T11:50:00Z"/>
          <w:rFonts w:ascii="Arial" w:hAnsi="Arial" w:cs="Arial"/>
          <w:b/>
          <w:vanish/>
          <w:lang w:val="en-GB" w:eastAsia="en-GB"/>
        </w:rPr>
      </w:pPr>
    </w:p>
    <w:p w14:paraId="4DE20B4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8" w:author="u417037" w:date="2017-03-07T11:50:00Z"/>
          <w:rFonts w:ascii="Arial" w:hAnsi="Arial" w:cs="Arial"/>
          <w:b/>
          <w:vanish/>
          <w:lang w:val="en-GB" w:eastAsia="en-GB"/>
        </w:rPr>
      </w:pPr>
    </w:p>
    <w:p w14:paraId="73D80CC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39" w:author="u417037" w:date="2017-03-07T11:50:00Z"/>
          <w:rFonts w:ascii="Arial" w:hAnsi="Arial" w:cs="Arial"/>
          <w:b/>
          <w:vanish/>
          <w:lang w:val="en-GB" w:eastAsia="en-GB"/>
        </w:rPr>
      </w:pPr>
    </w:p>
    <w:p w14:paraId="426FABB3"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0" w:author="u417037" w:date="2017-03-07T11:50:00Z"/>
          <w:rFonts w:ascii="Arial" w:hAnsi="Arial" w:cs="Arial"/>
          <w:b/>
          <w:vanish/>
          <w:lang w:val="en-GB" w:eastAsia="en-GB"/>
        </w:rPr>
      </w:pPr>
    </w:p>
    <w:p w14:paraId="511AD7DB"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1" w:author="u417037" w:date="2017-03-07T11:50:00Z"/>
          <w:rFonts w:ascii="Arial" w:hAnsi="Arial" w:cs="Arial"/>
          <w:b/>
          <w:vanish/>
          <w:lang w:val="en-GB" w:eastAsia="en-GB"/>
        </w:rPr>
      </w:pPr>
    </w:p>
    <w:p w14:paraId="0DD7C0A2"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2" w:author="u417037" w:date="2017-03-07T11:50:00Z"/>
          <w:rFonts w:ascii="Arial" w:hAnsi="Arial" w:cs="Arial"/>
          <w:b/>
          <w:vanish/>
          <w:lang w:val="en-GB" w:eastAsia="en-GB"/>
        </w:rPr>
      </w:pPr>
    </w:p>
    <w:p w14:paraId="2905B2B0"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3" w:author="u417037" w:date="2017-03-07T11:50:00Z"/>
          <w:rFonts w:ascii="Arial" w:hAnsi="Arial" w:cs="Arial"/>
          <w:b/>
          <w:vanish/>
          <w:lang w:val="en-GB" w:eastAsia="en-GB"/>
        </w:rPr>
      </w:pPr>
    </w:p>
    <w:p w14:paraId="5AA4C761"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4" w:author="u417037" w:date="2017-03-07T11:50:00Z"/>
          <w:rFonts w:ascii="Arial" w:hAnsi="Arial" w:cs="Arial"/>
          <w:b/>
          <w:vanish/>
          <w:lang w:val="en-GB" w:eastAsia="en-GB"/>
        </w:rPr>
      </w:pPr>
    </w:p>
    <w:p w14:paraId="7E81ABF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5" w:author="u417037" w:date="2017-03-07T11:50:00Z"/>
          <w:rFonts w:ascii="Arial" w:hAnsi="Arial" w:cs="Arial"/>
          <w:b/>
          <w:vanish/>
          <w:lang w:val="en-GB" w:eastAsia="en-GB"/>
        </w:rPr>
      </w:pPr>
    </w:p>
    <w:p w14:paraId="4FAF8A8F"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6" w:author="u417037" w:date="2017-03-07T11:50:00Z"/>
          <w:rFonts w:ascii="Arial" w:hAnsi="Arial" w:cs="Arial"/>
          <w:b/>
          <w:vanish/>
          <w:lang w:val="en-GB" w:eastAsia="en-GB"/>
        </w:rPr>
      </w:pPr>
    </w:p>
    <w:p w14:paraId="1C6369CA"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7" w:author="u417037" w:date="2017-03-07T11:50:00Z"/>
          <w:rFonts w:ascii="Arial" w:hAnsi="Arial" w:cs="Arial"/>
          <w:b/>
          <w:vanish/>
          <w:lang w:val="en-GB" w:eastAsia="en-GB"/>
        </w:rPr>
      </w:pPr>
    </w:p>
    <w:p w14:paraId="2CDE3C0E"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8" w:author="u417037" w:date="2017-03-07T11:50:00Z"/>
          <w:rFonts w:ascii="Arial" w:hAnsi="Arial" w:cs="Arial"/>
          <w:b/>
          <w:vanish/>
          <w:lang w:val="en-GB" w:eastAsia="en-GB"/>
        </w:rPr>
      </w:pPr>
    </w:p>
    <w:p w14:paraId="64B2BE79" w14:textId="77777777" w:rsidR="001B02DC" w:rsidRPr="0013705D" w:rsidRDefault="001B02DC" w:rsidP="00F506F9">
      <w:pPr>
        <w:pStyle w:val="ListParagraph"/>
        <w:numPr>
          <w:ilvl w:val="0"/>
          <w:numId w:val="10"/>
        </w:numPr>
        <w:tabs>
          <w:tab w:val="left" w:pos="709"/>
          <w:tab w:val="left" w:pos="1418"/>
          <w:tab w:val="left" w:pos="2126"/>
          <w:tab w:val="left" w:pos="2835"/>
          <w:tab w:val="left" w:pos="3544"/>
          <w:tab w:val="left" w:pos="4253"/>
          <w:tab w:val="left" w:pos="4961"/>
          <w:tab w:val="left" w:pos="5670"/>
        </w:tabs>
        <w:spacing w:after="120"/>
        <w:ind w:hanging="11"/>
        <w:rPr>
          <w:ins w:id="49" w:author="u417037" w:date="2017-03-07T11:50:00Z"/>
          <w:rFonts w:ascii="Arial" w:hAnsi="Arial" w:cs="Arial"/>
          <w:b/>
          <w:vanish/>
          <w:lang w:val="en-GB" w:eastAsia="en-GB"/>
        </w:rPr>
      </w:pPr>
    </w:p>
    <w:p w14:paraId="38421C8C" w14:textId="77777777" w:rsidR="001B02DC"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5B4DF29C" w14:textId="77777777" w:rsidR="00F0105D" w:rsidRDefault="001B02DC" w:rsidP="00F506F9">
      <w:pPr>
        <w:pStyle w:val="BillADPara"/>
        <w:numPr>
          <w:ilvl w:val="0"/>
          <w:numId w:val="13"/>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 xml:space="preserve">was made within 12 months of the </w:t>
      </w:r>
      <w:r w:rsidR="00DC2E45">
        <w:rPr>
          <w:rFonts w:ascii="Arial" w:hAnsi="Arial" w:cs="Arial"/>
          <w:b/>
          <w:szCs w:val="24"/>
        </w:rPr>
        <w:t>T</w:t>
      </w:r>
      <w:r w:rsidR="00DC2E45" w:rsidRPr="00C61EAB">
        <w:rPr>
          <w:rFonts w:ascii="Arial" w:hAnsi="Arial" w:cs="Arial"/>
          <w:b/>
          <w:szCs w:val="24"/>
        </w:rPr>
        <w:t xml:space="preserve">enant </w:t>
      </w:r>
      <w:r w:rsidRPr="00C61EAB">
        <w:rPr>
          <w:rFonts w:ascii="Arial" w:hAnsi="Arial" w:cs="Arial"/>
          <w:b/>
          <w:szCs w:val="24"/>
        </w:rPr>
        <w:t>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58613D03" w14:textId="77777777" w:rsidR="00F0105D" w:rsidRPr="00881E41" w:rsidRDefault="00F0105D" w:rsidP="00F0105D">
      <w:pPr>
        <w:rPr>
          <w:sz w:val="24"/>
          <w:szCs w:val="24"/>
        </w:rPr>
      </w:pPr>
      <w:r w:rsidRPr="00881E41">
        <w:rPr>
          <w:sz w:val="24"/>
          <w:szCs w:val="24"/>
        </w:rPr>
        <w:t xml:space="preserve">The Tenant agrees to remove all of his or her belongings when the Tenancy ends. The Tenant’s belongings may include personal effects, foodstuffs and consumables, belongings, and any other contents brought in to the Let Property by the Tenant. </w:t>
      </w:r>
    </w:p>
    <w:p w14:paraId="256E7CF9" w14:textId="77777777" w:rsidR="00F0105D" w:rsidRPr="00F0105D" w:rsidRDefault="00F0105D" w:rsidP="00F0105D">
      <w:pPr>
        <w:pStyle w:val="BillADPara"/>
        <w:numPr>
          <w:ilvl w:val="0"/>
          <w:numId w:val="0"/>
        </w:numPr>
        <w:tabs>
          <w:tab w:val="clear" w:pos="1418"/>
          <w:tab w:val="left" w:pos="0"/>
        </w:tabs>
        <w:spacing w:afterLines="120" w:after="288"/>
        <w:jc w:val="left"/>
        <w:rPr>
          <w:rFonts w:ascii="Arial" w:hAnsi="Arial" w:cs="Arial"/>
          <w:b/>
          <w:szCs w:val="24"/>
        </w:rPr>
      </w:pPr>
    </w:p>
    <w:p w14:paraId="6F8B84A6" w14:textId="77777777" w:rsidR="00F24D01" w:rsidRDefault="00F24D01" w:rsidP="00F506F9">
      <w:pPr>
        <w:pStyle w:val="Heading2"/>
        <w:numPr>
          <w:ilvl w:val="0"/>
          <w:numId w:val="7"/>
        </w:numPr>
        <w:rPr>
          <w:sz w:val="28"/>
          <w:szCs w:val="28"/>
        </w:rPr>
        <w:sectPr w:rsidR="00F24D01" w:rsidSect="00AD57E9">
          <w:footerReference w:type="default" r:id="rId14"/>
          <w:pgSz w:w="11906" w:h="16838" w:code="9"/>
          <w:pgMar w:top="816" w:right="1440" w:bottom="709" w:left="1440" w:header="709" w:footer="431" w:gutter="0"/>
          <w:paperSrc w:first="15" w:other="15"/>
          <w:cols w:space="720"/>
          <w:docGrid w:linePitch="272"/>
        </w:sectPr>
      </w:pPr>
      <w:bookmarkStart w:id="50" w:name="_Toc495593645"/>
    </w:p>
    <w:p w14:paraId="156C3498" w14:textId="1FEA025C" w:rsidR="00493C9D" w:rsidRDefault="00050FBF" w:rsidP="00F506F9">
      <w:pPr>
        <w:pStyle w:val="Heading2"/>
        <w:numPr>
          <w:ilvl w:val="0"/>
          <w:numId w:val="7"/>
        </w:numPr>
        <w:rPr>
          <w:sz w:val="28"/>
          <w:szCs w:val="28"/>
        </w:rPr>
      </w:pPr>
      <w:r w:rsidRPr="0047088F">
        <w:rPr>
          <w:sz w:val="28"/>
          <w:szCs w:val="28"/>
        </w:rPr>
        <w:lastRenderedPageBreak/>
        <w:t>CONTENTS AND CONDITION</w:t>
      </w:r>
      <w:bookmarkEnd w:id="50"/>
      <w:r w:rsidRPr="0047088F">
        <w:rPr>
          <w:sz w:val="28"/>
          <w:szCs w:val="28"/>
        </w:rPr>
        <w:t xml:space="preserve"> </w:t>
      </w:r>
    </w:p>
    <w:p w14:paraId="4C915B69" w14:textId="77777777" w:rsidR="00B76CA2" w:rsidRPr="00B76CA2" w:rsidRDefault="00B76CA2" w:rsidP="00B76CA2"/>
    <w:p w14:paraId="6AA868E6" w14:textId="28C4ED1E" w:rsidR="000B0832" w:rsidRDefault="000B0832" w:rsidP="000B0832">
      <w:fldSimple w:instr=" MERGEFIELD contentsAndConditions \* MERGEFORMAT ">
        <w:r>
          <w:rPr>
            <w:noProof/>
          </w:rPr>
          <w:t>«</w:t>
        </w:r>
        <w:r w:rsidRPr="001573CF">
          <w:rPr>
            <w:noProof/>
            <w:sz w:val="24"/>
            <w:szCs w:val="24"/>
          </w:rPr>
          <w:t>contentsAndConditions</w:t>
        </w:r>
        <w:r>
          <w:rPr>
            <w:noProof/>
          </w:rPr>
          <w:t>»</w:t>
        </w:r>
      </w:fldSimple>
    </w:p>
    <w:p w14:paraId="7F6CA1AF" w14:textId="77777777" w:rsidR="00B76CA2" w:rsidRDefault="00B76CA2" w:rsidP="000B0832"/>
    <w:p w14:paraId="0583AEEA" w14:textId="77777777" w:rsidR="00B76CA2" w:rsidRPr="000B0832" w:rsidRDefault="00B76CA2" w:rsidP="000B0832"/>
    <w:p w14:paraId="1C577595"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1" w:name="_Toc495593646"/>
    </w:p>
    <w:p w14:paraId="650E234B" w14:textId="40E936D2" w:rsidR="00493C9D" w:rsidRDefault="00050FBF" w:rsidP="00F506F9">
      <w:pPr>
        <w:pStyle w:val="Heading2"/>
        <w:numPr>
          <w:ilvl w:val="0"/>
          <w:numId w:val="7"/>
        </w:numPr>
        <w:rPr>
          <w:sz w:val="28"/>
          <w:szCs w:val="28"/>
        </w:rPr>
      </w:pPr>
      <w:r w:rsidRPr="0047088F">
        <w:rPr>
          <w:sz w:val="28"/>
          <w:szCs w:val="28"/>
        </w:rPr>
        <w:lastRenderedPageBreak/>
        <w:t>LOCAL AUTHORITY TAXES/CHARGES</w:t>
      </w:r>
      <w:bookmarkEnd w:id="51"/>
      <w:r w:rsidRPr="0047088F">
        <w:rPr>
          <w:sz w:val="28"/>
          <w:szCs w:val="28"/>
        </w:rPr>
        <w:t xml:space="preserve"> </w:t>
      </w:r>
    </w:p>
    <w:p w14:paraId="5266E2E6" w14:textId="77777777" w:rsidR="00B76CA2" w:rsidRPr="00B76CA2" w:rsidRDefault="00B76CA2" w:rsidP="00B76CA2"/>
    <w:p w14:paraId="21488DB2" w14:textId="24ACF231" w:rsidR="000B0832" w:rsidRDefault="000B0832" w:rsidP="000B0832">
      <w:fldSimple w:instr=" MERGEFIELD localAuthorityTaxesAndCharges \* MERGEFORMAT ">
        <w:r>
          <w:rPr>
            <w:noProof/>
          </w:rPr>
          <w:t>«</w:t>
        </w:r>
        <w:r w:rsidRPr="001573CF">
          <w:rPr>
            <w:noProof/>
            <w:sz w:val="24"/>
            <w:szCs w:val="24"/>
          </w:rPr>
          <w:t>localAuthorityTaxesAndCharges</w:t>
        </w:r>
        <w:r>
          <w:rPr>
            <w:noProof/>
          </w:rPr>
          <w:t>»</w:t>
        </w:r>
      </w:fldSimple>
    </w:p>
    <w:p w14:paraId="501B6CAB" w14:textId="77777777" w:rsidR="00B76CA2" w:rsidRDefault="00B76CA2" w:rsidP="000B0832"/>
    <w:p w14:paraId="4724B12A" w14:textId="77777777" w:rsidR="00B76CA2" w:rsidRPr="000B0832" w:rsidRDefault="00B76CA2" w:rsidP="000B0832"/>
    <w:p w14:paraId="39EE7E6A" w14:textId="77777777" w:rsidR="000B0832" w:rsidRDefault="000B0832" w:rsidP="000B0832">
      <w:pPr>
        <w:sectPr w:rsidR="000B0832" w:rsidSect="00F24D01">
          <w:type w:val="continuous"/>
          <w:pgSz w:w="11906" w:h="16838" w:code="9"/>
          <w:pgMar w:top="816" w:right="1440" w:bottom="709" w:left="1440" w:header="709" w:footer="431" w:gutter="0"/>
          <w:paperSrc w:first="15" w:other="15"/>
          <w:cols w:space="720"/>
          <w:docGrid w:linePitch="272"/>
        </w:sectPr>
      </w:pPr>
    </w:p>
    <w:p w14:paraId="6A6CDFD7" w14:textId="77777777" w:rsidR="00E544D8" w:rsidRDefault="00050FBF" w:rsidP="00F506F9">
      <w:pPr>
        <w:pStyle w:val="Heading2"/>
        <w:numPr>
          <w:ilvl w:val="0"/>
          <w:numId w:val="7"/>
        </w:numPr>
        <w:rPr>
          <w:sz w:val="28"/>
          <w:szCs w:val="28"/>
        </w:rPr>
      </w:pPr>
      <w:bookmarkStart w:id="52" w:name="_Toc495593647"/>
      <w:r w:rsidRPr="0047088F">
        <w:rPr>
          <w:sz w:val="28"/>
          <w:szCs w:val="28"/>
        </w:rPr>
        <w:lastRenderedPageBreak/>
        <w:t>UTILITIES</w:t>
      </w:r>
      <w:bookmarkEnd w:id="52"/>
      <w:r w:rsidRPr="0047088F">
        <w:rPr>
          <w:sz w:val="28"/>
          <w:szCs w:val="28"/>
        </w:rPr>
        <w:t xml:space="preserve"> </w:t>
      </w:r>
    </w:p>
    <w:p w14:paraId="65AD7850" w14:textId="77777777" w:rsidR="00B76CA2" w:rsidRPr="00B76CA2" w:rsidRDefault="00B76CA2" w:rsidP="00B76CA2"/>
    <w:p w14:paraId="19D3F6A1" w14:textId="69C1232C" w:rsidR="000B0832" w:rsidRDefault="000B0832" w:rsidP="000B0832">
      <w:fldSimple w:instr=" MERGEFIELD utilities \* MERGEFORMAT ">
        <w:r>
          <w:rPr>
            <w:noProof/>
          </w:rPr>
          <w:t>«</w:t>
        </w:r>
        <w:r w:rsidRPr="001573CF">
          <w:rPr>
            <w:noProof/>
            <w:sz w:val="24"/>
            <w:szCs w:val="24"/>
          </w:rPr>
          <w:t>utilities»</w:t>
        </w:r>
      </w:fldSimple>
    </w:p>
    <w:p w14:paraId="4AED9005" w14:textId="77777777" w:rsidR="00B76CA2" w:rsidRDefault="00B76CA2" w:rsidP="000B0832"/>
    <w:p w14:paraId="16BAEC6E" w14:textId="77777777" w:rsidR="00B76CA2" w:rsidRPr="001573CF" w:rsidRDefault="00B76CA2" w:rsidP="000B0832">
      <w:pPr>
        <w:rPr>
          <w:sz w:val="24"/>
          <w:szCs w:val="24"/>
        </w:rPr>
      </w:pPr>
    </w:p>
    <w:p w14:paraId="1815911A"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3" w:name="_Toc495593648"/>
    </w:p>
    <w:p w14:paraId="0BFCA291" w14:textId="0E6A1E35" w:rsidR="00A65982" w:rsidRDefault="008E44B5" w:rsidP="00F506F9">
      <w:pPr>
        <w:pStyle w:val="Heading2"/>
        <w:numPr>
          <w:ilvl w:val="0"/>
          <w:numId w:val="7"/>
        </w:numPr>
        <w:rPr>
          <w:sz w:val="28"/>
          <w:szCs w:val="28"/>
        </w:rPr>
      </w:pPr>
      <w:r w:rsidRPr="0047088F">
        <w:rPr>
          <w:sz w:val="28"/>
          <w:szCs w:val="28"/>
        </w:rPr>
        <w:lastRenderedPageBreak/>
        <w:t>ALTERATIONS</w:t>
      </w:r>
      <w:bookmarkEnd w:id="53"/>
      <w:r w:rsidRPr="0047088F">
        <w:rPr>
          <w:sz w:val="28"/>
          <w:szCs w:val="28"/>
        </w:rPr>
        <w:t xml:space="preserve"> </w:t>
      </w:r>
    </w:p>
    <w:p w14:paraId="194375F9" w14:textId="77777777" w:rsidR="00B76CA2" w:rsidRPr="00B76CA2" w:rsidRDefault="00B76CA2" w:rsidP="00B76CA2"/>
    <w:p w14:paraId="4CF5D827" w14:textId="0E6C4E9E" w:rsidR="00493C9D" w:rsidRDefault="00C6346E" w:rsidP="000E70BF">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007F0248">
        <w:rPr>
          <w:rFonts w:cs="Arial"/>
          <w:b/>
          <w:sz w:val="24"/>
          <w:szCs w:val="24"/>
        </w:rPr>
        <w:t xml:space="preserve"> and any other owners of the common part</w:t>
      </w:r>
      <w:r w:rsidR="00C37D5B">
        <w:rPr>
          <w:rFonts w:cs="Arial"/>
          <w:b/>
          <w:sz w:val="24"/>
          <w:szCs w:val="24"/>
        </w:rPr>
        <w:t>s</w:t>
      </w:r>
      <w:r w:rsidR="007F0248">
        <w:rPr>
          <w:rFonts w:cs="Arial"/>
          <w:b/>
          <w:sz w:val="24"/>
          <w:szCs w:val="24"/>
        </w:rPr>
        <w:t>, where appropriate</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w:t>
      </w:r>
      <w:r w:rsidR="007F0248">
        <w:rPr>
          <w:rFonts w:cs="Arial"/>
          <w:b/>
          <w:sz w:val="24"/>
          <w:szCs w:val="24"/>
        </w:rPr>
        <w:t xml:space="preserve">no </w:t>
      </w:r>
      <w:r w:rsidR="001A73C9" w:rsidRPr="001A73C9">
        <w:rPr>
          <w:rFonts w:cs="Arial"/>
          <w:b/>
          <w:sz w:val="24"/>
          <w:szCs w:val="24"/>
        </w:rPr>
        <w:t xml:space="preserve">consent </w:t>
      </w:r>
      <w:r w:rsidR="007F0248">
        <w:rPr>
          <w:rFonts w:cs="Arial"/>
          <w:b/>
          <w:sz w:val="24"/>
          <w:szCs w:val="24"/>
        </w:rPr>
        <w:t>is given for</w:t>
      </w:r>
      <w:r w:rsidR="001A73C9" w:rsidRPr="001A73C9">
        <w:rPr>
          <w:rFonts w:cs="Arial"/>
          <w:b/>
          <w:sz w:val="24"/>
          <w:szCs w:val="24"/>
        </w:rPr>
        <w:t xml:space="preserve"> the adaptations you may appeal to the </w:t>
      </w:r>
      <w:r w:rsidR="001A73C9">
        <w:rPr>
          <w:rFonts w:cs="Arial"/>
          <w:b/>
          <w:sz w:val="24"/>
          <w:szCs w:val="24"/>
        </w:rPr>
        <w:t>Tribunal</w:t>
      </w:r>
      <w:r w:rsidR="00C37D5B">
        <w:rPr>
          <w:rFonts w:cs="Arial"/>
          <w:b/>
          <w:sz w:val="24"/>
          <w:szCs w:val="24"/>
        </w:rPr>
        <w:t xml:space="preserve"> in relation to section 52</w:t>
      </w:r>
      <w:r w:rsidR="007F0248">
        <w:rPr>
          <w:rFonts w:cs="Arial"/>
          <w:b/>
          <w:sz w:val="24"/>
          <w:szCs w:val="24"/>
        </w:rPr>
        <w:t xml:space="preserve"> (or sheriff court</w:t>
      </w:r>
      <w:r w:rsidR="00C37D5B">
        <w:rPr>
          <w:rFonts w:cs="Arial"/>
          <w:b/>
          <w:sz w:val="24"/>
          <w:szCs w:val="24"/>
        </w:rPr>
        <w:t xml:space="preserve"> in relation to section 37</w:t>
      </w:r>
      <w:r w:rsidR="007F0248">
        <w:rPr>
          <w:rFonts w:cs="Arial"/>
          <w:b/>
          <w:sz w:val="24"/>
          <w:szCs w:val="24"/>
        </w:rPr>
        <w:t>)</w:t>
      </w:r>
      <w:r w:rsidR="001A73C9">
        <w:rPr>
          <w:rFonts w:cs="Arial"/>
          <w:b/>
          <w:sz w:val="24"/>
          <w:szCs w:val="24"/>
        </w:rPr>
        <w:t xml:space="preserve">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316F49F1" w14:textId="724D61F3" w:rsidR="000B0832" w:rsidRDefault="00215101" w:rsidP="000E70BF">
      <w:pPr>
        <w:rPr>
          <w:rFonts w:cs="Arial"/>
          <w:sz w:val="24"/>
          <w:szCs w:val="24"/>
        </w:rPr>
      </w:pPr>
      <w:r w:rsidRPr="00215101">
        <w:rPr>
          <w:rFonts w:cs="Arial"/>
          <w:sz w:val="24"/>
          <w:szCs w:val="24"/>
        </w:rPr>
        <w:fldChar w:fldCharType="begin"/>
      </w:r>
      <w:r w:rsidRPr="00215101">
        <w:rPr>
          <w:rFonts w:cs="Arial"/>
          <w:sz w:val="24"/>
          <w:szCs w:val="24"/>
        </w:rPr>
        <w:instrText xml:space="preserve"> MERGEFIELD alterations \* MERGEFORMAT </w:instrText>
      </w:r>
      <w:r w:rsidRPr="00215101">
        <w:rPr>
          <w:rFonts w:cs="Arial"/>
          <w:sz w:val="24"/>
          <w:szCs w:val="24"/>
        </w:rPr>
        <w:fldChar w:fldCharType="separate"/>
      </w:r>
      <w:r w:rsidRPr="00215101">
        <w:rPr>
          <w:rFonts w:cs="Arial"/>
          <w:noProof/>
          <w:sz w:val="24"/>
          <w:szCs w:val="24"/>
        </w:rPr>
        <w:t>«alterations»</w:t>
      </w:r>
      <w:r w:rsidRPr="00215101">
        <w:rPr>
          <w:rFonts w:cs="Arial"/>
          <w:sz w:val="24"/>
          <w:szCs w:val="24"/>
        </w:rPr>
        <w:fldChar w:fldCharType="end"/>
      </w:r>
    </w:p>
    <w:p w14:paraId="1C0CFEEC" w14:textId="77777777" w:rsidR="00B76CA2" w:rsidRDefault="00B76CA2" w:rsidP="000E70BF">
      <w:pPr>
        <w:rPr>
          <w:rFonts w:cs="Arial"/>
          <w:sz w:val="24"/>
          <w:szCs w:val="24"/>
        </w:rPr>
      </w:pPr>
    </w:p>
    <w:p w14:paraId="50341F5E" w14:textId="77777777" w:rsidR="00B76CA2" w:rsidRPr="00215101" w:rsidRDefault="00B76CA2" w:rsidP="000E70BF">
      <w:pPr>
        <w:rPr>
          <w:rFonts w:cs="Arial"/>
          <w:sz w:val="24"/>
          <w:szCs w:val="24"/>
        </w:rPr>
      </w:pPr>
    </w:p>
    <w:p w14:paraId="5772AA7D"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4" w:name="_Toc495593649"/>
    </w:p>
    <w:p w14:paraId="66F067AA" w14:textId="6001C760" w:rsidR="001A73C9" w:rsidRDefault="008E44B5" w:rsidP="00F506F9">
      <w:pPr>
        <w:pStyle w:val="Heading2"/>
        <w:numPr>
          <w:ilvl w:val="0"/>
          <w:numId w:val="7"/>
        </w:numPr>
        <w:rPr>
          <w:sz w:val="28"/>
          <w:szCs w:val="28"/>
        </w:rPr>
      </w:pPr>
      <w:r w:rsidRPr="0047088F">
        <w:rPr>
          <w:sz w:val="28"/>
          <w:szCs w:val="28"/>
        </w:rPr>
        <w:lastRenderedPageBreak/>
        <w:t>COMMON PARTS</w:t>
      </w:r>
      <w:bookmarkEnd w:id="54"/>
    </w:p>
    <w:p w14:paraId="3F4A9580" w14:textId="77777777" w:rsidR="00815959" w:rsidRPr="00815959" w:rsidRDefault="00815959" w:rsidP="00815959"/>
    <w:p w14:paraId="749BF394" w14:textId="0C725023" w:rsidR="00215101" w:rsidRDefault="00215101" w:rsidP="00215101">
      <w:fldSimple w:instr=" MERGEFIELD commonParts \* MERGEFORMAT ">
        <w:r>
          <w:rPr>
            <w:noProof/>
          </w:rPr>
          <w:t>«</w:t>
        </w:r>
        <w:r w:rsidRPr="001573CF">
          <w:rPr>
            <w:noProof/>
            <w:sz w:val="24"/>
            <w:szCs w:val="24"/>
          </w:rPr>
          <w:t>commonParts</w:t>
        </w:r>
        <w:r>
          <w:rPr>
            <w:noProof/>
          </w:rPr>
          <w:t>»</w:t>
        </w:r>
      </w:fldSimple>
    </w:p>
    <w:p w14:paraId="2B56315C" w14:textId="77777777" w:rsidR="00815959" w:rsidRDefault="00815959" w:rsidP="00215101"/>
    <w:p w14:paraId="24B05271" w14:textId="77777777" w:rsidR="00815959" w:rsidRPr="00215101" w:rsidRDefault="00815959" w:rsidP="00215101"/>
    <w:p w14:paraId="018A9400"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5" w:name="_Toc495593650"/>
    </w:p>
    <w:p w14:paraId="158454B6" w14:textId="2CC7A17A" w:rsidR="00493C9D" w:rsidRDefault="00D82BEB" w:rsidP="00F506F9">
      <w:pPr>
        <w:pStyle w:val="Heading2"/>
        <w:numPr>
          <w:ilvl w:val="0"/>
          <w:numId w:val="7"/>
        </w:numPr>
        <w:rPr>
          <w:szCs w:val="28"/>
        </w:rPr>
      </w:pPr>
      <w:r>
        <w:lastRenderedPageBreak/>
        <w:t xml:space="preserve">PRIVATE </w:t>
      </w:r>
      <w:r w:rsidRPr="00E87540">
        <w:rPr>
          <w:szCs w:val="28"/>
        </w:rPr>
        <w:t>GARDEN</w:t>
      </w:r>
      <w:bookmarkEnd w:id="55"/>
    </w:p>
    <w:p w14:paraId="355C158A" w14:textId="77777777" w:rsidR="00815959" w:rsidRPr="00815959" w:rsidRDefault="00815959" w:rsidP="00815959"/>
    <w:p w14:paraId="7EC150DA" w14:textId="57E01B57" w:rsidR="00215101" w:rsidRDefault="00215101" w:rsidP="00215101">
      <w:fldSimple w:instr=" MERGEFIELD privateGarden \* MERGEFORMAT ">
        <w:r>
          <w:rPr>
            <w:noProof/>
          </w:rPr>
          <w:t>«</w:t>
        </w:r>
        <w:r w:rsidRPr="001573CF">
          <w:rPr>
            <w:noProof/>
            <w:sz w:val="24"/>
            <w:szCs w:val="24"/>
          </w:rPr>
          <w:t>privateGarden</w:t>
        </w:r>
        <w:r>
          <w:rPr>
            <w:noProof/>
          </w:rPr>
          <w:t>»</w:t>
        </w:r>
      </w:fldSimple>
    </w:p>
    <w:p w14:paraId="28B31258" w14:textId="77777777" w:rsidR="00815959" w:rsidRDefault="00815959" w:rsidP="00215101"/>
    <w:p w14:paraId="78D3912F" w14:textId="77777777" w:rsidR="00815959" w:rsidRPr="00215101" w:rsidRDefault="00815959" w:rsidP="00215101"/>
    <w:p w14:paraId="40C8275C"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6" w:name="_Toc495593651"/>
    </w:p>
    <w:p w14:paraId="10B275A7" w14:textId="3C5C6CD6" w:rsidR="005E30D7" w:rsidRDefault="008E44B5" w:rsidP="00F506F9">
      <w:pPr>
        <w:pStyle w:val="Heading2"/>
        <w:numPr>
          <w:ilvl w:val="0"/>
          <w:numId w:val="7"/>
        </w:numPr>
      </w:pPr>
      <w:r w:rsidRPr="001915FC">
        <w:lastRenderedPageBreak/>
        <w:t>ROOF</w:t>
      </w:r>
      <w:bookmarkEnd w:id="56"/>
    </w:p>
    <w:p w14:paraId="35313BAC" w14:textId="77777777" w:rsidR="00815959" w:rsidRPr="00815959" w:rsidRDefault="00815959" w:rsidP="00815959"/>
    <w:p w14:paraId="3495C5FB" w14:textId="2241D726" w:rsidR="00215101" w:rsidRDefault="00215101" w:rsidP="00215101">
      <w:fldSimple w:instr=" MERGEFIELD roof \* MERGEFORMAT ">
        <w:r>
          <w:rPr>
            <w:noProof/>
          </w:rPr>
          <w:t>«</w:t>
        </w:r>
        <w:r w:rsidRPr="001573CF">
          <w:rPr>
            <w:noProof/>
            <w:sz w:val="24"/>
            <w:szCs w:val="24"/>
          </w:rPr>
          <w:t>roof</w:t>
        </w:r>
        <w:r>
          <w:rPr>
            <w:noProof/>
          </w:rPr>
          <w:t>»</w:t>
        </w:r>
      </w:fldSimple>
    </w:p>
    <w:p w14:paraId="3CCAFA1F" w14:textId="77777777" w:rsidR="00815959" w:rsidRDefault="00815959" w:rsidP="00215101"/>
    <w:p w14:paraId="51EA396C" w14:textId="77777777" w:rsidR="00815959" w:rsidRPr="00215101" w:rsidRDefault="00815959" w:rsidP="00215101"/>
    <w:p w14:paraId="20443068"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7" w:name="_Toc495593652"/>
    </w:p>
    <w:p w14:paraId="53FC5D4C" w14:textId="7183AC75" w:rsidR="00215101" w:rsidRDefault="006627A3" w:rsidP="00F506F9">
      <w:pPr>
        <w:pStyle w:val="Heading2"/>
        <w:numPr>
          <w:ilvl w:val="0"/>
          <w:numId w:val="7"/>
        </w:numPr>
      </w:pPr>
      <w:r w:rsidRPr="0047088F">
        <w:lastRenderedPageBreak/>
        <w:t>BINS AND RECYCLIN</w:t>
      </w:r>
      <w:bookmarkEnd w:id="57"/>
      <w:r w:rsidR="00215101">
        <w:t>G</w:t>
      </w:r>
    </w:p>
    <w:p w14:paraId="38F82253" w14:textId="77777777" w:rsidR="00815959" w:rsidRPr="00815959" w:rsidRDefault="00815959" w:rsidP="00815959"/>
    <w:p w14:paraId="7CEED58E" w14:textId="670A0495" w:rsidR="00215101" w:rsidRDefault="00215101" w:rsidP="00215101">
      <w:fldSimple w:instr=" MERGEFIELD binsAndRecycling \* MERGEFORMAT ">
        <w:r>
          <w:rPr>
            <w:noProof/>
          </w:rPr>
          <w:t>«binsAndRecycling»</w:t>
        </w:r>
      </w:fldSimple>
    </w:p>
    <w:p w14:paraId="22498BB7" w14:textId="77777777" w:rsidR="00815959" w:rsidRDefault="00815959" w:rsidP="00215101"/>
    <w:p w14:paraId="7A81C2D8" w14:textId="77777777" w:rsidR="00815959" w:rsidRPr="00215101" w:rsidRDefault="00815959" w:rsidP="00215101"/>
    <w:p w14:paraId="2582FB43" w14:textId="77777777" w:rsidR="000B0832" w:rsidRDefault="000B0832" w:rsidP="00F506F9">
      <w:pPr>
        <w:pStyle w:val="Heading2"/>
        <w:numPr>
          <w:ilvl w:val="0"/>
          <w:numId w:val="7"/>
        </w:numPr>
        <w:sectPr w:rsidR="000B0832" w:rsidSect="00F24D01">
          <w:type w:val="continuous"/>
          <w:pgSz w:w="11906" w:h="16838" w:code="9"/>
          <w:pgMar w:top="816" w:right="1440" w:bottom="709" w:left="1440" w:header="709" w:footer="431" w:gutter="0"/>
          <w:paperSrc w:first="15" w:other="15"/>
          <w:cols w:space="720"/>
          <w:docGrid w:linePitch="272"/>
        </w:sectPr>
      </w:pPr>
      <w:bookmarkStart w:id="58" w:name="_Toc495593653"/>
    </w:p>
    <w:p w14:paraId="70B196B0" w14:textId="7301C22C" w:rsidR="006301D8" w:rsidRDefault="006627A3" w:rsidP="00F506F9">
      <w:pPr>
        <w:pStyle w:val="Heading2"/>
        <w:numPr>
          <w:ilvl w:val="0"/>
          <w:numId w:val="7"/>
        </w:numPr>
      </w:pPr>
      <w:r w:rsidRPr="0047088F">
        <w:lastRenderedPageBreak/>
        <w:t>STORAGE</w:t>
      </w:r>
      <w:bookmarkEnd w:id="58"/>
    </w:p>
    <w:p w14:paraId="71750B5B" w14:textId="77777777" w:rsidR="00815959" w:rsidRPr="00815959" w:rsidRDefault="00815959" w:rsidP="00815959"/>
    <w:p w14:paraId="78890691" w14:textId="446A276C" w:rsidR="00215101" w:rsidRDefault="00215101" w:rsidP="00215101">
      <w:fldSimple w:instr=" MERGEFIELD storage \* MERGEFORMAT ">
        <w:r>
          <w:rPr>
            <w:noProof/>
          </w:rPr>
          <w:t>«</w:t>
        </w:r>
        <w:r w:rsidRPr="001573CF">
          <w:rPr>
            <w:noProof/>
            <w:sz w:val="24"/>
            <w:szCs w:val="24"/>
          </w:rPr>
          <w:t>storage</w:t>
        </w:r>
        <w:r>
          <w:rPr>
            <w:noProof/>
          </w:rPr>
          <w:t>»</w:t>
        </w:r>
      </w:fldSimple>
    </w:p>
    <w:p w14:paraId="32418A36" w14:textId="77777777" w:rsidR="00815959" w:rsidRDefault="00815959" w:rsidP="00215101"/>
    <w:p w14:paraId="175FFFAE" w14:textId="77777777" w:rsidR="00815959" w:rsidRPr="00215101" w:rsidRDefault="00815959" w:rsidP="00215101"/>
    <w:p w14:paraId="3FD391E4"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59" w:name="_Toc495593654"/>
    </w:p>
    <w:p w14:paraId="79610E66" w14:textId="2CEDF4C2" w:rsidR="000B0832" w:rsidRDefault="006627A3" w:rsidP="00F506F9">
      <w:pPr>
        <w:pStyle w:val="Heading2"/>
        <w:numPr>
          <w:ilvl w:val="0"/>
          <w:numId w:val="7"/>
        </w:numPr>
        <w:rPr>
          <w:sz w:val="28"/>
          <w:szCs w:val="28"/>
        </w:rPr>
      </w:pPr>
      <w:r w:rsidRPr="0047088F">
        <w:rPr>
          <w:sz w:val="28"/>
          <w:szCs w:val="28"/>
        </w:rPr>
        <w:lastRenderedPageBreak/>
        <w:t>DANGEROUS SUBSTANCES</w:t>
      </w:r>
      <w:r w:rsidR="00E06ADC">
        <w:rPr>
          <w:sz w:val="28"/>
          <w:szCs w:val="28"/>
        </w:rPr>
        <w:t xml:space="preserve"> including liquid petroleum gas</w:t>
      </w:r>
      <w:bookmarkEnd w:id="59"/>
    </w:p>
    <w:p w14:paraId="28DA2ACE" w14:textId="77777777" w:rsidR="00815959" w:rsidRPr="00815959" w:rsidRDefault="00815959" w:rsidP="00815959"/>
    <w:p w14:paraId="2F5D7DA1" w14:textId="5B1ECC2A" w:rsidR="00215101" w:rsidRDefault="00215101" w:rsidP="00215101">
      <w:fldSimple w:instr=" MERGEFIELD dangerousSubstances \* MERGEFORMAT ">
        <w:r>
          <w:rPr>
            <w:noProof/>
          </w:rPr>
          <w:t>«</w:t>
        </w:r>
        <w:r w:rsidRPr="001573CF">
          <w:rPr>
            <w:noProof/>
            <w:sz w:val="24"/>
            <w:szCs w:val="24"/>
          </w:rPr>
          <w:t>dangerousSubstances</w:t>
        </w:r>
        <w:r>
          <w:rPr>
            <w:noProof/>
          </w:rPr>
          <w:t>»</w:t>
        </w:r>
      </w:fldSimple>
    </w:p>
    <w:p w14:paraId="54A8E518" w14:textId="77777777" w:rsidR="00815959" w:rsidRDefault="00815959" w:rsidP="00215101"/>
    <w:p w14:paraId="6E69B5C3" w14:textId="77777777" w:rsidR="00815959" w:rsidRPr="00215101" w:rsidRDefault="00815959" w:rsidP="00215101"/>
    <w:p w14:paraId="71B2592C"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60" w:name="_Toc495593655"/>
    </w:p>
    <w:p w14:paraId="798712DE" w14:textId="3290A262" w:rsidR="00E544D8" w:rsidRDefault="006627A3" w:rsidP="00F506F9">
      <w:pPr>
        <w:pStyle w:val="Heading2"/>
        <w:numPr>
          <w:ilvl w:val="0"/>
          <w:numId w:val="7"/>
        </w:numPr>
        <w:rPr>
          <w:sz w:val="28"/>
          <w:szCs w:val="28"/>
        </w:rPr>
      </w:pPr>
      <w:r w:rsidRPr="0047088F">
        <w:rPr>
          <w:sz w:val="28"/>
          <w:szCs w:val="28"/>
        </w:rPr>
        <w:lastRenderedPageBreak/>
        <w:t>PETS</w:t>
      </w:r>
      <w:bookmarkEnd w:id="60"/>
      <w:r w:rsidRPr="0047088F">
        <w:rPr>
          <w:sz w:val="28"/>
          <w:szCs w:val="28"/>
        </w:rPr>
        <w:t xml:space="preserve"> </w:t>
      </w:r>
    </w:p>
    <w:p w14:paraId="1FB43801" w14:textId="77777777" w:rsidR="00815959" w:rsidRPr="00815959" w:rsidRDefault="00815959" w:rsidP="00815959"/>
    <w:p w14:paraId="38194E76" w14:textId="6D34F1E4" w:rsidR="00215101" w:rsidRDefault="00215101" w:rsidP="00215101">
      <w:fldSimple w:instr=" MERGEFIELD pets \* MERGEFORMAT ">
        <w:r>
          <w:rPr>
            <w:noProof/>
          </w:rPr>
          <w:t>«pets»</w:t>
        </w:r>
      </w:fldSimple>
    </w:p>
    <w:p w14:paraId="5FD536DC" w14:textId="77777777" w:rsidR="00815959" w:rsidRDefault="00815959" w:rsidP="00215101"/>
    <w:p w14:paraId="11A66E1E" w14:textId="77777777" w:rsidR="00815959" w:rsidRPr="00215101" w:rsidRDefault="00815959" w:rsidP="00215101"/>
    <w:p w14:paraId="30EF62A7" w14:textId="77777777" w:rsidR="000B0832" w:rsidRDefault="000B0832" w:rsidP="00F506F9">
      <w:pPr>
        <w:pStyle w:val="Heading2"/>
        <w:numPr>
          <w:ilvl w:val="0"/>
          <w:numId w:val="7"/>
        </w:numPr>
        <w:rPr>
          <w:sz w:val="28"/>
          <w:szCs w:val="28"/>
        </w:rPr>
        <w:sectPr w:rsidR="000B0832" w:rsidSect="00F24D01">
          <w:type w:val="continuous"/>
          <w:pgSz w:w="11906" w:h="16838" w:code="9"/>
          <w:pgMar w:top="816" w:right="1440" w:bottom="709" w:left="1440" w:header="709" w:footer="431" w:gutter="0"/>
          <w:paperSrc w:first="15" w:other="15"/>
          <w:cols w:space="720"/>
          <w:docGrid w:linePitch="272"/>
        </w:sectPr>
      </w:pPr>
      <w:bookmarkStart w:id="61" w:name="_Toc495593656"/>
    </w:p>
    <w:p w14:paraId="364E284C" w14:textId="6213E970" w:rsidR="00F178C6" w:rsidRDefault="001D6387" w:rsidP="00F506F9">
      <w:pPr>
        <w:pStyle w:val="Heading2"/>
        <w:numPr>
          <w:ilvl w:val="0"/>
          <w:numId w:val="7"/>
        </w:numPr>
        <w:rPr>
          <w:sz w:val="28"/>
          <w:szCs w:val="28"/>
        </w:rPr>
      </w:pPr>
      <w:r w:rsidRPr="0047088F">
        <w:rPr>
          <w:sz w:val="28"/>
          <w:szCs w:val="28"/>
        </w:rPr>
        <w:lastRenderedPageBreak/>
        <w:t>SMOKING</w:t>
      </w:r>
      <w:bookmarkEnd w:id="61"/>
    </w:p>
    <w:p w14:paraId="103A7FC8" w14:textId="77777777" w:rsidR="00815959" w:rsidRPr="00815959" w:rsidRDefault="00815959" w:rsidP="00815959"/>
    <w:p w14:paraId="01B9D8DB" w14:textId="77777777" w:rsidR="0081122E" w:rsidRDefault="00215101" w:rsidP="00215101">
      <w:fldSimple w:instr=" MERGEFIELD smoking \* MERGEFORMAT ">
        <w:r>
          <w:rPr>
            <w:noProof/>
          </w:rPr>
          <w:t>«</w:t>
        </w:r>
        <w:r w:rsidRPr="001573CF">
          <w:rPr>
            <w:noProof/>
            <w:sz w:val="24"/>
            <w:szCs w:val="24"/>
          </w:rPr>
          <w:t>smoking</w:t>
        </w:r>
        <w:r>
          <w:rPr>
            <w:noProof/>
          </w:rPr>
          <w:t>»</w:t>
        </w:r>
      </w:fldSimple>
    </w:p>
    <w:p w14:paraId="2F44E097" w14:textId="77777777" w:rsidR="00815959" w:rsidRDefault="00815959" w:rsidP="00215101"/>
    <w:p w14:paraId="0068DEE5" w14:textId="77777777" w:rsidR="00815959" w:rsidRDefault="00815959" w:rsidP="00215101">
      <w:pPr>
        <w:sectPr w:rsidR="00815959" w:rsidSect="00F24D01">
          <w:type w:val="continuous"/>
          <w:pgSz w:w="11906" w:h="16838" w:code="9"/>
          <w:pgMar w:top="816" w:right="1440" w:bottom="709" w:left="1440" w:header="709" w:footer="431" w:gutter="0"/>
          <w:paperSrc w:first="15" w:other="15"/>
          <w:cols w:space="720"/>
          <w:docGrid w:linePitch="272"/>
        </w:sectPr>
      </w:pPr>
    </w:p>
    <w:p w14:paraId="1E505165" w14:textId="2148D255" w:rsidR="0081122E" w:rsidRPr="00215101" w:rsidRDefault="0081122E" w:rsidP="00215101"/>
    <w:p w14:paraId="37DD581D" w14:textId="3BE81341" w:rsidR="00F178C6" w:rsidRDefault="00493C9D" w:rsidP="00F506F9">
      <w:pPr>
        <w:pStyle w:val="Heading2"/>
        <w:numPr>
          <w:ilvl w:val="0"/>
          <w:numId w:val="7"/>
        </w:numPr>
        <w:rPr>
          <w:sz w:val="28"/>
          <w:szCs w:val="28"/>
        </w:rPr>
      </w:pPr>
      <w:r>
        <w:rPr>
          <w:sz w:val="28"/>
          <w:szCs w:val="28"/>
        </w:rPr>
        <w:br w:type="page"/>
      </w:r>
      <w:bookmarkStart w:id="62" w:name="_Toc495593657"/>
      <w:r w:rsidR="00F178C6" w:rsidRPr="007468DF">
        <w:rPr>
          <w:sz w:val="28"/>
          <w:szCs w:val="28"/>
        </w:rPr>
        <w:lastRenderedPageBreak/>
        <w:t>ADD ANY ADDITIONAL TENANCY TERMS HERE</w:t>
      </w:r>
      <w:bookmarkEnd w:id="62"/>
    </w:p>
    <w:p w14:paraId="523BA918" w14:textId="77777777" w:rsidR="00815959" w:rsidRPr="00815959" w:rsidRDefault="00815959" w:rsidP="00815959"/>
    <w:p w14:paraId="71A0F0DA" w14:textId="59DE62A6" w:rsidR="00637C8B" w:rsidRDefault="00BA659E"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55D2D682" w14:textId="77777777" w:rsidR="00815959" w:rsidRDefault="00815959" w:rsidP="00F178C6">
      <w:pPr>
        <w:rPr>
          <w:rFonts w:cs="Arial"/>
          <w:sz w:val="24"/>
          <w:szCs w:val="24"/>
        </w:rPr>
      </w:pPr>
    </w:p>
    <w:p w14:paraId="147C2AD2" w14:textId="77777777" w:rsidR="00815959" w:rsidRDefault="00815959" w:rsidP="00F178C6">
      <w:pPr>
        <w:rPr>
          <w:rFonts w:cs="Arial"/>
          <w:sz w:val="24"/>
          <w:szCs w:val="24"/>
        </w:rPr>
        <w:sectPr w:rsidR="00815959" w:rsidSect="00F24D01">
          <w:type w:val="continuous"/>
          <w:pgSz w:w="11906" w:h="16838" w:code="9"/>
          <w:pgMar w:top="816" w:right="1440" w:bottom="709" w:left="1440" w:header="709" w:footer="431" w:gutter="0"/>
          <w:paperSrc w:first="15" w:other="15"/>
          <w:cols w:space="720"/>
          <w:docGrid w:linePitch="272"/>
        </w:sectPr>
      </w:pPr>
    </w:p>
    <w:p w14:paraId="3D608877" w14:textId="3B601F63" w:rsidR="00637C8B" w:rsidRDefault="00637C8B" w:rsidP="00F178C6">
      <w:pPr>
        <w:rPr>
          <w:rFonts w:cs="Arial"/>
          <w:sz w:val="24"/>
          <w:szCs w:val="24"/>
        </w:rPr>
      </w:pPr>
    </w:p>
    <w:p w14:paraId="07061BBD" w14:textId="77777777" w:rsidR="00721C76" w:rsidRPr="00EA4AE6" w:rsidRDefault="00493C9D" w:rsidP="00F506F9">
      <w:pPr>
        <w:pStyle w:val="Heading2"/>
        <w:numPr>
          <w:ilvl w:val="0"/>
          <w:numId w:val="7"/>
        </w:numPr>
        <w:rPr>
          <w:sz w:val="28"/>
          <w:szCs w:val="28"/>
        </w:rPr>
      </w:pPr>
      <w:r>
        <w:rPr>
          <w:sz w:val="28"/>
          <w:szCs w:val="28"/>
        </w:rPr>
        <w:br w:type="page"/>
      </w:r>
      <w:bookmarkStart w:id="63" w:name="_Toc495593658"/>
      <w:r w:rsidR="00721C76" w:rsidRPr="00EA4AE6">
        <w:rPr>
          <w:sz w:val="28"/>
          <w:szCs w:val="28"/>
        </w:rPr>
        <w:lastRenderedPageBreak/>
        <w:t>THE GUARANTOR</w:t>
      </w:r>
      <w:bookmarkEnd w:id="63"/>
    </w:p>
    <w:p w14:paraId="1062E805" w14:textId="77777777" w:rsidR="00721C76" w:rsidRPr="00F16536" w:rsidRDefault="00721C76" w:rsidP="00721C76"/>
    <w:p w14:paraId="3D6BD0CC"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 xml:space="preserve">under </w:t>
      </w:r>
      <w:r w:rsidR="00E076F0">
        <w:rPr>
          <w:sz w:val="24"/>
          <w:szCs w:val="24"/>
        </w:rPr>
        <w:t>this Agreement</w:t>
      </w:r>
      <w:r w:rsidR="004000CF">
        <w:rPr>
          <w:sz w:val="24"/>
          <w:szCs w:val="24"/>
        </w:rPr>
        <w:t>,</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greement</w:t>
      </w:r>
      <w:r w:rsidR="00083088">
        <w:rPr>
          <w:sz w:val="24"/>
          <w:szCs w:val="24"/>
        </w:rPr>
        <w:t>,</w:t>
      </w:r>
      <w:r w:rsidRPr="0025017D">
        <w:rPr>
          <w:sz w:val="24"/>
          <w:szCs w:val="24"/>
        </w:rPr>
        <w:t xml:space="preserve">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6029114E" w14:textId="77777777" w:rsidR="00721C76" w:rsidRDefault="00721C76" w:rsidP="007637BF">
      <w:pPr>
        <w:rPr>
          <w:rFonts w:cs="Arial"/>
          <w:b/>
          <w:bCs/>
          <w:sz w:val="24"/>
          <w:szCs w:val="24"/>
        </w:rPr>
      </w:pPr>
    </w:p>
    <w:p w14:paraId="77FDB18D" w14:textId="1D4DE8D6" w:rsidR="00016998" w:rsidRPr="00016998" w:rsidRDefault="00016998" w:rsidP="007637BF">
      <w:pPr>
        <w:rPr>
          <w:rFonts w:cs="Arial"/>
          <w:bCs/>
          <w:sz w:val="24"/>
          <w:szCs w:val="24"/>
        </w:rPr>
      </w:pPr>
      <w:r w:rsidRPr="00016998">
        <w:rPr>
          <w:rFonts w:cs="Arial"/>
          <w:bCs/>
          <w:sz w:val="24"/>
          <w:szCs w:val="24"/>
        </w:rPr>
        <w:fldChar w:fldCharType="begin"/>
      </w:r>
      <w:r w:rsidRPr="00016998">
        <w:rPr>
          <w:rFonts w:cs="Arial"/>
          <w:bCs/>
          <w:sz w:val="24"/>
          <w:szCs w:val="24"/>
        </w:rPr>
        <w:instrText xml:space="preserve"> MERGEFIELD guarentorSignatures \* MERGEFORMAT </w:instrText>
      </w:r>
      <w:r w:rsidRPr="00016998">
        <w:rPr>
          <w:rFonts w:cs="Arial"/>
          <w:bCs/>
          <w:sz w:val="24"/>
          <w:szCs w:val="24"/>
        </w:rPr>
        <w:fldChar w:fldCharType="separate"/>
      </w:r>
      <w:r w:rsidRPr="00016998">
        <w:rPr>
          <w:rFonts w:cs="Arial"/>
          <w:bCs/>
          <w:noProof/>
          <w:sz w:val="24"/>
          <w:szCs w:val="24"/>
        </w:rPr>
        <w:t>«guarentorSignatures»</w:t>
      </w:r>
      <w:r w:rsidRPr="00016998">
        <w:rPr>
          <w:rFonts w:cs="Arial"/>
          <w:bCs/>
          <w:sz w:val="24"/>
          <w:szCs w:val="24"/>
        </w:rPr>
        <w:fldChar w:fldCharType="end"/>
      </w:r>
    </w:p>
    <w:p w14:paraId="2289BB26" w14:textId="77777777" w:rsidR="00DB78A4" w:rsidRDefault="00DB78A4" w:rsidP="007637BF">
      <w:pPr>
        <w:rPr>
          <w:rFonts w:cs="Arial"/>
          <w:b/>
          <w:bCs/>
          <w:sz w:val="24"/>
          <w:szCs w:val="24"/>
        </w:rPr>
      </w:pPr>
    </w:p>
    <w:p w14:paraId="18DD642B" w14:textId="77777777" w:rsidR="00E544D8" w:rsidRPr="00330233" w:rsidRDefault="00E544D8" w:rsidP="00F506F9">
      <w:pPr>
        <w:pStyle w:val="Heading2"/>
        <w:numPr>
          <w:ilvl w:val="0"/>
          <w:numId w:val="7"/>
        </w:numPr>
        <w:rPr>
          <w:sz w:val="28"/>
          <w:szCs w:val="28"/>
        </w:rPr>
      </w:pPr>
      <w:bookmarkStart w:id="64" w:name="_Toc495593659"/>
      <w:r w:rsidRPr="00330233">
        <w:rPr>
          <w:sz w:val="28"/>
          <w:szCs w:val="28"/>
        </w:rPr>
        <w:t>DECLARATIONS</w:t>
      </w:r>
      <w:bookmarkEnd w:id="64"/>
    </w:p>
    <w:p w14:paraId="0058846A" w14:textId="77777777" w:rsidR="001E52B7" w:rsidRPr="00330233" w:rsidRDefault="001E52B7" w:rsidP="000E70BF">
      <w:pPr>
        <w:rPr>
          <w:rFonts w:cs="Arial"/>
          <w:sz w:val="24"/>
          <w:szCs w:val="24"/>
        </w:rPr>
      </w:pPr>
    </w:p>
    <w:p w14:paraId="5EDC9239" w14:textId="77777777" w:rsidR="00E544D8" w:rsidRPr="00330233" w:rsidRDefault="00E544D8" w:rsidP="000E70BF">
      <w:pPr>
        <w:rPr>
          <w:rFonts w:cs="Arial"/>
          <w:sz w:val="24"/>
          <w:szCs w:val="24"/>
        </w:rPr>
      </w:pPr>
      <w:r w:rsidRPr="00330233">
        <w:rPr>
          <w:rFonts w:cs="Arial"/>
          <w:sz w:val="24"/>
          <w:szCs w:val="24"/>
        </w:rPr>
        <w:t>In signing this Agr</w:t>
      </w:r>
      <w:r w:rsidR="007102C1" w:rsidRPr="00330233">
        <w:rPr>
          <w:rFonts w:cs="Arial"/>
          <w:sz w:val="24"/>
          <w:szCs w:val="24"/>
        </w:rPr>
        <w:t xml:space="preserve">eement and taking entry to the </w:t>
      </w:r>
      <w:r w:rsidR="00EC6969" w:rsidRPr="00330233">
        <w:rPr>
          <w:rFonts w:cs="Arial"/>
          <w:sz w:val="24"/>
          <w:szCs w:val="24"/>
        </w:rPr>
        <w:t>L</w:t>
      </w:r>
      <w:r w:rsidR="007102C1" w:rsidRPr="00330233">
        <w:rPr>
          <w:rFonts w:cs="Arial"/>
          <w:sz w:val="24"/>
          <w:szCs w:val="24"/>
        </w:rPr>
        <w:t xml:space="preserve">et </w:t>
      </w:r>
      <w:r w:rsidR="00EC6969" w:rsidRPr="00330233">
        <w:rPr>
          <w:rFonts w:cs="Arial"/>
          <w:sz w:val="24"/>
          <w:szCs w:val="24"/>
        </w:rPr>
        <w:t>P</w:t>
      </w:r>
      <w:r w:rsidR="007102C1" w:rsidRPr="00330233">
        <w:rPr>
          <w:rFonts w:cs="Arial"/>
          <w:sz w:val="24"/>
          <w:szCs w:val="24"/>
        </w:rPr>
        <w:t>roperty</w:t>
      </w:r>
      <w:r w:rsidRPr="00330233">
        <w:rPr>
          <w:rFonts w:cs="Arial"/>
          <w:sz w:val="24"/>
          <w:szCs w:val="24"/>
        </w:rPr>
        <w:t xml:space="preserve">, the </w:t>
      </w:r>
      <w:r w:rsidR="005C6938" w:rsidRPr="00330233">
        <w:rPr>
          <w:rFonts w:cs="Arial"/>
          <w:sz w:val="24"/>
          <w:szCs w:val="24"/>
        </w:rPr>
        <w:t>Tenant</w:t>
      </w:r>
      <w:r w:rsidR="008E22A0" w:rsidRPr="00330233">
        <w:rPr>
          <w:rFonts w:cs="Arial"/>
          <w:sz w:val="24"/>
          <w:szCs w:val="24"/>
        </w:rPr>
        <w:t xml:space="preserve"> confirms that he or she</w:t>
      </w:r>
      <w:r w:rsidRPr="00330233">
        <w:rPr>
          <w:rFonts w:cs="Arial"/>
          <w:sz w:val="24"/>
          <w:szCs w:val="24"/>
        </w:rPr>
        <w:t>:</w:t>
      </w:r>
    </w:p>
    <w:p w14:paraId="4EE28BFE" w14:textId="77777777" w:rsidR="00557405" w:rsidRPr="00330233" w:rsidRDefault="00557405" w:rsidP="000E70BF">
      <w:pPr>
        <w:rPr>
          <w:rFonts w:cs="Arial"/>
          <w:sz w:val="24"/>
          <w:szCs w:val="24"/>
        </w:rPr>
      </w:pPr>
    </w:p>
    <w:p w14:paraId="64217E17" w14:textId="77777777" w:rsidR="00EA1523" w:rsidRPr="00330233" w:rsidRDefault="008E22A0" w:rsidP="00F506F9">
      <w:pPr>
        <w:numPr>
          <w:ilvl w:val="0"/>
          <w:numId w:val="5"/>
        </w:numPr>
        <w:rPr>
          <w:rFonts w:cs="Arial"/>
          <w:sz w:val="24"/>
          <w:szCs w:val="24"/>
        </w:rPr>
      </w:pPr>
      <w:r w:rsidRPr="00330233">
        <w:rPr>
          <w:rFonts w:cs="Arial"/>
          <w:sz w:val="24"/>
          <w:szCs w:val="24"/>
        </w:rPr>
        <w:t>h</w:t>
      </w:r>
      <w:r w:rsidR="00E544D8" w:rsidRPr="00330233">
        <w:rPr>
          <w:rFonts w:cs="Arial"/>
          <w:sz w:val="24"/>
          <w:szCs w:val="24"/>
        </w:rPr>
        <w:t xml:space="preserve">as made full and true disclosure of all information sought by the </w:t>
      </w:r>
      <w:r w:rsidR="005C6938" w:rsidRPr="00330233">
        <w:rPr>
          <w:rFonts w:cs="Arial"/>
          <w:sz w:val="24"/>
          <w:szCs w:val="24"/>
        </w:rPr>
        <w:t>Landlord</w:t>
      </w:r>
      <w:r w:rsidR="00E544D8" w:rsidRPr="00330233">
        <w:rPr>
          <w:rFonts w:cs="Arial"/>
          <w:sz w:val="24"/>
          <w:szCs w:val="24"/>
        </w:rPr>
        <w:t xml:space="preserve"> </w:t>
      </w:r>
      <w:r w:rsidR="00E925F8" w:rsidRPr="00330233">
        <w:rPr>
          <w:rFonts w:cs="Arial"/>
          <w:sz w:val="24"/>
          <w:szCs w:val="24"/>
        </w:rPr>
        <w:t xml:space="preserve">or Letting Agent </w:t>
      </w:r>
      <w:r w:rsidR="00E544D8" w:rsidRPr="00330233">
        <w:rPr>
          <w:rFonts w:cs="Arial"/>
          <w:sz w:val="24"/>
          <w:szCs w:val="24"/>
        </w:rPr>
        <w:t>in connection with the granting of this tenancy</w:t>
      </w:r>
    </w:p>
    <w:p w14:paraId="73EF2AFE" w14:textId="77777777" w:rsidR="00AD2A99" w:rsidRPr="00330233" w:rsidRDefault="00E544D8" w:rsidP="00F506F9">
      <w:pPr>
        <w:numPr>
          <w:ilvl w:val="0"/>
          <w:numId w:val="5"/>
        </w:numPr>
        <w:rPr>
          <w:rFonts w:cs="Arial"/>
          <w:sz w:val="24"/>
          <w:szCs w:val="24"/>
        </w:rPr>
      </w:pPr>
      <w:r w:rsidRPr="00330233">
        <w:rPr>
          <w:rFonts w:cs="Arial"/>
          <w:sz w:val="24"/>
          <w:szCs w:val="24"/>
        </w:rPr>
        <w:t xml:space="preserve">has not knowingly or carelessly made any false or misleading statements (whether written or oral) which might affect the </w:t>
      </w:r>
      <w:r w:rsidR="005C6938" w:rsidRPr="00330233">
        <w:rPr>
          <w:rFonts w:cs="Arial"/>
          <w:sz w:val="24"/>
          <w:szCs w:val="24"/>
        </w:rPr>
        <w:t>Landlord</w:t>
      </w:r>
      <w:r w:rsidRPr="00330233">
        <w:rPr>
          <w:rFonts w:cs="Arial"/>
          <w:sz w:val="24"/>
          <w:szCs w:val="24"/>
        </w:rPr>
        <w:t>'s decision to grant the tenancy.</w:t>
      </w:r>
    </w:p>
    <w:p w14:paraId="39514F08" w14:textId="77777777" w:rsidR="00C61EAB" w:rsidRPr="00330233" w:rsidRDefault="00C61EAB" w:rsidP="00F506F9">
      <w:pPr>
        <w:numPr>
          <w:ilvl w:val="0"/>
          <w:numId w:val="5"/>
        </w:numPr>
        <w:rPr>
          <w:rFonts w:cs="Arial"/>
          <w:sz w:val="24"/>
          <w:szCs w:val="24"/>
        </w:rPr>
      </w:pPr>
      <w:r w:rsidRPr="00330233">
        <w:rPr>
          <w:rFonts w:cs="Arial"/>
          <w:sz w:val="24"/>
          <w:szCs w:val="24"/>
        </w:rPr>
        <w:t xml:space="preserve">read and understood all of the terms of this </w:t>
      </w:r>
      <w:r w:rsidR="004D008A" w:rsidRPr="00330233">
        <w:rPr>
          <w:rFonts w:cs="Arial"/>
          <w:sz w:val="24"/>
          <w:szCs w:val="24"/>
        </w:rPr>
        <w:t xml:space="preserve">Agreement </w:t>
      </w:r>
      <w:r w:rsidRPr="00330233">
        <w:rPr>
          <w:rFonts w:cs="Arial"/>
          <w:sz w:val="24"/>
          <w:szCs w:val="24"/>
        </w:rPr>
        <w:t xml:space="preserve">including the accompanying legal commentary. </w:t>
      </w:r>
    </w:p>
    <w:p w14:paraId="7F51AA03" w14:textId="77777777" w:rsidR="006E7774" w:rsidRDefault="006E7774" w:rsidP="000E70BF">
      <w:pPr>
        <w:rPr>
          <w:rFonts w:cs="Arial"/>
          <w:sz w:val="24"/>
          <w:szCs w:val="24"/>
        </w:rPr>
      </w:pPr>
    </w:p>
    <w:p w14:paraId="37E6E4E2" w14:textId="0F425DB7"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tenantSignatures \* MERGEFORMAT </w:instrText>
      </w:r>
      <w:r>
        <w:rPr>
          <w:rFonts w:cs="Arial"/>
          <w:sz w:val="24"/>
          <w:szCs w:val="24"/>
        </w:rPr>
        <w:fldChar w:fldCharType="separate"/>
      </w:r>
      <w:r>
        <w:rPr>
          <w:rFonts w:cs="Arial"/>
          <w:noProof/>
          <w:sz w:val="24"/>
          <w:szCs w:val="24"/>
        </w:rPr>
        <w:t>«tenantSignatures»</w:t>
      </w:r>
      <w:r>
        <w:rPr>
          <w:rFonts w:cs="Arial"/>
          <w:sz w:val="24"/>
          <w:szCs w:val="24"/>
        </w:rPr>
        <w:fldChar w:fldCharType="end"/>
      </w:r>
    </w:p>
    <w:p w14:paraId="2FE77F5B" w14:textId="77777777" w:rsidR="002A04F3" w:rsidRDefault="002A04F3" w:rsidP="000E70BF">
      <w:pPr>
        <w:rPr>
          <w:rFonts w:cs="Arial"/>
          <w:sz w:val="24"/>
          <w:szCs w:val="24"/>
        </w:rPr>
      </w:pPr>
    </w:p>
    <w:p w14:paraId="0011DD1F" w14:textId="5F944DE1" w:rsidR="002A04F3" w:rsidRDefault="002A04F3" w:rsidP="000E70BF">
      <w:pPr>
        <w:rPr>
          <w:rFonts w:cs="Arial"/>
          <w:sz w:val="24"/>
          <w:szCs w:val="24"/>
        </w:rPr>
      </w:pPr>
      <w:r>
        <w:rPr>
          <w:rFonts w:cs="Arial"/>
          <w:sz w:val="24"/>
          <w:szCs w:val="24"/>
        </w:rPr>
        <w:fldChar w:fldCharType="begin"/>
      </w:r>
      <w:r>
        <w:rPr>
          <w:rFonts w:cs="Arial"/>
          <w:sz w:val="24"/>
          <w:szCs w:val="24"/>
        </w:rPr>
        <w:instrText xml:space="preserve"> MERGEFIELD landlordSignatures \* MERGEFORMAT </w:instrText>
      </w:r>
      <w:r>
        <w:rPr>
          <w:rFonts w:cs="Arial"/>
          <w:sz w:val="24"/>
          <w:szCs w:val="24"/>
        </w:rPr>
        <w:fldChar w:fldCharType="separate"/>
      </w:r>
      <w:r>
        <w:rPr>
          <w:rFonts w:cs="Arial"/>
          <w:noProof/>
          <w:sz w:val="24"/>
          <w:szCs w:val="24"/>
        </w:rPr>
        <w:t>«landlordSignatures»</w:t>
      </w:r>
      <w:r>
        <w:rPr>
          <w:rFonts w:cs="Arial"/>
          <w:sz w:val="24"/>
          <w:szCs w:val="24"/>
        </w:rPr>
        <w:fldChar w:fldCharType="end"/>
      </w:r>
    </w:p>
    <w:p w14:paraId="48018667" w14:textId="77777777" w:rsidR="007A3EC1" w:rsidRDefault="007A3EC1" w:rsidP="00B27F01">
      <w:pPr>
        <w:rPr>
          <w:sz w:val="24"/>
          <w:szCs w:val="24"/>
        </w:rPr>
      </w:pPr>
    </w:p>
    <w:p w14:paraId="7D8E04E4" w14:textId="77777777" w:rsidR="00805906" w:rsidRDefault="007A3EC1" w:rsidP="00805906">
      <w:pPr>
        <w:pStyle w:val="Heading1"/>
      </w:pPr>
      <w:bookmarkStart w:id="65" w:name="_Toc495589975"/>
      <w:bookmarkStart w:id="66" w:name="_Toc495593660"/>
      <w:r w:rsidRPr="00330233">
        <w:t>Private residential tenancies are not subject to the Requirements of Writing (Scotland) Act 1995, so this Agreement can be ‘signed’ by the Tenant(s) and Landlord(s) typing their names into the electronic document and sending it by email if all parties agree to this. A physical copy can be signed instead if this is preferred.</w:t>
      </w:r>
      <w:bookmarkEnd w:id="65"/>
      <w:bookmarkEnd w:id="66"/>
      <w:r w:rsidRPr="00330233">
        <w:t xml:space="preserve"> </w:t>
      </w:r>
    </w:p>
    <w:p w14:paraId="14E8D3AA" w14:textId="430CE0D2" w:rsidR="001573CF" w:rsidRDefault="001573CF">
      <w:r>
        <w:br w:type="page"/>
      </w:r>
    </w:p>
    <w:p w14:paraId="6019BDBE" w14:textId="77777777" w:rsidR="001573CF" w:rsidRPr="001573CF" w:rsidRDefault="001573CF" w:rsidP="001573CF"/>
    <w:p w14:paraId="4C5E991C" w14:textId="77777777" w:rsidR="00097BB2" w:rsidRDefault="003D15DB" w:rsidP="00097BB2">
      <w:pPr>
        <w:pStyle w:val="Title-CtCpBl"/>
        <w:rPr>
          <w:sz w:val="24"/>
          <w:szCs w:val="24"/>
        </w:rPr>
      </w:pPr>
      <w:r>
        <w:rPr>
          <w:sz w:val="24"/>
          <w:szCs w:val="24"/>
        </w:rPr>
        <w:br w:type="page"/>
      </w:r>
    </w:p>
    <w:p w14:paraId="6424B1CB" w14:textId="77777777" w:rsidR="00097BB2" w:rsidRDefault="00097BB2" w:rsidP="00097BB2">
      <w:pPr>
        <w:pStyle w:val="Title-CtCpBl"/>
        <w:rPr>
          <w:sz w:val="24"/>
          <w:szCs w:val="24"/>
        </w:rPr>
      </w:pPr>
    </w:p>
    <w:p w14:paraId="6EC5A4CA" w14:textId="77777777" w:rsidR="00097BB2" w:rsidRDefault="00097BB2" w:rsidP="00097BB2">
      <w:pPr>
        <w:pStyle w:val="Title-CtCpBl"/>
        <w:rPr>
          <w:sz w:val="24"/>
          <w:szCs w:val="24"/>
        </w:rPr>
      </w:pPr>
    </w:p>
    <w:p w14:paraId="2F4FD6BD" w14:textId="77777777" w:rsidR="00097BB2" w:rsidRDefault="00097BB2" w:rsidP="00097BB2">
      <w:pPr>
        <w:pStyle w:val="Title-CtCpBl"/>
        <w:rPr>
          <w:sz w:val="24"/>
          <w:szCs w:val="24"/>
        </w:rPr>
      </w:pPr>
    </w:p>
    <w:p w14:paraId="24EDE628" w14:textId="77777777" w:rsidR="00097BB2" w:rsidRDefault="00097BB2" w:rsidP="00097BB2">
      <w:pPr>
        <w:pStyle w:val="Title-CtCpBl"/>
        <w:rPr>
          <w:sz w:val="24"/>
          <w:szCs w:val="24"/>
        </w:rPr>
      </w:pPr>
    </w:p>
    <w:p w14:paraId="55A349AC" w14:textId="77777777" w:rsidR="00097BB2" w:rsidRDefault="00097BB2" w:rsidP="00097BB2">
      <w:pPr>
        <w:pStyle w:val="Title-CtCpBl"/>
        <w:rPr>
          <w:sz w:val="24"/>
          <w:szCs w:val="24"/>
        </w:rPr>
      </w:pPr>
    </w:p>
    <w:p w14:paraId="744E2DB6" w14:textId="77777777" w:rsidR="00097BB2" w:rsidRDefault="00097BB2" w:rsidP="00097BB2">
      <w:pPr>
        <w:pStyle w:val="Default"/>
      </w:pPr>
    </w:p>
    <w:p w14:paraId="763CA456" w14:textId="77777777" w:rsidR="00097BB2" w:rsidRPr="00EC36F9" w:rsidRDefault="00097BB2" w:rsidP="00097BB2">
      <w:pPr>
        <w:pStyle w:val="Pa0"/>
        <w:rPr>
          <w:rFonts w:ascii="Arial" w:hAnsi="Arial" w:cs="Arial"/>
        </w:rPr>
      </w:pPr>
      <w:r w:rsidRPr="00EC36F9">
        <w:rPr>
          <w:rStyle w:val="A0"/>
          <w:rFonts w:ascii="Arial" w:hAnsi="Arial" w:cs="Arial"/>
        </w:rPr>
        <w:t>Easy Read Notes for the Scottish Government Model Private Residential Tenancy Agreement</w:t>
      </w:r>
    </w:p>
    <w:p w14:paraId="0F7975F3" w14:textId="77777777" w:rsidR="00097BB2" w:rsidRDefault="00097BB2" w:rsidP="00097BB2">
      <w:pPr>
        <w:pStyle w:val="Title-CtCpBl"/>
        <w:rPr>
          <w:sz w:val="24"/>
          <w:szCs w:val="24"/>
        </w:rPr>
      </w:pPr>
    </w:p>
    <w:p w14:paraId="41AEA4BF" w14:textId="77777777" w:rsidR="00097BB2" w:rsidRDefault="00097BB2" w:rsidP="00097BB2">
      <w:pPr>
        <w:pStyle w:val="Title-CtCpBl"/>
        <w:rPr>
          <w:sz w:val="24"/>
          <w:szCs w:val="24"/>
        </w:rPr>
      </w:pPr>
    </w:p>
    <w:p w14:paraId="63F31970" w14:textId="77777777" w:rsidR="00097BB2" w:rsidRDefault="00097BB2" w:rsidP="00097BB2">
      <w:pPr>
        <w:pStyle w:val="Title-CtCpBl"/>
        <w:rPr>
          <w:sz w:val="24"/>
          <w:szCs w:val="24"/>
        </w:rPr>
      </w:pPr>
    </w:p>
    <w:p w14:paraId="0023C6AB" w14:textId="77777777" w:rsidR="00097BB2" w:rsidRDefault="00097BB2" w:rsidP="00097BB2">
      <w:pPr>
        <w:pStyle w:val="Title-CtCpBl"/>
        <w:rPr>
          <w:sz w:val="24"/>
          <w:szCs w:val="24"/>
        </w:rPr>
      </w:pPr>
    </w:p>
    <w:p w14:paraId="77892D97" w14:textId="77777777" w:rsidR="00097BB2" w:rsidRDefault="00097BB2" w:rsidP="00097BB2">
      <w:pPr>
        <w:pStyle w:val="Title-CtCpBl"/>
        <w:rPr>
          <w:sz w:val="24"/>
          <w:szCs w:val="24"/>
        </w:rPr>
      </w:pPr>
    </w:p>
    <w:p w14:paraId="64A6DEC9" w14:textId="77777777" w:rsidR="00097BB2" w:rsidRDefault="00097BB2" w:rsidP="00097BB2">
      <w:pPr>
        <w:pStyle w:val="Title-CtCpBl"/>
        <w:rPr>
          <w:sz w:val="24"/>
          <w:szCs w:val="24"/>
        </w:rPr>
      </w:pPr>
    </w:p>
    <w:p w14:paraId="70BDA0A7" w14:textId="77777777" w:rsidR="00097BB2" w:rsidRDefault="00097BB2" w:rsidP="00097BB2">
      <w:pPr>
        <w:pStyle w:val="Title-CtCpBl"/>
        <w:rPr>
          <w:sz w:val="24"/>
          <w:szCs w:val="24"/>
        </w:rPr>
      </w:pPr>
    </w:p>
    <w:p w14:paraId="35C92C7E" w14:textId="77777777" w:rsidR="00097BB2" w:rsidRDefault="00097BB2" w:rsidP="00097BB2">
      <w:pPr>
        <w:pStyle w:val="Title-CtCpBl"/>
        <w:rPr>
          <w:sz w:val="24"/>
          <w:szCs w:val="24"/>
        </w:rPr>
      </w:pPr>
    </w:p>
    <w:p w14:paraId="01BCA123" w14:textId="77777777" w:rsidR="00097BB2" w:rsidRDefault="00097BB2" w:rsidP="00097BB2">
      <w:pPr>
        <w:pStyle w:val="Title-CtCpBl"/>
        <w:rPr>
          <w:sz w:val="24"/>
          <w:szCs w:val="24"/>
        </w:rPr>
      </w:pPr>
    </w:p>
    <w:p w14:paraId="3C7E7A81" w14:textId="77777777" w:rsidR="00097BB2" w:rsidRDefault="00097BB2" w:rsidP="00097BB2">
      <w:pPr>
        <w:pStyle w:val="Title-CtCpBl"/>
        <w:rPr>
          <w:sz w:val="24"/>
          <w:szCs w:val="24"/>
        </w:rPr>
      </w:pPr>
    </w:p>
    <w:p w14:paraId="5B2E88F2" w14:textId="77777777" w:rsidR="00097BB2" w:rsidRDefault="00097BB2" w:rsidP="00097BB2">
      <w:pPr>
        <w:pStyle w:val="Title-CtCpBl"/>
        <w:rPr>
          <w:sz w:val="24"/>
          <w:szCs w:val="24"/>
        </w:rPr>
      </w:pPr>
    </w:p>
    <w:p w14:paraId="234893D7" w14:textId="77777777" w:rsidR="00097BB2" w:rsidRDefault="00097BB2" w:rsidP="00097BB2">
      <w:pPr>
        <w:pStyle w:val="Title-CtCpBl"/>
        <w:rPr>
          <w:sz w:val="24"/>
          <w:szCs w:val="24"/>
        </w:rPr>
      </w:pPr>
    </w:p>
    <w:p w14:paraId="325C7679" w14:textId="77777777" w:rsidR="00097BB2" w:rsidRDefault="00097BB2" w:rsidP="00097BB2">
      <w:pPr>
        <w:pStyle w:val="Title-CtCpBl"/>
        <w:rPr>
          <w:sz w:val="24"/>
          <w:szCs w:val="24"/>
        </w:rPr>
      </w:pPr>
    </w:p>
    <w:p w14:paraId="2039D1DB" w14:textId="77777777" w:rsidR="00097BB2" w:rsidRDefault="00097BB2" w:rsidP="00097BB2">
      <w:pPr>
        <w:pStyle w:val="Title-CtCpBl"/>
        <w:rPr>
          <w:sz w:val="24"/>
          <w:szCs w:val="24"/>
        </w:rPr>
      </w:pPr>
    </w:p>
    <w:p w14:paraId="6534867D" w14:textId="77777777" w:rsidR="00097BB2" w:rsidRDefault="00097BB2" w:rsidP="00097BB2">
      <w:pPr>
        <w:pStyle w:val="Title-CtCpBl"/>
        <w:rPr>
          <w:sz w:val="24"/>
          <w:szCs w:val="24"/>
        </w:rPr>
      </w:pPr>
    </w:p>
    <w:p w14:paraId="2B1851A3" w14:textId="77777777" w:rsidR="00097BB2" w:rsidRDefault="00097BB2" w:rsidP="00097BB2">
      <w:pPr>
        <w:pStyle w:val="Title-CtCpBl"/>
        <w:rPr>
          <w:sz w:val="24"/>
          <w:szCs w:val="24"/>
        </w:rPr>
      </w:pPr>
      <w:r w:rsidRPr="00F65875">
        <w:rPr>
          <w:sz w:val="24"/>
          <w:szCs w:val="24"/>
        </w:rPr>
        <w:t xml:space="preserve">Easy Read Notes for the Scottish Government Model Private Residential Tenancy Agreement </w:t>
      </w:r>
    </w:p>
    <w:p w14:paraId="5F00A717" w14:textId="77777777" w:rsidR="00097BB2" w:rsidRPr="00F65875" w:rsidRDefault="00097BB2" w:rsidP="00097BB2">
      <w:pPr>
        <w:pStyle w:val="Title-CtCpBl"/>
        <w:jc w:val="left"/>
        <w:rPr>
          <w:sz w:val="24"/>
          <w:szCs w:val="24"/>
        </w:rPr>
      </w:pPr>
      <w:r w:rsidRPr="00F65875">
        <w:rPr>
          <w:sz w:val="24"/>
          <w:szCs w:val="24"/>
        </w:rPr>
        <w:lastRenderedPageBreak/>
        <w:t>INTRODUCTION</w:t>
      </w:r>
    </w:p>
    <w:p w14:paraId="37170522" w14:textId="77777777" w:rsidR="00097BB2" w:rsidRPr="00F65875" w:rsidRDefault="00097BB2" w:rsidP="00097BB2">
      <w:pPr>
        <w:rPr>
          <w:sz w:val="24"/>
          <w:szCs w:val="24"/>
        </w:rPr>
      </w:pPr>
      <w:r w:rsidRPr="00F65875">
        <w:rPr>
          <w:sz w:val="24"/>
          <w:szCs w:val="24"/>
        </w:rPr>
        <w:t>These Notes can help you understand your tenancy agreement if you have a private residential tenancy.   They will also help you to know about your rights, and about the things you should be doing or not doing during your tenancy.   These Notes also explain what to do if your landlord interferes with your rights, or if there is a problem between you and your landlord about your tenancy.</w:t>
      </w:r>
    </w:p>
    <w:p w14:paraId="092CB2C9" w14:textId="77777777" w:rsidR="00097BB2" w:rsidRPr="00F65875" w:rsidRDefault="00097BB2" w:rsidP="00097BB2">
      <w:pPr>
        <w:rPr>
          <w:sz w:val="24"/>
          <w:szCs w:val="24"/>
        </w:rPr>
      </w:pPr>
    </w:p>
    <w:p w14:paraId="12D37CCC" w14:textId="77777777" w:rsidR="00097BB2" w:rsidRPr="00F65875" w:rsidRDefault="00097BB2" w:rsidP="00097BB2">
      <w:pPr>
        <w:rPr>
          <w:sz w:val="24"/>
          <w:szCs w:val="24"/>
        </w:rPr>
      </w:pPr>
      <w:r w:rsidRPr="00F65875">
        <w:rPr>
          <w:sz w:val="24"/>
          <w:szCs w:val="24"/>
        </w:rPr>
        <w:t xml:space="preserve">It’s the law that your landlord must give you a written tenancy agreement.   The Scottish Government has produced a model tenancy agreement, which landlords can use for a private residential tenancy. This is called the ‘Model Private Residential Tenancy Agreement’.   Landlords do not have to use this tenancy agreement if they do not want to.   They can use a different tenancy agreement as long as it sets out all of the statutory terms. </w:t>
      </w:r>
    </w:p>
    <w:p w14:paraId="5667654A" w14:textId="77777777" w:rsidR="00097BB2" w:rsidRPr="00F65875" w:rsidRDefault="00097BB2" w:rsidP="00097BB2">
      <w:pPr>
        <w:rPr>
          <w:sz w:val="24"/>
          <w:szCs w:val="24"/>
        </w:rPr>
      </w:pPr>
    </w:p>
    <w:p w14:paraId="57A5B726" w14:textId="77777777" w:rsidR="00097BB2" w:rsidRPr="00F65875" w:rsidRDefault="00097BB2" w:rsidP="00097BB2">
      <w:pPr>
        <w:rPr>
          <w:sz w:val="24"/>
          <w:szCs w:val="24"/>
        </w:rPr>
      </w:pPr>
      <w:r w:rsidRPr="00F65875">
        <w:rPr>
          <w:sz w:val="24"/>
          <w:szCs w:val="24"/>
        </w:rPr>
        <w:t xml:space="preserve">Your landlord is also required to give you a copy of these Notes as your landlord has used the Model Private Residential Tenancy Agreement.   These Notes explain all of the different parts of your tenancy agreement.    Each part of the Model Private Residential Tenancy Agreement is numbered, and you will be able to look for the same numbers in these Notes to find information about each part. </w:t>
      </w:r>
    </w:p>
    <w:p w14:paraId="0B7022E5" w14:textId="77777777" w:rsidR="00097BB2" w:rsidRPr="00F65875" w:rsidRDefault="00097BB2" w:rsidP="00097BB2">
      <w:pPr>
        <w:rPr>
          <w:sz w:val="24"/>
          <w:szCs w:val="24"/>
        </w:rPr>
      </w:pPr>
    </w:p>
    <w:p w14:paraId="67F768DB" w14:textId="77777777" w:rsidR="00097BB2" w:rsidRPr="00F65875" w:rsidRDefault="00097BB2" w:rsidP="00097BB2">
      <w:pPr>
        <w:rPr>
          <w:sz w:val="24"/>
          <w:szCs w:val="24"/>
        </w:rPr>
      </w:pPr>
      <w:r w:rsidRPr="00F65875">
        <w:rPr>
          <w:sz w:val="24"/>
          <w:szCs w:val="24"/>
        </w:rPr>
        <w:t xml:space="preserve">The things in </w:t>
      </w:r>
      <w:r w:rsidRPr="00F65875">
        <w:rPr>
          <w:b/>
          <w:sz w:val="24"/>
          <w:szCs w:val="24"/>
        </w:rPr>
        <w:t>bold</w:t>
      </w:r>
      <w:r w:rsidRPr="00F65875">
        <w:rPr>
          <w:sz w:val="24"/>
          <w:szCs w:val="24"/>
        </w:rPr>
        <w:t xml:space="preserve"> on your Model Tenancy Agreement are things that laws say that you or your landlord must do, or must not do. The laws which say these things are listed at the end of these Notes.  These Notes will help you understand these clauses. </w:t>
      </w:r>
    </w:p>
    <w:p w14:paraId="197E8635" w14:textId="77777777" w:rsidR="00097BB2" w:rsidRPr="00F65875" w:rsidRDefault="00097BB2" w:rsidP="00097BB2">
      <w:pPr>
        <w:rPr>
          <w:sz w:val="24"/>
          <w:szCs w:val="24"/>
        </w:rPr>
      </w:pPr>
    </w:p>
    <w:p w14:paraId="25EF6145" w14:textId="77777777" w:rsidR="00097BB2" w:rsidRPr="00F65875" w:rsidRDefault="00097BB2" w:rsidP="00097BB2">
      <w:pPr>
        <w:rPr>
          <w:sz w:val="24"/>
          <w:szCs w:val="24"/>
        </w:rPr>
      </w:pPr>
      <w:r w:rsidRPr="00F65875">
        <w:rPr>
          <w:sz w:val="24"/>
          <w:szCs w:val="24"/>
        </w:rPr>
        <w:t>If what’s written isn’t in bold, your landlord did not have to include these clauses. The Scottish Government has given your landlord suggested wording for these clauses, which your landlord can use if they want to. If your landlord has used the suggested text, these Notes will help you to understand this text. If your landlord has used their own wording for a clause, or chosen not to include it at all, these Notes will not give information about that clause. If you need more information about any clauses which are not in these Notes, you may want to discuss them with your landlord, or contact the advice groups listed at the end of these Notes.</w:t>
      </w:r>
    </w:p>
    <w:p w14:paraId="6B734884" w14:textId="77777777" w:rsidR="00097BB2" w:rsidRPr="00F65875" w:rsidRDefault="00097BB2" w:rsidP="00097BB2">
      <w:pPr>
        <w:rPr>
          <w:sz w:val="24"/>
          <w:szCs w:val="24"/>
        </w:rPr>
      </w:pPr>
    </w:p>
    <w:p w14:paraId="40B1CF7D" w14:textId="77777777" w:rsidR="00097BB2" w:rsidRPr="00F65875" w:rsidRDefault="00097BB2" w:rsidP="00097BB2">
      <w:pPr>
        <w:rPr>
          <w:sz w:val="24"/>
          <w:szCs w:val="24"/>
        </w:rPr>
      </w:pPr>
      <w:r w:rsidRPr="00F65875">
        <w:rPr>
          <w:sz w:val="24"/>
          <w:szCs w:val="24"/>
        </w:rPr>
        <w:t xml:space="preserve">If you have a new tenancy, your landlord must give you your tenancy agreement and a copy of these Notes before the end of the day on which the tenancy starts. </w:t>
      </w:r>
    </w:p>
    <w:p w14:paraId="0071B8AB" w14:textId="77777777" w:rsidR="00097BB2" w:rsidRPr="00F65875" w:rsidRDefault="00097BB2" w:rsidP="00097BB2">
      <w:pPr>
        <w:rPr>
          <w:sz w:val="24"/>
          <w:szCs w:val="24"/>
        </w:rPr>
      </w:pPr>
    </w:p>
    <w:p w14:paraId="25C62BD3" w14:textId="77777777" w:rsidR="00097BB2" w:rsidRPr="00F65875" w:rsidRDefault="00097BB2" w:rsidP="00097BB2">
      <w:pPr>
        <w:rPr>
          <w:sz w:val="24"/>
          <w:szCs w:val="24"/>
        </w:rPr>
      </w:pPr>
      <w:r w:rsidRPr="00F65875">
        <w:rPr>
          <w:sz w:val="24"/>
          <w:szCs w:val="24"/>
        </w:rPr>
        <w:t xml:space="preserve">If you have a different type of tenancy which is changing into a private residential tenancy, your landlord has 28 days after the day when the tenancy becomes a private residential tenancy to give you your new tenancy terms and a copy of these Notes. </w:t>
      </w:r>
    </w:p>
    <w:p w14:paraId="3E8BFDDE" w14:textId="77777777" w:rsidR="00097BB2" w:rsidRPr="00F65875" w:rsidRDefault="00097BB2" w:rsidP="00097BB2">
      <w:pPr>
        <w:rPr>
          <w:sz w:val="24"/>
          <w:szCs w:val="24"/>
        </w:rPr>
      </w:pPr>
    </w:p>
    <w:p w14:paraId="1B97062E" w14:textId="77777777" w:rsidR="00097BB2" w:rsidRPr="00F65875" w:rsidRDefault="00097BB2" w:rsidP="00097BB2">
      <w:pPr>
        <w:rPr>
          <w:sz w:val="24"/>
          <w:szCs w:val="24"/>
        </w:rPr>
      </w:pPr>
      <w:r w:rsidRPr="00F65875">
        <w:rPr>
          <w:sz w:val="24"/>
          <w:szCs w:val="24"/>
        </w:rPr>
        <w:t>If your landlord does not give you written terms of the tenancy or these Notes when they are supposed to, you can apply to the First-Tier Tribunal for Scotland Housing and Property Chamber ("the Tribunal").   The Tribunal may then give you a written tenancy and/or order your landlord to pay you up to three months' rent.</w:t>
      </w:r>
    </w:p>
    <w:p w14:paraId="0BD4CA50" w14:textId="77777777" w:rsidR="00097BB2" w:rsidRPr="00F65875" w:rsidRDefault="00097BB2" w:rsidP="00097BB2">
      <w:pPr>
        <w:rPr>
          <w:sz w:val="24"/>
          <w:szCs w:val="24"/>
        </w:rPr>
      </w:pPr>
    </w:p>
    <w:p w14:paraId="7D6209FE" w14:textId="77777777" w:rsidR="00097BB2" w:rsidRPr="00F65875" w:rsidRDefault="00097BB2" w:rsidP="00097BB2">
      <w:pPr>
        <w:rPr>
          <w:sz w:val="24"/>
          <w:szCs w:val="24"/>
        </w:rPr>
      </w:pPr>
      <w:r w:rsidRPr="00F65875">
        <w:rPr>
          <w:sz w:val="24"/>
          <w:szCs w:val="24"/>
        </w:rPr>
        <w:t xml:space="preserve">You must give your landlord 28 days’ notice if you are going to apply to the Tribunal for this reason, and you must apply using the 'Tenant's notification to a landlord of a referral to the First-tier Tribunal for failure to supply in writing all tenancy terms </w:t>
      </w:r>
      <w:r w:rsidRPr="00F65875">
        <w:rPr>
          <w:sz w:val="24"/>
          <w:szCs w:val="24"/>
        </w:rPr>
        <w:lastRenderedPageBreak/>
        <w:t>and/or any other specified information'.   There are guidance notes available to help you to fill in this form if needed.</w:t>
      </w:r>
    </w:p>
    <w:p w14:paraId="3526588C" w14:textId="77777777" w:rsidR="00097BB2" w:rsidRPr="00F65875" w:rsidRDefault="00097BB2" w:rsidP="00097BB2">
      <w:pPr>
        <w:rPr>
          <w:sz w:val="24"/>
          <w:szCs w:val="24"/>
        </w:rPr>
      </w:pPr>
    </w:p>
    <w:p w14:paraId="1B1FD5B1" w14:textId="77777777" w:rsidR="00097BB2" w:rsidRPr="00F65875" w:rsidRDefault="00097BB2" w:rsidP="00097BB2">
      <w:pPr>
        <w:rPr>
          <w:b/>
          <w:sz w:val="24"/>
          <w:szCs w:val="24"/>
        </w:rPr>
      </w:pPr>
      <w:r w:rsidRPr="00F65875">
        <w:rPr>
          <w:b/>
          <w:sz w:val="24"/>
          <w:szCs w:val="24"/>
        </w:rPr>
        <w:t xml:space="preserve">In these Easy Read Notes: </w:t>
      </w:r>
    </w:p>
    <w:p w14:paraId="2F55B12E" w14:textId="77777777" w:rsidR="00097BB2" w:rsidRPr="00F65875" w:rsidRDefault="00097BB2" w:rsidP="00097BB2">
      <w:pPr>
        <w:rPr>
          <w:sz w:val="24"/>
          <w:szCs w:val="24"/>
        </w:rPr>
      </w:pPr>
    </w:p>
    <w:p w14:paraId="057B0F4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word "</w:t>
      </w:r>
      <w:r w:rsidRPr="00F65875">
        <w:rPr>
          <w:b/>
          <w:sz w:val="24"/>
          <w:szCs w:val="24"/>
        </w:rPr>
        <w:t>Agreement</w:t>
      </w:r>
      <w:r w:rsidRPr="00F65875">
        <w:rPr>
          <w:sz w:val="24"/>
          <w:szCs w:val="24"/>
        </w:rPr>
        <w:t>" means the tenancy agreement for the property which is being leased; and</w:t>
      </w:r>
    </w:p>
    <w:p w14:paraId="5D06AB6D"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w:t>
      </w:r>
      <w:r w:rsidRPr="00F65875">
        <w:rPr>
          <w:b/>
          <w:sz w:val="24"/>
          <w:szCs w:val="24"/>
        </w:rPr>
        <w:t>Tribunal</w:t>
      </w:r>
      <w:r w:rsidRPr="00F65875">
        <w:rPr>
          <w:sz w:val="24"/>
          <w:szCs w:val="24"/>
        </w:rPr>
        <w:t>" is the First-Tier Tribunal for Scotland Housing and Property Chamber, which deals with disputes for tenancies of homes.   The process should be easy and there is no cost to apply to the tribunal.  You can access the form here:</w:t>
      </w:r>
    </w:p>
    <w:p w14:paraId="63EB661D" w14:textId="77777777" w:rsidR="00097BB2" w:rsidRPr="00F65875" w:rsidRDefault="00097BB2" w:rsidP="00097BB2">
      <w:pPr>
        <w:pStyle w:val="BodyText1"/>
        <w:tabs>
          <w:tab w:val="left" w:pos="1276"/>
        </w:tabs>
        <w:ind w:left="1276"/>
        <w:jc w:val="left"/>
        <w:rPr>
          <w:sz w:val="24"/>
          <w:szCs w:val="24"/>
        </w:rPr>
      </w:pPr>
      <w:hyperlink r:id="rId15" w:history="1">
        <w:r w:rsidRPr="00F65875">
          <w:rPr>
            <w:rStyle w:val="Hyperlink"/>
            <w:sz w:val="24"/>
            <w:szCs w:val="24"/>
          </w:rPr>
          <w:t>https://www.housingandpropertychamber.scot/sites/default/files/hpc/REPAIRS%20APPLICATION%20FORM%20CHAMBER.pdf</w:t>
        </w:r>
      </w:hyperlink>
    </w:p>
    <w:p w14:paraId="58B9477E" w14:textId="77777777" w:rsidR="00097BB2" w:rsidRPr="00F65875" w:rsidRDefault="00097BB2" w:rsidP="00097BB2">
      <w:pPr>
        <w:pStyle w:val="BodyText1"/>
        <w:tabs>
          <w:tab w:val="left" w:pos="1276"/>
        </w:tabs>
        <w:ind w:left="1276"/>
        <w:jc w:val="left"/>
        <w:rPr>
          <w:sz w:val="24"/>
          <w:szCs w:val="24"/>
        </w:rPr>
      </w:pPr>
      <w:r w:rsidRPr="00F65875">
        <w:rPr>
          <w:sz w:val="24"/>
          <w:szCs w:val="24"/>
        </w:rPr>
        <w:t>The Form has guidance notes to help.  You can also get help from the advice groups listed at the end of these Notes.</w:t>
      </w:r>
    </w:p>
    <w:p w14:paraId="56F88843" w14:textId="77777777" w:rsidR="00097BB2" w:rsidRPr="00F65875" w:rsidRDefault="00097BB2" w:rsidP="00097BB2">
      <w:pPr>
        <w:pStyle w:val="ListBullet"/>
        <w:tabs>
          <w:tab w:val="left" w:pos="1276"/>
        </w:tabs>
        <w:spacing w:after="0"/>
        <w:ind w:left="1276" w:hanging="567"/>
        <w:jc w:val="left"/>
        <w:rPr>
          <w:sz w:val="24"/>
          <w:szCs w:val="24"/>
        </w:rPr>
      </w:pPr>
      <w:r w:rsidRPr="00F65875">
        <w:rPr>
          <w:sz w:val="24"/>
          <w:szCs w:val="24"/>
        </w:rPr>
        <w:t xml:space="preserve">The </w:t>
      </w:r>
      <w:r w:rsidRPr="00F65875">
        <w:rPr>
          <w:b/>
          <w:sz w:val="24"/>
          <w:szCs w:val="24"/>
        </w:rPr>
        <w:t>landlord</w:t>
      </w:r>
      <w:r w:rsidRPr="00F65875">
        <w:rPr>
          <w:sz w:val="24"/>
          <w:szCs w:val="24"/>
        </w:rPr>
        <w:t xml:space="preserve"> might appoint an </w:t>
      </w:r>
      <w:r w:rsidRPr="00F65875">
        <w:rPr>
          <w:b/>
          <w:sz w:val="24"/>
          <w:szCs w:val="24"/>
        </w:rPr>
        <w:t>agent</w:t>
      </w:r>
      <w:r w:rsidRPr="00F65875">
        <w:rPr>
          <w:sz w:val="24"/>
          <w:szCs w:val="24"/>
        </w:rPr>
        <w:t xml:space="preserve"> to manage the Agreement and if they do, then when these Notes refer to the landlord, in practice that might instead be a reference to the landlord's agent who will be acting on behalf of the landlord. </w:t>
      </w:r>
    </w:p>
    <w:p w14:paraId="179043DD" w14:textId="77777777" w:rsidR="00097BB2" w:rsidRPr="00F65875" w:rsidRDefault="00097BB2" w:rsidP="00097BB2">
      <w:pPr>
        <w:pStyle w:val="ListBullet"/>
        <w:numPr>
          <w:ilvl w:val="0"/>
          <w:numId w:val="0"/>
        </w:numPr>
        <w:spacing w:after="0"/>
        <w:ind w:left="1418" w:hanging="709"/>
        <w:jc w:val="left"/>
        <w:rPr>
          <w:sz w:val="24"/>
          <w:szCs w:val="24"/>
        </w:rPr>
      </w:pPr>
    </w:p>
    <w:p w14:paraId="148840BE" w14:textId="77777777" w:rsidR="00097BB2" w:rsidRPr="00F65875" w:rsidRDefault="00097BB2" w:rsidP="00F506F9">
      <w:pPr>
        <w:pStyle w:val="Heading1"/>
        <w:numPr>
          <w:ilvl w:val="0"/>
          <w:numId w:val="17"/>
        </w:numPr>
        <w:autoSpaceDE/>
        <w:autoSpaceDN/>
        <w:adjustRightInd/>
      </w:pPr>
      <w:r w:rsidRPr="00F65875">
        <w:t xml:space="preserve">Tenant </w:t>
      </w:r>
    </w:p>
    <w:p w14:paraId="4A286921" w14:textId="77777777" w:rsidR="00097BB2" w:rsidRPr="00F65875" w:rsidRDefault="00097BB2" w:rsidP="00097BB2">
      <w:pPr>
        <w:pStyle w:val="BodyText1"/>
        <w:spacing w:after="0"/>
        <w:jc w:val="left"/>
        <w:rPr>
          <w:sz w:val="24"/>
          <w:szCs w:val="24"/>
        </w:rPr>
      </w:pPr>
    </w:p>
    <w:p w14:paraId="0B55E1FF" w14:textId="77777777" w:rsidR="00097BB2" w:rsidRPr="00F65875" w:rsidRDefault="00097BB2" w:rsidP="00097BB2">
      <w:pPr>
        <w:pStyle w:val="BodyText1"/>
        <w:spacing w:after="0"/>
        <w:jc w:val="left"/>
        <w:rPr>
          <w:sz w:val="24"/>
          <w:szCs w:val="24"/>
        </w:rPr>
      </w:pPr>
      <w:r w:rsidRPr="00F65875">
        <w:rPr>
          <w:sz w:val="24"/>
          <w:szCs w:val="24"/>
        </w:rPr>
        <w:t xml:space="preserve">If there is more than one person named on the Agreement as the Tenant the tenancy will be a </w:t>
      </w:r>
      <w:r w:rsidRPr="00F65875">
        <w:rPr>
          <w:b/>
          <w:sz w:val="24"/>
          <w:szCs w:val="24"/>
        </w:rPr>
        <w:t>joint tenancy</w:t>
      </w:r>
      <w:r w:rsidRPr="00F65875">
        <w:rPr>
          <w:sz w:val="24"/>
          <w:szCs w:val="24"/>
        </w:rPr>
        <w:t xml:space="preserve">.  This means that each person is responsible on their own individually - as well as equally along with all of the others - for all of the payments and other things the tenant is required to do under the tenancy.   For example, if any of the tenants in a joint tenancy fell into rent arrears, the landlord could ask one of the other named tenants to pay the money owed. </w:t>
      </w:r>
    </w:p>
    <w:p w14:paraId="78CBA04A" w14:textId="77777777" w:rsidR="00097BB2" w:rsidRPr="00F65875" w:rsidRDefault="00097BB2" w:rsidP="00097BB2">
      <w:pPr>
        <w:pStyle w:val="BodyText1"/>
        <w:jc w:val="left"/>
        <w:rPr>
          <w:sz w:val="24"/>
          <w:szCs w:val="24"/>
        </w:rPr>
      </w:pPr>
      <w:r w:rsidRPr="00F65875">
        <w:rPr>
          <w:sz w:val="24"/>
          <w:szCs w:val="24"/>
        </w:rPr>
        <w:t xml:space="preserve">That person must pay the landlord the full sum that is owed and then try to get the other people who are also joint tenants to repay them their share. </w:t>
      </w:r>
    </w:p>
    <w:p w14:paraId="36D140FA" w14:textId="77777777" w:rsidR="00097BB2" w:rsidRPr="00F65875" w:rsidRDefault="00097BB2" w:rsidP="00097BB2">
      <w:pPr>
        <w:pStyle w:val="BodyText1"/>
        <w:jc w:val="left"/>
        <w:rPr>
          <w:sz w:val="24"/>
          <w:szCs w:val="24"/>
        </w:rPr>
      </w:pPr>
      <w:r w:rsidRPr="00F65875">
        <w:rPr>
          <w:sz w:val="24"/>
          <w:szCs w:val="24"/>
        </w:rPr>
        <w:t>The addresses the tenant(s) provides will usually be their current addresses and not the property that is being rented and that they are going to move into under the Agreement.</w:t>
      </w:r>
    </w:p>
    <w:p w14:paraId="14B687AC" w14:textId="77777777" w:rsidR="00097BB2" w:rsidRPr="00F65875" w:rsidRDefault="00097BB2" w:rsidP="00097BB2">
      <w:pPr>
        <w:pStyle w:val="BodyText1"/>
        <w:jc w:val="left"/>
        <w:rPr>
          <w:sz w:val="24"/>
          <w:szCs w:val="24"/>
        </w:rPr>
      </w:pPr>
      <w:r w:rsidRPr="00F65875">
        <w:rPr>
          <w:sz w:val="24"/>
          <w:szCs w:val="24"/>
        </w:rPr>
        <w:t xml:space="preserve">The Agreement could include details of tenant email addresses and telephone numbers.     </w:t>
      </w:r>
    </w:p>
    <w:p w14:paraId="397F849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provided.   If the Agreement does not allow notices to be given by email then it is not essential for email addresses to be given. </w:t>
      </w:r>
    </w:p>
    <w:p w14:paraId="6C0E43A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Agreement does not say that any formal notice or other communication can be done by telephone, so it is not essential for telephone numbers to be given.   But it might be useful to have </w:t>
      </w:r>
      <w:r w:rsidRPr="00F65875">
        <w:rPr>
          <w:sz w:val="24"/>
          <w:szCs w:val="24"/>
        </w:rPr>
        <w:lastRenderedPageBreak/>
        <w:t>telephone numbers available in an emergency or to speed up communications between the landlord and tenant.</w:t>
      </w:r>
    </w:p>
    <w:p w14:paraId="7A477E91" w14:textId="77777777" w:rsidR="00097BB2" w:rsidRPr="00F65875" w:rsidRDefault="00097BB2" w:rsidP="00F506F9">
      <w:pPr>
        <w:pStyle w:val="Heading1"/>
        <w:numPr>
          <w:ilvl w:val="0"/>
          <w:numId w:val="17"/>
        </w:numPr>
        <w:autoSpaceDE/>
        <w:autoSpaceDN/>
        <w:adjustRightInd/>
        <w:spacing w:after="240"/>
      </w:pPr>
      <w:r w:rsidRPr="00F65875">
        <w:t>Letting Agent</w:t>
      </w:r>
    </w:p>
    <w:p w14:paraId="23CF7365" w14:textId="77777777" w:rsidR="00097BB2" w:rsidRPr="00F65875" w:rsidRDefault="00097BB2" w:rsidP="00097BB2">
      <w:pPr>
        <w:pStyle w:val="BodyText1"/>
        <w:jc w:val="left"/>
        <w:rPr>
          <w:sz w:val="24"/>
          <w:szCs w:val="24"/>
        </w:rPr>
      </w:pPr>
      <w:r w:rsidRPr="00F65875">
        <w:rPr>
          <w:sz w:val="24"/>
          <w:szCs w:val="24"/>
        </w:rPr>
        <w:t xml:space="preserve">The landlord might use an agent to manage the tenancy.  The Agreement will then have details of how to contact the agent.  </w:t>
      </w:r>
    </w:p>
    <w:p w14:paraId="688AA0C3" w14:textId="77777777" w:rsidR="00097BB2" w:rsidRPr="00F65875" w:rsidRDefault="00097BB2" w:rsidP="00097BB2">
      <w:pPr>
        <w:pStyle w:val="BodyText1"/>
        <w:jc w:val="left"/>
        <w:rPr>
          <w:sz w:val="24"/>
          <w:szCs w:val="24"/>
        </w:rPr>
      </w:pPr>
      <w:r w:rsidRPr="00F65875">
        <w:rPr>
          <w:sz w:val="24"/>
          <w:szCs w:val="24"/>
        </w:rPr>
        <w:t xml:space="preserve">From 2 October 2018, all businesses who carry out "letting agency work" as defined by section 61 of the Housing (Scotland) Act 2014 must have applied to join a register of letting agents.  Where this applies, the registration number should be provided in the Agreement.   Not all agents will be carrying out letting agency work as defined by this Act so not all agents will have a registration number.   All agents will still need to be assessed by the local authority under the landlord registration scheme.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and their agents are "fit and proper persons" to be involved in letting properties.  Tenants can check if their landlord and/or their agent have registered by looking them up at </w:t>
      </w:r>
      <w:hyperlink r:id="rId16" w:history="1">
        <w:r w:rsidRPr="00F65875">
          <w:rPr>
            <w:rStyle w:val="Hyperlink"/>
            <w:sz w:val="24"/>
            <w:szCs w:val="24"/>
          </w:rPr>
          <w:t>https://www.landlordregistrationscotland.gov.uk/</w:t>
        </w:r>
      </w:hyperlink>
    </w:p>
    <w:p w14:paraId="29464616" w14:textId="77777777" w:rsidR="00097BB2" w:rsidRPr="00F65875" w:rsidRDefault="00097BB2" w:rsidP="00097BB2">
      <w:pPr>
        <w:pStyle w:val="BodyText1"/>
        <w:jc w:val="left"/>
        <w:rPr>
          <w:sz w:val="24"/>
          <w:szCs w:val="24"/>
        </w:rPr>
      </w:pPr>
      <w:r w:rsidRPr="00F65875">
        <w:rPr>
          <w:sz w:val="24"/>
          <w:szCs w:val="24"/>
        </w:rPr>
        <w:t xml:space="preserve">The Agreement says which services the agent will be doing for the landlord.  The landlord might use an agent for some things, for example sorting out repairs or cleaning of common areas.  </w:t>
      </w:r>
    </w:p>
    <w:p w14:paraId="07FB8D64" w14:textId="77777777" w:rsidR="00097BB2" w:rsidRPr="00F65875" w:rsidRDefault="00097BB2" w:rsidP="00097BB2">
      <w:pPr>
        <w:pStyle w:val="BodyText1"/>
        <w:jc w:val="left"/>
        <w:rPr>
          <w:sz w:val="24"/>
          <w:szCs w:val="24"/>
        </w:rPr>
      </w:pPr>
      <w:r w:rsidRPr="00F65875">
        <w:rPr>
          <w:sz w:val="24"/>
          <w:szCs w:val="24"/>
        </w:rPr>
        <w:t xml:space="preserve">The Agreement will state the matters the tenant should contact the agent about, instead of the landlord.   For example, the landlord might want the tenant to contact the agent (instead of the landlord) if there is problem with water coming into the property or if something (like a cooker or fridge or boiler) has broken down. </w:t>
      </w:r>
    </w:p>
    <w:p w14:paraId="586BEF2C" w14:textId="77777777" w:rsidR="00097BB2" w:rsidRPr="00F65875" w:rsidRDefault="00097BB2" w:rsidP="00097BB2">
      <w:pPr>
        <w:pStyle w:val="BodyText1"/>
        <w:jc w:val="left"/>
        <w:rPr>
          <w:sz w:val="24"/>
          <w:szCs w:val="24"/>
        </w:rPr>
      </w:pPr>
      <w:r w:rsidRPr="00F65875">
        <w:rPr>
          <w:sz w:val="24"/>
          <w:szCs w:val="24"/>
        </w:rPr>
        <w:t xml:space="preserve">Where the agent is a company, the Agreement should say which person is the first person that the tenant should try to contact.  </w:t>
      </w:r>
    </w:p>
    <w:p w14:paraId="3FC34D84" w14:textId="77777777" w:rsidR="00097BB2" w:rsidRPr="00F65875" w:rsidRDefault="00097BB2" w:rsidP="00F506F9">
      <w:pPr>
        <w:pStyle w:val="Heading1"/>
        <w:numPr>
          <w:ilvl w:val="0"/>
          <w:numId w:val="17"/>
        </w:numPr>
        <w:autoSpaceDE/>
        <w:autoSpaceDN/>
        <w:adjustRightInd/>
        <w:spacing w:after="240"/>
      </w:pPr>
      <w:r w:rsidRPr="00F65875">
        <w:t>Landlord</w:t>
      </w:r>
    </w:p>
    <w:p w14:paraId="42819553" w14:textId="77777777" w:rsidR="00097BB2" w:rsidRPr="00F65875" w:rsidRDefault="00097BB2" w:rsidP="00097BB2">
      <w:pPr>
        <w:pStyle w:val="BodyText1"/>
        <w:jc w:val="left"/>
        <w:rPr>
          <w:sz w:val="24"/>
          <w:szCs w:val="24"/>
        </w:rPr>
      </w:pPr>
      <w:r w:rsidRPr="00F65875">
        <w:rPr>
          <w:sz w:val="24"/>
          <w:szCs w:val="24"/>
        </w:rPr>
        <w:t xml:space="preserve">The names and addresses of the landlord(s) should be shown on your Agreement. </w:t>
      </w:r>
    </w:p>
    <w:p w14:paraId="004A58DD" w14:textId="77777777" w:rsidR="00097BB2" w:rsidRPr="00F65875" w:rsidRDefault="00097BB2" w:rsidP="00097BB2">
      <w:pPr>
        <w:pStyle w:val="BodyText1"/>
        <w:jc w:val="left"/>
        <w:rPr>
          <w:sz w:val="24"/>
          <w:szCs w:val="24"/>
        </w:rPr>
      </w:pPr>
      <w:r w:rsidRPr="00F65875">
        <w:rPr>
          <w:sz w:val="24"/>
          <w:szCs w:val="24"/>
        </w:rPr>
        <w:t xml:space="preserve">Landlord email addresses and telephone numbers might also be given. </w:t>
      </w:r>
    </w:p>
    <w:p w14:paraId="3F3FC33E"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If the Landlord and Tenant agree that formal written notices will be given by email instead of by letter (see Note 4 – Communication) then email addresses must be shown here.  If the Agreement does not allow notices to be given by email then email addresses don’t need to be given. </w:t>
      </w:r>
    </w:p>
    <w:p w14:paraId="0C31FAC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Agreement does not say that any formal notice or other type of contact can be made by phone, so phone numbers don’t need to be given.   However, it might be useful to have phone numbers in an emergency or to speed up contact between the landlord and tenant.</w:t>
      </w:r>
    </w:p>
    <w:p w14:paraId="746DFFE0" w14:textId="77777777" w:rsidR="00097BB2" w:rsidRPr="00F65875" w:rsidRDefault="00097BB2" w:rsidP="00097BB2">
      <w:pPr>
        <w:pStyle w:val="BodyText1"/>
        <w:jc w:val="left"/>
        <w:rPr>
          <w:rFonts w:cs="Arial"/>
          <w:color w:val="auto"/>
          <w:sz w:val="24"/>
          <w:szCs w:val="24"/>
          <w:lang w:val="en"/>
        </w:rPr>
      </w:pPr>
      <w:r w:rsidRPr="00F65875">
        <w:rPr>
          <w:sz w:val="24"/>
          <w:szCs w:val="24"/>
        </w:rPr>
        <w:t xml:space="preserve">The registration number of the landlord should be given.  This is the landlord's number under the landlord registration scheme run by local councils.  The idea of this scheme is to </w:t>
      </w:r>
      <w:r w:rsidRPr="00F65875">
        <w:rPr>
          <w:rFonts w:cs="Arial"/>
          <w:sz w:val="24"/>
          <w:szCs w:val="24"/>
        </w:rPr>
        <w:t xml:space="preserve">make </w:t>
      </w:r>
      <w:r w:rsidRPr="00F65875">
        <w:rPr>
          <w:rFonts w:cs="Arial"/>
          <w:color w:val="auto"/>
          <w:sz w:val="24"/>
          <w:szCs w:val="24"/>
        </w:rPr>
        <w:t xml:space="preserve">sure that a </w:t>
      </w:r>
      <w:r w:rsidRPr="00F65875">
        <w:rPr>
          <w:rFonts w:cs="Arial"/>
          <w:color w:val="auto"/>
          <w:sz w:val="24"/>
          <w:szCs w:val="24"/>
          <w:lang w:val="en"/>
        </w:rPr>
        <w:t xml:space="preserve">private landlord is a "fit and proper </w:t>
      </w:r>
      <w:r w:rsidRPr="00F65875">
        <w:rPr>
          <w:rFonts w:cs="Arial"/>
          <w:color w:val="auto"/>
          <w:sz w:val="24"/>
          <w:szCs w:val="24"/>
          <w:lang w:val="en"/>
        </w:rPr>
        <w:lastRenderedPageBreak/>
        <w:t xml:space="preserve">person" before that landlord can rent out property.  Landlords must register and tenants can check if their landlord has registered by looking them up at </w:t>
      </w:r>
      <w:hyperlink r:id="rId17" w:history="1">
        <w:r w:rsidRPr="00F65875">
          <w:rPr>
            <w:rStyle w:val="Hyperlink"/>
            <w:sz w:val="24"/>
            <w:szCs w:val="24"/>
          </w:rPr>
          <w:t>https://www.landlordregistrationscotland.gov.uk/</w:t>
        </w:r>
      </w:hyperlink>
    </w:p>
    <w:p w14:paraId="3AFE29F0" w14:textId="77777777" w:rsidR="00097BB2" w:rsidRPr="00F65875" w:rsidRDefault="00097BB2" w:rsidP="00F506F9">
      <w:pPr>
        <w:pStyle w:val="Heading1"/>
        <w:numPr>
          <w:ilvl w:val="0"/>
          <w:numId w:val="17"/>
        </w:numPr>
        <w:autoSpaceDE/>
        <w:autoSpaceDN/>
        <w:adjustRightInd/>
        <w:spacing w:after="240"/>
      </w:pPr>
      <w:r w:rsidRPr="00F65875">
        <w:t xml:space="preserve">Communication </w:t>
      </w:r>
    </w:p>
    <w:p w14:paraId="439BB5E0" w14:textId="77777777" w:rsidR="00097BB2" w:rsidRPr="00F65875" w:rsidRDefault="00097BB2" w:rsidP="00097BB2">
      <w:pPr>
        <w:pStyle w:val="BodyText1"/>
        <w:jc w:val="left"/>
        <w:rPr>
          <w:sz w:val="24"/>
          <w:szCs w:val="24"/>
        </w:rPr>
      </w:pPr>
      <w:r w:rsidRPr="00F65875">
        <w:rPr>
          <w:sz w:val="24"/>
          <w:szCs w:val="24"/>
        </w:rPr>
        <w:t xml:space="preserve">You can sign this agreement "electronically" by typing your name - instead of signing a paper copy.  It will still be a legal document that the landlord and tenant must comply with by law. </w:t>
      </w:r>
    </w:p>
    <w:p w14:paraId="479D3C79" w14:textId="77777777" w:rsidR="00097BB2" w:rsidRPr="00F65875" w:rsidRDefault="00097BB2" w:rsidP="00097BB2">
      <w:pPr>
        <w:pStyle w:val="BodyText1"/>
        <w:jc w:val="left"/>
        <w:rPr>
          <w:sz w:val="24"/>
          <w:szCs w:val="24"/>
        </w:rPr>
      </w:pPr>
      <w:r w:rsidRPr="00F65875">
        <w:rPr>
          <w:sz w:val="24"/>
          <w:szCs w:val="24"/>
        </w:rPr>
        <w:t xml:space="preserve">The Agreement should say whether notices and letters must be sent by paper letter form only or whether emails will be used instead.  </w:t>
      </w:r>
    </w:p>
    <w:p w14:paraId="7625CF96" w14:textId="77777777" w:rsidR="00097BB2" w:rsidRPr="00F65875" w:rsidRDefault="00097BB2" w:rsidP="00097BB2">
      <w:pPr>
        <w:pStyle w:val="BodyText1"/>
        <w:jc w:val="left"/>
        <w:rPr>
          <w:sz w:val="24"/>
          <w:szCs w:val="24"/>
        </w:rPr>
      </w:pPr>
      <w:r w:rsidRPr="00F65875">
        <w:rPr>
          <w:sz w:val="24"/>
          <w:szCs w:val="24"/>
        </w:rPr>
        <w:t>The tenant does not need to agree to receive notices under the Agreement by email. If the tenant agrees to receive notices by email this could include important messages.   For example telling the tenant that the rent is to go up or that the Tenancy is being brought to an end. You should think about whether email would be the right way to receive important information.  The landlord and the tenant must tell each other about changes to their email addresses.</w:t>
      </w:r>
    </w:p>
    <w:p w14:paraId="2399A155" w14:textId="77777777" w:rsidR="00097BB2" w:rsidRPr="00F65875" w:rsidRDefault="00097BB2" w:rsidP="00097BB2">
      <w:pPr>
        <w:pStyle w:val="BodyText1"/>
        <w:jc w:val="left"/>
        <w:rPr>
          <w:sz w:val="24"/>
          <w:szCs w:val="24"/>
        </w:rPr>
      </w:pPr>
      <w:r w:rsidRPr="00F65875">
        <w:rPr>
          <w:sz w:val="24"/>
          <w:szCs w:val="24"/>
        </w:rPr>
        <w:t xml:space="preserve">If you don’t inform your landlord about a change of email address you might miss an important email such as a Notice to Leave.  That would mean that the Notice to Leave sent to the old email address would still be accepted by the Tribunal as having been properly sent even though the notice was not actually received by the tenant. In this case you can still be evicted. </w:t>
      </w:r>
    </w:p>
    <w:p w14:paraId="57CF0CD3" w14:textId="77777777" w:rsidR="00097BB2" w:rsidRPr="00F65875" w:rsidRDefault="00097BB2" w:rsidP="00097BB2">
      <w:pPr>
        <w:pStyle w:val="BodyText1"/>
        <w:jc w:val="left"/>
        <w:rPr>
          <w:sz w:val="24"/>
          <w:szCs w:val="24"/>
        </w:rPr>
      </w:pPr>
      <w:r w:rsidRPr="00F65875">
        <w:rPr>
          <w:sz w:val="24"/>
          <w:szCs w:val="24"/>
        </w:rPr>
        <w:t xml:space="preserve">When the notice is sent by email or recorded delivery post, then an extra 2 days should be added to the notice period to allow time for delivery. This is required by law, even if it is not stated in the tenancy agreement. This applies both when a tenant is sending a notice to their landlord, or when a landlord is sending a notice to their tenant.      </w:t>
      </w:r>
    </w:p>
    <w:p w14:paraId="3D2BD76A" w14:textId="77777777" w:rsidR="00097BB2" w:rsidRPr="00F65875" w:rsidRDefault="00097BB2" w:rsidP="00097BB2">
      <w:pPr>
        <w:pStyle w:val="BodyText1"/>
        <w:jc w:val="left"/>
        <w:rPr>
          <w:sz w:val="24"/>
          <w:szCs w:val="24"/>
        </w:rPr>
      </w:pPr>
      <w:r w:rsidRPr="00F65875">
        <w:rPr>
          <w:sz w:val="24"/>
          <w:szCs w:val="24"/>
        </w:rPr>
        <w:t xml:space="preserve">For example, if one months' notice needs to be given before 31 December 2017, then if the notice is being given by post or by email, it should be posted or emailed no later than 28 November 2017. If the notice is being delivered by hand, it should be delivered no later than 30 November 2017.  </w:t>
      </w:r>
    </w:p>
    <w:p w14:paraId="55F3D267" w14:textId="77777777" w:rsidR="00097BB2" w:rsidRPr="00F65875" w:rsidRDefault="00097BB2" w:rsidP="00F506F9">
      <w:pPr>
        <w:pStyle w:val="Heading1"/>
        <w:keepNext/>
        <w:numPr>
          <w:ilvl w:val="0"/>
          <w:numId w:val="17"/>
        </w:numPr>
        <w:autoSpaceDE/>
        <w:autoSpaceDN/>
        <w:adjustRightInd/>
        <w:spacing w:after="240"/>
      </w:pPr>
      <w:r w:rsidRPr="00F65875">
        <w:t>Details of the property</w:t>
      </w:r>
    </w:p>
    <w:p w14:paraId="05DB8B8B" w14:textId="77777777" w:rsidR="00097BB2" w:rsidRPr="00F65875" w:rsidRDefault="00097BB2" w:rsidP="00097BB2">
      <w:pPr>
        <w:pStyle w:val="BodyText1"/>
        <w:keepNext/>
        <w:jc w:val="left"/>
        <w:rPr>
          <w:sz w:val="24"/>
          <w:szCs w:val="24"/>
        </w:rPr>
      </w:pPr>
      <w:r w:rsidRPr="00F65875">
        <w:rPr>
          <w:sz w:val="24"/>
          <w:szCs w:val="24"/>
        </w:rPr>
        <w:t>The Agreement will contain the address and other details about the property - for example whether the property is a flat or a bungalow.</w:t>
      </w:r>
    </w:p>
    <w:p w14:paraId="528509F8" w14:textId="77777777" w:rsidR="00097BB2" w:rsidRPr="00F65875" w:rsidRDefault="00097BB2" w:rsidP="00097BB2">
      <w:pPr>
        <w:pStyle w:val="BodyText1"/>
        <w:jc w:val="left"/>
        <w:rPr>
          <w:sz w:val="24"/>
          <w:szCs w:val="24"/>
        </w:rPr>
      </w:pPr>
      <w:r w:rsidRPr="00F65875">
        <w:rPr>
          <w:sz w:val="24"/>
          <w:szCs w:val="24"/>
        </w:rPr>
        <w:t>The Agreement should make it clear:</w:t>
      </w:r>
    </w:p>
    <w:p w14:paraId="54DC4AF4"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what areas and facilities are included in the property and if any of those are to be shared; and </w:t>
      </w:r>
    </w:p>
    <w:p w14:paraId="22346702" w14:textId="77777777" w:rsidR="00097BB2" w:rsidRPr="00F65875" w:rsidRDefault="00097BB2" w:rsidP="00097BB2">
      <w:pPr>
        <w:pStyle w:val="ListBullet"/>
        <w:tabs>
          <w:tab w:val="num" w:pos="1276"/>
        </w:tabs>
        <w:spacing w:before="240"/>
        <w:ind w:left="1276" w:hanging="567"/>
        <w:jc w:val="left"/>
        <w:rPr>
          <w:sz w:val="24"/>
          <w:szCs w:val="24"/>
        </w:rPr>
      </w:pPr>
      <w:r w:rsidRPr="00F65875">
        <w:rPr>
          <w:sz w:val="24"/>
          <w:szCs w:val="24"/>
        </w:rPr>
        <w:t>what (if any) areas are not included.</w:t>
      </w:r>
    </w:p>
    <w:p w14:paraId="4F606E93" w14:textId="77777777" w:rsidR="00097BB2" w:rsidRPr="00F65875" w:rsidRDefault="00097BB2" w:rsidP="00097BB2">
      <w:pPr>
        <w:pStyle w:val="BodyText1"/>
        <w:jc w:val="left"/>
        <w:rPr>
          <w:sz w:val="24"/>
          <w:szCs w:val="24"/>
        </w:rPr>
      </w:pPr>
      <w:r w:rsidRPr="00F65875">
        <w:rPr>
          <w:sz w:val="24"/>
          <w:szCs w:val="24"/>
        </w:rPr>
        <w:t xml:space="preserve">This information is helpful if the property is part of a larger building where it might not be obvious which parts of the larger building are included in the property being let. </w:t>
      </w:r>
    </w:p>
    <w:p w14:paraId="417ED5BE" w14:textId="77777777" w:rsidR="00097BB2" w:rsidRPr="00F65875" w:rsidRDefault="00097BB2" w:rsidP="00097BB2">
      <w:pPr>
        <w:pStyle w:val="BodyText1"/>
        <w:jc w:val="left"/>
        <w:rPr>
          <w:sz w:val="24"/>
          <w:szCs w:val="24"/>
        </w:rPr>
      </w:pPr>
      <w:r w:rsidRPr="00F65875">
        <w:rPr>
          <w:sz w:val="24"/>
          <w:szCs w:val="24"/>
        </w:rPr>
        <w:lastRenderedPageBreak/>
        <w:t xml:space="preserve">The Agreement may list shared areas, such as a shared garden or communal entrance area. </w:t>
      </w:r>
    </w:p>
    <w:p w14:paraId="39DAB9C8" w14:textId="77777777" w:rsidR="00097BB2" w:rsidRPr="00F65875" w:rsidRDefault="00097BB2" w:rsidP="00097BB2">
      <w:pPr>
        <w:pStyle w:val="BodyText1"/>
        <w:jc w:val="left"/>
        <w:rPr>
          <w:sz w:val="24"/>
          <w:szCs w:val="24"/>
        </w:rPr>
      </w:pPr>
      <w:r w:rsidRPr="00F65875">
        <w:rPr>
          <w:sz w:val="24"/>
          <w:szCs w:val="24"/>
        </w:rPr>
        <w:t xml:space="preserve">The Agreement may list parts not included in the property being let, such as, for example, a part of the garden or a parking space which is only to be used by another tenant of the building. </w:t>
      </w:r>
    </w:p>
    <w:p w14:paraId="17160CBE" w14:textId="77777777" w:rsidR="00097BB2" w:rsidRPr="00F65875" w:rsidRDefault="00097BB2" w:rsidP="00097BB2">
      <w:pPr>
        <w:pStyle w:val="BodyText1"/>
        <w:jc w:val="left"/>
        <w:rPr>
          <w:sz w:val="24"/>
          <w:szCs w:val="24"/>
        </w:rPr>
      </w:pPr>
      <w:r w:rsidRPr="00F65875">
        <w:rPr>
          <w:sz w:val="24"/>
          <w:szCs w:val="24"/>
        </w:rPr>
        <w:t xml:space="preserve">The Agreement should say whether or not the property is to have any furniture provided by the landlord.  If there is furniture, it will probably be listed in an Inventory and Record of Condition.   This is a list of all the items included so that the landlord and tenant can agree what was there at the start of the Agreement, and the condition of these things at the start of the Agreement.  </w:t>
      </w:r>
    </w:p>
    <w:p w14:paraId="43F39BC1" w14:textId="77777777" w:rsidR="00097BB2" w:rsidRPr="00F65875" w:rsidRDefault="00097BB2" w:rsidP="00097BB2">
      <w:pPr>
        <w:pStyle w:val="BodyText1"/>
        <w:jc w:val="left"/>
        <w:rPr>
          <w:sz w:val="24"/>
          <w:szCs w:val="24"/>
        </w:rPr>
      </w:pPr>
      <w:r w:rsidRPr="00F65875">
        <w:rPr>
          <w:sz w:val="24"/>
          <w:szCs w:val="24"/>
        </w:rPr>
        <w:t xml:space="preserve">The Agreement should say whether the property is in a Rent Pressure Zone.  If it is, then the landlord will only be allowed to increase the rent by a certain amount each year. More information on this can be found on the Scottish Government’s website: </w:t>
      </w:r>
      <w:hyperlink r:id="rId18" w:anchor="rent-and-other-charges" w:history="1">
        <w:r w:rsidRPr="00F65875">
          <w:rPr>
            <w:rStyle w:val="Hyperlink"/>
            <w:sz w:val="24"/>
            <w:szCs w:val="24"/>
          </w:rPr>
          <w:t>https://beta.gov.scot/publications/private-residential-tenancies-tenants-guide/#rent-and-other-charges</w:t>
        </w:r>
      </w:hyperlink>
      <w:r w:rsidRPr="00F65875">
        <w:rPr>
          <w:sz w:val="24"/>
          <w:szCs w:val="24"/>
        </w:rPr>
        <w:t xml:space="preserve"> </w:t>
      </w:r>
    </w:p>
    <w:p w14:paraId="73AB26EF" w14:textId="77777777" w:rsidR="00097BB2" w:rsidRPr="00F65875" w:rsidRDefault="00097BB2" w:rsidP="00097BB2">
      <w:pPr>
        <w:pStyle w:val="BodyText1"/>
        <w:jc w:val="left"/>
        <w:rPr>
          <w:sz w:val="24"/>
          <w:szCs w:val="24"/>
        </w:rPr>
      </w:pPr>
      <w:r w:rsidRPr="00F65875">
        <w:rPr>
          <w:sz w:val="24"/>
          <w:szCs w:val="24"/>
        </w:rPr>
        <w:t>The Agreement should say whether the property is a House in Multiple Occupation (HMO).  A home is an HMO:</w:t>
      </w:r>
    </w:p>
    <w:p w14:paraId="08018747"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3DAF6A5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0D9034C6"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045523D"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2E70E4D9" w14:textId="77777777" w:rsidR="00097BB2" w:rsidRPr="00F65875" w:rsidRDefault="00097BB2" w:rsidP="00097BB2">
      <w:pPr>
        <w:pStyle w:val="BodyText1"/>
        <w:jc w:val="left"/>
        <w:rPr>
          <w:rFonts w:cs="Arial"/>
          <w:sz w:val="24"/>
          <w:szCs w:val="24"/>
          <w:lang w:val="en"/>
        </w:rPr>
      </w:pPr>
      <w:r w:rsidRPr="00F65875">
        <w:rPr>
          <w:sz w:val="24"/>
          <w:szCs w:val="24"/>
        </w:rPr>
        <w:t xml:space="preserve">If the property is an HMO, the Agreement should give the 24 hour contact number and the date on which the licence for the HMO will finish.   </w:t>
      </w:r>
    </w:p>
    <w:p w14:paraId="3C0827E2" w14:textId="77777777" w:rsidR="00097BB2" w:rsidRDefault="00097BB2" w:rsidP="00097BB2">
      <w:pPr>
        <w:pStyle w:val="BodyText1"/>
        <w:jc w:val="left"/>
        <w:rPr>
          <w:rFonts w:cs="Arial"/>
          <w:color w:val="auto"/>
          <w:sz w:val="24"/>
          <w:szCs w:val="24"/>
          <w:lang w:val="en"/>
        </w:rPr>
      </w:pPr>
      <w:r w:rsidRPr="00F65875">
        <w:rPr>
          <w:rFonts w:cs="Arial"/>
          <w:color w:val="auto"/>
          <w:sz w:val="24"/>
          <w:szCs w:val="24"/>
          <w:lang w:val="en"/>
        </w:rPr>
        <w:t xml:space="preserve">HMO landlords must have a licence from the local authority to make sure that the property is managed properly and meets legal safety standards.  Because the landlord needs to get a </w:t>
      </w:r>
      <w:r w:rsidRPr="00F65875">
        <w:rPr>
          <w:rFonts w:cs="Arial"/>
          <w:color w:val="auto"/>
          <w:sz w:val="24"/>
          <w:szCs w:val="24"/>
        </w:rPr>
        <w:t>licence</w:t>
      </w:r>
      <w:r w:rsidRPr="00F65875">
        <w:rPr>
          <w:rFonts w:cs="Arial"/>
          <w:color w:val="auto"/>
          <w:sz w:val="24"/>
          <w:szCs w:val="24"/>
          <w:lang w:val="en"/>
        </w:rPr>
        <w:t xml:space="preserve"> if the property is an HMO, it is important that the tenant tells the landlord if extra people move into the property (see Note 13 – Notification about other Residents). </w:t>
      </w:r>
    </w:p>
    <w:p w14:paraId="1FEED4C8" w14:textId="77777777" w:rsidR="00097BB2" w:rsidRPr="00F65875" w:rsidRDefault="00097BB2" w:rsidP="00F506F9">
      <w:pPr>
        <w:pStyle w:val="Heading1"/>
        <w:numPr>
          <w:ilvl w:val="0"/>
          <w:numId w:val="17"/>
        </w:numPr>
        <w:autoSpaceDE/>
        <w:autoSpaceDN/>
        <w:adjustRightInd/>
        <w:spacing w:after="240"/>
      </w:pPr>
      <w:r w:rsidRPr="00F65875">
        <w:t>Start date of the Tenancy</w:t>
      </w:r>
    </w:p>
    <w:p w14:paraId="2865C1AB" w14:textId="77777777" w:rsidR="00097BB2" w:rsidRPr="00F65875" w:rsidRDefault="00097BB2" w:rsidP="00097BB2">
      <w:pPr>
        <w:pStyle w:val="BodyText1"/>
        <w:jc w:val="left"/>
        <w:rPr>
          <w:sz w:val="24"/>
          <w:szCs w:val="24"/>
        </w:rPr>
      </w:pPr>
      <w:r w:rsidRPr="00F65875">
        <w:rPr>
          <w:sz w:val="24"/>
          <w:szCs w:val="24"/>
        </w:rPr>
        <w:t xml:space="preserve">The Agreement must state the date when the tenancy begins, which will be when the tenant can move into the property. </w:t>
      </w:r>
    </w:p>
    <w:p w14:paraId="62C37BC2" w14:textId="77777777" w:rsidR="00097BB2" w:rsidRPr="00F65875" w:rsidRDefault="00097BB2" w:rsidP="00F506F9">
      <w:pPr>
        <w:pStyle w:val="Heading1"/>
        <w:numPr>
          <w:ilvl w:val="0"/>
          <w:numId w:val="17"/>
        </w:numPr>
        <w:autoSpaceDE/>
        <w:autoSpaceDN/>
        <w:adjustRightInd/>
        <w:spacing w:after="240"/>
      </w:pPr>
      <w:r w:rsidRPr="00F65875">
        <w:t xml:space="preserve">Occupation &amp; Use of the property </w:t>
      </w:r>
    </w:p>
    <w:p w14:paraId="006FBBFD" w14:textId="77777777" w:rsidR="00097BB2" w:rsidRPr="00F65875" w:rsidRDefault="00097BB2" w:rsidP="00097BB2">
      <w:pPr>
        <w:pStyle w:val="BodyText1"/>
        <w:jc w:val="left"/>
        <w:rPr>
          <w:sz w:val="24"/>
          <w:szCs w:val="24"/>
        </w:rPr>
      </w:pPr>
      <w:r w:rsidRPr="00F65875">
        <w:rPr>
          <w:sz w:val="24"/>
          <w:szCs w:val="24"/>
        </w:rPr>
        <w:t>The tenant is to live at the property as the tenant's home.</w:t>
      </w:r>
    </w:p>
    <w:p w14:paraId="598B8BB6" w14:textId="77777777" w:rsidR="00097BB2" w:rsidRPr="00F65875" w:rsidRDefault="00097BB2" w:rsidP="00097BB2">
      <w:pPr>
        <w:pStyle w:val="BodyText1"/>
        <w:jc w:val="left"/>
        <w:rPr>
          <w:sz w:val="24"/>
          <w:szCs w:val="24"/>
        </w:rPr>
      </w:pPr>
      <w:r w:rsidRPr="00F65875">
        <w:rPr>
          <w:sz w:val="24"/>
          <w:szCs w:val="24"/>
        </w:rPr>
        <w:t>The tenant must get the landlord's written consent, in advance, if the tenant wants to use the property for any work or business, in addition to living in the property.</w:t>
      </w:r>
    </w:p>
    <w:p w14:paraId="597BA4CD" w14:textId="77777777" w:rsidR="00097BB2" w:rsidRPr="00F65875" w:rsidRDefault="00097BB2" w:rsidP="00097BB2">
      <w:pPr>
        <w:pStyle w:val="BodyText1"/>
        <w:jc w:val="left"/>
        <w:rPr>
          <w:sz w:val="24"/>
          <w:szCs w:val="24"/>
        </w:rPr>
      </w:pPr>
      <w:r w:rsidRPr="00F65875">
        <w:rPr>
          <w:sz w:val="24"/>
          <w:szCs w:val="24"/>
        </w:rPr>
        <w:lastRenderedPageBreak/>
        <w:t>There are many reasons why a landlord might not agree to allow any work or business use of the property, including for example:</w:t>
      </w:r>
    </w:p>
    <w:p w14:paraId="776E300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deeds which set out the landlord's ownership of the property do not allow that use; or</w:t>
      </w:r>
    </w:p>
    <w:p w14:paraId="59364BE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planning permission (from the local council) for use of the property does not allow work or business use; or</w:t>
      </w:r>
    </w:p>
    <w:p w14:paraId="130B777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landlord thinks that the actual work or business which the tenant wants to do at the property would be likely to disturb or annoy neighbours; or</w:t>
      </w:r>
    </w:p>
    <w:p w14:paraId="39F335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use of the property for any work or business might make the landlord's insurance for the property more expensive or even invalid; or</w:t>
      </w:r>
    </w:p>
    <w:p w14:paraId="425923F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terms of the landlord’s mortgage policy do not allow the property to be used for work or business.</w:t>
      </w:r>
    </w:p>
    <w:p w14:paraId="70C626E7" w14:textId="77777777" w:rsidR="00097BB2" w:rsidRPr="00F65875" w:rsidRDefault="00097BB2" w:rsidP="00F506F9">
      <w:pPr>
        <w:pStyle w:val="Heading1"/>
        <w:numPr>
          <w:ilvl w:val="0"/>
          <w:numId w:val="17"/>
        </w:numPr>
        <w:autoSpaceDE/>
        <w:autoSpaceDN/>
        <w:adjustRightInd/>
        <w:spacing w:after="240"/>
      </w:pPr>
      <w:r w:rsidRPr="00F65875">
        <w:t>Rent</w:t>
      </w:r>
    </w:p>
    <w:p w14:paraId="7CCF5A22" w14:textId="77777777" w:rsidR="00097BB2" w:rsidRPr="00F65875" w:rsidRDefault="00097BB2" w:rsidP="00097BB2">
      <w:pPr>
        <w:pStyle w:val="BodyText1"/>
        <w:jc w:val="left"/>
        <w:rPr>
          <w:sz w:val="24"/>
          <w:szCs w:val="24"/>
        </w:rPr>
      </w:pPr>
      <w:r w:rsidRPr="00F65875">
        <w:rPr>
          <w:sz w:val="24"/>
          <w:szCs w:val="24"/>
        </w:rPr>
        <w:t xml:space="preserve">The Agreement should specify the amount of rent, and how often that amount is to be paid. The payment times might be weekly, every 2 weeks, every 4 weeks, monthly, 4 times a year or once every 6 months.  </w:t>
      </w:r>
    </w:p>
    <w:p w14:paraId="39C1D20C" w14:textId="77777777" w:rsidR="00097BB2" w:rsidRPr="00F65875" w:rsidRDefault="00097BB2" w:rsidP="00097BB2">
      <w:pPr>
        <w:pStyle w:val="BodyText1"/>
        <w:jc w:val="left"/>
        <w:rPr>
          <w:sz w:val="24"/>
          <w:szCs w:val="24"/>
        </w:rPr>
      </w:pPr>
      <w:r w:rsidRPr="00F65875">
        <w:rPr>
          <w:sz w:val="24"/>
          <w:szCs w:val="24"/>
        </w:rPr>
        <w:t>The rent payments could be due to be paid in advance (at the beginning of each such amount of time) or in arrears (after that amount of time has passed). The maximum amount of rent which a landlord can ask their tenant to pay in advance is 6 months’ rent.</w:t>
      </w:r>
    </w:p>
    <w:p w14:paraId="5BA3EE66" w14:textId="77777777" w:rsidR="00097BB2" w:rsidRPr="00F65875" w:rsidRDefault="00097BB2" w:rsidP="00097BB2">
      <w:pPr>
        <w:pStyle w:val="BodyText1"/>
        <w:jc w:val="left"/>
        <w:rPr>
          <w:sz w:val="24"/>
          <w:szCs w:val="24"/>
        </w:rPr>
      </w:pPr>
      <w:r w:rsidRPr="00F65875">
        <w:rPr>
          <w:sz w:val="24"/>
          <w:szCs w:val="24"/>
        </w:rPr>
        <w:t>The Agreement should say:</w:t>
      </w:r>
    </w:p>
    <w:p w14:paraId="3AFDA94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date on which the first payment is to be made and how long that amount of money will cover; and</w:t>
      </w:r>
    </w:p>
    <w:p w14:paraId="3054DE8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on which date rent will next need to be paid. </w:t>
      </w:r>
    </w:p>
    <w:p w14:paraId="42EA3FBB" w14:textId="77777777" w:rsidR="00097BB2" w:rsidRPr="00F65875" w:rsidRDefault="00097BB2" w:rsidP="00097BB2">
      <w:pPr>
        <w:pStyle w:val="BodyText1"/>
        <w:jc w:val="left"/>
        <w:rPr>
          <w:sz w:val="24"/>
          <w:szCs w:val="24"/>
        </w:rPr>
      </w:pPr>
      <w:r w:rsidRPr="00F65875">
        <w:rPr>
          <w:sz w:val="24"/>
          <w:szCs w:val="24"/>
        </w:rPr>
        <w:t xml:space="preserve">The Agreement lets the landlord say how the rent should be paid.  For example, the landlord might want the rent payments to be paid by bank transfer or by cheque.  It is possible for the tenant to pay using another way, if that is fair.  For instance, it might not be considered fair to pay the rent by a method which would result in a high bank charge to the landlord, such as payments made using some credit cards.    </w:t>
      </w:r>
    </w:p>
    <w:p w14:paraId="2F9BBC7B" w14:textId="77777777" w:rsidR="00097BB2" w:rsidRPr="00F65875" w:rsidRDefault="00097BB2" w:rsidP="00097BB2">
      <w:pPr>
        <w:pStyle w:val="BodyText1"/>
        <w:jc w:val="left"/>
        <w:rPr>
          <w:sz w:val="24"/>
          <w:szCs w:val="24"/>
        </w:rPr>
      </w:pPr>
      <w:r w:rsidRPr="00F65875">
        <w:rPr>
          <w:sz w:val="24"/>
          <w:szCs w:val="24"/>
        </w:rPr>
        <w:t>The Agreement should also state if any services are to be included in the rent.  This is to make it clear that the tenant would not have to pay extra for those services.   For example, the rent might include the cost of lighting a shared hall or stair cleaning costs.   Any services which are paid monthly should be included as part of the rent.   For example, if a landlord pays for stair and window cleaning and charges the tenant monthly for this cleaning that would be included.   The services which are included in the rent should be listed in the Agreement along with the amount for each service.</w:t>
      </w:r>
    </w:p>
    <w:p w14:paraId="049A8278" w14:textId="77777777" w:rsidR="00097BB2" w:rsidRPr="00F65875" w:rsidRDefault="00097BB2" w:rsidP="00097BB2">
      <w:pPr>
        <w:pStyle w:val="BodyText1"/>
        <w:jc w:val="left"/>
        <w:rPr>
          <w:sz w:val="24"/>
          <w:szCs w:val="24"/>
        </w:rPr>
      </w:pPr>
      <w:r w:rsidRPr="00F65875">
        <w:rPr>
          <w:sz w:val="24"/>
          <w:szCs w:val="24"/>
        </w:rPr>
        <w:lastRenderedPageBreak/>
        <w:t>Where there are one-off payments throughout a tenancy, such as where the landlord agrees to carry out a repair for the tenant for a fee, then this will not form part of the rent.</w:t>
      </w:r>
    </w:p>
    <w:p w14:paraId="368BE985" w14:textId="77777777" w:rsidR="00097BB2" w:rsidRPr="00F65875" w:rsidRDefault="00097BB2" w:rsidP="00097BB2">
      <w:pPr>
        <w:pStyle w:val="BodyText1"/>
        <w:jc w:val="left"/>
        <w:rPr>
          <w:color w:val="auto"/>
          <w:sz w:val="24"/>
          <w:szCs w:val="24"/>
        </w:rPr>
      </w:pPr>
      <w:r w:rsidRPr="00F65875">
        <w:rPr>
          <w:sz w:val="24"/>
          <w:szCs w:val="24"/>
        </w:rPr>
        <w:t xml:space="preserve">The landlord is not allowed to charge a tenant for other services - such as the cost of preparing a lease, 'key money', administration charges, or for the cost of preparing an inventory etc.   These charges are known as 'premiums'.  If the landlord charges a </w:t>
      </w:r>
      <w:r w:rsidRPr="00F65875">
        <w:rPr>
          <w:color w:val="auto"/>
          <w:sz w:val="24"/>
          <w:szCs w:val="24"/>
        </w:rPr>
        <w:t xml:space="preserve">premium, the tenant should write and ask for a refund.  If the landlord refuses to provide a refund, then a claim could be made through the Tribunal. The tenant could also contact the local council’s landlord registration team, or, if the landlord holds a HMO licence, the tenant could contact the local council’s licensing team to help with this.  </w:t>
      </w:r>
    </w:p>
    <w:p w14:paraId="308A6870" w14:textId="77777777" w:rsidR="00097BB2" w:rsidRPr="00F65875" w:rsidRDefault="00097BB2" w:rsidP="00097BB2">
      <w:pPr>
        <w:pStyle w:val="BodyText1"/>
        <w:jc w:val="left"/>
        <w:rPr>
          <w:sz w:val="24"/>
          <w:szCs w:val="24"/>
          <w:lang w:val="en"/>
        </w:rPr>
      </w:pPr>
      <w:r w:rsidRPr="00F65875">
        <w:rPr>
          <w:sz w:val="24"/>
          <w:szCs w:val="24"/>
          <w:lang w:val="en"/>
        </w:rPr>
        <w:t xml:space="preserve">Rents of tenants with a private residential tenancy in a rent pressure zone can only rise, each year, by an amount set by Scottish Ministers which is linked to inflation (rises in the cost of living generally).   More detailed information on this is available at </w:t>
      </w:r>
      <w:hyperlink r:id="rId19" w:anchor="rent-and-other-charges" w:history="1">
        <w:r w:rsidRPr="00F65875">
          <w:rPr>
            <w:rStyle w:val="Hyperlink"/>
            <w:b/>
            <w:i/>
            <w:sz w:val="24"/>
            <w:szCs w:val="24"/>
            <w:lang w:val="en"/>
          </w:rPr>
          <w:t>https://beta.gov.scot/publications/private-residential-tenancies-tenants-guide/#rent-and-other-charges</w:t>
        </w:r>
      </w:hyperlink>
      <w:r w:rsidRPr="00F65875">
        <w:rPr>
          <w:b/>
          <w:i/>
          <w:sz w:val="24"/>
          <w:szCs w:val="24"/>
          <w:lang w:val="en"/>
        </w:rPr>
        <w:t xml:space="preserve"> </w:t>
      </w:r>
    </w:p>
    <w:p w14:paraId="48D5515A" w14:textId="77777777" w:rsidR="00097BB2" w:rsidRPr="00F65875" w:rsidRDefault="00097BB2" w:rsidP="00097BB2">
      <w:pPr>
        <w:pStyle w:val="BodyText1"/>
        <w:jc w:val="left"/>
        <w:rPr>
          <w:sz w:val="24"/>
          <w:szCs w:val="24"/>
          <w:lang w:val="en"/>
        </w:rPr>
      </w:pPr>
      <w:r w:rsidRPr="00F65875">
        <w:rPr>
          <w:sz w:val="24"/>
          <w:szCs w:val="24"/>
          <w:lang w:val="en"/>
        </w:rPr>
        <w:t xml:space="preserve">A landlord in a Rent Pressure Zone can also apply to the Rent Officer to allow a further increase to your rent because the landlord has done work to improve the property. This increase in rent would be in addition to any inflation related increase in the rent. </w:t>
      </w:r>
    </w:p>
    <w:p w14:paraId="3A9EBA2B" w14:textId="77777777" w:rsidR="00097BB2" w:rsidRPr="00F65875" w:rsidRDefault="00097BB2" w:rsidP="00F506F9">
      <w:pPr>
        <w:pStyle w:val="Heading1"/>
        <w:numPr>
          <w:ilvl w:val="0"/>
          <w:numId w:val="17"/>
        </w:numPr>
        <w:autoSpaceDE/>
        <w:autoSpaceDN/>
        <w:adjustRightInd/>
        <w:spacing w:after="240"/>
      </w:pPr>
      <w:r w:rsidRPr="00F65875">
        <w:t xml:space="preserve">Rent Receipts </w:t>
      </w:r>
    </w:p>
    <w:p w14:paraId="7658E09B" w14:textId="77777777" w:rsidR="00097BB2" w:rsidRPr="00F65875" w:rsidRDefault="00097BB2" w:rsidP="00097BB2">
      <w:pPr>
        <w:pStyle w:val="BodyText1"/>
        <w:jc w:val="left"/>
        <w:rPr>
          <w:sz w:val="24"/>
          <w:szCs w:val="24"/>
        </w:rPr>
      </w:pPr>
      <w:r w:rsidRPr="00F65875">
        <w:rPr>
          <w:sz w:val="24"/>
          <w:szCs w:val="24"/>
        </w:rPr>
        <w:t xml:space="preserve">If the tenant pays rent in cash then the landlord must give the tenant a written receipt.  </w:t>
      </w:r>
    </w:p>
    <w:p w14:paraId="4AAD841B" w14:textId="77777777" w:rsidR="00097BB2" w:rsidRPr="00F65875" w:rsidRDefault="00097BB2" w:rsidP="00097BB2">
      <w:pPr>
        <w:pStyle w:val="BodyText1"/>
        <w:jc w:val="left"/>
        <w:rPr>
          <w:sz w:val="24"/>
          <w:szCs w:val="24"/>
        </w:rPr>
      </w:pPr>
      <w:r w:rsidRPr="00F65875">
        <w:rPr>
          <w:sz w:val="24"/>
          <w:szCs w:val="24"/>
        </w:rPr>
        <w:t>That receipt must show:</w:t>
      </w:r>
    </w:p>
    <w:p w14:paraId="7DB1EBE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amount paid,</w:t>
      </w:r>
    </w:p>
    <w:p w14:paraId="2DB4E76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date on which that amount was paid; and </w:t>
      </w:r>
    </w:p>
    <w:p w14:paraId="101EEBA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whether the rent is now paid up to date - and, if it is not, how much is still to be paid.</w:t>
      </w:r>
    </w:p>
    <w:p w14:paraId="0D445D10" w14:textId="77777777" w:rsidR="00097BB2" w:rsidRPr="00F65875" w:rsidRDefault="00097BB2" w:rsidP="00F506F9">
      <w:pPr>
        <w:pStyle w:val="Heading1"/>
        <w:numPr>
          <w:ilvl w:val="0"/>
          <w:numId w:val="17"/>
        </w:numPr>
        <w:autoSpaceDE/>
        <w:autoSpaceDN/>
        <w:adjustRightInd/>
        <w:spacing w:after="240"/>
      </w:pPr>
      <w:r w:rsidRPr="00F65875">
        <w:t>Rent Increases</w:t>
      </w:r>
    </w:p>
    <w:p w14:paraId="12B2E30A" w14:textId="77777777" w:rsidR="00097BB2" w:rsidRPr="00F65875" w:rsidRDefault="00097BB2" w:rsidP="00097BB2">
      <w:pPr>
        <w:pStyle w:val="BodyText1"/>
        <w:jc w:val="left"/>
        <w:rPr>
          <w:sz w:val="24"/>
          <w:szCs w:val="24"/>
        </w:rPr>
      </w:pPr>
      <w:r w:rsidRPr="00F65875">
        <w:rPr>
          <w:sz w:val="24"/>
          <w:szCs w:val="24"/>
        </w:rPr>
        <w:t>The rent can only go up once a year.  Before the rent can go up, the tenant must be given an official notice called a rent-increase notice.  This notice might be sent by email if the Agreement allows for this.  Any rent-increase notice must be given to the tenant by the landlord at least 3 months before the date that the rent is to go up.</w:t>
      </w:r>
    </w:p>
    <w:p w14:paraId="73BCC142" w14:textId="77777777" w:rsidR="00097BB2" w:rsidRPr="00F65875" w:rsidRDefault="00097BB2" w:rsidP="00097BB2">
      <w:pPr>
        <w:pStyle w:val="BodyText1"/>
        <w:jc w:val="left"/>
        <w:rPr>
          <w:sz w:val="24"/>
          <w:szCs w:val="24"/>
        </w:rPr>
      </w:pPr>
      <w:r w:rsidRPr="00F65875">
        <w:rPr>
          <w:sz w:val="24"/>
          <w:szCs w:val="24"/>
        </w:rPr>
        <w:t xml:space="preserve">If the tenant receives a rent-increase notice, and the tenant thinks that the new rent would be higher than is being charged at that time for similar properties, then the tenant can ask a Rent Officer to decide whether the increase is fair.   </w:t>
      </w:r>
    </w:p>
    <w:p w14:paraId="2B4EFDE2" w14:textId="77777777" w:rsidR="00097BB2" w:rsidRPr="00F65875" w:rsidRDefault="00097BB2" w:rsidP="00097BB2">
      <w:pPr>
        <w:pStyle w:val="BodyText1"/>
        <w:jc w:val="left"/>
        <w:rPr>
          <w:sz w:val="24"/>
          <w:szCs w:val="24"/>
        </w:rPr>
      </w:pPr>
      <w:r w:rsidRPr="00F65875">
        <w:rPr>
          <w:sz w:val="24"/>
          <w:szCs w:val="24"/>
        </w:rPr>
        <w:t xml:space="preserve">"Fair" here means an amount similar to the rent which is, at that time, being charged for similar properties on new lettings. It does not mean how much the tenant can afford to pay.  </w:t>
      </w:r>
    </w:p>
    <w:p w14:paraId="106E9927" w14:textId="77777777" w:rsidR="00097BB2" w:rsidRPr="00F65875" w:rsidRDefault="00097BB2" w:rsidP="00097BB2">
      <w:pPr>
        <w:pStyle w:val="BodyText1"/>
        <w:spacing w:before="240"/>
        <w:jc w:val="left"/>
        <w:rPr>
          <w:sz w:val="24"/>
          <w:szCs w:val="24"/>
        </w:rPr>
      </w:pPr>
      <w:r w:rsidRPr="00F65875">
        <w:rPr>
          <w:sz w:val="24"/>
          <w:szCs w:val="24"/>
        </w:rPr>
        <w:lastRenderedPageBreak/>
        <w:t>Tenants must follow certain steps to ask the Rent Officer to make this decision and there is a 21 day time limit for this to be done.  If these steps are not followed by the tenant within the 21 day time limit then the tenant will lose their right to challenge the rent increase - and the rent will be increased to the amount wanted by the landlord.</w:t>
      </w:r>
    </w:p>
    <w:p w14:paraId="7DF61CAB" w14:textId="77777777" w:rsidR="00097BB2" w:rsidRPr="00F65875" w:rsidRDefault="00097BB2" w:rsidP="00097BB2">
      <w:pPr>
        <w:pStyle w:val="BodyText1"/>
        <w:jc w:val="left"/>
        <w:rPr>
          <w:sz w:val="24"/>
          <w:szCs w:val="24"/>
        </w:rPr>
      </w:pPr>
      <w:r w:rsidRPr="00F65875">
        <w:rPr>
          <w:sz w:val="24"/>
          <w:szCs w:val="24"/>
        </w:rPr>
        <w:t>These steps are as follows:</w:t>
      </w:r>
    </w:p>
    <w:p w14:paraId="65B6D27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The tenant must return Part 3 of the rent-increase notice to the landlord - to tell the landlord that the tenant intends to ask the Rent Officer to decide whether the rent increase is fair; </w:t>
      </w:r>
    </w:p>
    <w:p w14:paraId="31B5134C" w14:textId="77777777" w:rsidR="00097BB2" w:rsidRPr="00F65875" w:rsidRDefault="00097BB2" w:rsidP="00097BB2">
      <w:pPr>
        <w:pStyle w:val="ListBullet2"/>
        <w:tabs>
          <w:tab w:val="num" w:pos="1276"/>
        </w:tabs>
        <w:ind w:left="1276" w:hanging="567"/>
        <w:jc w:val="left"/>
        <w:rPr>
          <w:color w:val="auto"/>
          <w:sz w:val="24"/>
          <w:szCs w:val="24"/>
        </w:rPr>
      </w:pPr>
      <w:r w:rsidRPr="00F65875">
        <w:rPr>
          <w:sz w:val="24"/>
          <w:szCs w:val="24"/>
        </w:rPr>
        <w:t>The tenant then fills in a form called the Tenant's Rent Increase Referral to a Rent Officer under section 24 (1) of the Private Housing (Tenancies) (Scotland) Act 2016</w:t>
      </w:r>
      <w:r w:rsidRPr="00F65875" w:rsidDel="00676D6C">
        <w:rPr>
          <w:sz w:val="24"/>
          <w:szCs w:val="24"/>
        </w:rPr>
        <w:t xml:space="preserve"> </w:t>
      </w:r>
      <w:r w:rsidRPr="00F65875">
        <w:rPr>
          <w:sz w:val="24"/>
          <w:szCs w:val="24"/>
        </w:rPr>
        <w:t>to be used for this purpose</w:t>
      </w:r>
      <w:r w:rsidRPr="00F65875">
        <w:rPr>
          <w:color w:val="auto"/>
          <w:sz w:val="24"/>
          <w:szCs w:val="24"/>
        </w:rPr>
        <w:t xml:space="preserve">, a copy of which can be accessed </w:t>
      </w:r>
      <w:r>
        <w:rPr>
          <w:color w:val="auto"/>
          <w:sz w:val="24"/>
          <w:szCs w:val="24"/>
        </w:rPr>
        <w:t xml:space="preserve">on the Scottish Government website, or through Rent Service Scotland –see </w:t>
      </w:r>
      <w:r w:rsidRPr="00F65875">
        <w:rPr>
          <w:color w:val="auto"/>
          <w:sz w:val="24"/>
          <w:szCs w:val="24"/>
        </w:rPr>
        <w:t xml:space="preserve"> Useful Contacts and Links at the end of these Notes; and</w:t>
      </w:r>
    </w:p>
    <w:p w14:paraId="0AB20BF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The tenant then sends the finished form to the Rent Officer.</w:t>
      </w:r>
    </w:p>
    <w:p w14:paraId="6B812BBD" w14:textId="77777777" w:rsidR="00097BB2" w:rsidRPr="00F65875" w:rsidRDefault="00097BB2" w:rsidP="00097BB2">
      <w:pPr>
        <w:pStyle w:val="BodyText1"/>
        <w:jc w:val="left"/>
        <w:rPr>
          <w:sz w:val="24"/>
          <w:szCs w:val="24"/>
        </w:rPr>
      </w:pPr>
      <w:r w:rsidRPr="00F65875">
        <w:rPr>
          <w:sz w:val="24"/>
          <w:szCs w:val="24"/>
        </w:rPr>
        <w:t xml:space="preserve">All of this must be done within 21 days after the tenant receives the rent-increase notice. If this is not done then the rent increase will go ahead. </w:t>
      </w:r>
    </w:p>
    <w:p w14:paraId="5577CFEB" w14:textId="77777777" w:rsidR="00097BB2" w:rsidRPr="00F65875" w:rsidRDefault="00097BB2" w:rsidP="00097BB2">
      <w:pPr>
        <w:pStyle w:val="BodyText1"/>
        <w:jc w:val="left"/>
        <w:rPr>
          <w:sz w:val="24"/>
          <w:szCs w:val="24"/>
        </w:rPr>
      </w:pPr>
      <w:r w:rsidRPr="00F65875">
        <w:rPr>
          <w:sz w:val="24"/>
          <w:szCs w:val="24"/>
        </w:rPr>
        <w:t xml:space="preserve">If the tenant accepts the rent increase, they should return Part 3 of rent-increase notice to the landlord to tell them that.  </w:t>
      </w:r>
    </w:p>
    <w:p w14:paraId="707057B0" w14:textId="77777777" w:rsidR="00097BB2" w:rsidRPr="00F65875" w:rsidRDefault="00097BB2" w:rsidP="00097BB2">
      <w:pPr>
        <w:pStyle w:val="BodyText1"/>
        <w:jc w:val="left"/>
        <w:rPr>
          <w:sz w:val="24"/>
          <w:szCs w:val="24"/>
        </w:rPr>
      </w:pPr>
      <w:r w:rsidRPr="00F65875">
        <w:rPr>
          <w:sz w:val="24"/>
          <w:szCs w:val="24"/>
        </w:rPr>
        <w:t>Part 3 of the rent-increase notice can also be returned to the landlord by the tenant to say if the tenant has not been given long enough notice of a rent increase - so if less than 3 months’ notice was given.  If the landlord gives less than the 3 months' notice, then the tenant will not need to pay the increased rent until 3 months have passed.  So the landlord cannot try and increase the rent on one month's notice for example.</w:t>
      </w:r>
    </w:p>
    <w:p w14:paraId="20E0FBAB" w14:textId="77777777" w:rsidR="00097BB2" w:rsidRPr="00F65875" w:rsidRDefault="00097BB2" w:rsidP="00097BB2">
      <w:pPr>
        <w:pStyle w:val="BodyText1"/>
        <w:jc w:val="left"/>
        <w:rPr>
          <w:sz w:val="24"/>
          <w:szCs w:val="24"/>
        </w:rPr>
      </w:pPr>
      <w:r w:rsidRPr="00F65875">
        <w:rPr>
          <w:sz w:val="24"/>
          <w:szCs w:val="24"/>
        </w:rPr>
        <w:t xml:space="preserve">If the property is in a Rent Pressure Zone, the tenant cannot go to a Rent Officer about the rent increase.  That is because the </w:t>
      </w:r>
      <w:r w:rsidRPr="00F65875">
        <w:rPr>
          <w:rFonts w:cs="Arial"/>
          <w:color w:val="auto"/>
          <w:sz w:val="24"/>
          <w:szCs w:val="24"/>
          <w:lang w:val="en"/>
        </w:rPr>
        <w:t xml:space="preserve">Scottish Ministers </w:t>
      </w:r>
      <w:r w:rsidRPr="00F65875">
        <w:rPr>
          <w:sz w:val="24"/>
          <w:szCs w:val="24"/>
        </w:rPr>
        <w:t xml:space="preserve">have already limited the amount by which the rent can be increased. (See </w:t>
      </w:r>
      <w:r w:rsidRPr="00F65875">
        <w:rPr>
          <w:rFonts w:cs="Arial"/>
          <w:color w:val="auto"/>
          <w:sz w:val="24"/>
          <w:szCs w:val="24"/>
          <w:lang w:val="en"/>
        </w:rPr>
        <w:t>Note</w:t>
      </w:r>
      <w:r w:rsidRPr="00F65875">
        <w:rPr>
          <w:sz w:val="24"/>
          <w:szCs w:val="24"/>
        </w:rPr>
        <w:t xml:space="preserve"> 8 – Rent).    As the landlord cannot increase the rent higher than the cap, the tenant doesn’t need to pay any rent above the cap.   The tenant has a number of options:-</w:t>
      </w:r>
    </w:p>
    <w:p w14:paraId="722384F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only pay the rent up to the limit of the cap as the tenant is at no risk of eviction;</w:t>
      </w:r>
    </w:p>
    <w:p w14:paraId="57B1F51D"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contact one of the advice groups listed at the end of these Notes; or</w:t>
      </w:r>
    </w:p>
    <w:p w14:paraId="611548A7"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apply to the Tribunal to draw up the terms of the tenancy (as the terms of tenancy have changed as the rent has increased). </w:t>
      </w:r>
    </w:p>
    <w:p w14:paraId="089116D2" w14:textId="77777777" w:rsidR="00097BB2" w:rsidRPr="00F65875" w:rsidRDefault="00097BB2" w:rsidP="00097BB2">
      <w:pPr>
        <w:pStyle w:val="BodyText1"/>
        <w:spacing w:after="0"/>
        <w:jc w:val="left"/>
        <w:rPr>
          <w:sz w:val="24"/>
          <w:szCs w:val="24"/>
        </w:rPr>
      </w:pPr>
    </w:p>
    <w:p w14:paraId="41253C33" w14:textId="77777777" w:rsidR="00097BB2" w:rsidRPr="00F65875" w:rsidRDefault="00097BB2" w:rsidP="00097BB2">
      <w:pPr>
        <w:pStyle w:val="BodyText1"/>
        <w:jc w:val="left"/>
        <w:rPr>
          <w:sz w:val="24"/>
          <w:szCs w:val="24"/>
        </w:rPr>
      </w:pPr>
      <w:r w:rsidRPr="00F65875">
        <w:rPr>
          <w:sz w:val="24"/>
          <w:szCs w:val="24"/>
        </w:rPr>
        <w:t>You should tell your landlord what you intend to do. In any event, if you apply to the Tribunal, your landlord must be given 28 days’ notice.</w:t>
      </w:r>
    </w:p>
    <w:p w14:paraId="4C83360F" w14:textId="77777777" w:rsidR="00097BB2" w:rsidRPr="00F65875" w:rsidRDefault="00097BB2" w:rsidP="00F506F9">
      <w:pPr>
        <w:pStyle w:val="Heading1"/>
        <w:numPr>
          <w:ilvl w:val="0"/>
          <w:numId w:val="17"/>
        </w:numPr>
        <w:autoSpaceDE/>
        <w:autoSpaceDN/>
        <w:adjustRightInd/>
        <w:spacing w:after="240"/>
      </w:pPr>
      <w:r w:rsidRPr="00F65875">
        <w:t xml:space="preserve">Deposit </w:t>
      </w:r>
    </w:p>
    <w:p w14:paraId="60BDCCDE" w14:textId="77777777" w:rsidR="00097BB2" w:rsidRPr="00F65875" w:rsidRDefault="00097BB2" w:rsidP="00097BB2">
      <w:pPr>
        <w:pStyle w:val="BodyText1"/>
        <w:jc w:val="left"/>
        <w:rPr>
          <w:sz w:val="24"/>
          <w:szCs w:val="24"/>
          <w:lang w:val="en"/>
        </w:rPr>
      </w:pPr>
      <w:r w:rsidRPr="00F65875">
        <w:rPr>
          <w:sz w:val="24"/>
          <w:szCs w:val="24"/>
          <w:lang w:val="en"/>
        </w:rPr>
        <w:t xml:space="preserve">When a tenant moves into a rented home, most landlords will ask for a deposit.   This is a sum of money which acts as a guarantee against various </w:t>
      </w:r>
      <w:r w:rsidRPr="00F65875">
        <w:rPr>
          <w:sz w:val="24"/>
          <w:szCs w:val="24"/>
          <w:lang w:val="en"/>
        </w:rPr>
        <w:lastRenderedPageBreak/>
        <w:t xml:space="preserve">things.  These are things like damage that the tenant may do to the property, costs for any cleaning which may be needed, bills (for example electricity) that are left unpaid, as well as any unpaid rent.   </w:t>
      </w:r>
    </w:p>
    <w:p w14:paraId="6C693E4E" w14:textId="77777777" w:rsidR="00097BB2" w:rsidRPr="00F65875" w:rsidRDefault="00097BB2" w:rsidP="00097BB2">
      <w:pPr>
        <w:pStyle w:val="BodyText1"/>
        <w:jc w:val="left"/>
        <w:rPr>
          <w:sz w:val="24"/>
          <w:szCs w:val="24"/>
          <w:lang w:val="en"/>
        </w:rPr>
      </w:pPr>
      <w:r w:rsidRPr="00F65875">
        <w:rPr>
          <w:sz w:val="24"/>
          <w:szCs w:val="24"/>
        </w:rPr>
        <w:t xml:space="preserve">The total amount of the deposit cannot be more than 2 months' rent.   If the tenant is charged more than two months' rent, then the tenant can contact Shelter Scotland or a Citizens Advice Bureau for advice about claiming back the extra amount.  </w:t>
      </w:r>
    </w:p>
    <w:p w14:paraId="1C88387D" w14:textId="77777777" w:rsidR="00097BB2" w:rsidRPr="00F65875" w:rsidRDefault="00097BB2" w:rsidP="00097BB2">
      <w:pPr>
        <w:pStyle w:val="BodyText1"/>
        <w:jc w:val="left"/>
        <w:rPr>
          <w:sz w:val="24"/>
          <w:szCs w:val="24"/>
          <w:lang w:val="en"/>
        </w:rPr>
      </w:pPr>
      <w:r w:rsidRPr="00F65875">
        <w:rPr>
          <w:sz w:val="24"/>
          <w:szCs w:val="24"/>
          <w:lang w:val="en"/>
        </w:rPr>
        <w:t xml:space="preserve">A deposit must be held by a tenancy deposit scheme until the end of the tenancy.  </w:t>
      </w:r>
      <w:r w:rsidRPr="00F65875">
        <w:rPr>
          <w:sz w:val="24"/>
          <w:szCs w:val="24"/>
        </w:rPr>
        <w:t>This is to stop the landlord using a deposit as if it was the landlord's own money.</w:t>
      </w:r>
      <w:r w:rsidRPr="00F65875">
        <w:rPr>
          <w:sz w:val="24"/>
          <w:szCs w:val="24"/>
          <w:lang w:val="en"/>
        </w:rPr>
        <w:t xml:space="preserve">  Tenancy deposit schemes are run by independent companies which are approved by the Scottish Government.   The landlord has to pay the deposit to one of the schemes within 30 working days from the start of the tenancy. (Working days are usually Monday to Friday - so 30 working days is usually 6 weeks.)  There will be no charge to the tenant or landlord to pay the deposit into one of the schemes. </w:t>
      </w:r>
    </w:p>
    <w:p w14:paraId="30EBDA85" w14:textId="77777777" w:rsidR="00097BB2" w:rsidRPr="00F65875" w:rsidRDefault="00097BB2" w:rsidP="00097BB2">
      <w:pPr>
        <w:pStyle w:val="BodyText1"/>
        <w:jc w:val="left"/>
        <w:rPr>
          <w:sz w:val="24"/>
          <w:szCs w:val="24"/>
          <w:lang w:val="en"/>
        </w:rPr>
      </w:pPr>
      <w:r w:rsidRPr="00F65875">
        <w:rPr>
          <w:sz w:val="24"/>
          <w:szCs w:val="24"/>
          <w:lang w:val="en"/>
        </w:rPr>
        <w:t xml:space="preserve">The tenant should receive a letter or email from the tenancy deposit scheme confirming that their deposit has been lodged. The letter will set out the amount of the deposit and explain how it will be repaid and how any disputes can be settled. </w:t>
      </w:r>
    </w:p>
    <w:p w14:paraId="632AE240" w14:textId="77777777" w:rsidR="00097BB2" w:rsidRPr="00F65875" w:rsidRDefault="00097BB2" w:rsidP="00097BB2">
      <w:pPr>
        <w:pStyle w:val="BodyText1"/>
        <w:jc w:val="left"/>
        <w:rPr>
          <w:sz w:val="24"/>
          <w:szCs w:val="24"/>
          <w:lang w:val="en"/>
        </w:rPr>
      </w:pPr>
      <w:r w:rsidRPr="00F65875">
        <w:rPr>
          <w:sz w:val="24"/>
          <w:szCs w:val="24"/>
          <w:lang w:val="en"/>
        </w:rPr>
        <w:t>If the tenant does not receive a letter from an approved deposit scheme after 6 weeks, they should contact their landlord. If the landlord has not lodged their deposit, the tenant should raise a complaint with the Tribunal.  If the landlord has not used one of the schemes, the Tribunal can order the landlord to pay up to 3 times the deposit to the tenant.</w:t>
      </w:r>
    </w:p>
    <w:p w14:paraId="7F36AB74" w14:textId="77777777" w:rsidR="00097BB2" w:rsidRPr="00F65875" w:rsidRDefault="00097BB2" w:rsidP="00097BB2">
      <w:pPr>
        <w:pStyle w:val="BodyText1"/>
        <w:jc w:val="left"/>
        <w:rPr>
          <w:sz w:val="24"/>
          <w:szCs w:val="24"/>
          <w:lang w:val="en"/>
        </w:rPr>
      </w:pPr>
      <w:r w:rsidRPr="00F65875">
        <w:rPr>
          <w:sz w:val="24"/>
          <w:szCs w:val="24"/>
          <w:lang w:val="en"/>
        </w:rPr>
        <w:t>Within 30 working days after the start of the tenancy the landlord must give the tenant all of this information about the deposit:</w:t>
      </w:r>
    </w:p>
    <w:p w14:paraId="6F5C8B28"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amount of the deposit;</w:t>
      </w:r>
    </w:p>
    <w:p w14:paraId="4C536DD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date that the landlord received the deposit and the date that the landlord paid the deposit into a scheme;</w:t>
      </w:r>
    </w:p>
    <w:p w14:paraId="37AA0276"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 xml:space="preserve">the address </w:t>
      </w:r>
      <w:r w:rsidRPr="00F65875">
        <w:rPr>
          <w:sz w:val="24"/>
          <w:szCs w:val="24"/>
          <w:lang w:val="en"/>
        </w:rPr>
        <w:t>of the property to which the deposit relates - so the property let to the tenant;</w:t>
      </w:r>
    </w:p>
    <w:p w14:paraId="102D4089"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a statement from the landlord confirming the landlord is registered or has applied to be registered with the local council;</w:t>
      </w:r>
    </w:p>
    <w:p w14:paraId="33118F2D"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the name and contact details of the tenancy deposit scheme where the deposit was paid; and</w:t>
      </w:r>
    </w:p>
    <w:p w14:paraId="43AE8F28" w14:textId="77777777" w:rsidR="00097BB2" w:rsidRPr="00F65875" w:rsidRDefault="00097BB2" w:rsidP="00097BB2">
      <w:pPr>
        <w:pStyle w:val="ListBullet2"/>
        <w:tabs>
          <w:tab w:val="num" w:pos="1276"/>
        </w:tabs>
        <w:ind w:left="1276" w:hanging="567"/>
        <w:jc w:val="left"/>
        <w:rPr>
          <w:sz w:val="24"/>
          <w:szCs w:val="24"/>
          <w:lang w:val="en"/>
        </w:rPr>
      </w:pPr>
      <w:r w:rsidRPr="00F65875">
        <w:rPr>
          <w:bCs/>
          <w:sz w:val="24"/>
          <w:szCs w:val="24"/>
          <w:lang w:val="en"/>
        </w:rPr>
        <w:t>the terms on which the deposit is held - including (1)</w:t>
      </w:r>
      <w:r w:rsidRPr="00F65875">
        <w:rPr>
          <w:sz w:val="24"/>
          <w:szCs w:val="24"/>
          <w:lang w:val="en"/>
        </w:rPr>
        <w:t xml:space="preserve"> when the deposit is to be returned to the tenant and (2) the circumstances where the landlord can be paid some or all of the deposit at the end of the tenancy, instead of the deposit being paid back to the tenant. </w:t>
      </w:r>
    </w:p>
    <w:p w14:paraId="1AB6DB42"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Examples of money that the landlord can ask to be paid by the scheme (and not paid back to the tenant) are:</w:t>
      </w:r>
    </w:p>
    <w:p w14:paraId="740631C3"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lastRenderedPageBreak/>
        <w:t xml:space="preserve">unpaid rent </w:t>
      </w:r>
    </w:p>
    <w:p w14:paraId="2CB00E49"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 xml:space="preserve">other amounts not paid or the cost of any repairs needed if the tenant caused the damage </w:t>
      </w:r>
    </w:p>
    <w:p w14:paraId="7920D784" w14:textId="77777777" w:rsidR="00097BB2" w:rsidRPr="00F65875" w:rsidRDefault="00097BB2" w:rsidP="00F506F9">
      <w:pPr>
        <w:pStyle w:val="ListBullet2"/>
        <w:numPr>
          <w:ilvl w:val="0"/>
          <w:numId w:val="39"/>
        </w:numPr>
        <w:ind w:left="1276" w:hanging="567"/>
        <w:jc w:val="left"/>
        <w:rPr>
          <w:sz w:val="24"/>
          <w:szCs w:val="24"/>
          <w:lang w:val="en"/>
        </w:rPr>
      </w:pPr>
      <w:r w:rsidRPr="00F65875">
        <w:rPr>
          <w:sz w:val="24"/>
          <w:szCs w:val="24"/>
          <w:lang w:val="en"/>
        </w:rPr>
        <w:t>to pay bills left unpaid by the tenant</w:t>
      </w:r>
    </w:p>
    <w:p w14:paraId="7BF8CA5A" w14:textId="77777777" w:rsidR="00097BB2" w:rsidRPr="00F65875" w:rsidRDefault="00097BB2" w:rsidP="00097BB2">
      <w:pPr>
        <w:pStyle w:val="ListBullet2"/>
        <w:numPr>
          <w:ilvl w:val="0"/>
          <w:numId w:val="0"/>
        </w:numPr>
        <w:ind w:left="709"/>
        <w:jc w:val="left"/>
        <w:rPr>
          <w:sz w:val="24"/>
          <w:szCs w:val="24"/>
          <w:lang w:val="en"/>
        </w:rPr>
      </w:pPr>
      <w:r w:rsidRPr="00F65875">
        <w:rPr>
          <w:sz w:val="24"/>
          <w:szCs w:val="24"/>
          <w:lang w:val="en"/>
        </w:rPr>
        <w:t xml:space="preserve"> If there are no issues like that at the end of the tenancy, then the landlord should ask the scheme to pay the full amount of the deposit back to the tenant. </w:t>
      </w:r>
    </w:p>
    <w:p w14:paraId="1277D203" w14:textId="77777777" w:rsidR="00097BB2" w:rsidRPr="00F65875" w:rsidRDefault="00097BB2" w:rsidP="00097BB2">
      <w:pPr>
        <w:pStyle w:val="BodyText1"/>
        <w:jc w:val="left"/>
        <w:rPr>
          <w:sz w:val="24"/>
          <w:szCs w:val="24"/>
          <w:lang w:val="en"/>
        </w:rPr>
      </w:pPr>
      <w:r w:rsidRPr="00F65875">
        <w:rPr>
          <w:sz w:val="24"/>
          <w:szCs w:val="24"/>
          <w:lang w:val="en"/>
        </w:rPr>
        <w:t xml:space="preserve">At the end of the tenancy the landlord should ask the tenancy deposit scheme to release the deposit and the amounts payable to the </w:t>
      </w:r>
      <w:r>
        <w:rPr>
          <w:sz w:val="24"/>
          <w:szCs w:val="24"/>
          <w:lang w:val="en"/>
        </w:rPr>
        <w:t>t</w:t>
      </w:r>
      <w:r w:rsidRPr="00F65875">
        <w:rPr>
          <w:sz w:val="24"/>
          <w:szCs w:val="24"/>
          <w:lang w:val="en"/>
        </w:rPr>
        <w:t xml:space="preserve">enant and the Landlord. </w:t>
      </w:r>
    </w:p>
    <w:p w14:paraId="19C0858C" w14:textId="77777777" w:rsidR="00097BB2" w:rsidRPr="00F65875" w:rsidRDefault="00097BB2" w:rsidP="00097BB2">
      <w:pPr>
        <w:pStyle w:val="BodyText1"/>
        <w:jc w:val="left"/>
        <w:rPr>
          <w:sz w:val="24"/>
          <w:szCs w:val="24"/>
          <w:lang w:val="en"/>
        </w:rPr>
      </w:pPr>
      <w:r w:rsidRPr="00F65875">
        <w:rPr>
          <w:sz w:val="24"/>
          <w:szCs w:val="24"/>
          <w:lang w:val="en"/>
        </w:rPr>
        <w:t xml:space="preserve">The deposit scheme will contact the tenant to check whether the tenant agrees with the landlord's figures.  </w:t>
      </w:r>
    </w:p>
    <w:p w14:paraId="09D01824" w14:textId="77777777" w:rsidR="00097BB2" w:rsidRPr="00F65875" w:rsidRDefault="00097BB2" w:rsidP="00097BB2">
      <w:pPr>
        <w:pStyle w:val="BodyText1"/>
        <w:jc w:val="left"/>
        <w:rPr>
          <w:sz w:val="24"/>
          <w:szCs w:val="24"/>
          <w:lang w:val="en"/>
        </w:rPr>
      </w:pPr>
      <w:r w:rsidRPr="00F65875">
        <w:rPr>
          <w:sz w:val="24"/>
          <w:szCs w:val="24"/>
          <w:lang w:val="en"/>
        </w:rPr>
        <w:t>Different things happen, depending on whether the tenant agrees with the landlord's figures or not:</w:t>
      </w:r>
    </w:p>
    <w:p w14:paraId="0F3ACD1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agrees with the landlord's figures, then the scheme will pay those amounts to the landlord and tenant.</w:t>
      </w:r>
    </w:p>
    <w:p w14:paraId="5DDB6F35"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If the tenant does not agree with the landlord's figures, then the tenant must contact the landlord.  The landlord and the tenant need to try to agree what, if any amount, is to be deducted from the deposit and kept by the landlord.   If the landlord and tenant cannot agree, the tenant can ask the Tenancy Deposit Scheme which holds their deposit to use their dispute resolution process. The dispute will be sent to an independent adjudicator who has the role of reaching a decision in a dispute. The adjudicator will be given any evidence (for example photographs or receipts) and will come to a decision about the amount (if any) to be given by the scheme to the landlord and the amount to be repaid to the tenant.</w:t>
      </w:r>
    </w:p>
    <w:p w14:paraId="46461B65"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tenant does not respond within 30 days, then the landlord will be paid the amount that the landlord requested be deducted for rent, repairs and other costs - and the rest (if anything is left) will be repaid to the tenant.</w:t>
      </w:r>
    </w:p>
    <w:p w14:paraId="0A95D50D"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has not, by the time that the tenancy ends, asked the scheme to release the deposit, then the tenant can apply to the deposit scheme for repayment.  In that case, the deposit scheme will contact the landlord to ask whether the landlord agrees that the whole deposit should be repaid to the tenant or whether the landlord thinks that an amount should be taken off and paid to the landlord.</w:t>
      </w:r>
    </w:p>
    <w:p w14:paraId="311B01A8" w14:textId="77777777" w:rsidR="00097BB2" w:rsidRPr="00F65875" w:rsidRDefault="00097BB2" w:rsidP="00097BB2">
      <w:pPr>
        <w:pStyle w:val="BodyText1"/>
        <w:jc w:val="left"/>
        <w:rPr>
          <w:rFonts w:cs="Arial"/>
          <w:color w:val="212122"/>
          <w:sz w:val="24"/>
          <w:szCs w:val="24"/>
          <w:lang w:val="en"/>
        </w:rPr>
      </w:pPr>
      <w:r w:rsidRPr="00F65875">
        <w:rPr>
          <w:rFonts w:cs="Arial"/>
          <w:color w:val="212122"/>
          <w:sz w:val="24"/>
          <w:szCs w:val="24"/>
          <w:lang w:val="en"/>
        </w:rPr>
        <w:t>If the landlord does not agree that the whole deposit should be repaid to the tenant, then the landlord can try to agree the figures with the tenant.  But if the landlord and tenant cannot agree the figures, then the decision is referred to an independent decision-maker.</w:t>
      </w:r>
    </w:p>
    <w:p w14:paraId="741B4AC4" w14:textId="77777777" w:rsidR="00097BB2" w:rsidRPr="00F65875" w:rsidRDefault="00097BB2" w:rsidP="00F506F9">
      <w:pPr>
        <w:pStyle w:val="Heading1"/>
        <w:numPr>
          <w:ilvl w:val="0"/>
          <w:numId w:val="17"/>
        </w:numPr>
        <w:autoSpaceDE/>
        <w:autoSpaceDN/>
        <w:adjustRightInd/>
        <w:spacing w:after="240"/>
      </w:pPr>
      <w:r w:rsidRPr="00F65875">
        <w:t xml:space="preserve">Sub-letting &amp; Assignation </w:t>
      </w:r>
    </w:p>
    <w:p w14:paraId="56103F02" w14:textId="77777777" w:rsidR="00097BB2" w:rsidRPr="00F65875" w:rsidRDefault="00097BB2" w:rsidP="00097BB2">
      <w:pPr>
        <w:pStyle w:val="BodyText1"/>
        <w:jc w:val="left"/>
        <w:rPr>
          <w:sz w:val="24"/>
          <w:szCs w:val="24"/>
        </w:rPr>
      </w:pPr>
      <w:r w:rsidRPr="00F65875">
        <w:rPr>
          <w:sz w:val="24"/>
          <w:szCs w:val="24"/>
        </w:rPr>
        <w:lastRenderedPageBreak/>
        <w:t xml:space="preserve">The Agreement will probably only give the landlord's permission for the tenant(s) that are named in the Agreement to live in or use the property. </w:t>
      </w:r>
    </w:p>
    <w:p w14:paraId="484E08AB" w14:textId="77777777" w:rsidR="00097BB2" w:rsidRPr="00F65875" w:rsidRDefault="00097BB2" w:rsidP="00097BB2">
      <w:pPr>
        <w:pStyle w:val="BodyText1"/>
        <w:jc w:val="left"/>
        <w:rPr>
          <w:sz w:val="24"/>
          <w:szCs w:val="24"/>
        </w:rPr>
      </w:pPr>
      <w:r w:rsidRPr="00F65875">
        <w:rPr>
          <w:sz w:val="24"/>
          <w:szCs w:val="24"/>
        </w:rPr>
        <w:t>The tenant is not allowed to:</w:t>
      </w:r>
    </w:p>
    <w:p w14:paraId="74AF52E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enter into another agreement to sublet the property (or part of it) to another person, or</w:t>
      </w:r>
    </w:p>
    <w:p w14:paraId="050C260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take in a lodger, or </w:t>
      </w:r>
    </w:p>
    <w:p w14:paraId="3E1BF113"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enter into an agreement to try to transfer the tenancy (or part of it) to somebody else, or </w:t>
      </w:r>
    </w:p>
    <w:p w14:paraId="50FC3C8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allow another person to start living in the property (or part of it) or using it for some other purpose. </w:t>
      </w:r>
    </w:p>
    <w:p w14:paraId="77AA9341" w14:textId="77777777" w:rsidR="00097BB2" w:rsidRDefault="00097BB2" w:rsidP="00097BB2">
      <w:pPr>
        <w:pStyle w:val="BodyText1"/>
        <w:jc w:val="left"/>
        <w:rPr>
          <w:sz w:val="24"/>
          <w:szCs w:val="24"/>
        </w:rPr>
      </w:pPr>
      <w:r w:rsidRPr="00F65875">
        <w:rPr>
          <w:sz w:val="24"/>
          <w:szCs w:val="24"/>
        </w:rPr>
        <w:t>As a general rule, if the tenant wants to allow anyone else to live in or use the property as their only or main home, then the tenant must get the landlord's written permission.  The landlord does not have to give that permission.</w:t>
      </w:r>
    </w:p>
    <w:p w14:paraId="65E015C1" w14:textId="77777777" w:rsidR="00097BB2" w:rsidRPr="00F65875" w:rsidRDefault="00097BB2" w:rsidP="00097BB2">
      <w:pPr>
        <w:pStyle w:val="BodyText1"/>
        <w:jc w:val="left"/>
        <w:rPr>
          <w:sz w:val="24"/>
          <w:szCs w:val="24"/>
        </w:rPr>
      </w:pPr>
    </w:p>
    <w:p w14:paraId="60AF71BE" w14:textId="77777777" w:rsidR="00097BB2" w:rsidRPr="00F65875" w:rsidRDefault="00097BB2" w:rsidP="00F506F9">
      <w:pPr>
        <w:pStyle w:val="Heading1"/>
        <w:numPr>
          <w:ilvl w:val="0"/>
          <w:numId w:val="17"/>
        </w:numPr>
        <w:autoSpaceDE/>
        <w:autoSpaceDN/>
        <w:adjustRightInd/>
        <w:spacing w:after="240"/>
      </w:pPr>
      <w:r w:rsidRPr="00F65875">
        <w:t>Notification about other Residents</w:t>
      </w:r>
    </w:p>
    <w:p w14:paraId="45AB5DB1" w14:textId="77777777" w:rsidR="00097BB2" w:rsidRPr="00F65875" w:rsidRDefault="00097BB2" w:rsidP="00097BB2">
      <w:pPr>
        <w:pStyle w:val="BodyText1"/>
        <w:jc w:val="left"/>
        <w:rPr>
          <w:sz w:val="24"/>
          <w:szCs w:val="24"/>
        </w:rPr>
      </w:pPr>
      <w:r w:rsidRPr="00F65875">
        <w:rPr>
          <w:sz w:val="24"/>
          <w:szCs w:val="24"/>
        </w:rPr>
        <w:t>If a person who is over 16 lives at the property with the tenant as their only or main home, then the tenant has to write to the landlord (or email the landlord if email is the agreed method of contact).  The tenant's letter (or email) must tell the landlord the name of the person who has started to live at the property with the tenant and the tenant's relationship with that person. Then, if that person leaves the property, the tenant must also tell the landlord that this has happened. For example, if a couple take a joint tenancy and live with their two children aged 14 and 15, when each of those children become 16, the Landlord should be notified. Also, where a husband takes a single tenancy but lives with his wife, he should notify the landlord that his wife lives with him.</w:t>
      </w:r>
    </w:p>
    <w:p w14:paraId="5A3616B5" w14:textId="77777777" w:rsidR="00097BB2" w:rsidRPr="00F65875" w:rsidRDefault="00097BB2" w:rsidP="00097BB2">
      <w:pPr>
        <w:pStyle w:val="BodyText1"/>
        <w:jc w:val="left"/>
        <w:rPr>
          <w:sz w:val="24"/>
          <w:szCs w:val="24"/>
        </w:rPr>
      </w:pPr>
      <w:r w:rsidRPr="00F65875">
        <w:rPr>
          <w:sz w:val="24"/>
          <w:szCs w:val="24"/>
        </w:rPr>
        <w:t xml:space="preserve">If a tenant dies while they are the only tenant under a private residential tenancy, a partner, family member or carer can inherit their tenancy under certain conditions, as long as the tenant did not inherit the tenancy from someone else in the first place. </w:t>
      </w:r>
    </w:p>
    <w:p w14:paraId="6811FB90" w14:textId="77777777" w:rsidR="00097BB2" w:rsidRPr="00F65875" w:rsidRDefault="00097BB2" w:rsidP="00097BB2">
      <w:pPr>
        <w:pStyle w:val="BodyText1"/>
        <w:jc w:val="left"/>
        <w:rPr>
          <w:sz w:val="24"/>
          <w:szCs w:val="24"/>
        </w:rPr>
      </w:pPr>
      <w:r w:rsidRPr="00F65875">
        <w:rPr>
          <w:sz w:val="24"/>
          <w:szCs w:val="24"/>
        </w:rPr>
        <w:t xml:space="preserve">In order for a person to inherit the tenancy, they must: </w:t>
      </w:r>
    </w:p>
    <w:p w14:paraId="14ECAD0A"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have been living in the property as their only or main home at the time of the tenant’s death, and</w:t>
      </w:r>
    </w:p>
    <w:p w14:paraId="56B7176C" w14:textId="77777777" w:rsidR="00097BB2" w:rsidRPr="00F65875" w:rsidRDefault="00097BB2" w:rsidP="00F506F9">
      <w:pPr>
        <w:pStyle w:val="BodyText1"/>
        <w:numPr>
          <w:ilvl w:val="0"/>
          <w:numId w:val="33"/>
        </w:numPr>
        <w:ind w:left="1276" w:hanging="567"/>
        <w:jc w:val="left"/>
        <w:rPr>
          <w:sz w:val="24"/>
          <w:szCs w:val="24"/>
        </w:rPr>
      </w:pPr>
      <w:r w:rsidRPr="00F65875">
        <w:rPr>
          <w:sz w:val="24"/>
          <w:szCs w:val="24"/>
        </w:rPr>
        <w:t xml:space="preserve">the tenant must have already notified the landlord . </w:t>
      </w:r>
    </w:p>
    <w:p w14:paraId="490A6C51" w14:textId="77777777" w:rsidR="00097BB2" w:rsidRPr="00F65875" w:rsidRDefault="00097BB2" w:rsidP="00097BB2">
      <w:pPr>
        <w:pStyle w:val="BodyText1"/>
        <w:jc w:val="left"/>
        <w:rPr>
          <w:sz w:val="24"/>
          <w:szCs w:val="24"/>
        </w:rPr>
      </w:pPr>
      <w:r w:rsidRPr="00F65875">
        <w:rPr>
          <w:sz w:val="24"/>
          <w:szCs w:val="24"/>
        </w:rPr>
        <w:t>There are several types of relationship with the tenant which might allow someone to inherit the tenancy:</w:t>
      </w:r>
    </w:p>
    <w:p w14:paraId="2FEA305A"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married or in a civil partnership with the tenant at the time of the tenant’s death, the person will inherit the tenancy, as long as:</w:t>
      </w:r>
    </w:p>
    <w:p w14:paraId="464DA6C4"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lastRenderedPageBreak/>
        <w:t>they have been living in the property as their only or main home at the time of the tenant’s death, and</w:t>
      </w:r>
    </w:p>
    <w:p w14:paraId="2C037E47" w14:textId="77777777" w:rsidR="00097BB2" w:rsidRPr="00F65875" w:rsidRDefault="00097BB2" w:rsidP="00F506F9">
      <w:pPr>
        <w:pStyle w:val="BodyText1"/>
        <w:numPr>
          <w:ilvl w:val="0"/>
          <w:numId w:val="35"/>
        </w:numPr>
        <w:ind w:left="1843" w:hanging="425"/>
        <w:jc w:val="left"/>
        <w:rPr>
          <w:sz w:val="24"/>
          <w:szCs w:val="24"/>
        </w:rPr>
      </w:pPr>
      <w:r w:rsidRPr="00F65875">
        <w:rPr>
          <w:sz w:val="24"/>
          <w:szCs w:val="24"/>
        </w:rPr>
        <w:t xml:space="preserve">the tenant must have already notified the landlord . </w:t>
      </w:r>
    </w:p>
    <w:p w14:paraId="1D1031CD" w14:textId="77777777" w:rsidR="00097BB2" w:rsidRPr="00F65875" w:rsidRDefault="00097BB2" w:rsidP="00F506F9">
      <w:pPr>
        <w:pStyle w:val="BodyText1"/>
        <w:numPr>
          <w:ilvl w:val="0"/>
          <w:numId w:val="34"/>
        </w:numPr>
        <w:jc w:val="left"/>
        <w:rPr>
          <w:sz w:val="24"/>
          <w:szCs w:val="24"/>
        </w:rPr>
      </w:pPr>
      <w:r w:rsidRPr="00F65875">
        <w:rPr>
          <w:sz w:val="24"/>
          <w:szCs w:val="24"/>
        </w:rPr>
        <w:t>If the person was a partner of the tenant (but was not married to them or in a civil partnership with them) to be allowed to inherit the tenancy:</w:t>
      </w:r>
    </w:p>
    <w:p w14:paraId="11534E4E"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they must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43EFCF17" w14:textId="77777777" w:rsidR="00097BB2" w:rsidRPr="00F65875" w:rsidRDefault="00097BB2" w:rsidP="00F506F9">
      <w:pPr>
        <w:pStyle w:val="BodyText1"/>
        <w:numPr>
          <w:ilvl w:val="0"/>
          <w:numId w:val="36"/>
        </w:numPr>
        <w:ind w:left="1843" w:hanging="425"/>
        <w:jc w:val="left"/>
        <w:rPr>
          <w:sz w:val="24"/>
          <w:szCs w:val="24"/>
        </w:rPr>
      </w:pPr>
      <w:r w:rsidRPr="00F65875">
        <w:rPr>
          <w:sz w:val="24"/>
          <w:szCs w:val="24"/>
        </w:rPr>
        <w:t xml:space="preserve">the tenant must have already notified the landlord  </w:t>
      </w:r>
    </w:p>
    <w:p w14:paraId="61E88D81"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31897A23" w14:textId="77777777" w:rsidR="00097BB2" w:rsidRPr="00F65875" w:rsidRDefault="00097BB2" w:rsidP="00F506F9">
      <w:pPr>
        <w:pStyle w:val="BodyText1"/>
        <w:numPr>
          <w:ilvl w:val="0"/>
          <w:numId w:val="34"/>
        </w:numPr>
        <w:jc w:val="left"/>
        <w:rPr>
          <w:sz w:val="24"/>
          <w:szCs w:val="24"/>
        </w:rPr>
      </w:pPr>
      <w:r w:rsidRPr="00F65875">
        <w:rPr>
          <w:sz w:val="24"/>
          <w:szCs w:val="24"/>
        </w:rPr>
        <w:t xml:space="preserve">If the tenant does not have a partner to inherit their tenancy, any </w:t>
      </w:r>
      <w:r w:rsidRPr="00F65875">
        <w:rPr>
          <w:b/>
          <w:sz w:val="24"/>
          <w:szCs w:val="24"/>
        </w:rPr>
        <w:t>qualifying family members</w:t>
      </w:r>
      <w:r w:rsidRPr="00F65875">
        <w:rPr>
          <w:sz w:val="24"/>
          <w:szCs w:val="24"/>
        </w:rPr>
        <w:t xml:space="preserve"> who are at least 16 years of age when the tenant dies can inherit the tenancy, if:</w:t>
      </w:r>
    </w:p>
    <w:p w14:paraId="021F5641"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they have been living in the property as their only or main home </w:t>
      </w:r>
      <w:r w:rsidRPr="005B372C">
        <w:rPr>
          <w:b/>
          <w:sz w:val="24"/>
          <w:szCs w:val="24"/>
        </w:rPr>
        <w:t>for at least 12 months without any breaks</w:t>
      </w:r>
      <w:r w:rsidRPr="00F65875">
        <w:rPr>
          <w:sz w:val="24"/>
          <w:szCs w:val="24"/>
        </w:rPr>
        <w:t xml:space="preserve"> up to the tenant’s death, and </w:t>
      </w:r>
    </w:p>
    <w:p w14:paraId="073C9E4F" w14:textId="77777777" w:rsidR="00097BB2" w:rsidRPr="00F65875" w:rsidRDefault="00097BB2" w:rsidP="00F506F9">
      <w:pPr>
        <w:pStyle w:val="BodyText1"/>
        <w:numPr>
          <w:ilvl w:val="0"/>
          <w:numId w:val="37"/>
        </w:numPr>
        <w:ind w:left="1843" w:hanging="425"/>
        <w:jc w:val="left"/>
        <w:rPr>
          <w:sz w:val="24"/>
          <w:szCs w:val="24"/>
        </w:rPr>
      </w:pPr>
      <w:r w:rsidRPr="00F65875">
        <w:rPr>
          <w:sz w:val="24"/>
          <w:szCs w:val="24"/>
        </w:rPr>
        <w:t xml:space="preserve">the tenant must have already notified the landlord </w:t>
      </w:r>
    </w:p>
    <w:p w14:paraId="3B91F400" w14:textId="77777777" w:rsidR="00097BB2" w:rsidRPr="00F65875" w:rsidRDefault="00097BB2" w:rsidP="00097BB2">
      <w:pPr>
        <w:pStyle w:val="BodyText1"/>
        <w:ind w:left="1418"/>
        <w:jc w:val="left"/>
        <w:rPr>
          <w:sz w:val="24"/>
          <w:szCs w:val="24"/>
        </w:rPr>
      </w:pPr>
      <w:r w:rsidRPr="00F65875">
        <w:rPr>
          <w:sz w:val="24"/>
          <w:szCs w:val="24"/>
        </w:rPr>
        <w:t>The 12 months will be counted from the time when the tenant told the landlord that the person was living in the property. Any time when the person was living in the property before the landlord was told will not count.</w:t>
      </w:r>
    </w:p>
    <w:p w14:paraId="694A706A" w14:textId="77777777" w:rsidR="00097BB2" w:rsidRPr="00F65875" w:rsidRDefault="00097BB2" w:rsidP="00097BB2">
      <w:pPr>
        <w:pStyle w:val="BodyText1"/>
        <w:jc w:val="left"/>
        <w:rPr>
          <w:sz w:val="24"/>
          <w:szCs w:val="24"/>
        </w:rPr>
      </w:pPr>
      <w:r w:rsidRPr="00F65875">
        <w:rPr>
          <w:sz w:val="24"/>
          <w:szCs w:val="24"/>
        </w:rPr>
        <w:t xml:space="preserve">More information on this is available on the Scottish Government website. </w:t>
      </w:r>
    </w:p>
    <w:p w14:paraId="67C78DEA" w14:textId="77777777" w:rsidR="00097BB2" w:rsidRPr="00F65875" w:rsidRDefault="00097BB2" w:rsidP="00097BB2">
      <w:pPr>
        <w:pStyle w:val="BodyText1"/>
        <w:jc w:val="left"/>
        <w:rPr>
          <w:sz w:val="24"/>
          <w:szCs w:val="24"/>
        </w:rPr>
      </w:pPr>
      <w:r w:rsidRPr="00F65875">
        <w:rPr>
          <w:sz w:val="24"/>
          <w:szCs w:val="24"/>
        </w:rPr>
        <w:t xml:space="preserve">The tenant has to take care that no one living with the tenant at the property does anything that would break the rules of the Agreement.  If any person living with the tenant at the property breaks the rules of the Agreement, then the tenant will be responsible for that (as if the tenant was the person who had broken the rule) and, for example, would have to pay for anything broken by that person.  </w:t>
      </w:r>
    </w:p>
    <w:p w14:paraId="6D9C2A10" w14:textId="77777777" w:rsidR="00097BB2" w:rsidRPr="00F65875" w:rsidRDefault="00097BB2" w:rsidP="00097BB2">
      <w:pPr>
        <w:pStyle w:val="BodyText1"/>
        <w:jc w:val="left"/>
        <w:rPr>
          <w:sz w:val="24"/>
          <w:szCs w:val="24"/>
        </w:rPr>
      </w:pPr>
      <w:r w:rsidRPr="00F65875">
        <w:rPr>
          <w:sz w:val="24"/>
          <w:szCs w:val="24"/>
        </w:rPr>
        <w:t xml:space="preserve">If the property is not a House in Multiple Occupation or HMO (see </w:t>
      </w:r>
      <w:r w:rsidRPr="00F65875">
        <w:rPr>
          <w:rFonts w:cs="Arial"/>
          <w:color w:val="auto"/>
          <w:sz w:val="24"/>
          <w:szCs w:val="24"/>
          <w:lang w:val="en"/>
        </w:rPr>
        <w:t>Note</w:t>
      </w:r>
      <w:r w:rsidRPr="00F65875">
        <w:rPr>
          <w:sz w:val="24"/>
          <w:szCs w:val="24"/>
        </w:rPr>
        <w:t xml:space="preserve"> 5 – Details of the property) at the start of the Agreement, then the tenant has to make sure that, by letting other people (who are not part of the tenant's family) move in and use the property as their only or main home, the property does not become an HMO.</w:t>
      </w:r>
    </w:p>
    <w:p w14:paraId="1B06A2C6" w14:textId="77777777" w:rsidR="00097BB2" w:rsidRPr="00F65875" w:rsidRDefault="00097BB2" w:rsidP="00097BB2">
      <w:pPr>
        <w:pStyle w:val="BodyText1"/>
        <w:jc w:val="left"/>
        <w:rPr>
          <w:sz w:val="24"/>
          <w:szCs w:val="24"/>
        </w:rPr>
      </w:pPr>
      <w:r w:rsidRPr="00F65875">
        <w:rPr>
          <w:sz w:val="24"/>
          <w:szCs w:val="24"/>
        </w:rPr>
        <w:t>The tenant would have to pay the landlord back for any fines or other money that the landlord ends up paying because the property has become an HMO.   This would include any fines or penalties payable by the landlord because the property is being used as an HMO without being registered as one.</w:t>
      </w:r>
    </w:p>
    <w:p w14:paraId="689F3C40" w14:textId="77777777" w:rsidR="00097BB2" w:rsidRPr="00F65875" w:rsidRDefault="00097BB2" w:rsidP="00F506F9">
      <w:pPr>
        <w:pStyle w:val="Heading1"/>
        <w:numPr>
          <w:ilvl w:val="0"/>
          <w:numId w:val="17"/>
        </w:numPr>
        <w:autoSpaceDE/>
        <w:autoSpaceDN/>
        <w:adjustRightInd/>
        <w:spacing w:after="240"/>
      </w:pPr>
      <w:r w:rsidRPr="00F65875">
        <w:lastRenderedPageBreak/>
        <w:t xml:space="preserve">Overcrowding </w:t>
      </w:r>
    </w:p>
    <w:p w14:paraId="3FD7578A" w14:textId="77777777" w:rsidR="00097BB2" w:rsidRPr="00F65875" w:rsidRDefault="00097BB2" w:rsidP="00097BB2">
      <w:pPr>
        <w:pStyle w:val="BodyText1"/>
        <w:jc w:val="left"/>
        <w:rPr>
          <w:sz w:val="24"/>
          <w:szCs w:val="24"/>
        </w:rPr>
      </w:pPr>
      <w:r w:rsidRPr="00F65875">
        <w:rPr>
          <w:sz w:val="24"/>
          <w:szCs w:val="24"/>
        </w:rPr>
        <w:t xml:space="preserve">The tenant must not allow the property to become overcrowded.  If the tenant does allow this to happen, then the landlord can evict the tenant.  </w:t>
      </w:r>
    </w:p>
    <w:p w14:paraId="43461F60" w14:textId="77777777" w:rsidR="00097BB2" w:rsidRPr="00F65875" w:rsidRDefault="00097BB2" w:rsidP="00097BB2">
      <w:pPr>
        <w:pStyle w:val="BodyText1"/>
        <w:jc w:val="left"/>
        <w:rPr>
          <w:sz w:val="24"/>
          <w:szCs w:val="24"/>
        </w:rPr>
      </w:pPr>
      <w:r w:rsidRPr="00F65875">
        <w:rPr>
          <w:sz w:val="24"/>
          <w:szCs w:val="24"/>
        </w:rPr>
        <w:t xml:space="preserve">What counts as overcrowding for a property depends on the number and size of the rooms, as well as the age, gender (male or female) and relationships of the people that live there.  </w:t>
      </w:r>
    </w:p>
    <w:p w14:paraId="742E8255" w14:textId="77777777" w:rsidR="00097BB2" w:rsidRPr="00F65875" w:rsidRDefault="00097BB2" w:rsidP="00097BB2">
      <w:pPr>
        <w:pStyle w:val="BodyText1"/>
        <w:jc w:val="left"/>
        <w:rPr>
          <w:sz w:val="24"/>
          <w:szCs w:val="24"/>
        </w:rPr>
      </w:pPr>
      <w:r w:rsidRPr="00F65875">
        <w:rPr>
          <w:sz w:val="24"/>
          <w:szCs w:val="24"/>
        </w:rPr>
        <w:t xml:space="preserve">There is a </w:t>
      </w:r>
      <w:r w:rsidRPr="005B372C">
        <w:rPr>
          <w:b/>
          <w:sz w:val="24"/>
          <w:szCs w:val="24"/>
        </w:rPr>
        <w:t>room standard</w:t>
      </w:r>
      <w:r w:rsidRPr="00F65875">
        <w:rPr>
          <w:sz w:val="24"/>
          <w:szCs w:val="24"/>
        </w:rPr>
        <w:t xml:space="preserve"> and a </w:t>
      </w:r>
      <w:r w:rsidRPr="005B372C">
        <w:rPr>
          <w:b/>
          <w:sz w:val="24"/>
          <w:szCs w:val="24"/>
        </w:rPr>
        <w:t>space standard</w:t>
      </w:r>
      <w:r w:rsidRPr="00F65875">
        <w:rPr>
          <w:sz w:val="24"/>
          <w:szCs w:val="24"/>
        </w:rPr>
        <w:t xml:space="preserve"> when working out if there is overcrowding.  The Scottish Government's Guidance to local authorities gives details of the standards at Annex A.  This guidance can be accessed here:</w:t>
      </w:r>
    </w:p>
    <w:p w14:paraId="374AFCA0" w14:textId="77777777" w:rsidR="00097BB2" w:rsidRPr="00F65875" w:rsidRDefault="00097BB2" w:rsidP="00097BB2">
      <w:pPr>
        <w:pStyle w:val="BodyText1"/>
        <w:jc w:val="left"/>
        <w:rPr>
          <w:sz w:val="24"/>
          <w:szCs w:val="24"/>
        </w:rPr>
      </w:pPr>
      <w:hyperlink r:id="rId20" w:history="1">
        <w:r w:rsidRPr="00F65875">
          <w:rPr>
            <w:rStyle w:val="Hyperlink"/>
            <w:sz w:val="24"/>
            <w:szCs w:val="24"/>
          </w:rPr>
          <w:t>http://www.gov.scot/Resource/0038/00387514.pdf</w:t>
        </w:r>
      </w:hyperlink>
    </w:p>
    <w:p w14:paraId="52CA68CE" w14:textId="77777777" w:rsidR="00097BB2" w:rsidRPr="00F65875" w:rsidRDefault="00097BB2" w:rsidP="00097BB2">
      <w:pPr>
        <w:pStyle w:val="BodyText1"/>
        <w:jc w:val="left"/>
        <w:rPr>
          <w:sz w:val="24"/>
          <w:szCs w:val="24"/>
        </w:rPr>
      </w:pPr>
      <w:r w:rsidRPr="00F65875">
        <w:rPr>
          <w:sz w:val="24"/>
          <w:szCs w:val="24"/>
        </w:rPr>
        <w:t xml:space="preserve">If too many people do live at a property, the local authority might do something to stop the overcrowding.   </w:t>
      </w:r>
    </w:p>
    <w:p w14:paraId="3A238924" w14:textId="77777777" w:rsidR="00097BB2" w:rsidRPr="00F65875" w:rsidRDefault="00097BB2" w:rsidP="00097BB2">
      <w:pPr>
        <w:pStyle w:val="BodyText1"/>
        <w:jc w:val="left"/>
        <w:rPr>
          <w:sz w:val="24"/>
          <w:szCs w:val="24"/>
        </w:rPr>
      </w:pPr>
      <w:r w:rsidRPr="00F65875">
        <w:rPr>
          <w:sz w:val="24"/>
          <w:szCs w:val="24"/>
        </w:rPr>
        <w:t>A home is an HMO:</w:t>
      </w:r>
    </w:p>
    <w:p w14:paraId="00510FE9"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if it is occupied by three or more adults (aged 16 or over)</w:t>
      </w:r>
    </w:p>
    <w:p w14:paraId="40DC0B5A"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they are from three or more families </w:t>
      </w:r>
    </w:p>
    <w:p w14:paraId="54AC4DE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 xml:space="preserve">the home is their only or main residence </w:t>
      </w:r>
    </w:p>
    <w:p w14:paraId="71351604" w14:textId="77777777" w:rsidR="00097BB2" w:rsidRPr="00F65875" w:rsidRDefault="00097BB2" w:rsidP="00F506F9">
      <w:pPr>
        <w:pStyle w:val="BodyText1"/>
        <w:numPr>
          <w:ilvl w:val="0"/>
          <w:numId w:val="38"/>
        </w:numPr>
        <w:ind w:left="1276" w:hanging="567"/>
        <w:jc w:val="left"/>
        <w:rPr>
          <w:sz w:val="24"/>
          <w:szCs w:val="24"/>
        </w:rPr>
      </w:pPr>
      <w:r w:rsidRPr="00F65875">
        <w:rPr>
          <w:sz w:val="24"/>
          <w:szCs w:val="24"/>
        </w:rPr>
        <w:t>it is either a house, premises or a group of premises owned by the same person with shared basic amenities (a toilet, personal washing facilities, and facilities for the preparation or provision of cooked food) (as defined in section 125 of the Housing (Scotland) Act 2006)</w:t>
      </w:r>
    </w:p>
    <w:p w14:paraId="1C9A90C4" w14:textId="77777777" w:rsidR="00097BB2" w:rsidRPr="00F65875" w:rsidRDefault="00097BB2" w:rsidP="00097BB2">
      <w:pPr>
        <w:pStyle w:val="BodyText1"/>
        <w:jc w:val="left"/>
        <w:rPr>
          <w:sz w:val="24"/>
          <w:szCs w:val="24"/>
        </w:rPr>
      </w:pPr>
      <w:r w:rsidRPr="00F65875">
        <w:rPr>
          <w:sz w:val="24"/>
          <w:szCs w:val="24"/>
        </w:rPr>
        <w:t xml:space="preserve">The local authority will tell the landlord how many people are allowed to live in any HMO property.  </w:t>
      </w:r>
    </w:p>
    <w:p w14:paraId="70B065AC" w14:textId="77777777" w:rsidR="00097BB2" w:rsidRPr="00F65875" w:rsidRDefault="00097BB2" w:rsidP="00097BB2">
      <w:pPr>
        <w:pStyle w:val="BodyText1"/>
        <w:jc w:val="left"/>
        <w:rPr>
          <w:sz w:val="24"/>
          <w:szCs w:val="24"/>
        </w:rPr>
      </w:pPr>
      <w:r w:rsidRPr="00F65875">
        <w:rPr>
          <w:sz w:val="24"/>
          <w:szCs w:val="24"/>
        </w:rPr>
        <w:t>More advice on overcrowding is available from Shelter Scotland or the council.</w:t>
      </w:r>
    </w:p>
    <w:p w14:paraId="3A3979B6" w14:textId="77777777" w:rsidR="00097BB2" w:rsidRPr="00F65875" w:rsidRDefault="00097BB2" w:rsidP="00F506F9">
      <w:pPr>
        <w:pStyle w:val="Heading1"/>
        <w:numPr>
          <w:ilvl w:val="0"/>
          <w:numId w:val="17"/>
        </w:numPr>
        <w:autoSpaceDE/>
        <w:autoSpaceDN/>
        <w:adjustRightInd/>
      </w:pPr>
      <w:r w:rsidRPr="00F65875">
        <w:t xml:space="preserve">Insurance </w:t>
      </w:r>
    </w:p>
    <w:p w14:paraId="49FF0944" w14:textId="77777777" w:rsidR="00097BB2" w:rsidRPr="00F65875" w:rsidRDefault="00097BB2" w:rsidP="00097BB2">
      <w:pPr>
        <w:pStyle w:val="BodyText1"/>
        <w:spacing w:after="0"/>
        <w:jc w:val="left"/>
        <w:rPr>
          <w:sz w:val="24"/>
          <w:szCs w:val="24"/>
        </w:rPr>
      </w:pPr>
    </w:p>
    <w:p w14:paraId="581360D9" w14:textId="77777777" w:rsidR="00097BB2" w:rsidRPr="00F65875" w:rsidRDefault="00097BB2" w:rsidP="00097BB2">
      <w:pPr>
        <w:pStyle w:val="BodyText1"/>
        <w:spacing w:after="0"/>
        <w:jc w:val="left"/>
        <w:rPr>
          <w:sz w:val="24"/>
          <w:szCs w:val="24"/>
        </w:rPr>
      </w:pPr>
      <w:r w:rsidRPr="00F65875">
        <w:rPr>
          <w:sz w:val="24"/>
          <w:szCs w:val="24"/>
        </w:rPr>
        <w:t xml:space="preserve">The landlord will pay the premiums if they insure the property and any items which belong to the landlord, for example any furniture on the inventory. </w:t>
      </w:r>
    </w:p>
    <w:p w14:paraId="7A775B4A" w14:textId="77777777" w:rsidR="00097BB2" w:rsidRPr="00F65875" w:rsidRDefault="00097BB2" w:rsidP="00097BB2">
      <w:pPr>
        <w:pStyle w:val="BodyText1"/>
        <w:spacing w:after="0"/>
        <w:jc w:val="left"/>
        <w:rPr>
          <w:sz w:val="24"/>
          <w:szCs w:val="24"/>
        </w:rPr>
      </w:pPr>
    </w:p>
    <w:p w14:paraId="4FF62CC1" w14:textId="77777777" w:rsidR="00097BB2" w:rsidRPr="00F65875" w:rsidRDefault="00097BB2" w:rsidP="00097BB2">
      <w:pPr>
        <w:pStyle w:val="BodyText1"/>
        <w:jc w:val="left"/>
        <w:rPr>
          <w:sz w:val="24"/>
          <w:szCs w:val="24"/>
        </w:rPr>
      </w:pPr>
      <w:r w:rsidRPr="00F65875">
        <w:rPr>
          <w:sz w:val="24"/>
          <w:szCs w:val="24"/>
        </w:rPr>
        <w:t>The tenant can choose whether or not to insure the things that the tenant brings into the property.  Insuring the tenant's belongings is not the responsibility of the landlord.</w:t>
      </w:r>
    </w:p>
    <w:p w14:paraId="321FC028" w14:textId="77777777" w:rsidR="00097BB2" w:rsidRPr="00F65875" w:rsidRDefault="00097BB2" w:rsidP="00097BB2">
      <w:pPr>
        <w:pStyle w:val="BodyText1"/>
        <w:jc w:val="left"/>
        <w:rPr>
          <w:sz w:val="24"/>
          <w:szCs w:val="24"/>
        </w:rPr>
      </w:pPr>
      <w:r w:rsidRPr="00F65875">
        <w:rPr>
          <w:sz w:val="24"/>
          <w:szCs w:val="24"/>
        </w:rPr>
        <w:t xml:space="preserve">The tenant must pay for the cost of any damage caused by the tenant (or by any visitors) to the property or fixtures and fittings, for example kitchen cupboards, fitted wardrobes and fitted kitchen appliances. </w:t>
      </w:r>
    </w:p>
    <w:p w14:paraId="071B826C" w14:textId="77777777" w:rsidR="00097BB2" w:rsidRPr="00F65875" w:rsidRDefault="00097BB2" w:rsidP="00097BB2">
      <w:pPr>
        <w:pStyle w:val="BodyText1"/>
        <w:jc w:val="left"/>
        <w:rPr>
          <w:sz w:val="24"/>
          <w:szCs w:val="24"/>
        </w:rPr>
      </w:pPr>
      <w:r w:rsidRPr="00F65875">
        <w:rPr>
          <w:sz w:val="24"/>
          <w:szCs w:val="24"/>
        </w:rPr>
        <w:t xml:space="preserve">Any defect or breakdown caused by normal wear and tear does not need to be paid for by the tenant.   Wear and tear is allowed, because if you use something in the normal way, then it will become worn out over time.  The </w:t>
      </w:r>
      <w:r w:rsidRPr="00F65875">
        <w:rPr>
          <w:sz w:val="24"/>
          <w:szCs w:val="24"/>
        </w:rPr>
        <w:lastRenderedPageBreak/>
        <w:t xml:space="preserve">tenant should not have to pay to replace things which have just been worn out by being used in a normal way.  </w:t>
      </w:r>
    </w:p>
    <w:p w14:paraId="45670C13" w14:textId="77777777" w:rsidR="00097BB2" w:rsidRPr="00F65875" w:rsidRDefault="00097BB2" w:rsidP="00F506F9">
      <w:pPr>
        <w:pStyle w:val="Heading1"/>
        <w:numPr>
          <w:ilvl w:val="0"/>
          <w:numId w:val="17"/>
        </w:numPr>
        <w:autoSpaceDE/>
        <w:autoSpaceDN/>
        <w:adjustRightInd/>
        <w:spacing w:after="240"/>
      </w:pPr>
      <w:r w:rsidRPr="00F65875">
        <w:t xml:space="preserve">Absences </w:t>
      </w:r>
    </w:p>
    <w:p w14:paraId="1D472080" w14:textId="77777777" w:rsidR="00097BB2" w:rsidRPr="00F65875" w:rsidRDefault="00097BB2" w:rsidP="00097BB2">
      <w:pPr>
        <w:pStyle w:val="BodyText1"/>
        <w:jc w:val="left"/>
        <w:rPr>
          <w:sz w:val="24"/>
          <w:szCs w:val="24"/>
        </w:rPr>
      </w:pPr>
      <w:r w:rsidRPr="00F65875">
        <w:rPr>
          <w:sz w:val="24"/>
          <w:szCs w:val="24"/>
        </w:rPr>
        <w:t>A long absence from the property may affect the landlord’s insurance costs. If the tenant is not going to be at the property for more than 2 weeks at a time, then the tenant must do three things:</w:t>
      </w:r>
    </w:p>
    <w:p w14:paraId="4CB6A2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the property is left unoccupied, the tenant must tell the landlord that they won’t be there and for how long;</w:t>
      </w:r>
    </w:p>
    <w:p w14:paraId="15736E2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do anything reasonable that the landlord has asked the tenant to do to keep the property secure during the tenant's absence - this means to stop the property being broken into or lived in by anyone else; and</w:t>
      </w:r>
    </w:p>
    <w:p w14:paraId="0855355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Before leaving, the tenant must have checked the property to be sure that, during the tenant's absence, reasonable care will still be taken of the property, as set out in Note 17 – Reasonable Care.  For example, if the property is going to be empty during the winter time the tenant should make sure that (1) the heating is on timer, to stop the property getting damp inside and (2) the water is turned off, to prevent damage that might be caused by burst pipes.</w:t>
      </w:r>
    </w:p>
    <w:p w14:paraId="47ED2C44" w14:textId="77777777" w:rsidR="00097BB2" w:rsidRPr="00F65875" w:rsidRDefault="00097BB2" w:rsidP="00F506F9">
      <w:pPr>
        <w:pStyle w:val="Heading1"/>
        <w:numPr>
          <w:ilvl w:val="0"/>
          <w:numId w:val="17"/>
        </w:numPr>
        <w:autoSpaceDE/>
        <w:autoSpaceDN/>
        <w:adjustRightInd/>
        <w:spacing w:after="240"/>
      </w:pPr>
      <w:bookmarkStart w:id="67" w:name="_Ref487097927"/>
      <w:r w:rsidRPr="00F65875">
        <w:t>Reasonable Care</w:t>
      </w:r>
      <w:bookmarkEnd w:id="67"/>
    </w:p>
    <w:p w14:paraId="70C813BA" w14:textId="77777777" w:rsidR="00097BB2" w:rsidRPr="00F65875" w:rsidRDefault="00097BB2" w:rsidP="00097BB2">
      <w:pPr>
        <w:pStyle w:val="BodyText1"/>
        <w:jc w:val="left"/>
        <w:rPr>
          <w:sz w:val="24"/>
          <w:szCs w:val="24"/>
        </w:rPr>
      </w:pPr>
      <w:r w:rsidRPr="00F65875">
        <w:rPr>
          <w:sz w:val="24"/>
          <w:szCs w:val="24"/>
        </w:rPr>
        <w:t xml:space="preserve">The tenant must take reasonable care of the property and of any common areas that the tenant is allowed to use.  </w:t>
      </w:r>
    </w:p>
    <w:p w14:paraId="46A9BD68" w14:textId="77777777" w:rsidR="00097BB2" w:rsidRPr="00F65875" w:rsidRDefault="00097BB2" w:rsidP="00097BB2">
      <w:pPr>
        <w:pStyle w:val="BodyText1"/>
        <w:jc w:val="left"/>
        <w:rPr>
          <w:sz w:val="24"/>
          <w:szCs w:val="24"/>
        </w:rPr>
      </w:pPr>
      <w:r w:rsidRPr="00F65875">
        <w:rPr>
          <w:sz w:val="24"/>
          <w:szCs w:val="24"/>
        </w:rPr>
        <w:t xml:space="preserve">"Reasonable care" is the sort of care that a reasonable occupier would take to keep the property in good condition, to keep safety systems in working order and to limit the risk of any harm being done to other properties or to neighbours.  </w:t>
      </w:r>
    </w:p>
    <w:p w14:paraId="78D41BEA" w14:textId="77777777" w:rsidR="00097BB2" w:rsidRPr="00F65875" w:rsidRDefault="00097BB2" w:rsidP="00097BB2">
      <w:pPr>
        <w:pStyle w:val="BodyText1"/>
        <w:keepNext/>
        <w:jc w:val="left"/>
        <w:rPr>
          <w:sz w:val="24"/>
          <w:szCs w:val="24"/>
        </w:rPr>
      </w:pPr>
      <w:r w:rsidRPr="00F65875">
        <w:rPr>
          <w:sz w:val="24"/>
          <w:szCs w:val="24"/>
        </w:rPr>
        <w:t xml:space="preserve">Such "reasonable care" under the Agreement includes, for example, the tenant taking all reasonable steps to: </w:t>
      </w:r>
    </w:p>
    <w:p w14:paraId="7C3FD7B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adequately ventilated (aired out) and heated;</w:t>
      </w:r>
    </w:p>
    <w:p w14:paraId="384478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bring any hazardous (dangerous) or combustible (easily catch fire) goods or material into the property.  The tenant can keep petrol and gas for garden appliances (mowers etc.), barbecues or other commonly used household goods or appliances in the property (or garden shed) provided that these things are safely stored in appropriate containers;</w:t>
      </w:r>
    </w:p>
    <w:p w14:paraId="35BE777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put any oil, grease or other harmful or corrosive substance into any toilet, sink, bath, shower, washing machine, dishwasher or drain;</w:t>
      </w:r>
    </w:p>
    <w:p w14:paraId="66F9196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prevent water pipes freezing in cold weather - by not removing any lagging and by keeping the property appropriately heated;</w:t>
      </w:r>
    </w:p>
    <w:p w14:paraId="7D500E61"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avoid danger to the property or neighbouring properties by way of fire or flooding - for example, not leaving lit candles unattended or overloading electricity sockets with too many plugs or leaving taps running;</w:t>
      </w:r>
    </w:p>
    <w:p w14:paraId="0344A58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keep the property and its fitted items clean;</w:t>
      </w:r>
    </w:p>
    <w:p w14:paraId="7B8E59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do anything to stop the smoke detectors, carbon monoxide detectors, heat detectors or the fire alarm system from working as they should; and</w:t>
      </w:r>
    </w:p>
    <w:p w14:paraId="1F02AAB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to remove or prevent the working of or do anything else to door closer mechanisms.</w:t>
      </w:r>
    </w:p>
    <w:p w14:paraId="445D184F" w14:textId="77777777" w:rsidR="00097BB2" w:rsidRPr="00F65875" w:rsidRDefault="00097BB2" w:rsidP="00F506F9">
      <w:pPr>
        <w:pStyle w:val="Heading1"/>
        <w:numPr>
          <w:ilvl w:val="0"/>
          <w:numId w:val="17"/>
        </w:numPr>
        <w:autoSpaceDE/>
        <w:autoSpaceDN/>
        <w:adjustRightInd/>
        <w:spacing w:after="240"/>
      </w:pPr>
      <w:r w:rsidRPr="00F65875">
        <w:t xml:space="preserve">The Repairing Standard Etc &amp; Other Information </w:t>
      </w:r>
    </w:p>
    <w:p w14:paraId="427A6E02" w14:textId="77777777" w:rsidR="00097BB2" w:rsidRPr="00F65875" w:rsidRDefault="00097BB2" w:rsidP="00F506F9">
      <w:pPr>
        <w:pStyle w:val="Heading2"/>
        <w:numPr>
          <w:ilvl w:val="1"/>
          <w:numId w:val="17"/>
        </w:numPr>
        <w:autoSpaceDE/>
        <w:autoSpaceDN/>
        <w:adjustRightInd/>
        <w:spacing w:after="240"/>
      </w:pPr>
      <w:r w:rsidRPr="00F65875">
        <w:t xml:space="preserve">The Repairing Standard </w:t>
      </w:r>
    </w:p>
    <w:p w14:paraId="6DDB1E5D" w14:textId="77777777" w:rsidR="00097BB2" w:rsidRPr="00F65875" w:rsidRDefault="00097BB2" w:rsidP="00097BB2">
      <w:pPr>
        <w:pStyle w:val="BodyText2"/>
        <w:jc w:val="left"/>
        <w:rPr>
          <w:sz w:val="24"/>
          <w:szCs w:val="24"/>
        </w:rPr>
      </w:pPr>
      <w:r w:rsidRPr="00F65875">
        <w:rPr>
          <w:sz w:val="24"/>
          <w:szCs w:val="24"/>
        </w:rPr>
        <w:t xml:space="preserve">The landlord must ensure that the property is in the condition, and has the facilities, set out in the </w:t>
      </w:r>
      <w:r w:rsidRPr="005B372C">
        <w:rPr>
          <w:b/>
          <w:sz w:val="24"/>
          <w:szCs w:val="24"/>
        </w:rPr>
        <w:t>Repairing Standard</w:t>
      </w:r>
      <w:r w:rsidRPr="00F65875">
        <w:rPr>
          <w:sz w:val="24"/>
          <w:szCs w:val="24"/>
        </w:rPr>
        <w:t xml:space="preserve">.  </w:t>
      </w:r>
    </w:p>
    <w:p w14:paraId="0A28B53F" w14:textId="77777777" w:rsidR="00097BB2" w:rsidRPr="00F65875" w:rsidRDefault="00097BB2" w:rsidP="00097BB2">
      <w:pPr>
        <w:pStyle w:val="BodyText2"/>
        <w:jc w:val="left"/>
        <w:rPr>
          <w:sz w:val="24"/>
          <w:szCs w:val="24"/>
        </w:rPr>
      </w:pPr>
      <w:r w:rsidRPr="00F65875">
        <w:rPr>
          <w:sz w:val="24"/>
          <w:szCs w:val="24"/>
        </w:rPr>
        <w:t>If the property is not in that condition, or does not have any of those facilities, the tenant or the local council can apply to the Tribunal to tell the landlord to do what is needed.</w:t>
      </w:r>
    </w:p>
    <w:p w14:paraId="56BDF53F" w14:textId="77777777" w:rsidR="00097BB2" w:rsidRPr="00F65875" w:rsidRDefault="00097BB2" w:rsidP="00097BB2">
      <w:pPr>
        <w:pStyle w:val="BodyText2"/>
        <w:jc w:val="left"/>
        <w:rPr>
          <w:sz w:val="24"/>
          <w:szCs w:val="24"/>
        </w:rPr>
      </w:pPr>
      <w:r w:rsidRPr="00F65875">
        <w:rPr>
          <w:sz w:val="24"/>
          <w:szCs w:val="24"/>
        </w:rPr>
        <w:t>The Repairing Standard means:</w:t>
      </w:r>
    </w:p>
    <w:p w14:paraId="5076570A"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be wind and water tight and in all other respects fit for people to live in. For example, there should not be any gaps between window or door frames and walls or any missing roof slates or tiles, which result in wind or rain getting into the property.</w:t>
      </w:r>
    </w:p>
    <w:p w14:paraId="66F5FCB6"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The structure and exterior (including drains, gutters and external pipes) must be in a reasonable state of repair and in proper working order. For example, walls must be in a reasonable condition, as must roofs so as to avoid water leaking through the roof into the property. </w:t>
      </w:r>
    </w:p>
    <w:p w14:paraId="05ECC968"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Installations for water supply, gas and electricity and for sanitation, heating and heating water must be in a reasonable state of repair and in proper working order.  </w:t>
      </w:r>
    </w:p>
    <w:p w14:paraId="67F754D9"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Pipes, tanks, boilers, meters and cables, toilets, radiators and other heaters - must all be in a reasonable state of repair and in proper working order. </w:t>
      </w:r>
    </w:p>
    <w:p w14:paraId="167F0045"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Any fixtures, fittings and appliances that the landlord provides under the tenancy must be in a reasonable state of repair and in proper working order. Appliances include, for example, kitchen and laundry equipment such as cookers, microwave ovens, fridges and freezers, washing machines, tumble dryers, kettles, toasters and the like.</w:t>
      </w:r>
    </w:p>
    <w:p w14:paraId="213A1F13"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 xml:space="preserve">Any furnishings (such as chairs, settees and beds) that the landlord provides under the tenancy must be capable of being </w:t>
      </w:r>
      <w:r w:rsidRPr="00F65875">
        <w:rPr>
          <w:sz w:val="24"/>
          <w:szCs w:val="24"/>
          <w:lang w:val="en"/>
        </w:rPr>
        <w:lastRenderedPageBreak/>
        <w:t xml:space="preserve">used safely for the purpose for which they are designed.   One thing that this will mean is that they meet fire retardant standards (see Note 18.8 – Furnishings). </w:t>
      </w:r>
    </w:p>
    <w:p w14:paraId="4DC6E4BB" w14:textId="77777777" w:rsidR="00097BB2" w:rsidRPr="00F65875" w:rsidRDefault="00097BB2" w:rsidP="00097BB2">
      <w:pPr>
        <w:pStyle w:val="ListBullet3"/>
        <w:tabs>
          <w:tab w:val="num" w:pos="1919"/>
        </w:tabs>
        <w:ind w:left="1919"/>
        <w:jc w:val="left"/>
        <w:rPr>
          <w:sz w:val="24"/>
          <w:szCs w:val="24"/>
        </w:rPr>
      </w:pPr>
      <w:r w:rsidRPr="00F65875">
        <w:rPr>
          <w:sz w:val="24"/>
          <w:szCs w:val="24"/>
          <w:lang w:val="en"/>
        </w:rPr>
        <w:t>The property must have a way (such as smoke alarms wired to the mains electricity supply - not battery powered) of detecting fires and for giving warning in the event of a fire or suspected fire.  (</w:t>
      </w:r>
      <w:r w:rsidRPr="00F65875">
        <w:rPr>
          <w:sz w:val="24"/>
          <w:szCs w:val="24"/>
        </w:rPr>
        <w:t xml:space="preserve">The Scottish Government guidance on this is found at </w:t>
      </w:r>
      <w:hyperlink r:id="rId21" w:history="1">
        <w:r w:rsidRPr="00F65875">
          <w:rPr>
            <w:rStyle w:val="Hyperlink"/>
            <w:sz w:val="24"/>
            <w:szCs w:val="24"/>
          </w:rPr>
          <w:t>https://beta.gov.scot/publications/fire-safety-guidance-private-rented-properties/</w:t>
        </w:r>
      </w:hyperlink>
      <w:r w:rsidRPr="00F65875">
        <w:rPr>
          <w:sz w:val="24"/>
          <w:szCs w:val="24"/>
        </w:rPr>
        <w:t>)</w:t>
      </w:r>
    </w:p>
    <w:p w14:paraId="6241C90D" w14:textId="77777777" w:rsidR="00097BB2" w:rsidRPr="00F65875" w:rsidRDefault="00097BB2" w:rsidP="00097BB2">
      <w:pPr>
        <w:pStyle w:val="ListBullet3"/>
        <w:tabs>
          <w:tab w:val="num" w:pos="1919"/>
        </w:tabs>
        <w:ind w:left="1919"/>
        <w:jc w:val="left"/>
        <w:rPr>
          <w:sz w:val="24"/>
          <w:szCs w:val="24"/>
          <w:lang w:val="en"/>
        </w:rPr>
      </w:pPr>
      <w:r w:rsidRPr="00F65875">
        <w:rPr>
          <w:sz w:val="24"/>
          <w:szCs w:val="24"/>
          <w:lang w:val="en"/>
        </w:rPr>
        <w:t>The property must have a way to warn if carbon monoxide is present in a concentration that is dangerous for people. (</w:t>
      </w:r>
      <w:r w:rsidRPr="00F65875">
        <w:rPr>
          <w:sz w:val="24"/>
          <w:szCs w:val="24"/>
        </w:rPr>
        <w:t xml:space="preserve">The Scottish Government guidance on this is found at </w:t>
      </w:r>
      <w:hyperlink r:id="rId22"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10CADFE0" w14:textId="77777777" w:rsidR="00097BB2" w:rsidRPr="00F65875" w:rsidRDefault="00097BB2" w:rsidP="00097BB2">
      <w:pPr>
        <w:pStyle w:val="BodyText2"/>
        <w:jc w:val="left"/>
        <w:rPr>
          <w:sz w:val="24"/>
          <w:szCs w:val="24"/>
        </w:rPr>
      </w:pPr>
      <w:r w:rsidRPr="00F65875">
        <w:rPr>
          <w:sz w:val="24"/>
          <w:szCs w:val="24"/>
        </w:rPr>
        <w:t>Before the tenancy begins, the landlord must check whether the property meets the Repairing Standard. If it does not, the landlord must notify the tenant of any work that needs to be done to make the property meet the Repairing Standard - and the landlord must then get that work done (at the landlord's cost) within a reasonable time.</w:t>
      </w:r>
    </w:p>
    <w:p w14:paraId="51FB5A48" w14:textId="77777777" w:rsidR="00097BB2" w:rsidRPr="00F65875" w:rsidRDefault="00097BB2" w:rsidP="00097BB2">
      <w:pPr>
        <w:pStyle w:val="BodyText2"/>
        <w:jc w:val="left"/>
        <w:rPr>
          <w:sz w:val="24"/>
          <w:szCs w:val="24"/>
        </w:rPr>
      </w:pPr>
      <w:r w:rsidRPr="00F65875">
        <w:rPr>
          <w:sz w:val="24"/>
          <w:szCs w:val="24"/>
        </w:rPr>
        <w:t xml:space="preserve">The landlord must also make sure the property meets the Repairing Standard throughout the tenancy - except that the landlord does not have to repair any damage that was caused by the tenant (which goes beyond normal wear and tear). </w:t>
      </w:r>
    </w:p>
    <w:p w14:paraId="32C3680E" w14:textId="77777777" w:rsidR="00097BB2" w:rsidRPr="00F65875" w:rsidRDefault="00097BB2" w:rsidP="00097BB2">
      <w:pPr>
        <w:pStyle w:val="BodyText2"/>
        <w:jc w:val="left"/>
        <w:rPr>
          <w:sz w:val="24"/>
          <w:szCs w:val="24"/>
        </w:rPr>
      </w:pPr>
      <w:r w:rsidRPr="00F65875">
        <w:rPr>
          <w:sz w:val="24"/>
          <w:szCs w:val="24"/>
        </w:rPr>
        <w:t xml:space="preserve">If the tenant tells the landlord about a defect, then the landlord must fix it within a reasonable time. If the landlord causes any damage when they are carrying out repairs, the landlord must also repair that damage. </w:t>
      </w:r>
    </w:p>
    <w:p w14:paraId="0D7BAA25" w14:textId="77777777" w:rsidR="00097BB2" w:rsidRPr="00F65875" w:rsidRDefault="00097BB2" w:rsidP="00097BB2">
      <w:pPr>
        <w:pStyle w:val="BodyText2"/>
        <w:jc w:val="left"/>
        <w:rPr>
          <w:sz w:val="24"/>
          <w:szCs w:val="24"/>
        </w:rPr>
      </w:pPr>
      <w:r w:rsidRPr="00F65875">
        <w:rPr>
          <w:sz w:val="24"/>
          <w:szCs w:val="24"/>
        </w:rPr>
        <w:t xml:space="preserve">If the tenant thinks the landlord has failed to make sure the property meets the Repairing Standard, then the tenant should first contact the landlord.  If the landlord does not sort the problem out, then the tenant can apply to the Tribunal.  </w:t>
      </w:r>
    </w:p>
    <w:p w14:paraId="5C3B04BD" w14:textId="77777777" w:rsidR="00097BB2" w:rsidRPr="00F65875" w:rsidRDefault="00097BB2" w:rsidP="00097BB2">
      <w:pPr>
        <w:pStyle w:val="BodyText2"/>
        <w:jc w:val="left"/>
        <w:rPr>
          <w:sz w:val="24"/>
          <w:szCs w:val="24"/>
        </w:rPr>
      </w:pPr>
      <w:r w:rsidRPr="00F65875">
        <w:rPr>
          <w:sz w:val="24"/>
          <w:szCs w:val="24"/>
        </w:rPr>
        <w:t>The Tribunal might do one of three things:</w:t>
      </w:r>
    </w:p>
    <w:p w14:paraId="5F31A272"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reject the application; or</w:t>
      </w:r>
    </w:p>
    <w:p w14:paraId="0E31DCD0"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agree with the tenant and order the landlord to carry out repairs; or</w:t>
      </w:r>
    </w:p>
    <w:p w14:paraId="29F0D288" w14:textId="77777777" w:rsidR="00097BB2" w:rsidRPr="00F65875" w:rsidRDefault="00097BB2" w:rsidP="00097BB2">
      <w:pPr>
        <w:pStyle w:val="ListBullet3"/>
        <w:tabs>
          <w:tab w:val="num" w:pos="1919"/>
        </w:tabs>
        <w:ind w:left="1919"/>
        <w:jc w:val="left"/>
        <w:rPr>
          <w:sz w:val="24"/>
          <w:szCs w:val="24"/>
        </w:rPr>
      </w:pPr>
      <w:r w:rsidRPr="00F65875">
        <w:rPr>
          <w:sz w:val="24"/>
          <w:szCs w:val="24"/>
        </w:rPr>
        <w:t>It might suggest that the dispute could be resolved by both the tenant and the landlord, perhaps with the help of mediation - which is a third person meeting with the landlord and tenant to try to find a way of sorting things out.</w:t>
      </w:r>
    </w:p>
    <w:p w14:paraId="16C98360" w14:textId="77777777" w:rsidR="00097BB2" w:rsidRPr="00F65875" w:rsidRDefault="00097BB2" w:rsidP="00097BB2">
      <w:pPr>
        <w:pStyle w:val="BodyText2"/>
        <w:jc w:val="left"/>
        <w:rPr>
          <w:sz w:val="24"/>
          <w:szCs w:val="24"/>
        </w:rPr>
      </w:pPr>
      <w:r w:rsidRPr="00F65875">
        <w:rPr>
          <w:sz w:val="24"/>
          <w:szCs w:val="24"/>
        </w:rPr>
        <w:t xml:space="preserve">If the landlord is ordered to carry out repairs, the order will give them a reasonable amount of time to carry out the repairs.   If they do not do so, the Tribunal can issue a rent relief order.    The rent relief order is </w:t>
      </w:r>
      <w:r w:rsidRPr="00F65875">
        <w:rPr>
          <w:sz w:val="24"/>
          <w:szCs w:val="24"/>
        </w:rPr>
        <w:lastRenderedPageBreak/>
        <w:t xml:space="preserve">an order reducing the rent the tenant has to pay by an amount not exceeding 90%.  The tenant should not withhold rent without a rent relief order being issued by the Tribunal. </w:t>
      </w:r>
    </w:p>
    <w:p w14:paraId="4BC1B6CB" w14:textId="77777777" w:rsidR="00097BB2" w:rsidRPr="00F65875" w:rsidRDefault="00097BB2" w:rsidP="00F506F9">
      <w:pPr>
        <w:pStyle w:val="Heading2"/>
        <w:keepNext/>
        <w:numPr>
          <w:ilvl w:val="1"/>
          <w:numId w:val="17"/>
        </w:numPr>
        <w:autoSpaceDE/>
        <w:autoSpaceDN/>
        <w:adjustRightInd/>
        <w:spacing w:after="240"/>
      </w:pPr>
      <w:r w:rsidRPr="00F65875">
        <w:t>Structure &amp; Exterior</w:t>
      </w:r>
    </w:p>
    <w:p w14:paraId="618E5712" w14:textId="77777777" w:rsidR="00097BB2" w:rsidRPr="00F65875" w:rsidRDefault="00097BB2" w:rsidP="00097BB2">
      <w:pPr>
        <w:pStyle w:val="BodyText2"/>
        <w:keepNext/>
        <w:jc w:val="left"/>
        <w:rPr>
          <w:sz w:val="24"/>
          <w:szCs w:val="24"/>
        </w:rPr>
      </w:pPr>
      <w:r w:rsidRPr="00F65875">
        <w:rPr>
          <w:sz w:val="24"/>
          <w:szCs w:val="24"/>
        </w:rPr>
        <w:t xml:space="preserve">The landlord must keep the structure of the building in good repair.  </w:t>
      </w:r>
    </w:p>
    <w:p w14:paraId="2CAF38C3" w14:textId="77777777" w:rsidR="00097BB2" w:rsidRPr="00F65875" w:rsidRDefault="00097BB2" w:rsidP="00097BB2">
      <w:pPr>
        <w:pStyle w:val="BodyText2"/>
        <w:jc w:val="left"/>
        <w:rPr>
          <w:sz w:val="24"/>
          <w:szCs w:val="24"/>
        </w:rPr>
      </w:pPr>
      <w:r w:rsidRPr="00F65875">
        <w:rPr>
          <w:sz w:val="24"/>
          <w:szCs w:val="24"/>
        </w:rPr>
        <w:t>This includes:</w:t>
      </w:r>
    </w:p>
    <w:p w14:paraId="592167E8"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drains, gutters and outside pipes;</w:t>
      </w:r>
    </w:p>
    <w:p w14:paraId="719C0BA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roof;</w:t>
      </w:r>
    </w:p>
    <w:p w14:paraId="0A78778A"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outside walls, doors, windowsills, window catches, sash cords, and window frames; </w:t>
      </w:r>
    </w:p>
    <w:p w14:paraId="4A8EA97F"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inside walls, floors, ceilings, doors, door frames, inside stair cases and landings;</w:t>
      </w:r>
    </w:p>
    <w:p w14:paraId="5E094819"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chimneys, chimney stacks, and flues;</w:t>
      </w:r>
    </w:p>
    <w:p w14:paraId="251FD48E"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pathways, steps or other means of access;</w:t>
      </w:r>
    </w:p>
    <w:p w14:paraId="512A0D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plaster work; </w:t>
      </w:r>
    </w:p>
    <w:p w14:paraId="5555A186" w14:textId="77777777" w:rsidR="00097BB2" w:rsidRPr="00F65875" w:rsidRDefault="00097BB2" w:rsidP="00097BB2">
      <w:pPr>
        <w:pStyle w:val="ListBullet3"/>
        <w:tabs>
          <w:tab w:val="num" w:pos="1919"/>
        </w:tabs>
        <w:ind w:left="1916" w:hanging="357"/>
        <w:jc w:val="left"/>
        <w:rPr>
          <w:sz w:val="24"/>
          <w:szCs w:val="24"/>
        </w:rPr>
      </w:pPr>
      <w:r w:rsidRPr="00F65875">
        <w:rPr>
          <w:sz w:val="24"/>
          <w:szCs w:val="24"/>
        </w:rPr>
        <w:t xml:space="preserve">boundary walls and fences. </w:t>
      </w:r>
    </w:p>
    <w:p w14:paraId="51227555" w14:textId="77777777" w:rsidR="00097BB2" w:rsidRPr="00F65875" w:rsidRDefault="00097BB2" w:rsidP="00097BB2">
      <w:pPr>
        <w:pStyle w:val="BodyText2"/>
        <w:jc w:val="left"/>
        <w:rPr>
          <w:sz w:val="24"/>
          <w:szCs w:val="24"/>
        </w:rPr>
      </w:pPr>
      <w:r w:rsidRPr="00F65875">
        <w:rPr>
          <w:sz w:val="24"/>
          <w:szCs w:val="24"/>
        </w:rPr>
        <w:t xml:space="preserve">Sometimes the landlord might be responsible, along with owners of homes nearby, to keep certain common parts of a building or walls between two properties in good repair.  Examples of this might be where the property is a flat in a tenement building. In that case the common parts would usually include items such as the roof, common doors, the staircase giving access to all flats and the back court area.   The landlord would need to carry out repairs to these things - but this would be shared with the owners of all of the other flats within the tenement.  </w:t>
      </w:r>
    </w:p>
    <w:p w14:paraId="31FC2E0C" w14:textId="77777777" w:rsidR="00097BB2" w:rsidRPr="00F65875" w:rsidRDefault="00097BB2" w:rsidP="00F506F9">
      <w:pPr>
        <w:pStyle w:val="Heading2"/>
        <w:numPr>
          <w:ilvl w:val="1"/>
          <w:numId w:val="17"/>
        </w:numPr>
        <w:autoSpaceDE/>
        <w:autoSpaceDN/>
        <w:adjustRightInd/>
        <w:spacing w:after="240"/>
      </w:pPr>
      <w:bookmarkStart w:id="68" w:name="_Ref487096232"/>
      <w:r w:rsidRPr="00F65875">
        <w:t>Gas Safety</w:t>
      </w:r>
      <w:bookmarkEnd w:id="68"/>
    </w:p>
    <w:p w14:paraId="327F58FA" w14:textId="77777777" w:rsidR="00097BB2" w:rsidRPr="00F65875" w:rsidRDefault="00097BB2" w:rsidP="00097BB2">
      <w:pPr>
        <w:pStyle w:val="BodyText2"/>
        <w:jc w:val="left"/>
        <w:rPr>
          <w:sz w:val="24"/>
          <w:szCs w:val="24"/>
        </w:rPr>
      </w:pPr>
      <w:r w:rsidRPr="00F65875">
        <w:rPr>
          <w:sz w:val="24"/>
          <w:szCs w:val="24"/>
        </w:rPr>
        <w:t xml:space="preserve">If the property has a gas supply, then the landlord must arrange for a gas safety check to be carried out, by a gas safe registered engineer, on all gas pipes and appliances (for example fire, hob, oven and boiler) in the property which have been supplied by the landlord.  This must be done every year. </w:t>
      </w:r>
    </w:p>
    <w:p w14:paraId="5A8547C2" w14:textId="77777777" w:rsidR="00097BB2" w:rsidRPr="00F65875" w:rsidRDefault="00097BB2" w:rsidP="00097BB2">
      <w:pPr>
        <w:pStyle w:val="BodyText2"/>
        <w:jc w:val="left"/>
        <w:rPr>
          <w:sz w:val="24"/>
          <w:szCs w:val="24"/>
        </w:rPr>
      </w:pPr>
      <w:r w:rsidRPr="00F65875">
        <w:rPr>
          <w:sz w:val="24"/>
          <w:szCs w:val="24"/>
        </w:rPr>
        <w:t>After each yearly check, the engineer signs a Landlord Gas Safety Record, which notes the results of the checks and confirms whether each gas appliance meets the safety standard it needs to.</w:t>
      </w:r>
    </w:p>
    <w:p w14:paraId="461ECE9E" w14:textId="77777777" w:rsidR="00097BB2" w:rsidRPr="00F65875" w:rsidRDefault="00097BB2" w:rsidP="00097BB2">
      <w:pPr>
        <w:pStyle w:val="BodyText2"/>
        <w:jc w:val="left"/>
        <w:rPr>
          <w:sz w:val="24"/>
          <w:szCs w:val="24"/>
        </w:rPr>
      </w:pPr>
      <w:r w:rsidRPr="00F65875">
        <w:rPr>
          <w:sz w:val="24"/>
          <w:szCs w:val="24"/>
        </w:rPr>
        <w:t xml:space="preserve">The landlord must make sure that the property is safe. If the tenant has any concerns about the safety of any gas item in the property, or knows that any gas appliances or pipework are not working properly - </w:t>
      </w:r>
      <w:r w:rsidRPr="00F65875">
        <w:rPr>
          <w:sz w:val="24"/>
          <w:szCs w:val="24"/>
        </w:rPr>
        <w:lastRenderedPageBreak/>
        <w:t xml:space="preserve">for example, there’s a smell of gas or the pilot light in a boiler does not stay lit - then the tenant must tell the landlord. </w:t>
      </w:r>
    </w:p>
    <w:p w14:paraId="26E967E1" w14:textId="77777777" w:rsidR="00097BB2" w:rsidRPr="00F65875" w:rsidRDefault="00097BB2" w:rsidP="00097BB2">
      <w:pPr>
        <w:pStyle w:val="BodyText2"/>
        <w:jc w:val="left"/>
        <w:rPr>
          <w:sz w:val="24"/>
          <w:szCs w:val="24"/>
        </w:rPr>
      </w:pPr>
      <w:r w:rsidRPr="00F65875">
        <w:rPr>
          <w:sz w:val="24"/>
          <w:szCs w:val="24"/>
        </w:rPr>
        <w:t xml:space="preserve">The landlord must give the tenant a copy of each yearly Landlord Gas Safety Record which is issued by the gas safe registered engineer. If the landlord does not do this, the tenant can contact the Health &amp; Safety Executive for advice or can get gas safety advice at </w:t>
      </w:r>
      <w:hyperlink r:id="rId23" w:history="1">
        <w:r w:rsidRPr="00F65875">
          <w:rPr>
            <w:rStyle w:val="Hyperlink"/>
            <w:sz w:val="24"/>
            <w:szCs w:val="24"/>
          </w:rPr>
          <w:t>www.gassaferegister.co.uk</w:t>
        </w:r>
      </w:hyperlink>
      <w:r w:rsidRPr="00F65875">
        <w:rPr>
          <w:sz w:val="24"/>
          <w:szCs w:val="24"/>
        </w:rPr>
        <w:t>.  Also, the tenant could contact the local council, which could require the landlord to provide the Record to the tenant or face losing their registration as a landlord with the local council.</w:t>
      </w:r>
    </w:p>
    <w:p w14:paraId="6342EC77" w14:textId="77777777" w:rsidR="00097BB2" w:rsidRPr="00F65875" w:rsidRDefault="00097BB2" w:rsidP="00097BB2">
      <w:pPr>
        <w:pStyle w:val="BodyText2"/>
        <w:jc w:val="left"/>
        <w:rPr>
          <w:sz w:val="24"/>
          <w:szCs w:val="24"/>
        </w:rPr>
      </w:pPr>
      <w:r w:rsidRPr="00F65875">
        <w:rPr>
          <w:sz w:val="24"/>
          <w:szCs w:val="24"/>
        </w:rPr>
        <w:t xml:space="preserve">If a gas engineer decides that any gas appliance is unsafe - which is often called "condemned" - then the tenant must not use that appliance.  </w:t>
      </w:r>
    </w:p>
    <w:p w14:paraId="1976873F" w14:textId="77777777" w:rsidR="00097BB2" w:rsidRPr="00F65875" w:rsidRDefault="00097BB2" w:rsidP="00097BB2">
      <w:pPr>
        <w:pStyle w:val="BodyText2"/>
        <w:jc w:val="left"/>
        <w:rPr>
          <w:sz w:val="24"/>
          <w:szCs w:val="24"/>
        </w:rPr>
      </w:pPr>
      <w:r w:rsidRPr="00F65875">
        <w:rPr>
          <w:sz w:val="24"/>
          <w:szCs w:val="24"/>
        </w:rPr>
        <w:t xml:space="preserve">Carbon monoxide detectors go off (so the alarm sounds) if carbon monoxide is present in a property.  Carbon monoxide is a dangerous gas which can cause illness or even death. Unlike the gas which powers the appliances in a property (like the boiler and hob), </w:t>
      </w:r>
      <w:r>
        <w:rPr>
          <w:sz w:val="24"/>
          <w:szCs w:val="24"/>
        </w:rPr>
        <w:t>c</w:t>
      </w:r>
      <w:r w:rsidRPr="00F65875">
        <w:rPr>
          <w:sz w:val="24"/>
          <w:szCs w:val="24"/>
        </w:rPr>
        <w:t xml:space="preserve">arbon monoxide does not have any smell - the only way to know that </w:t>
      </w:r>
      <w:r>
        <w:rPr>
          <w:sz w:val="24"/>
          <w:szCs w:val="24"/>
        </w:rPr>
        <w:t>c</w:t>
      </w:r>
      <w:r w:rsidRPr="00F65875">
        <w:rPr>
          <w:sz w:val="24"/>
          <w:szCs w:val="24"/>
        </w:rPr>
        <w:t>arbon monoxide is in a property is by having a carbon monoxide detector.  Because of this, the landlord must have carbon monoxide detectors installed in the property if there are appliances which use carbon based fuel - which would be gas, wood, coal, other solid fuel or oil.</w:t>
      </w:r>
    </w:p>
    <w:p w14:paraId="732F3295" w14:textId="77777777" w:rsidR="00097BB2" w:rsidRPr="00F65875" w:rsidRDefault="00097BB2" w:rsidP="00097BB2">
      <w:pPr>
        <w:pStyle w:val="BodyText2"/>
        <w:jc w:val="left"/>
        <w:rPr>
          <w:sz w:val="24"/>
          <w:szCs w:val="24"/>
        </w:rPr>
      </w:pPr>
      <w:r w:rsidRPr="00F65875">
        <w:rPr>
          <w:sz w:val="24"/>
          <w:szCs w:val="24"/>
        </w:rPr>
        <w:t xml:space="preserve">A </w:t>
      </w:r>
      <w:r>
        <w:rPr>
          <w:sz w:val="24"/>
          <w:szCs w:val="24"/>
        </w:rPr>
        <w:t>c</w:t>
      </w:r>
      <w:r w:rsidRPr="00F65875">
        <w:rPr>
          <w:sz w:val="24"/>
          <w:szCs w:val="24"/>
        </w:rPr>
        <w:t>arbon monoxide detector must be in:</w:t>
      </w:r>
    </w:p>
    <w:p w14:paraId="74B46EE5" w14:textId="77777777" w:rsidR="00097BB2" w:rsidRPr="00F65875" w:rsidRDefault="00097BB2" w:rsidP="00097BB2">
      <w:pPr>
        <w:pStyle w:val="ListBullet3"/>
        <w:tabs>
          <w:tab w:val="num" w:pos="1919"/>
        </w:tabs>
        <w:ind w:left="1919"/>
        <w:jc w:val="left"/>
        <w:rPr>
          <w:sz w:val="24"/>
          <w:szCs w:val="24"/>
        </w:rPr>
      </w:pPr>
      <w:r w:rsidRPr="00F65875">
        <w:rPr>
          <w:sz w:val="24"/>
          <w:szCs w:val="24"/>
        </w:rPr>
        <w:t>each room or inter-connected space such as a garage,  that has a fixed carbon based fuel powered appliance (except one solely used for cooking) - so, for example, every room or inter-connected space  that has a fire, heater or a boiler; and</w:t>
      </w:r>
    </w:p>
    <w:p w14:paraId="490F2F44" w14:textId="77777777" w:rsidR="00097BB2" w:rsidRPr="00F65875" w:rsidRDefault="00097BB2" w:rsidP="00097BB2">
      <w:pPr>
        <w:pStyle w:val="ListBullet3"/>
        <w:tabs>
          <w:tab w:val="num" w:pos="1919"/>
        </w:tabs>
        <w:ind w:left="1919"/>
        <w:jc w:val="left"/>
        <w:rPr>
          <w:sz w:val="24"/>
          <w:szCs w:val="24"/>
        </w:rPr>
      </w:pPr>
      <w:r w:rsidRPr="00F65875">
        <w:rPr>
          <w:sz w:val="24"/>
          <w:szCs w:val="24"/>
        </w:rPr>
        <w:t>if the flue from any carbon based fuel powered appliance passes through any bedroom or living room, then in each of those rooms too.</w:t>
      </w:r>
    </w:p>
    <w:p w14:paraId="66952914" w14:textId="77777777" w:rsidR="00097BB2" w:rsidRPr="00F65875" w:rsidRDefault="00097BB2" w:rsidP="00097BB2">
      <w:pPr>
        <w:pStyle w:val="BodyText2"/>
        <w:jc w:val="left"/>
        <w:rPr>
          <w:sz w:val="24"/>
          <w:szCs w:val="24"/>
        </w:rPr>
      </w:pPr>
      <w:r w:rsidRPr="00F65875">
        <w:rPr>
          <w:sz w:val="24"/>
          <w:szCs w:val="24"/>
        </w:rPr>
        <w:t xml:space="preserve">The Scottish Government guidance about carbon monoxide alarms in private rented homes is at </w:t>
      </w:r>
      <w:hyperlink r:id="rId24" w:history="1">
        <w:r w:rsidRPr="00F65875">
          <w:rPr>
            <w:rStyle w:val="Hyperlink"/>
            <w:sz w:val="24"/>
            <w:szCs w:val="24"/>
          </w:rPr>
          <w:t>https://beta.gov.scot/publications/carbon-monoxide-alarms-in-private-rented-properties-guidance/</w:t>
        </w:r>
      </w:hyperlink>
      <w:r w:rsidRPr="00F65875">
        <w:rPr>
          <w:sz w:val="24"/>
          <w:szCs w:val="24"/>
        </w:rPr>
        <w:t xml:space="preserve"> </w:t>
      </w:r>
    </w:p>
    <w:p w14:paraId="0355DB41" w14:textId="77777777" w:rsidR="00097BB2" w:rsidRPr="00F65875" w:rsidRDefault="00097BB2" w:rsidP="00F506F9">
      <w:pPr>
        <w:pStyle w:val="Heading2"/>
        <w:keepNext/>
        <w:numPr>
          <w:ilvl w:val="1"/>
          <w:numId w:val="17"/>
        </w:numPr>
        <w:autoSpaceDE/>
        <w:autoSpaceDN/>
        <w:adjustRightInd/>
        <w:spacing w:after="240"/>
      </w:pPr>
      <w:bookmarkStart w:id="69" w:name="_Ref487096251"/>
      <w:r w:rsidRPr="00F65875">
        <w:t>Electrical Safety</w:t>
      </w:r>
      <w:bookmarkEnd w:id="69"/>
      <w:r w:rsidRPr="00F65875">
        <w:t xml:space="preserve"> </w:t>
      </w:r>
    </w:p>
    <w:p w14:paraId="0FC9112D" w14:textId="77777777" w:rsidR="00097BB2" w:rsidRPr="00F65875" w:rsidRDefault="00097BB2" w:rsidP="00097BB2">
      <w:pPr>
        <w:pStyle w:val="BodyText2"/>
        <w:keepNext/>
        <w:jc w:val="left"/>
        <w:rPr>
          <w:sz w:val="24"/>
          <w:szCs w:val="24"/>
        </w:rPr>
      </w:pPr>
      <w:r w:rsidRPr="00F65875">
        <w:rPr>
          <w:sz w:val="24"/>
          <w:szCs w:val="24"/>
        </w:rPr>
        <w:t xml:space="preserve">The landlord must ensure that all electric fittings and items in the property are in a reasonable state of repair and in proper and safe working order. </w:t>
      </w:r>
    </w:p>
    <w:p w14:paraId="2FA4A68B" w14:textId="77777777" w:rsidR="00097BB2" w:rsidRPr="00F65875" w:rsidRDefault="00097BB2" w:rsidP="00097BB2">
      <w:pPr>
        <w:pStyle w:val="BodyText2"/>
        <w:jc w:val="left"/>
        <w:rPr>
          <w:sz w:val="24"/>
          <w:szCs w:val="24"/>
        </w:rPr>
      </w:pPr>
      <w:r w:rsidRPr="00F65875">
        <w:rPr>
          <w:sz w:val="24"/>
          <w:szCs w:val="24"/>
        </w:rPr>
        <w:t>As part of this duty to keep electric fittings and items in a reasonable state of repair, the landlord must arrange for an electrical safety inspection to be carried out at least every 5 years. That inspection must be carried out by a qualified person who then issues two reports:</w:t>
      </w:r>
    </w:p>
    <w:p w14:paraId="5A95E901" w14:textId="77777777" w:rsidR="00097BB2" w:rsidRPr="00F65875" w:rsidRDefault="00097BB2" w:rsidP="00097BB2">
      <w:pPr>
        <w:pStyle w:val="ListBullet3"/>
        <w:tabs>
          <w:tab w:val="num" w:pos="1919"/>
        </w:tabs>
        <w:ind w:left="1919"/>
        <w:jc w:val="left"/>
        <w:rPr>
          <w:sz w:val="24"/>
          <w:szCs w:val="24"/>
        </w:rPr>
      </w:pPr>
      <w:r w:rsidRPr="00F65875">
        <w:rPr>
          <w:sz w:val="24"/>
          <w:szCs w:val="24"/>
        </w:rPr>
        <w:lastRenderedPageBreak/>
        <w:t xml:space="preserve">an Electrical Installation Condition Report (EICR) on any fixed installations; and </w:t>
      </w:r>
    </w:p>
    <w:p w14:paraId="4418A248" w14:textId="77777777" w:rsidR="00097BB2" w:rsidRPr="00F65875" w:rsidRDefault="00097BB2" w:rsidP="00097BB2">
      <w:pPr>
        <w:pStyle w:val="ListBullet3"/>
        <w:tabs>
          <w:tab w:val="num" w:pos="1919"/>
        </w:tabs>
        <w:ind w:left="1919"/>
        <w:jc w:val="left"/>
        <w:rPr>
          <w:sz w:val="24"/>
          <w:szCs w:val="24"/>
        </w:rPr>
      </w:pPr>
      <w:r w:rsidRPr="00F65875">
        <w:rPr>
          <w:sz w:val="24"/>
          <w:szCs w:val="24"/>
        </w:rPr>
        <w:t>a Portable Appliance Testing Report (PAT) on moveable appliances - and the inspector should also stick a label on each tested item which sets out the inspection date and when the next test is due, and each label should be signed by the inspector.</w:t>
      </w:r>
    </w:p>
    <w:p w14:paraId="0016729C" w14:textId="77777777" w:rsidR="00097BB2" w:rsidRPr="00F65875" w:rsidRDefault="00097BB2" w:rsidP="00097BB2">
      <w:pPr>
        <w:pStyle w:val="BodyText2"/>
        <w:jc w:val="left"/>
        <w:rPr>
          <w:sz w:val="24"/>
          <w:szCs w:val="24"/>
        </w:rPr>
      </w:pPr>
      <w:r w:rsidRPr="00F65875">
        <w:rPr>
          <w:sz w:val="24"/>
          <w:szCs w:val="24"/>
        </w:rPr>
        <w:t xml:space="preserve">The landlord must give the tenant copies of both reports.  </w:t>
      </w:r>
    </w:p>
    <w:p w14:paraId="783784F7" w14:textId="77777777" w:rsidR="00097BB2" w:rsidRPr="00F65875" w:rsidRDefault="00097BB2" w:rsidP="00097BB2">
      <w:pPr>
        <w:pStyle w:val="BodyText2"/>
        <w:jc w:val="left"/>
        <w:rPr>
          <w:sz w:val="24"/>
          <w:szCs w:val="24"/>
        </w:rPr>
      </w:pPr>
      <w:r w:rsidRPr="00F65875">
        <w:rPr>
          <w:sz w:val="24"/>
          <w:szCs w:val="24"/>
        </w:rPr>
        <w:t>If the tester says that testing should be more frequent than once every five years (for example, once every 3 years), then the landlord must follow this advice.</w:t>
      </w:r>
    </w:p>
    <w:p w14:paraId="04F4DDB7" w14:textId="77777777" w:rsidR="00097BB2" w:rsidRPr="00F65875" w:rsidRDefault="00097BB2" w:rsidP="00097BB2">
      <w:pPr>
        <w:pStyle w:val="BodyText2"/>
        <w:jc w:val="left"/>
        <w:rPr>
          <w:sz w:val="24"/>
          <w:szCs w:val="24"/>
        </w:rPr>
      </w:pPr>
      <w:r w:rsidRPr="00F65875">
        <w:rPr>
          <w:sz w:val="24"/>
          <w:szCs w:val="24"/>
        </w:rPr>
        <w:t xml:space="preserve">The EICR must cover: </w:t>
      </w:r>
    </w:p>
    <w:p w14:paraId="40EA5879" w14:textId="77777777" w:rsidR="00097BB2" w:rsidRPr="00F65875" w:rsidRDefault="00097BB2" w:rsidP="00097BB2">
      <w:pPr>
        <w:pStyle w:val="ListBullet3"/>
        <w:tabs>
          <w:tab w:val="num" w:pos="1919"/>
        </w:tabs>
        <w:ind w:left="1919"/>
        <w:jc w:val="left"/>
        <w:rPr>
          <w:sz w:val="24"/>
          <w:szCs w:val="24"/>
        </w:rPr>
      </w:pPr>
      <w:r w:rsidRPr="00F65875">
        <w:rPr>
          <w:sz w:val="24"/>
          <w:szCs w:val="24"/>
        </w:rPr>
        <w:t>Installations for the supply of electricity,</w:t>
      </w:r>
    </w:p>
    <w:p w14:paraId="7950ED20" w14:textId="77777777" w:rsidR="00097BB2" w:rsidRPr="00F65875" w:rsidRDefault="00097BB2" w:rsidP="00097BB2">
      <w:pPr>
        <w:pStyle w:val="ListBullet3"/>
        <w:tabs>
          <w:tab w:val="num" w:pos="1919"/>
        </w:tabs>
        <w:ind w:left="1919"/>
        <w:jc w:val="left"/>
        <w:rPr>
          <w:sz w:val="24"/>
          <w:szCs w:val="24"/>
        </w:rPr>
      </w:pPr>
      <w:r w:rsidRPr="00F65875">
        <w:rPr>
          <w:sz w:val="24"/>
          <w:szCs w:val="24"/>
        </w:rPr>
        <w:t>Electrical fittings, such as switches, sockets and visible wiring</w:t>
      </w:r>
    </w:p>
    <w:p w14:paraId="30A5D64B" w14:textId="77777777" w:rsidR="00097BB2" w:rsidRPr="00F65875" w:rsidRDefault="00097BB2" w:rsidP="00097BB2">
      <w:pPr>
        <w:pStyle w:val="ListBullet3"/>
        <w:tabs>
          <w:tab w:val="num" w:pos="1919"/>
        </w:tabs>
        <w:ind w:left="1919"/>
        <w:jc w:val="left"/>
        <w:rPr>
          <w:sz w:val="24"/>
          <w:szCs w:val="24"/>
        </w:rPr>
      </w:pPr>
      <w:r w:rsidRPr="00F65875">
        <w:rPr>
          <w:sz w:val="24"/>
          <w:szCs w:val="24"/>
        </w:rPr>
        <w:t>Visual inspection of fixed electrical equipment such as electric showers, hard-wired smoke and fire detectors, and storage or panel heaters.</w:t>
      </w:r>
    </w:p>
    <w:p w14:paraId="651AC3DA" w14:textId="77777777" w:rsidR="00097BB2" w:rsidRDefault="00097BB2" w:rsidP="00097BB2">
      <w:pPr>
        <w:pStyle w:val="BodyText2"/>
        <w:jc w:val="left"/>
        <w:rPr>
          <w:sz w:val="24"/>
          <w:szCs w:val="24"/>
        </w:rPr>
      </w:pPr>
      <w:r w:rsidRPr="00F65875">
        <w:rPr>
          <w:sz w:val="24"/>
          <w:szCs w:val="24"/>
        </w:rPr>
        <w:t>The PAT covers movable appliances, which are any electrical items provided by the landlord, that are not fitted or fixed in, but can be moved about easily. These include appliances like kettles, lamps, vacuum cleaners, and white goods such as fridges or washing machines.</w:t>
      </w:r>
    </w:p>
    <w:p w14:paraId="4ED85C69" w14:textId="77777777" w:rsidR="00097BB2" w:rsidRPr="00F3477E" w:rsidRDefault="00097BB2" w:rsidP="00097BB2">
      <w:pPr>
        <w:pStyle w:val="BodyText2"/>
        <w:jc w:val="left"/>
        <w:rPr>
          <w:rFonts w:cs="Arial"/>
          <w:sz w:val="24"/>
          <w:szCs w:val="24"/>
        </w:rPr>
      </w:pPr>
      <w:r w:rsidRPr="00097BB2">
        <w:rPr>
          <w:rFonts w:eastAsia="Calibri" w:cs="Arial"/>
          <w:sz w:val="24"/>
          <w:szCs w:val="24"/>
        </w:rPr>
        <w:t xml:space="preserve">The Scottish Government statutory guidance on electrical installations and appliances in private rented property can be found at </w:t>
      </w:r>
      <w:hyperlink r:id="rId25" w:history="1">
        <w:r w:rsidRPr="00097BB2">
          <w:rPr>
            <w:rFonts w:eastAsia="Calibri" w:cs="Arial"/>
            <w:color w:val="0563C1"/>
            <w:sz w:val="24"/>
            <w:szCs w:val="24"/>
            <w:u w:val="single"/>
          </w:rPr>
          <w:t>https://beta.gov.scot/publications/electrical-installations-and-appliances-private-rented-properties/</w:t>
        </w:r>
      </w:hyperlink>
    </w:p>
    <w:p w14:paraId="5D5DF64B" w14:textId="77777777" w:rsidR="00097BB2" w:rsidRPr="00F65875" w:rsidRDefault="00097BB2" w:rsidP="00F506F9">
      <w:pPr>
        <w:pStyle w:val="Heading2"/>
        <w:numPr>
          <w:ilvl w:val="1"/>
          <w:numId w:val="17"/>
        </w:numPr>
        <w:autoSpaceDE/>
        <w:autoSpaceDN/>
        <w:adjustRightInd/>
        <w:spacing w:after="240"/>
      </w:pPr>
      <w:r w:rsidRPr="00F65875">
        <w:t>Smoke Detectors and heat alarms</w:t>
      </w:r>
    </w:p>
    <w:p w14:paraId="78BE8664" w14:textId="77777777" w:rsidR="00097BB2" w:rsidRPr="00F65875" w:rsidRDefault="00097BB2" w:rsidP="00097BB2">
      <w:pPr>
        <w:pStyle w:val="BodyText2"/>
        <w:jc w:val="left"/>
        <w:rPr>
          <w:sz w:val="24"/>
          <w:szCs w:val="24"/>
        </w:rPr>
      </w:pPr>
      <w:r w:rsidRPr="00F65875">
        <w:rPr>
          <w:sz w:val="24"/>
          <w:szCs w:val="24"/>
        </w:rPr>
        <w:t xml:space="preserve">The smoke and heat alarms in the property must be powered by the electrical mains - they must not be battery powered. </w:t>
      </w:r>
    </w:p>
    <w:p w14:paraId="4036A0CA" w14:textId="77777777" w:rsidR="00097BB2" w:rsidRPr="00F65875" w:rsidRDefault="00097BB2" w:rsidP="00097BB2">
      <w:pPr>
        <w:pStyle w:val="BodyText2"/>
        <w:jc w:val="left"/>
        <w:rPr>
          <w:sz w:val="24"/>
          <w:szCs w:val="24"/>
        </w:rPr>
      </w:pPr>
      <w:r w:rsidRPr="00F65875">
        <w:rPr>
          <w:sz w:val="24"/>
          <w:szCs w:val="24"/>
        </w:rPr>
        <w:t>There must be one working smoke alarm in:</w:t>
      </w:r>
    </w:p>
    <w:p w14:paraId="0AC345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The room which is most often lived in during the daytime, which would likely be the living or dining room</w:t>
      </w:r>
    </w:p>
    <w:p w14:paraId="005FF3BE" w14:textId="77777777" w:rsidR="00097BB2" w:rsidRPr="00F65875" w:rsidRDefault="00097BB2" w:rsidP="00F506F9">
      <w:pPr>
        <w:pStyle w:val="BodyText2"/>
        <w:numPr>
          <w:ilvl w:val="0"/>
          <w:numId w:val="28"/>
        </w:numPr>
        <w:ind w:left="1985"/>
        <w:jc w:val="left"/>
        <w:rPr>
          <w:sz w:val="24"/>
          <w:szCs w:val="24"/>
        </w:rPr>
      </w:pPr>
      <w:r w:rsidRPr="00F65875">
        <w:rPr>
          <w:sz w:val="24"/>
          <w:szCs w:val="24"/>
        </w:rPr>
        <w:t>Every circulation space, such as hallways and landings</w:t>
      </w:r>
    </w:p>
    <w:p w14:paraId="7C167FC9"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There must also be a heat alarm in the kitchen. </w:t>
      </w:r>
    </w:p>
    <w:p w14:paraId="063131F8" w14:textId="77777777" w:rsidR="00097BB2" w:rsidRPr="00F65875" w:rsidRDefault="00097BB2" w:rsidP="00F506F9">
      <w:pPr>
        <w:pStyle w:val="BodyText2"/>
        <w:numPr>
          <w:ilvl w:val="0"/>
          <w:numId w:val="28"/>
        </w:numPr>
        <w:ind w:left="1985"/>
        <w:jc w:val="left"/>
        <w:rPr>
          <w:sz w:val="24"/>
          <w:szCs w:val="24"/>
        </w:rPr>
      </w:pPr>
      <w:r w:rsidRPr="00F65875">
        <w:rPr>
          <w:sz w:val="24"/>
          <w:szCs w:val="24"/>
        </w:rPr>
        <w:t xml:space="preserve">All alarms should be linked (radio-linked alarms are acceptable). </w:t>
      </w:r>
    </w:p>
    <w:p w14:paraId="2856A0D5" w14:textId="77777777" w:rsidR="00097BB2" w:rsidRPr="00F65875" w:rsidRDefault="00097BB2" w:rsidP="00097BB2">
      <w:pPr>
        <w:pStyle w:val="BodyText2"/>
        <w:jc w:val="left"/>
        <w:rPr>
          <w:sz w:val="24"/>
          <w:szCs w:val="24"/>
        </w:rPr>
      </w:pPr>
      <w:r w:rsidRPr="00F65875">
        <w:rPr>
          <w:sz w:val="24"/>
          <w:szCs w:val="24"/>
        </w:rPr>
        <w:t>The landlord also needs to make sure that the property is fit and safe for people to live in.  Therefore, the landlord must make sure that there are no fire hazards in the property, like loose wiring.</w:t>
      </w:r>
    </w:p>
    <w:p w14:paraId="1E64C587" w14:textId="77777777" w:rsidR="00097BB2" w:rsidRDefault="00097BB2" w:rsidP="00097BB2">
      <w:pPr>
        <w:pStyle w:val="BodyText2"/>
        <w:spacing w:after="0"/>
        <w:jc w:val="left"/>
        <w:rPr>
          <w:sz w:val="24"/>
          <w:szCs w:val="24"/>
        </w:rPr>
      </w:pPr>
      <w:r w:rsidRPr="00F65875">
        <w:rPr>
          <w:sz w:val="24"/>
          <w:szCs w:val="24"/>
        </w:rPr>
        <w:lastRenderedPageBreak/>
        <w:t xml:space="preserve">If the tenant thinks there are fire risks in the property, then the tenant should contact the landlord.  If the landlord refuses to fit smoke or heat alarms or to fix any fire risks, the tenant can contact the Tribunal or contact the local authority's Environmental Health Department.  </w:t>
      </w:r>
    </w:p>
    <w:p w14:paraId="1AFA7DB9" w14:textId="77777777" w:rsidR="00097BB2" w:rsidRDefault="00097BB2" w:rsidP="00097BB2">
      <w:pPr>
        <w:pStyle w:val="BodyText2"/>
        <w:spacing w:after="0"/>
        <w:jc w:val="left"/>
        <w:rPr>
          <w:sz w:val="24"/>
          <w:szCs w:val="24"/>
        </w:rPr>
      </w:pPr>
    </w:p>
    <w:p w14:paraId="16B5E618" w14:textId="77777777" w:rsidR="00097BB2" w:rsidRPr="00F65875" w:rsidRDefault="00097BB2" w:rsidP="00097BB2">
      <w:pPr>
        <w:pStyle w:val="BodyText2"/>
        <w:spacing w:after="0"/>
        <w:jc w:val="left"/>
        <w:rPr>
          <w:sz w:val="24"/>
          <w:szCs w:val="24"/>
        </w:rPr>
      </w:pPr>
    </w:p>
    <w:p w14:paraId="5B48EFEC" w14:textId="77777777" w:rsidR="00097BB2" w:rsidRPr="00F65875" w:rsidRDefault="00097BB2" w:rsidP="00097BB2">
      <w:pPr>
        <w:pStyle w:val="BodyText2"/>
        <w:spacing w:after="0"/>
        <w:jc w:val="left"/>
        <w:rPr>
          <w:sz w:val="24"/>
          <w:szCs w:val="24"/>
        </w:rPr>
      </w:pPr>
    </w:p>
    <w:p w14:paraId="18291C56" w14:textId="77777777" w:rsidR="00097BB2" w:rsidRPr="00F65875" w:rsidRDefault="00097BB2" w:rsidP="00F506F9">
      <w:pPr>
        <w:pStyle w:val="Heading2"/>
        <w:numPr>
          <w:ilvl w:val="1"/>
          <w:numId w:val="17"/>
        </w:numPr>
        <w:autoSpaceDE/>
        <w:autoSpaceDN/>
        <w:adjustRightInd/>
        <w:spacing w:after="240"/>
      </w:pPr>
      <w:r w:rsidRPr="00F65875">
        <w:t>Installations</w:t>
      </w:r>
    </w:p>
    <w:p w14:paraId="7C30BC6C" w14:textId="77777777" w:rsidR="00097BB2" w:rsidRPr="00F65875" w:rsidRDefault="00097BB2" w:rsidP="00097BB2">
      <w:pPr>
        <w:pStyle w:val="BodyText2"/>
        <w:jc w:val="left"/>
        <w:rPr>
          <w:sz w:val="24"/>
          <w:szCs w:val="24"/>
        </w:rPr>
      </w:pPr>
      <w:r w:rsidRPr="00F65875">
        <w:rPr>
          <w:sz w:val="24"/>
          <w:szCs w:val="24"/>
        </w:rPr>
        <w:t>Anything which was in the property (or is part of the property) at the start of the lease is something provided by the landlord. These items must be kept, by the landlord, in proper working order - and repaired when needed.</w:t>
      </w:r>
    </w:p>
    <w:p w14:paraId="74B96960" w14:textId="77777777" w:rsidR="00097BB2" w:rsidRPr="00F65875" w:rsidRDefault="00097BB2" w:rsidP="00097BB2">
      <w:pPr>
        <w:pStyle w:val="BodyText2"/>
        <w:jc w:val="left"/>
        <w:rPr>
          <w:sz w:val="24"/>
          <w:szCs w:val="24"/>
        </w:rPr>
      </w:pPr>
      <w:r w:rsidRPr="00F65875">
        <w:rPr>
          <w:sz w:val="24"/>
          <w:szCs w:val="24"/>
        </w:rPr>
        <w:t>This duty on the landlord does not apply to things brought into the property by the tenant.</w:t>
      </w:r>
    </w:p>
    <w:p w14:paraId="080C88AE" w14:textId="77777777" w:rsidR="00097BB2" w:rsidRPr="00F65875" w:rsidRDefault="00097BB2" w:rsidP="00097BB2">
      <w:pPr>
        <w:pStyle w:val="BodyText2"/>
        <w:jc w:val="left"/>
        <w:rPr>
          <w:sz w:val="24"/>
          <w:szCs w:val="24"/>
        </w:rPr>
      </w:pPr>
      <w:r w:rsidRPr="00F65875">
        <w:rPr>
          <w:sz w:val="24"/>
          <w:szCs w:val="24"/>
        </w:rPr>
        <w:t>The installations in the Let Property may include the following:</w:t>
      </w:r>
    </w:p>
    <w:p w14:paraId="63E437FA"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 xml:space="preserve">basins, sinks, baths, toilets, and showers; </w:t>
      </w:r>
    </w:p>
    <w:p w14:paraId="45445793"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gas or electric fires and central heating systems;</w:t>
      </w:r>
    </w:p>
    <w:p w14:paraId="69E06F80"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electrical wiring;</w:t>
      </w:r>
    </w:p>
    <w:p w14:paraId="62227E2E"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door entry systems;</w:t>
      </w:r>
    </w:p>
    <w:p w14:paraId="604F8E24"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cookers;</w:t>
      </w:r>
    </w:p>
    <w:p w14:paraId="670CD657"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extractor fans;</w:t>
      </w:r>
    </w:p>
    <w:p w14:paraId="7287AA95"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carbon monoxide detectors;</w:t>
      </w:r>
    </w:p>
    <w:p w14:paraId="59A8144F"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smoke alarms;</w:t>
      </w:r>
    </w:p>
    <w:p w14:paraId="201FF00B" w14:textId="77777777" w:rsidR="00097BB2" w:rsidRPr="00F65875" w:rsidRDefault="00097BB2" w:rsidP="00F506F9">
      <w:pPr>
        <w:pStyle w:val="BodyText2"/>
        <w:numPr>
          <w:ilvl w:val="0"/>
          <w:numId w:val="32"/>
        </w:numPr>
        <w:ind w:left="1560" w:firstLine="0"/>
        <w:jc w:val="left"/>
        <w:rPr>
          <w:sz w:val="24"/>
          <w:szCs w:val="24"/>
        </w:rPr>
      </w:pPr>
      <w:r w:rsidRPr="00F65875">
        <w:rPr>
          <w:sz w:val="24"/>
          <w:szCs w:val="24"/>
        </w:rPr>
        <w:t>heat detectors;</w:t>
      </w:r>
    </w:p>
    <w:p w14:paraId="0448AB91" w14:textId="77777777" w:rsidR="00097BB2" w:rsidRPr="00F65875" w:rsidRDefault="00097BB2" w:rsidP="00F506F9">
      <w:pPr>
        <w:pStyle w:val="BodyText2"/>
        <w:numPr>
          <w:ilvl w:val="0"/>
          <w:numId w:val="32"/>
        </w:numPr>
        <w:spacing w:after="0"/>
        <w:ind w:left="1560" w:firstLine="0"/>
        <w:jc w:val="left"/>
        <w:rPr>
          <w:sz w:val="24"/>
          <w:szCs w:val="24"/>
        </w:rPr>
      </w:pPr>
      <w:r w:rsidRPr="00F65875">
        <w:rPr>
          <w:sz w:val="24"/>
          <w:szCs w:val="24"/>
        </w:rPr>
        <w:t xml:space="preserve">fire extinguishers and blankets (but only if the property is a House in Multiple </w:t>
      </w:r>
      <w:r w:rsidRPr="00F65875">
        <w:rPr>
          <w:sz w:val="24"/>
          <w:szCs w:val="24"/>
        </w:rPr>
        <w:tab/>
        <w:t>Occupation).</w:t>
      </w:r>
    </w:p>
    <w:p w14:paraId="72EA9DC8" w14:textId="77777777" w:rsidR="00097BB2" w:rsidRPr="00F65875" w:rsidRDefault="00097BB2" w:rsidP="00097BB2">
      <w:pPr>
        <w:pStyle w:val="BodyText2"/>
        <w:spacing w:after="0"/>
        <w:rPr>
          <w:sz w:val="24"/>
          <w:szCs w:val="24"/>
        </w:rPr>
      </w:pPr>
    </w:p>
    <w:p w14:paraId="2DB40622" w14:textId="77777777" w:rsidR="00097BB2" w:rsidRPr="00F65875" w:rsidRDefault="00097BB2" w:rsidP="00F506F9">
      <w:pPr>
        <w:pStyle w:val="Heading2"/>
        <w:numPr>
          <w:ilvl w:val="1"/>
          <w:numId w:val="17"/>
        </w:numPr>
        <w:autoSpaceDE/>
        <w:autoSpaceDN/>
        <w:adjustRightInd/>
        <w:spacing w:after="240"/>
      </w:pPr>
      <w:bookmarkStart w:id="70" w:name="_Ref487096274"/>
      <w:r w:rsidRPr="00F65875">
        <w:t>Energy Performance Certificate</w:t>
      </w:r>
      <w:bookmarkEnd w:id="70"/>
      <w:r w:rsidRPr="00F65875">
        <w:t xml:space="preserve"> </w:t>
      </w:r>
    </w:p>
    <w:p w14:paraId="6E5BFF38" w14:textId="77777777" w:rsidR="00097BB2" w:rsidRPr="00F65875" w:rsidRDefault="00097BB2" w:rsidP="00097BB2">
      <w:pPr>
        <w:pStyle w:val="BodyText2"/>
        <w:jc w:val="left"/>
        <w:rPr>
          <w:sz w:val="24"/>
          <w:szCs w:val="24"/>
        </w:rPr>
      </w:pPr>
      <w:r w:rsidRPr="00F65875">
        <w:rPr>
          <w:sz w:val="24"/>
          <w:szCs w:val="24"/>
        </w:rPr>
        <w:t>Before the tenancy starts, the landlord must give the tenant a copy of the Energy Performance Certificate (EPC) for the property if one is needed.  If the tenancy is for renting a room with shared access to other rooms such as a kitchen, bathroom and living room, an EPC is not needed.</w:t>
      </w:r>
    </w:p>
    <w:p w14:paraId="5A5B0260" w14:textId="77777777" w:rsidR="00097BB2" w:rsidRPr="00F65875" w:rsidRDefault="00097BB2" w:rsidP="00097BB2">
      <w:pPr>
        <w:pStyle w:val="BodyText2"/>
        <w:jc w:val="left"/>
        <w:rPr>
          <w:sz w:val="24"/>
          <w:szCs w:val="24"/>
        </w:rPr>
      </w:pPr>
      <w:r w:rsidRPr="00F65875">
        <w:rPr>
          <w:sz w:val="24"/>
          <w:szCs w:val="24"/>
        </w:rPr>
        <w:t>It is a requirement under law that the EPC must be ‘affixed’ to the building - it will often be located in the boiler or meter cupboard.</w:t>
      </w:r>
    </w:p>
    <w:p w14:paraId="7077009A" w14:textId="77777777" w:rsidR="00097BB2" w:rsidRPr="00F65875" w:rsidRDefault="00097BB2" w:rsidP="00097BB2">
      <w:pPr>
        <w:pStyle w:val="BodyText2"/>
        <w:jc w:val="left"/>
        <w:rPr>
          <w:sz w:val="24"/>
          <w:szCs w:val="24"/>
        </w:rPr>
      </w:pPr>
      <w:r w:rsidRPr="00F65875">
        <w:rPr>
          <w:sz w:val="24"/>
          <w:szCs w:val="24"/>
        </w:rPr>
        <w:t>The  EPC must not be more than 10 years old. The EPC has to be made available to a tenant free of charge.</w:t>
      </w:r>
    </w:p>
    <w:p w14:paraId="205F0B15" w14:textId="77777777" w:rsidR="00097BB2" w:rsidRPr="00F65875" w:rsidRDefault="00097BB2" w:rsidP="00097BB2">
      <w:pPr>
        <w:pStyle w:val="BodyText2"/>
        <w:jc w:val="left"/>
        <w:rPr>
          <w:sz w:val="24"/>
          <w:szCs w:val="24"/>
        </w:rPr>
      </w:pPr>
      <w:r w:rsidRPr="00F65875">
        <w:rPr>
          <w:sz w:val="24"/>
          <w:szCs w:val="24"/>
        </w:rPr>
        <w:lastRenderedPageBreak/>
        <w:t xml:space="preserve">The EPC tells the tenant about the energy efficiency of the property. If a property is energy efficient, the fuel bills for the person living in the home (for heating and lighting) will be lower than if the property is not energy efficient. </w:t>
      </w:r>
    </w:p>
    <w:p w14:paraId="7938F746" w14:textId="77777777" w:rsidR="00097BB2" w:rsidRPr="00F65875" w:rsidRDefault="00097BB2" w:rsidP="00097BB2">
      <w:pPr>
        <w:pStyle w:val="BodyText2"/>
        <w:jc w:val="left"/>
        <w:rPr>
          <w:sz w:val="24"/>
          <w:szCs w:val="24"/>
        </w:rPr>
      </w:pPr>
      <w:r w:rsidRPr="00F65875">
        <w:rPr>
          <w:sz w:val="24"/>
          <w:szCs w:val="24"/>
        </w:rPr>
        <w:t>The EPC ratings can be A, B, C, D, E, F or G.</w:t>
      </w:r>
    </w:p>
    <w:p w14:paraId="19731FAF" w14:textId="77777777" w:rsidR="00097BB2" w:rsidRPr="00F65875" w:rsidRDefault="00097BB2" w:rsidP="00097BB2">
      <w:pPr>
        <w:pStyle w:val="BodyText2"/>
        <w:jc w:val="left"/>
        <w:rPr>
          <w:sz w:val="24"/>
          <w:szCs w:val="24"/>
        </w:rPr>
      </w:pPr>
      <w:r w:rsidRPr="00F65875">
        <w:rPr>
          <w:sz w:val="24"/>
          <w:szCs w:val="24"/>
        </w:rPr>
        <w:t>An "A" rating on an EPC is the best rating - this would be given to a home which was very energy efficient and should have low bills for fuel and lighting.</w:t>
      </w:r>
    </w:p>
    <w:p w14:paraId="70933BBC" w14:textId="77777777" w:rsidR="00097BB2" w:rsidRPr="00F65875" w:rsidRDefault="00097BB2" w:rsidP="00097BB2">
      <w:pPr>
        <w:pStyle w:val="BodyText2"/>
        <w:jc w:val="left"/>
        <w:rPr>
          <w:sz w:val="24"/>
          <w:szCs w:val="24"/>
        </w:rPr>
      </w:pPr>
      <w:r w:rsidRPr="00F65875">
        <w:rPr>
          <w:sz w:val="24"/>
          <w:szCs w:val="24"/>
        </w:rPr>
        <w:t>A "G" rating on an EPC is the worst - so the least energy efficient, which may have higher bills for fuel and lighting.</w:t>
      </w:r>
    </w:p>
    <w:p w14:paraId="5B67A038" w14:textId="77777777" w:rsidR="00097BB2" w:rsidRPr="00F65875" w:rsidRDefault="00097BB2" w:rsidP="00F506F9">
      <w:pPr>
        <w:pStyle w:val="Heading2"/>
        <w:keepNext/>
        <w:numPr>
          <w:ilvl w:val="1"/>
          <w:numId w:val="17"/>
        </w:numPr>
        <w:autoSpaceDE/>
        <w:autoSpaceDN/>
        <w:adjustRightInd/>
        <w:spacing w:after="240"/>
      </w:pPr>
      <w:r w:rsidRPr="00F65875">
        <w:t xml:space="preserve">Furnishings </w:t>
      </w:r>
    </w:p>
    <w:p w14:paraId="317A672D" w14:textId="77777777" w:rsidR="00097BB2" w:rsidRPr="00F65875" w:rsidRDefault="00097BB2" w:rsidP="00097BB2">
      <w:pPr>
        <w:pStyle w:val="BodyText2"/>
        <w:keepNext/>
        <w:jc w:val="left"/>
        <w:rPr>
          <w:sz w:val="24"/>
          <w:szCs w:val="24"/>
        </w:rPr>
      </w:pPr>
      <w:r w:rsidRPr="00F65875">
        <w:rPr>
          <w:sz w:val="24"/>
          <w:szCs w:val="24"/>
        </w:rPr>
        <w:t>The landlord must make sure that:</w:t>
      </w:r>
    </w:p>
    <w:p w14:paraId="3FD4F33A" w14:textId="77777777" w:rsidR="00097BB2" w:rsidRPr="00F65875" w:rsidRDefault="00097BB2" w:rsidP="00097BB2">
      <w:pPr>
        <w:pStyle w:val="ListBullet3"/>
        <w:keepNext/>
        <w:tabs>
          <w:tab w:val="num" w:pos="1919"/>
        </w:tabs>
        <w:ind w:left="1919"/>
        <w:jc w:val="left"/>
        <w:rPr>
          <w:sz w:val="24"/>
          <w:szCs w:val="24"/>
        </w:rPr>
      </w:pPr>
      <w:r w:rsidRPr="00F65875">
        <w:rPr>
          <w:sz w:val="24"/>
          <w:szCs w:val="24"/>
        </w:rPr>
        <w:t xml:space="preserve">all upholstered furniture (like settees, arm chairs and dining chairs with soft seat coverings) and </w:t>
      </w:r>
    </w:p>
    <w:p w14:paraId="6783D5A7"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all mattresses </w:t>
      </w:r>
    </w:p>
    <w:p w14:paraId="47A862DA" w14:textId="77777777" w:rsidR="00097BB2" w:rsidRPr="00F65875" w:rsidRDefault="00097BB2" w:rsidP="00097BB2">
      <w:pPr>
        <w:pStyle w:val="BodyText2"/>
        <w:jc w:val="left"/>
        <w:rPr>
          <w:sz w:val="24"/>
          <w:szCs w:val="24"/>
        </w:rPr>
      </w:pPr>
      <w:r w:rsidRPr="00F65875">
        <w:rPr>
          <w:sz w:val="24"/>
          <w:szCs w:val="24"/>
        </w:rPr>
        <w:t xml:space="preserve">which are in the property at the start of the tenancy meet the standards set out in the Furniture &amp; Furnishings (Fire Safety) Regulations 1988 as amended so should have labels attached to them which show that they meet these Regulations.  </w:t>
      </w:r>
    </w:p>
    <w:p w14:paraId="21E5105A" w14:textId="77777777" w:rsidR="00097BB2" w:rsidRPr="00F65875" w:rsidRDefault="00097BB2" w:rsidP="00097BB2">
      <w:pPr>
        <w:pStyle w:val="CommentText"/>
        <w:ind w:left="1560"/>
        <w:rPr>
          <w:sz w:val="24"/>
          <w:szCs w:val="24"/>
        </w:rPr>
      </w:pPr>
      <w:r w:rsidRPr="00F65875">
        <w:rPr>
          <w:sz w:val="24"/>
          <w:szCs w:val="24"/>
        </w:rPr>
        <w:t>Tenants should report worn or broken furnishings and coverings to the landlord as these can make furniture unsafe and present a fire risk.</w:t>
      </w:r>
    </w:p>
    <w:p w14:paraId="6BB10749" w14:textId="77777777" w:rsidR="00097BB2" w:rsidRPr="00F65875" w:rsidRDefault="00097BB2" w:rsidP="00097BB2">
      <w:pPr>
        <w:pStyle w:val="CommentText"/>
        <w:ind w:left="1560"/>
        <w:rPr>
          <w:sz w:val="24"/>
          <w:szCs w:val="24"/>
        </w:rPr>
      </w:pPr>
    </w:p>
    <w:p w14:paraId="01717D60" w14:textId="77777777" w:rsidR="00097BB2" w:rsidRPr="00F65875" w:rsidRDefault="00097BB2" w:rsidP="00F506F9">
      <w:pPr>
        <w:pStyle w:val="Heading2"/>
        <w:numPr>
          <w:ilvl w:val="1"/>
          <w:numId w:val="17"/>
        </w:numPr>
        <w:autoSpaceDE/>
        <w:autoSpaceDN/>
        <w:adjustRightInd/>
        <w:spacing w:after="240"/>
      </w:pPr>
      <w:r w:rsidRPr="00F65875">
        <w:t>Defective Fixtures &amp; Fittings</w:t>
      </w:r>
    </w:p>
    <w:p w14:paraId="79E3771B" w14:textId="77777777" w:rsidR="00097BB2" w:rsidRPr="00F65875" w:rsidRDefault="00097BB2" w:rsidP="00097BB2">
      <w:pPr>
        <w:pStyle w:val="BodyText2"/>
        <w:jc w:val="left"/>
        <w:rPr>
          <w:sz w:val="24"/>
          <w:szCs w:val="24"/>
        </w:rPr>
      </w:pPr>
      <w:r w:rsidRPr="00F65875">
        <w:rPr>
          <w:sz w:val="24"/>
          <w:szCs w:val="24"/>
        </w:rPr>
        <w:t>The landlord must keep all fixtures and fittings in the property at the start of the tenancy in a good state of repair.  This applies, for example, to fitted kitchen units and fitted wardrobes, toilets, sinks, baths, showers and fitted kitchen appliances such as hobs and ovens.</w:t>
      </w:r>
    </w:p>
    <w:p w14:paraId="265D3F99" w14:textId="77777777" w:rsidR="00097BB2" w:rsidRPr="00F65875" w:rsidRDefault="00097BB2" w:rsidP="00097BB2">
      <w:pPr>
        <w:pStyle w:val="BodyText2"/>
        <w:jc w:val="left"/>
        <w:rPr>
          <w:sz w:val="24"/>
          <w:szCs w:val="24"/>
        </w:rPr>
      </w:pPr>
      <w:r w:rsidRPr="00F65875">
        <w:rPr>
          <w:sz w:val="24"/>
          <w:szCs w:val="24"/>
        </w:rPr>
        <w:t xml:space="preserve">The tenant should tell the landlord if any fixtures and fittings need to be repaired. The landlord must get the repairs done within a reasonable time. </w:t>
      </w:r>
    </w:p>
    <w:p w14:paraId="625D881A" w14:textId="77777777" w:rsidR="00097BB2" w:rsidRPr="00F65875" w:rsidRDefault="00097BB2" w:rsidP="00F506F9">
      <w:pPr>
        <w:pStyle w:val="Heading2"/>
        <w:numPr>
          <w:ilvl w:val="1"/>
          <w:numId w:val="17"/>
        </w:numPr>
        <w:autoSpaceDE/>
        <w:autoSpaceDN/>
        <w:adjustRightInd/>
        <w:spacing w:after="240"/>
      </w:pPr>
      <w:r w:rsidRPr="00F65875">
        <w:t>Repair Timetable</w:t>
      </w:r>
    </w:p>
    <w:p w14:paraId="393B3E23" w14:textId="77777777" w:rsidR="00097BB2" w:rsidRPr="00F65875" w:rsidRDefault="00097BB2" w:rsidP="00097BB2">
      <w:pPr>
        <w:pStyle w:val="BodyText2"/>
        <w:jc w:val="left"/>
        <w:rPr>
          <w:sz w:val="24"/>
          <w:szCs w:val="24"/>
        </w:rPr>
      </w:pPr>
      <w:r w:rsidRPr="00F65875">
        <w:rPr>
          <w:sz w:val="24"/>
          <w:szCs w:val="24"/>
        </w:rPr>
        <w:t xml:space="preserve">Often, a landlord will only find out that something in the property is not working or needs to be repaired when the tenant tells their landlord about it. </w:t>
      </w:r>
    </w:p>
    <w:p w14:paraId="30CBA5C0" w14:textId="77777777" w:rsidR="00097BB2" w:rsidRPr="00F65875" w:rsidRDefault="00097BB2" w:rsidP="00097BB2">
      <w:pPr>
        <w:pStyle w:val="BodyText2"/>
        <w:jc w:val="left"/>
        <w:rPr>
          <w:sz w:val="24"/>
          <w:szCs w:val="24"/>
        </w:rPr>
      </w:pPr>
      <w:r w:rsidRPr="00F65875">
        <w:rPr>
          <w:sz w:val="24"/>
          <w:szCs w:val="24"/>
        </w:rPr>
        <w:t xml:space="preserve">The tenant must tell the landlord as soon as they can about any repair being needed or if there is something urgent. The landlord then has to carry out any repairs as soon as they reasonably can. </w:t>
      </w:r>
    </w:p>
    <w:p w14:paraId="0FA272D9" w14:textId="77777777" w:rsidR="00097BB2" w:rsidRPr="00F65875" w:rsidRDefault="00097BB2" w:rsidP="00097BB2">
      <w:pPr>
        <w:pStyle w:val="BodyText2"/>
        <w:jc w:val="left"/>
        <w:rPr>
          <w:sz w:val="24"/>
          <w:szCs w:val="24"/>
        </w:rPr>
      </w:pPr>
      <w:r w:rsidRPr="00F65875">
        <w:rPr>
          <w:sz w:val="24"/>
          <w:szCs w:val="24"/>
        </w:rPr>
        <w:t xml:space="preserve">The tenant must give the landlord reasonable access to get the repair work done.  </w:t>
      </w:r>
    </w:p>
    <w:p w14:paraId="661C95DE" w14:textId="77777777" w:rsidR="00097BB2" w:rsidRPr="00F65875" w:rsidRDefault="00097BB2" w:rsidP="00097BB2">
      <w:pPr>
        <w:pStyle w:val="BodyText2"/>
        <w:jc w:val="left"/>
        <w:rPr>
          <w:sz w:val="24"/>
          <w:szCs w:val="24"/>
        </w:rPr>
      </w:pPr>
      <w:r w:rsidRPr="00F65875">
        <w:rPr>
          <w:sz w:val="24"/>
          <w:szCs w:val="24"/>
        </w:rPr>
        <w:lastRenderedPageBreak/>
        <w:t xml:space="preserve">What is a reasonable period to carry out repairs will vary depending on the type of repair which is needed and how dangerous or unsafe it might be to leave that item not repaired. </w:t>
      </w:r>
    </w:p>
    <w:p w14:paraId="71AE57D6" w14:textId="77777777" w:rsidR="00097BB2" w:rsidRPr="00F65875" w:rsidRDefault="00097BB2" w:rsidP="00097BB2">
      <w:pPr>
        <w:pStyle w:val="BodyText2"/>
        <w:jc w:val="left"/>
        <w:rPr>
          <w:sz w:val="24"/>
          <w:szCs w:val="24"/>
        </w:rPr>
      </w:pPr>
      <w:r w:rsidRPr="00F65875">
        <w:rPr>
          <w:sz w:val="24"/>
          <w:szCs w:val="24"/>
        </w:rPr>
        <w:t>If the landlord does not carry out repairs within a reasonable period, the tenant can ask the Tribunal to order the landlord to carry out these repairs.  Also, for some major repairs or those that cause a safety issue, the tenant might be able to get the local council to order the landlord to do the work or the local council might do the work and ask the landlord to pay the costs.   The local council also has powers to report the landlord to the Tribunal for their failure to meet the Repairing Standard.</w:t>
      </w:r>
    </w:p>
    <w:p w14:paraId="486CA60D" w14:textId="77777777" w:rsidR="00097BB2" w:rsidRPr="00F65875" w:rsidRDefault="00097BB2" w:rsidP="00F506F9">
      <w:pPr>
        <w:pStyle w:val="Heading2"/>
        <w:numPr>
          <w:ilvl w:val="1"/>
          <w:numId w:val="17"/>
        </w:numPr>
        <w:autoSpaceDE/>
        <w:autoSpaceDN/>
        <w:adjustRightInd/>
        <w:spacing w:after="240"/>
      </w:pPr>
      <w:r w:rsidRPr="00F65875">
        <w:t xml:space="preserve">Payment for Repairs </w:t>
      </w:r>
    </w:p>
    <w:p w14:paraId="0B2B1D90" w14:textId="77777777" w:rsidR="00097BB2" w:rsidRPr="00F65875" w:rsidRDefault="00097BB2" w:rsidP="00097BB2">
      <w:pPr>
        <w:pStyle w:val="BodyText2"/>
        <w:jc w:val="left"/>
        <w:rPr>
          <w:sz w:val="24"/>
          <w:szCs w:val="24"/>
        </w:rPr>
      </w:pPr>
      <w:r w:rsidRPr="00F65875">
        <w:rPr>
          <w:sz w:val="24"/>
          <w:szCs w:val="24"/>
        </w:rPr>
        <w:t>If damage was caused by the fault or negligence of</w:t>
      </w:r>
    </w:p>
    <w:p w14:paraId="1019D2D1"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the tenant or someone living with the tenant at the property or </w:t>
      </w:r>
    </w:p>
    <w:p w14:paraId="49B94390" w14:textId="77777777" w:rsidR="00097BB2" w:rsidRPr="00F65875" w:rsidRDefault="00097BB2" w:rsidP="00097BB2">
      <w:pPr>
        <w:pStyle w:val="ListBullet3"/>
        <w:tabs>
          <w:tab w:val="num" w:pos="1919"/>
        </w:tabs>
        <w:ind w:left="1919"/>
        <w:jc w:val="left"/>
        <w:rPr>
          <w:sz w:val="24"/>
          <w:szCs w:val="24"/>
        </w:rPr>
      </w:pPr>
      <w:r w:rsidRPr="00F65875">
        <w:rPr>
          <w:sz w:val="24"/>
          <w:szCs w:val="24"/>
        </w:rPr>
        <w:t xml:space="preserve">someone visiting, </w:t>
      </w:r>
    </w:p>
    <w:p w14:paraId="6361C885" w14:textId="77777777" w:rsidR="00097BB2" w:rsidRPr="00F65875" w:rsidRDefault="00097BB2" w:rsidP="00097BB2">
      <w:pPr>
        <w:pStyle w:val="BodyText2"/>
        <w:jc w:val="left"/>
        <w:rPr>
          <w:sz w:val="24"/>
          <w:szCs w:val="24"/>
        </w:rPr>
      </w:pPr>
      <w:r w:rsidRPr="00F65875">
        <w:rPr>
          <w:sz w:val="24"/>
          <w:szCs w:val="24"/>
        </w:rPr>
        <w:t xml:space="preserve">then the tenant is responsible. </w:t>
      </w:r>
    </w:p>
    <w:p w14:paraId="39569505" w14:textId="77777777" w:rsidR="00097BB2" w:rsidRPr="00F65875" w:rsidRDefault="00097BB2" w:rsidP="00097BB2">
      <w:pPr>
        <w:pStyle w:val="BodyText2"/>
        <w:jc w:val="left"/>
        <w:rPr>
          <w:sz w:val="24"/>
          <w:szCs w:val="24"/>
        </w:rPr>
      </w:pPr>
      <w:r w:rsidRPr="00F65875">
        <w:rPr>
          <w:sz w:val="24"/>
          <w:szCs w:val="24"/>
        </w:rPr>
        <w:t>This means that the tenant must pay for the damage to be fixed.   The tenant should discuss with the landlord having the repair carried out.   The landlord might prefer to arrange to get the damage fixed and send a bill for the costs to the tenant.</w:t>
      </w:r>
    </w:p>
    <w:p w14:paraId="499FC093" w14:textId="77777777" w:rsidR="00097BB2" w:rsidRPr="00F65875" w:rsidRDefault="00097BB2" w:rsidP="00097BB2">
      <w:pPr>
        <w:pStyle w:val="BodyText2"/>
        <w:jc w:val="left"/>
        <w:rPr>
          <w:sz w:val="24"/>
          <w:szCs w:val="24"/>
        </w:rPr>
      </w:pPr>
      <w:r w:rsidRPr="00F65875">
        <w:rPr>
          <w:sz w:val="24"/>
          <w:szCs w:val="24"/>
        </w:rPr>
        <w:t>Damage would be caused by fault if it was done on purpose.</w:t>
      </w:r>
    </w:p>
    <w:p w14:paraId="10ABA67D" w14:textId="77777777" w:rsidR="00097BB2" w:rsidRPr="00F65875" w:rsidRDefault="00097BB2" w:rsidP="00097BB2">
      <w:pPr>
        <w:pStyle w:val="BodyText2"/>
        <w:jc w:val="left"/>
        <w:rPr>
          <w:sz w:val="24"/>
          <w:szCs w:val="24"/>
        </w:rPr>
      </w:pPr>
      <w:r w:rsidRPr="00F65875">
        <w:rPr>
          <w:sz w:val="24"/>
          <w:szCs w:val="24"/>
        </w:rPr>
        <w:t>Damage would be caused by negligence if it was not done on purpose but the person who caused the damage did not take normal care to avoid the damage. For example, a person is negligent if he leaves a skylight window open all day when rain is forecast and this results in the carpet and furnishings in the room below being damaged by the rain. Another example might be a person causes a burn mark to appear on a kitchen table by placing a pot, straight from a hot burner on the cooker hob, onto the table top.</w:t>
      </w:r>
    </w:p>
    <w:p w14:paraId="241ED025" w14:textId="77777777" w:rsidR="00097BB2" w:rsidRPr="00D97628" w:rsidRDefault="00097BB2" w:rsidP="00F506F9">
      <w:pPr>
        <w:pStyle w:val="Heading2"/>
        <w:numPr>
          <w:ilvl w:val="1"/>
          <w:numId w:val="17"/>
        </w:numPr>
        <w:autoSpaceDE/>
        <w:autoSpaceDN/>
        <w:adjustRightInd/>
        <w:spacing w:after="240"/>
        <w:jc w:val="both"/>
      </w:pPr>
      <w:r w:rsidRPr="00D97628">
        <w:t xml:space="preserve">Information </w:t>
      </w:r>
    </w:p>
    <w:p w14:paraId="4D23E0E6" w14:textId="77777777" w:rsidR="00097BB2" w:rsidRPr="00D97628" w:rsidRDefault="00097BB2" w:rsidP="00097BB2">
      <w:pPr>
        <w:pStyle w:val="BodyText2"/>
        <w:jc w:val="left"/>
        <w:rPr>
          <w:sz w:val="24"/>
          <w:szCs w:val="24"/>
        </w:rPr>
      </w:pPr>
      <w:r w:rsidRPr="00D97628">
        <w:rPr>
          <w:sz w:val="24"/>
          <w:szCs w:val="24"/>
        </w:rPr>
        <w:t xml:space="preserve">The tenant will be asked by the landlord to meet the costs of any repairs and the landlord should supply them with copies of the receipts for such costs. </w:t>
      </w:r>
    </w:p>
    <w:p w14:paraId="7477C000" w14:textId="77777777" w:rsidR="00097BB2" w:rsidRPr="00F65875" w:rsidRDefault="00097BB2" w:rsidP="00097BB2">
      <w:pPr>
        <w:pStyle w:val="BodyText2"/>
        <w:jc w:val="left"/>
        <w:rPr>
          <w:sz w:val="24"/>
          <w:szCs w:val="24"/>
        </w:rPr>
      </w:pPr>
      <w:r w:rsidRPr="00F65875">
        <w:rPr>
          <w:sz w:val="24"/>
          <w:szCs w:val="24"/>
        </w:rPr>
        <w:t>The landlord must give the tenant copies of:</w:t>
      </w:r>
    </w:p>
    <w:p w14:paraId="310DC825" w14:textId="77777777" w:rsidR="00097BB2" w:rsidRPr="00F65875" w:rsidRDefault="00097BB2" w:rsidP="00097BB2">
      <w:pPr>
        <w:pStyle w:val="ListBullet3"/>
        <w:tabs>
          <w:tab w:val="num" w:pos="1919"/>
        </w:tabs>
        <w:ind w:left="1919"/>
        <w:jc w:val="left"/>
        <w:rPr>
          <w:sz w:val="24"/>
          <w:szCs w:val="24"/>
        </w:rPr>
      </w:pPr>
      <w:r w:rsidRPr="00F65875">
        <w:rPr>
          <w:sz w:val="24"/>
          <w:szCs w:val="24"/>
        </w:rPr>
        <w:t>the Landlord's Gas Safety Record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_Ref487096232 \n \h  \* MERGEFORMAT </w:instrText>
      </w:r>
      <w:r w:rsidRPr="00F65875">
        <w:rPr>
          <w:sz w:val="24"/>
          <w:szCs w:val="24"/>
        </w:rPr>
      </w:r>
      <w:r w:rsidRPr="00F65875">
        <w:rPr>
          <w:sz w:val="24"/>
          <w:szCs w:val="24"/>
        </w:rPr>
        <w:fldChar w:fldCharType="separate"/>
      </w:r>
      <w:r>
        <w:rPr>
          <w:sz w:val="24"/>
          <w:szCs w:val="24"/>
        </w:rPr>
        <w:t>18.3</w:t>
      </w:r>
      <w:r w:rsidRPr="00F65875">
        <w:rPr>
          <w:sz w:val="24"/>
          <w:szCs w:val="24"/>
        </w:rPr>
        <w:fldChar w:fldCharType="end"/>
      </w:r>
      <w:r w:rsidRPr="00F65875">
        <w:rPr>
          <w:sz w:val="24"/>
          <w:szCs w:val="24"/>
        </w:rPr>
        <w:t xml:space="preserve"> - Gas Safety);</w:t>
      </w:r>
    </w:p>
    <w:p w14:paraId="78C40EED" w14:textId="77777777" w:rsidR="00097BB2" w:rsidRPr="00F65875" w:rsidRDefault="00097BB2" w:rsidP="00097BB2">
      <w:pPr>
        <w:pStyle w:val="ListBullet3"/>
        <w:tabs>
          <w:tab w:val="num" w:pos="1919"/>
        </w:tabs>
        <w:ind w:left="1919"/>
        <w:jc w:val="left"/>
        <w:rPr>
          <w:sz w:val="24"/>
          <w:szCs w:val="24"/>
        </w:rPr>
      </w:pPr>
      <w:r w:rsidRPr="00F65875">
        <w:rPr>
          <w:sz w:val="24"/>
          <w:szCs w:val="24"/>
        </w:rPr>
        <w:t>the Electrical Safety Inspection Report and the Portable Appliance Testing Report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_Ref487096251 \n \h  \* MERGEFORMAT </w:instrText>
      </w:r>
      <w:r w:rsidRPr="00F65875">
        <w:rPr>
          <w:sz w:val="24"/>
          <w:szCs w:val="24"/>
        </w:rPr>
      </w:r>
      <w:r w:rsidRPr="00F65875">
        <w:rPr>
          <w:sz w:val="24"/>
          <w:szCs w:val="24"/>
        </w:rPr>
        <w:fldChar w:fldCharType="separate"/>
      </w:r>
      <w:r>
        <w:rPr>
          <w:sz w:val="24"/>
          <w:szCs w:val="24"/>
        </w:rPr>
        <w:t>18.4</w:t>
      </w:r>
      <w:r w:rsidRPr="00F65875">
        <w:rPr>
          <w:sz w:val="24"/>
          <w:szCs w:val="24"/>
        </w:rPr>
        <w:fldChar w:fldCharType="end"/>
      </w:r>
      <w:r w:rsidRPr="00F65875">
        <w:rPr>
          <w:sz w:val="24"/>
          <w:szCs w:val="24"/>
        </w:rPr>
        <w:t xml:space="preserve"> – Electrical Safety); and </w:t>
      </w:r>
    </w:p>
    <w:p w14:paraId="147D91FC" w14:textId="77777777" w:rsidR="00097BB2" w:rsidRPr="00F65875" w:rsidRDefault="00097BB2" w:rsidP="00097BB2">
      <w:pPr>
        <w:pStyle w:val="ListBullet3"/>
        <w:tabs>
          <w:tab w:val="num" w:pos="1919"/>
        </w:tabs>
        <w:ind w:left="1919"/>
        <w:jc w:val="left"/>
        <w:rPr>
          <w:sz w:val="24"/>
          <w:szCs w:val="24"/>
        </w:rPr>
      </w:pPr>
      <w:r w:rsidRPr="00F65875">
        <w:rPr>
          <w:sz w:val="24"/>
          <w:szCs w:val="24"/>
        </w:rPr>
        <w:t>the Energy Performance Certificate (EPC) for the property (</w:t>
      </w:r>
      <w:r w:rsidRPr="00F65875">
        <w:rPr>
          <w:rFonts w:cs="Arial"/>
          <w:color w:val="auto"/>
          <w:sz w:val="24"/>
          <w:szCs w:val="24"/>
          <w:lang w:val="en"/>
        </w:rPr>
        <w:t>Note</w:t>
      </w:r>
      <w:r w:rsidRPr="00F65875">
        <w:rPr>
          <w:sz w:val="24"/>
          <w:szCs w:val="24"/>
        </w:rPr>
        <w:t xml:space="preserve"> </w:t>
      </w:r>
      <w:r w:rsidRPr="00F65875">
        <w:rPr>
          <w:sz w:val="24"/>
          <w:szCs w:val="24"/>
        </w:rPr>
        <w:fldChar w:fldCharType="begin"/>
      </w:r>
      <w:r w:rsidRPr="00F65875">
        <w:rPr>
          <w:sz w:val="24"/>
          <w:szCs w:val="24"/>
        </w:rPr>
        <w:instrText xml:space="preserve"> REF _Ref487096274 \n \h  \* MERGEFORMAT </w:instrText>
      </w:r>
      <w:r w:rsidRPr="00F65875">
        <w:rPr>
          <w:sz w:val="24"/>
          <w:szCs w:val="24"/>
        </w:rPr>
      </w:r>
      <w:r w:rsidRPr="00F65875">
        <w:rPr>
          <w:sz w:val="24"/>
          <w:szCs w:val="24"/>
        </w:rPr>
        <w:fldChar w:fldCharType="separate"/>
      </w:r>
      <w:r>
        <w:rPr>
          <w:sz w:val="24"/>
          <w:szCs w:val="24"/>
        </w:rPr>
        <w:t>18.7</w:t>
      </w:r>
      <w:r w:rsidRPr="00F65875">
        <w:rPr>
          <w:sz w:val="24"/>
          <w:szCs w:val="24"/>
        </w:rPr>
        <w:fldChar w:fldCharType="end"/>
      </w:r>
      <w:r w:rsidRPr="00F65875">
        <w:rPr>
          <w:sz w:val="24"/>
          <w:szCs w:val="24"/>
        </w:rPr>
        <w:t xml:space="preserve"> – Energy Performance Certificate).</w:t>
      </w:r>
    </w:p>
    <w:p w14:paraId="30563C00" w14:textId="77777777" w:rsidR="00097BB2" w:rsidRPr="00F65875" w:rsidRDefault="00097BB2" w:rsidP="00097BB2">
      <w:pPr>
        <w:pStyle w:val="BodyText2"/>
        <w:jc w:val="left"/>
        <w:rPr>
          <w:sz w:val="24"/>
          <w:szCs w:val="24"/>
        </w:rPr>
      </w:pPr>
      <w:r w:rsidRPr="00F65875">
        <w:rPr>
          <w:sz w:val="24"/>
          <w:szCs w:val="24"/>
        </w:rPr>
        <w:lastRenderedPageBreak/>
        <w:t>These must be given to the tenant before, or at the start of, the tenancy.</w:t>
      </w:r>
    </w:p>
    <w:p w14:paraId="7748A277" w14:textId="77777777" w:rsidR="00097BB2" w:rsidRPr="00F65875" w:rsidRDefault="00097BB2" w:rsidP="00F506F9">
      <w:pPr>
        <w:pStyle w:val="Heading1"/>
        <w:numPr>
          <w:ilvl w:val="0"/>
          <w:numId w:val="17"/>
        </w:numPr>
        <w:autoSpaceDE/>
        <w:autoSpaceDN/>
        <w:adjustRightInd/>
        <w:spacing w:after="240"/>
      </w:pPr>
      <w:r w:rsidRPr="00F65875">
        <w:t xml:space="preserve">Legionella </w:t>
      </w:r>
    </w:p>
    <w:p w14:paraId="388DA099" w14:textId="77777777" w:rsidR="00097BB2" w:rsidRPr="00F65875" w:rsidRDefault="00097BB2" w:rsidP="00097BB2">
      <w:pPr>
        <w:pStyle w:val="BodyText1"/>
        <w:jc w:val="left"/>
        <w:rPr>
          <w:sz w:val="24"/>
          <w:szCs w:val="24"/>
        </w:rPr>
      </w:pPr>
      <w:r w:rsidRPr="00F65875">
        <w:rPr>
          <w:sz w:val="24"/>
          <w:szCs w:val="24"/>
        </w:rPr>
        <w:t>The landlord must take all reasonable steps to reduce the risk of the presence of legionella bacteria.</w:t>
      </w:r>
    </w:p>
    <w:p w14:paraId="2C56E0AE" w14:textId="77777777" w:rsidR="00097BB2" w:rsidRPr="00F65875" w:rsidRDefault="00097BB2" w:rsidP="00097BB2">
      <w:pPr>
        <w:pStyle w:val="BodyText1"/>
        <w:jc w:val="left"/>
        <w:rPr>
          <w:rFonts w:cs="Arial"/>
          <w:color w:val="111111"/>
          <w:sz w:val="24"/>
          <w:szCs w:val="24"/>
        </w:rPr>
      </w:pPr>
      <w:r w:rsidRPr="00F65875">
        <w:rPr>
          <w:rFonts w:cs="Arial"/>
          <w:sz w:val="24"/>
          <w:szCs w:val="24"/>
        </w:rPr>
        <w:t>Legionnaires’ disease is</w:t>
      </w:r>
      <w:r w:rsidRPr="00F65875">
        <w:rPr>
          <w:sz w:val="24"/>
          <w:szCs w:val="24"/>
        </w:rPr>
        <w:t xml:space="preserve"> caused by legionella bacteria and is a kind</w:t>
      </w:r>
      <w:r w:rsidRPr="00F65875">
        <w:rPr>
          <w:rFonts w:cs="Arial"/>
          <w:sz w:val="24"/>
          <w:szCs w:val="24"/>
        </w:rPr>
        <w:t xml:space="preserve"> of pneumonia (or lung infection).  </w:t>
      </w:r>
    </w:p>
    <w:p w14:paraId="1BF6378C" w14:textId="77777777" w:rsidR="00097BB2" w:rsidRPr="00F65875" w:rsidRDefault="00097BB2" w:rsidP="00097BB2">
      <w:pPr>
        <w:pStyle w:val="BodyText1"/>
        <w:jc w:val="left"/>
        <w:rPr>
          <w:rFonts w:cs="Arial"/>
          <w:color w:val="111111"/>
          <w:sz w:val="24"/>
          <w:szCs w:val="24"/>
        </w:rPr>
      </w:pPr>
      <w:r w:rsidRPr="00F65875">
        <w:rPr>
          <w:sz w:val="24"/>
          <w:szCs w:val="24"/>
        </w:rPr>
        <w:t xml:space="preserve">The legionella bacteria which causes the disease is sometimes present in cold or hot water systems in buildings. </w:t>
      </w:r>
      <w:r w:rsidRPr="00F65875">
        <w:rPr>
          <w:rFonts w:cs="Arial"/>
          <w:color w:val="111111"/>
          <w:sz w:val="24"/>
          <w:szCs w:val="24"/>
        </w:rPr>
        <w:t>It is therefore important to try to keep the risk as low as possible by taking certain steps.</w:t>
      </w:r>
    </w:p>
    <w:p w14:paraId="4FBDC283" w14:textId="77777777" w:rsidR="00097BB2" w:rsidRPr="00F65875" w:rsidRDefault="00097BB2" w:rsidP="00097BB2">
      <w:pPr>
        <w:pStyle w:val="BodyText1"/>
        <w:jc w:val="left"/>
        <w:rPr>
          <w:sz w:val="24"/>
          <w:szCs w:val="24"/>
        </w:rPr>
      </w:pPr>
      <w:r w:rsidRPr="00F65875">
        <w:rPr>
          <w:sz w:val="24"/>
          <w:szCs w:val="24"/>
        </w:rPr>
        <w:t xml:space="preserve">The landlord must carry out a risk assessment.  </w:t>
      </w:r>
    </w:p>
    <w:p w14:paraId="3DDBEE76" w14:textId="77777777" w:rsidR="00097BB2" w:rsidRPr="00F65875" w:rsidRDefault="00097BB2" w:rsidP="00097BB2">
      <w:pPr>
        <w:pStyle w:val="BodyText1"/>
        <w:jc w:val="left"/>
        <w:rPr>
          <w:sz w:val="24"/>
          <w:szCs w:val="24"/>
        </w:rPr>
      </w:pPr>
      <w:r w:rsidRPr="00F65875">
        <w:rPr>
          <w:sz w:val="24"/>
          <w:szCs w:val="24"/>
        </w:rPr>
        <w:t>Simple control measures can help to minimise the risk of exposure to Legionella. These include:</w:t>
      </w:r>
    </w:p>
    <w:p w14:paraId="3957FAA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flushing out a water system before the start of a tenancy - so flushing all toilets and running water through all cold and hot water taps and showers for a period of time;  </w:t>
      </w:r>
    </w:p>
    <w:p w14:paraId="7F37FE6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avoiding debris getting into the system - for example by making sure that any cold water tanks have a tight fitting lid; and </w:t>
      </w:r>
    </w:p>
    <w:p w14:paraId="2227D3E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making sure any pipework which is no longer used is removed.</w:t>
      </w:r>
    </w:p>
    <w:p w14:paraId="6CF8B242" w14:textId="77777777" w:rsidR="00097BB2" w:rsidRPr="00F65875" w:rsidRDefault="00097BB2" w:rsidP="00097BB2">
      <w:pPr>
        <w:pStyle w:val="BodyText1"/>
        <w:jc w:val="left"/>
        <w:rPr>
          <w:sz w:val="24"/>
          <w:szCs w:val="24"/>
        </w:rPr>
      </w:pPr>
      <w:r w:rsidRPr="00F65875">
        <w:rPr>
          <w:sz w:val="24"/>
          <w:szCs w:val="24"/>
        </w:rPr>
        <w:t xml:space="preserve">If a property is served directly by mains cold water, then there is only a low risk of legionella bacteria in the cold water, as it flows from a moving supply, not from stored water. </w:t>
      </w:r>
    </w:p>
    <w:p w14:paraId="1BDB856A" w14:textId="77777777" w:rsidR="00097BB2" w:rsidRPr="00F65875" w:rsidRDefault="00097BB2" w:rsidP="00097BB2">
      <w:pPr>
        <w:pStyle w:val="BodyText1"/>
        <w:jc w:val="left"/>
        <w:rPr>
          <w:sz w:val="24"/>
          <w:szCs w:val="24"/>
        </w:rPr>
      </w:pPr>
      <w:r w:rsidRPr="00F65875">
        <w:rPr>
          <w:sz w:val="24"/>
          <w:szCs w:val="24"/>
        </w:rPr>
        <w:t>If a property is served by hot water:</w:t>
      </w:r>
    </w:p>
    <w:p w14:paraId="4F99FBAA"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from a tank which is regularly heated to over 60 degrees centigrade; or </w:t>
      </w:r>
    </w:p>
    <w:p w14:paraId="61587F8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from an instant hot water boiler - which does not store heated water, but heats it as it is used,</w:t>
      </w:r>
    </w:p>
    <w:p w14:paraId="1B211E8F" w14:textId="77777777" w:rsidR="00097BB2" w:rsidRPr="00F65875" w:rsidRDefault="00097BB2" w:rsidP="00097BB2">
      <w:pPr>
        <w:pStyle w:val="BodyText1"/>
        <w:jc w:val="left"/>
        <w:rPr>
          <w:sz w:val="24"/>
          <w:szCs w:val="24"/>
        </w:rPr>
      </w:pPr>
      <w:r w:rsidRPr="00F65875">
        <w:rPr>
          <w:sz w:val="24"/>
          <w:szCs w:val="24"/>
        </w:rPr>
        <w:t>then, again, there is only a low risk of legionella bacteria in the hot water system.</w:t>
      </w:r>
    </w:p>
    <w:p w14:paraId="609E167C" w14:textId="77777777" w:rsidR="00097BB2" w:rsidRPr="00F65875" w:rsidRDefault="00097BB2" w:rsidP="00097BB2">
      <w:pPr>
        <w:pStyle w:val="BodyText1"/>
        <w:jc w:val="left"/>
        <w:rPr>
          <w:sz w:val="24"/>
          <w:szCs w:val="24"/>
        </w:rPr>
      </w:pPr>
      <w:r w:rsidRPr="00F65875">
        <w:rPr>
          <w:sz w:val="24"/>
          <w:szCs w:val="24"/>
        </w:rPr>
        <w:t>To keep the risk of legionella bacteria being present in the property low, tenants:</w:t>
      </w:r>
    </w:p>
    <w:p w14:paraId="2BD1784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not alter the controls on any hot water system in a way which would increase the legionella risk (for example lowering the regular heat temperature to below 60 degrees); and</w:t>
      </w:r>
    </w:p>
    <w:p w14:paraId="1DFFFE7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should regularly clean shower heads - as these result in a spray of tiny drops of water which might be breathed into the lungs.</w:t>
      </w:r>
    </w:p>
    <w:p w14:paraId="00D2817D" w14:textId="77777777" w:rsidR="00097BB2" w:rsidRPr="00F65875" w:rsidRDefault="00097BB2" w:rsidP="00F506F9">
      <w:pPr>
        <w:pStyle w:val="Heading1"/>
        <w:numPr>
          <w:ilvl w:val="0"/>
          <w:numId w:val="17"/>
        </w:numPr>
        <w:autoSpaceDE/>
        <w:autoSpaceDN/>
        <w:adjustRightInd/>
        <w:spacing w:after="240"/>
        <w:rPr>
          <w:b/>
        </w:rPr>
      </w:pPr>
      <w:r w:rsidRPr="00F65875">
        <w:t xml:space="preserve">Access for Repairs, Inspections and Valuations </w:t>
      </w:r>
    </w:p>
    <w:p w14:paraId="26BE52DB" w14:textId="77777777" w:rsidR="00097BB2" w:rsidRPr="00F65875" w:rsidRDefault="00097BB2" w:rsidP="00097BB2">
      <w:pPr>
        <w:pStyle w:val="BodyText1"/>
        <w:jc w:val="left"/>
        <w:rPr>
          <w:sz w:val="24"/>
          <w:szCs w:val="24"/>
        </w:rPr>
      </w:pPr>
      <w:r w:rsidRPr="00F65875">
        <w:rPr>
          <w:sz w:val="24"/>
          <w:szCs w:val="24"/>
        </w:rPr>
        <w:lastRenderedPageBreak/>
        <w:t xml:space="preserve">The tenant must by law let the landlord (or their workmen or advisers) have reasonable access onto the property for "authorised purposes".   </w:t>
      </w:r>
    </w:p>
    <w:p w14:paraId="6E7D691C" w14:textId="77777777" w:rsidR="00097BB2" w:rsidRPr="00F65875" w:rsidRDefault="00097BB2" w:rsidP="00097BB2">
      <w:pPr>
        <w:pStyle w:val="BodyText1"/>
        <w:jc w:val="left"/>
        <w:rPr>
          <w:sz w:val="24"/>
          <w:szCs w:val="24"/>
        </w:rPr>
      </w:pPr>
      <w:r w:rsidRPr="00F65875">
        <w:rPr>
          <w:sz w:val="24"/>
          <w:szCs w:val="24"/>
        </w:rPr>
        <w:t>Authorised purposes are:</w:t>
      </w:r>
    </w:p>
    <w:p w14:paraId="5C363C70"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work in the property which the landlord must carry out or is allowed to carry out, in either case by law or in terms of the tenancy or in terms of any other agreement between the landlord and the tenant;</w:t>
      </w:r>
    </w:p>
    <w:p w14:paraId="27B96E1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checking the property to see whether any work needs to be done - for example repairs; and</w:t>
      </w:r>
    </w:p>
    <w:p w14:paraId="0FC0C37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carrying out a valuation of the property.</w:t>
      </w:r>
    </w:p>
    <w:p w14:paraId="71188486" w14:textId="77777777" w:rsidR="00097BB2" w:rsidRPr="00F65875" w:rsidRDefault="00097BB2" w:rsidP="00097BB2">
      <w:pPr>
        <w:pStyle w:val="BodyText1"/>
        <w:jc w:val="left"/>
        <w:rPr>
          <w:sz w:val="24"/>
          <w:szCs w:val="24"/>
        </w:rPr>
      </w:pPr>
      <w:r w:rsidRPr="00F65875">
        <w:rPr>
          <w:sz w:val="24"/>
          <w:szCs w:val="24"/>
        </w:rPr>
        <w:t xml:space="preserve">The tenant should be given at least 48 hours' notice before this happens - unless it is an emergency .   If it is an emergency, then less than 48 hours' notice might be given, or immediate access might be needed (with no notice beforehand).   An emergency might include a dangerous electrical fault or a burst water pipe in the property which is flooding the property or any flat below it.  Emergencies are repairs that are causing danger or, if left, are likely to cause damage to the property or property nearby if they are not repaired quickly.  </w:t>
      </w:r>
    </w:p>
    <w:p w14:paraId="54A0FB05" w14:textId="77777777" w:rsidR="00097BB2" w:rsidRPr="00F65875" w:rsidRDefault="00097BB2" w:rsidP="00097BB2">
      <w:pPr>
        <w:pStyle w:val="BodyText1"/>
        <w:jc w:val="left"/>
        <w:rPr>
          <w:sz w:val="24"/>
          <w:szCs w:val="24"/>
        </w:rPr>
      </w:pPr>
      <w:r w:rsidRPr="00F65875">
        <w:rPr>
          <w:sz w:val="24"/>
          <w:szCs w:val="24"/>
        </w:rPr>
        <w:t>Reasonable access, for non-emergency work, would generally mean access during the working day (8 a.m. to 6 p.m.)  Monday to Friday. If both landlord and tenant agree, then the tenant could allow access outwith such times if this would allow work to be done more quickly.</w:t>
      </w:r>
    </w:p>
    <w:p w14:paraId="3ECACFD9" w14:textId="77777777" w:rsidR="00097BB2" w:rsidRPr="00F65875" w:rsidRDefault="00097BB2" w:rsidP="00097BB2">
      <w:pPr>
        <w:pStyle w:val="BodyText1"/>
        <w:jc w:val="left"/>
        <w:rPr>
          <w:sz w:val="24"/>
          <w:szCs w:val="24"/>
        </w:rPr>
      </w:pPr>
      <w:r w:rsidRPr="00F65875">
        <w:rPr>
          <w:sz w:val="24"/>
          <w:szCs w:val="24"/>
        </w:rPr>
        <w:t>A landlord will usually hold a set of keys for the property.  However, unless it is for an emergency, the landlord is not allowed to use those keys to enter the property without the tenant's consent.</w:t>
      </w:r>
    </w:p>
    <w:p w14:paraId="05949A4B" w14:textId="77777777" w:rsidR="00097BB2" w:rsidRPr="00F65875" w:rsidRDefault="00097BB2" w:rsidP="00097BB2">
      <w:pPr>
        <w:pStyle w:val="BodyText1"/>
        <w:jc w:val="left"/>
        <w:rPr>
          <w:sz w:val="24"/>
          <w:szCs w:val="24"/>
        </w:rPr>
      </w:pPr>
      <w:r w:rsidRPr="00F65875">
        <w:rPr>
          <w:sz w:val="24"/>
          <w:szCs w:val="24"/>
        </w:rPr>
        <w:t>If the tenant does not give consent then the landlord can apply to the Tribunal for an order to take access. The Tribunal will try and agree a date for access with the tenant.  If the tenant refuses to agree a date for repairs than the Tribunal can fix a date when the landlord can enter.</w:t>
      </w:r>
    </w:p>
    <w:p w14:paraId="30EFD649" w14:textId="77777777" w:rsidR="00097BB2" w:rsidRPr="00F65875" w:rsidRDefault="00097BB2" w:rsidP="00F506F9">
      <w:pPr>
        <w:pStyle w:val="Heading1"/>
        <w:numPr>
          <w:ilvl w:val="0"/>
          <w:numId w:val="17"/>
        </w:numPr>
        <w:autoSpaceDE/>
        <w:autoSpaceDN/>
        <w:adjustRightInd/>
        <w:spacing w:after="240"/>
      </w:pPr>
      <w:r w:rsidRPr="00F65875">
        <w:t>Respect for Others</w:t>
      </w:r>
    </w:p>
    <w:p w14:paraId="7BFC7A58" w14:textId="77777777" w:rsidR="00097BB2" w:rsidRPr="00F65875" w:rsidRDefault="00097BB2" w:rsidP="00097BB2">
      <w:pPr>
        <w:pStyle w:val="BodyText1"/>
        <w:jc w:val="left"/>
        <w:rPr>
          <w:sz w:val="24"/>
          <w:szCs w:val="24"/>
        </w:rPr>
      </w:pPr>
      <w:r w:rsidRPr="00F65875">
        <w:rPr>
          <w:sz w:val="24"/>
          <w:szCs w:val="24"/>
        </w:rPr>
        <w:t xml:space="preserve">The tenant and anyone living at the property must not be involved in antisocial behaviour at the property.   </w:t>
      </w:r>
    </w:p>
    <w:p w14:paraId="1FEE7B48" w14:textId="77777777" w:rsidR="00097BB2" w:rsidRPr="00F65875" w:rsidRDefault="00097BB2" w:rsidP="00097BB2">
      <w:pPr>
        <w:pStyle w:val="BodyText1"/>
        <w:jc w:val="left"/>
        <w:rPr>
          <w:sz w:val="24"/>
          <w:szCs w:val="24"/>
        </w:rPr>
      </w:pPr>
      <w:r w:rsidRPr="00F65875">
        <w:rPr>
          <w:sz w:val="24"/>
          <w:szCs w:val="24"/>
        </w:rPr>
        <w:t>“Antisocial behaviour” means behaving in a way:</w:t>
      </w:r>
    </w:p>
    <w:p w14:paraId="1AFC2FA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which causes, or is likely to cause, alarm, upset, nuisance or annoyance; or </w:t>
      </w:r>
    </w:p>
    <w:p w14:paraId="57BC0F5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which is harassment.</w:t>
      </w:r>
    </w:p>
    <w:p w14:paraId="64A5BDB2" w14:textId="77777777" w:rsidR="00097BB2" w:rsidRPr="00F65875" w:rsidRDefault="00097BB2" w:rsidP="00097BB2">
      <w:pPr>
        <w:pStyle w:val="BodyText1"/>
        <w:jc w:val="left"/>
        <w:rPr>
          <w:sz w:val="24"/>
          <w:szCs w:val="24"/>
        </w:rPr>
      </w:pPr>
      <w:r w:rsidRPr="00F65875">
        <w:rPr>
          <w:sz w:val="24"/>
          <w:szCs w:val="24"/>
        </w:rPr>
        <w:t>‘At the property’ includes to other people in the property, any neighbour, any visitor, the landlord or those acting for the landlord or any tradesman.</w:t>
      </w:r>
    </w:p>
    <w:p w14:paraId="456B32E0" w14:textId="77777777" w:rsidR="00097BB2" w:rsidRPr="00F65875" w:rsidRDefault="00097BB2" w:rsidP="00097BB2">
      <w:pPr>
        <w:pStyle w:val="BodyText1"/>
        <w:jc w:val="left"/>
        <w:rPr>
          <w:sz w:val="24"/>
          <w:szCs w:val="24"/>
        </w:rPr>
      </w:pPr>
      <w:r w:rsidRPr="00F65875">
        <w:rPr>
          <w:sz w:val="24"/>
          <w:szCs w:val="24"/>
        </w:rPr>
        <w:t>Examples of antisocial behaviour are:</w:t>
      </w:r>
    </w:p>
    <w:p w14:paraId="3C8B93B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making too much noise - including from televisions, CD players, digital media players, radios and musical instruments, DIY or power tools;</w:t>
      </w:r>
    </w:p>
    <w:p w14:paraId="51AEB33D"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controlling pets (including allowing them to bark too much) or allowing pets to foul or cause damage to other people’s property or common areas of the property such as the garden;</w:t>
      </w:r>
    </w:p>
    <w:p w14:paraId="361F0A3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visitors to the property to be too noisy;</w:t>
      </w:r>
    </w:p>
    <w:p w14:paraId="5FD8D99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vandalising or damaging the property or any part of the common areas or neighbourhood;</w:t>
      </w:r>
    </w:p>
    <w:p w14:paraId="1D216E3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 xml:space="preserve">leaving rubbish other than in the bins provided or leaving rubbish out to be picked up on a day when it is not due to be picked up; </w:t>
      </w:r>
    </w:p>
    <w:p w14:paraId="268E42CC"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allowing the tenant and/or any other person (including children) living in or using the property to cause a nuisance or annoyance to other people;</w:t>
      </w:r>
    </w:p>
    <w:p w14:paraId="3AA54787"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harassing any other tenant or occupier,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71B5E17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or carrying weapons;</w:t>
      </w:r>
    </w:p>
    <w:p w14:paraId="6997100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selling, growing, making or supplying unlawful drugs or selling alcohol;</w:t>
      </w:r>
    </w:p>
    <w:p w14:paraId="634FDF1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storing or bringing onto the property any type of unlicensed firearm or firearm ammunition including any replica or decommissioned firearms;</w:t>
      </w:r>
    </w:p>
    <w:p w14:paraId="0A2E9F26"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using the property, or allowing it to be used, for illegal or immoral purposes - an example of an illegal purpose might be for carrying on a business for which local council consents have not been obtained; and</w:t>
      </w:r>
    </w:p>
    <w:p w14:paraId="399C18D9"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threatening or assaulting any other tenant or occupier, visitors, neighbours, family members of the landlord or employees of the landlord or agent, or any other person or persons in the house, or neighbourhood, for whatever reason.</w:t>
      </w:r>
    </w:p>
    <w:p w14:paraId="3471FE78" w14:textId="77777777" w:rsidR="00097BB2" w:rsidRPr="00F65875" w:rsidRDefault="00097BB2" w:rsidP="00097BB2">
      <w:pPr>
        <w:pStyle w:val="BodyText1"/>
        <w:jc w:val="left"/>
        <w:rPr>
          <w:sz w:val="24"/>
          <w:szCs w:val="24"/>
        </w:rPr>
      </w:pPr>
      <w:r w:rsidRPr="00F65875">
        <w:rPr>
          <w:sz w:val="24"/>
          <w:szCs w:val="24"/>
        </w:rPr>
        <w:t>The above list of examples does not include every sort of antisocial behaviour.   There could be other actions, failures to act or words spoken (or shouted) which would amount to antisocial behaviour.</w:t>
      </w:r>
    </w:p>
    <w:p w14:paraId="143C1FEE" w14:textId="77777777" w:rsidR="00097BB2" w:rsidRPr="00F65875" w:rsidRDefault="00097BB2" w:rsidP="00097BB2">
      <w:pPr>
        <w:pStyle w:val="BodyText1"/>
        <w:jc w:val="left"/>
        <w:rPr>
          <w:sz w:val="24"/>
          <w:szCs w:val="24"/>
        </w:rPr>
      </w:pPr>
      <w:r w:rsidRPr="00F65875">
        <w:rPr>
          <w:sz w:val="24"/>
          <w:szCs w:val="24"/>
        </w:rPr>
        <w:t>The landlord can take action against the tenant if there is a breach of the antisocial behaviour clause in the tenancy.</w:t>
      </w:r>
    </w:p>
    <w:p w14:paraId="61A1BB3C" w14:textId="77777777" w:rsidR="00097BB2" w:rsidRPr="00F65875" w:rsidRDefault="00097BB2" w:rsidP="00097BB2">
      <w:pPr>
        <w:pStyle w:val="BodyText1"/>
        <w:jc w:val="left"/>
        <w:rPr>
          <w:sz w:val="24"/>
          <w:szCs w:val="24"/>
        </w:rPr>
      </w:pPr>
      <w:r w:rsidRPr="00F65875">
        <w:rPr>
          <w:sz w:val="24"/>
          <w:szCs w:val="24"/>
        </w:rPr>
        <w:t>Landlords have a responsibility to try to stop antisocial behaviour taking place. So if the tenant is involved in antisocial behaviour the landlord must do something to try to stop it. This could include:</w:t>
      </w:r>
    </w:p>
    <w:p w14:paraId="1498DB7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investigating complaints about the tenant's behaviour;</w:t>
      </w:r>
    </w:p>
    <w:p w14:paraId="472848E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writing to the tenant to explain that the behaviour is causing concern and asking the tenant to stop the behaviour;</w:t>
      </w:r>
    </w:p>
    <w:p w14:paraId="6F82D7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giving advice on how to reduce noise to an acceptable level;</w:t>
      </w:r>
    </w:p>
    <w:p w14:paraId="09908D28"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asking the local council to apply for an Antisocial Behaviour Order or ASBO against the tenant;</w:t>
      </w:r>
    </w:p>
    <w:p w14:paraId="0983EF82"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going to court to get an order of the court (called an "interdict") to stop the tenant from behaving in a certain way; and</w:t>
      </w:r>
    </w:p>
    <w:p w14:paraId="2587F5A4"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warning the tenant that they may be removed from the property if they do not stop the antisocial behaviour. (As antisocial behaviour is a discretionary ground for eviction - see Note 24 – Ending the Agreement).</w:t>
      </w:r>
    </w:p>
    <w:p w14:paraId="6BE75CE2"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landlord's attempts to deal with antisocial behaviour do not work, the landlord can ask the local council to step in to assist. If the antisocial behaviour continues, the landlord may begin the process to evict the tenant.  </w:t>
      </w:r>
    </w:p>
    <w:p w14:paraId="25E32ECF"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a landlord does not try to stop the antisocial behaviour, the local council can serve an Antisocial Behaviour Notice on the landlord ordering the landlord to take action to deal with the problem, for example to evict the tenant, or at least warn the tenant that they may be evicted if they continue to behave in that way.  </w:t>
      </w:r>
    </w:p>
    <w:p w14:paraId="17877379" w14:textId="77777777" w:rsidR="00097BB2" w:rsidRPr="00F65875" w:rsidRDefault="00097BB2" w:rsidP="00097BB2">
      <w:pPr>
        <w:pStyle w:val="ListBullet2"/>
        <w:numPr>
          <w:ilvl w:val="0"/>
          <w:numId w:val="0"/>
        </w:numPr>
        <w:ind w:left="709"/>
        <w:jc w:val="left"/>
        <w:rPr>
          <w:sz w:val="24"/>
          <w:szCs w:val="24"/>
        </w:rPr>
      </w:pPr>
      <w:r w:rsidRPr="00F65875">
        <w:rPr>
          <w:sz w:val="24"/>
          <w:szCs w:val="24"/>
        </w:rPr>
        <w:t xml:space="preserve">If the landlord does not do what the local council's Antisocial Behaviour Notice says, then the local council can ask the Court to stop rent payments to the landlord or to give the local council control of the property.  </w:t>
      </w:r>
    </w:p>
    <w:p w14:paraId="4265AC3E" w14:textId="77777777" w:rsidR="00097BB2" w:rsidRPr="00F65875" w:rsidRDefault="00097BB2" w:rsidP="00097BB2">
      <w:pPr>
        <w:pStyle w:val="ListBullet2"/>
        <w:numPr>
          <w:ilvl w:val="0"/>
          <w:numId w:val="0"/>
        </w:numPr>
        <w:ind w:left="709"/>
        <w:jc w:val="left"/>
        <w:rPr>
          <w:sz w:val="24"/>
          <w:szCs w:val="24"/>
        </w:rPr>
      </w:pPr>
      <w:r w:rsidRPr="00F65875">
        <w:rPr>
          <w:sz w:val="24"/>
          <w:szCs w:val="24"/>
        </w:rPr>
        <w:t>If a tenant is affected by other people's antisocial behaviour, the tenant should keep a written record of what happens, each time it happens, with dates and times.  Depending on how bad things are, the tenant should contact:</w:t>
      </w:r>
    </w:p>
    <w:p w14:paraId="518DA4B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nearest Citizens' Advice Bureau or the Antisocial Behaviour team at the local authority - both of which can give the tenant advice on the tenant's rights and what might be the best action for the tenant to take (which could be to contact the police); or </w:t>
      </w:r>
    </w:p>
    <w:p w14:paraId="41F499F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local authority’s antisocial behaviour team; or</w:t>
      </w:r>
    </w:p>
    <w:p w14:paraId="5FC31C8D" w14:textId="77777777" w:rsidR="00097BB2" w:rsidRDefault="00097BB2" w:rsidP="00097BB2">
      <w:pPr>
        <w:pStyle w:val="ListBullet"/>
        <w:tabs>
          <w:tab w:val="num" w:pos="1276"/>
        </w:tabs>
        <w:ind w:left="1276" w:hanging="567"/>
        <w:jc w:val="left"/>
        <w:rPr>
          <w:sz w:val="24"/>
          <w:szCs w:val="24"/>
        </w:rPr>
      </w:pPr>
      <w:r w:rsidRPr="00F65875">
        <w:rPr>
          <w:sz w:val="24"/>
          <w:szCs w:val="24"/>
        </w:rPr>
        <w:t>the police - who can take action to stop certain behaviours.</w:t>
      </w:r>
    </w:p>
    <w:p w14:paraId="5B2B312D" w14:textId="77777777" w:rsidR="00097BB2" w:rsidRPr="00F65875" w:rsidRDefault="00097BB2" w:rsidP="00097BB2">
      <w:pPr>
        <w:pStyle w:val="ListBullet"/>
        <w:numPr>
          <w:ilvl w:val="0"/>
          <w:numId w:val="0"/>
        </w:numPr>
        <w:ind w:left="709"/>
        <w:jc w:val="left"/>
        <w:rPr>
          <w:sz w:val="24"/>
          <w:szCs w:val="24"/>
        </w:rPr>
      </w:pPr>
    </w:p>
    <w:p w14:paraId="230A7107" w14:textId="77777777" w:rsidR="00097BB2" w:rsidRPr="00F65875" w:rsidRDefault="00097BB2" w:rsidP="00F506F9">
      <w:pPr>
        <w:pStyle w:val="Heading1"/>
        <w:numPr>
          <w:ilvl w:val="0"/>
          <w:numId w:val="17"/>
        </w:numPr>
        <w:autoSpaceDE/>
        <w:autoSpaceDN/>
        <w:adjustRightInd/>
        <w:spacing w:after="240"/>
      </w:pPr>
      <w:r w:rsidRPr="00F65875">
        <w:t>Equality Requirements</w:t>
      </w:r>
    </w:p>
    <w:p w14:paraId="629EDFAD" w14:textId="77777777" w:rsidR="00097BB2" w:rsidRPr="00F65875" w:rsidRDefault="00097BB2" w:rsidP="00097BB2">
      <w:pPr>
        <w:pStyle w:val="BodyText1"/>
        <w:jc w:val="left"/>
        <w:rPr>
          <w:sz w:val="24"/>
          <w:szCs w:val="24"/>
        </w:rPr>
      </w:pPr>
      <w:r w:rsidRPr="00F65875">
        <w:rPr>
          <w:sz w:val="24"/>
          <w:szCs w:val="24"/>
        </w:rPr>
        <w:t>Under the Equality Act 2010, the landlord is not allowed to show bias against a tenant, or against a person who wants to become a tenant of a property, on the basis of:</w:t>
      </w:r>
    </w:p>
    <w:p w14:paraId="03F7CA4A"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disability, sex or gender reassignment; or</w:t>
      </w:r>
    </w:p>
    <w:p w14:paraId="54183593"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that person's pregnancy or the fact that the person has a baby or babies or child or children; or</w:t>
      </w:r>
    </w:p>
    <w:p w14:paraId="3FCC273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that person's race, religion or belief or sexual orientation. </w:t>
      </w:r>
    </w:p>
    <w:p w14:paraId="16082DAA" w14:textId="77777777" w:rsidR="00097BB2" w:rsidRPr="00F65875" w:rsidRDefault="00097BB2" w:rsidP="00097BB2">
      <w:pPr>
        <w:pStyle w:val="BodyText1"/>
        <w:jc w:val="left"/>
        <w:rPr>
          <w:sz w:val="24"/>
          <w:szCs w:val="24"/>
          <w:lang w:val="en"/>
        </w:rPr>
      </w:pPr>
      <w:r w:rsidRPr="00F65875">
        <w:rPr>
          <w:sz w:val="24"/>
          <w:szCs w:val="24"/>
          <w:lang w:val="en"/>
        </w:rPr>
        <w:t>If a tenant thinks they have been unfairly treated by a landlord because of a protected characteristic, then the tenant can:</w:t>
      </w:r>
    </w:p>
    <w:p w14:paraId="52CC8256"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complain directly to the landlord; or</w:t>
      </w:r>
    </w:p>
    <w:p w14:paraId="0AB10432"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in some cases to make a claim through the Tribunal, if for example an Agreement contains a discriminatory clause that the Tribunal could remove or if that discrimination led to an unfair rent or unlawful eviction; or</w:t>
      </w:r>
    </w:p>
    <w:p w14:paraId="43FABBAB" w14:textId="77777777" w:rsidR="00097BB2" w:rsidRPr="00F65875" w:rsidRDefault="00097BB2" w:rsidP="00097BB2">
      <w:pPr>
        <w:pStyle w:val="ListBullet"/>
        <w:tabs>
          <w:tab w:val="num" w:pos="1276"/>
        </w:tabs>
        <w:ind w:left="1276" w:hanging="567"/>
        <w:rPr>
          <w:rFonts w:ascii="Times New Roman" w:hAnsi="Times New Roman"/>
          <w:sz w:val="24"/>
          <w:szCs w:val="24"/>
          <w:lang w:val="en"/>
        </w:rPr>
      </w:pPr>
      <w:r w:rsidRPr="00F65875">
        <w:rPr>
          <w:sz w:val="24"/>
          <w:szCs w:val="24"/>
          <w:lang w:val="en"/>
        </w:rPr>
        <w:t xml:space="preserve">contact the </w:t>
      </w:r>
      <w:r w:rsidRPr="00F65875">
        <w:rPr>
          <w:sz w:val="24"/>
          <w:szCs w:val="24"/>
        </w:rPr>
        <w:t xml:space="preserve">Equality Advisory Support Service for help and advice. </w:t>
      </w:r>
      <w:hyperlink r:id="rId26" w:history="1">
        <w:r w:rsidRPr="00F65875">
          <w:rPr>
            <w:rStyle w:val="Hyperlink"/>
            <w:sz w:val="24"/>
            <w:szCs w:val="24"/>
          </w:rPr>
          <w:t>h</w:t>
        </w:r>
        <w:r w:rsidRPr="00F65875">
          <w:rPr>
            <w:rStyle w:val="Hyperlink"/>
            <w:sz w:val="24"/>
            <w:szCs w:val="24"/>
            <w:lang w:val="en"/>
          </w:rPr>
          <w:t>ttps://www.gov.uk/equality-advisory-support-service</w:t>
        </w:r>
      </w:hyperlink>
    </w:p>
    <w:p w14:paraId="04FE703B" w14:textId="77777777" w:rsidR="00097BB2" w:rsidRPr="00F65875" w:rsidRDefault="00097BB2" w:rsidP="00F506F9">
      <w:pPr>
        <w:pStyle w:val="Heading1"/>
        <w:numPr>
          <w:ilvl w:val="0"/>
          <w:numId w:val="17"/>
        </w:numPr>
        <w:autoSpaceDE/>
        <w:autoSpaceDN/>
        <w:adjustRightInd/>
        <w:spacing w:after="240"/>
      </w:pPr>
      <w:r w:rsidRPr="00F65875">
        <w:t>Data Protection</w:t>
      </w:r>
    </w:p>
    <w:p w14:paraId="30244A7F" w14:textId="77777777" w:rsidR="00097BB2" w:rsidRPr="00F65875" w:rsidRDefault="00097BB2" w:rsidP="00097BB2">
      <w:pPr>
        <w:pStyle w:val="BodyText1"/>
        <w:jc w:val="left"/>
        <w:rPr>
          <w:sz w:val="24"/>
          <w:szCs w:val="24"/>
        </w:rPr>
      </w:pPr>
      <w:r w:rsidRPr="00F65875">
        <w:rPr>
          <w:sz w:val="24"/>
          <w:szCs w:val="24"/>
        </w:rPr>
        <w:t>The landlord must comply with the requirements of the Data Protection Act 1998 to ensure that the tenant's personal data is held where it’s secure and only disclosed in a legal manner.</w:t>
      </w:r>
    </w:p>
    <w:p w14:paraId="7B4AB36A" w14:textId="77777777" w:rsidR="00097BB2" w:rsidRPr="00F65875" w:rsidRDefault="00097BB2" w:rsidP="00097BB2">
      <w:pPr>
        <w:pStyle w:val="BodyText1"/>
        <w:jc w:val="left"/>
        <w:rPr>
          <w:sz w:val="24"/>
          <w:szCs w:val="24"/>
          <w:lang w:val="en"/>
        </w:rPr>
      </w:pPr>
      <w:r w:rsidRPr="00F65875">
        <w:rPr>
          <w:sz w:val="24"/>
          <w:szCs w:val="24"/>
          <w:lang w:val="en"/>
        </w:rPr>
        <w:t xml:space="preserve">Under data protection law, "personal data" is protected. </w:t>
      </w:r>
    </w:p>
    <w:p w14:paraId="7BD1DC12" w14:textId="77777777" w:rsidR="00097BB2" w:rsidRPr="00F65875" w:rsidRDefault="00097BB2" w:rsidP="00097BB2">
      <w:pPr>
        <w:pStyle w:val="BodyText1"/>
        <w:jc w:val="left"/>
        <w:rPr>
          <w:sz w:val="24"/>
          <w:szCs w:val="24"/>
          <w:lang w:val="en"/>
        </w:rPr>
      </w:pPr>
      <w:r w:rsidRPr="00F65875">
        <w:rPr>
          <w:sz w:val="24"/>
          <w:szCs w:val="24"/>
          <w:lang w:val="en"/>
        </w:rPr>
        <w:t xml:space="preserve">Landlords need to </w:t>
      </w:r>
    </w:p>
    <w:p w14:paraId="3CF49467"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safeguard all tenants' data; </w:t>
      </w:r>
    </w:p>
    <w:p w14:paraId="0DEE029F"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make sure that data is only passed on if the landlord can do so legally, and </w:t>
      </w:r>
    </w:p>
    <w:p w14:paraId="7EE74102" w14:textId="77777777" w:rsidR="00097BB2" w:rsidRPr="00F65875" w:rsidRDefault="00097BB2" w:rsidP="00097BB2">
      <w:pPr>
        <w:pStyle w:val="ListBullet2"/>
        <w:tabs>
          <w:tab w:val="num" w:pos="1276"/>
        </w:tabs>
        <w:ind w:left="1276" w:hanging="567"/>
        <w:jc w:val="left"/>
        <w:rPr>
          <w:sz w:val="24"/>
          <w:szCs w:val="24"/>
          <w:lang w:val="en"/>
        </w:rPr>
      </w:pPr>
      <w:r w:rsidRPr="00F65875">
        <w:rPr>
          <w:sz w:val="24"/>
          <w:szCs w:val="24"/>
          <w:lang w:val="en"/>
        </w:rPr>
        <w:t xml:space="preserve">not retain data for longer than they need to.    </w:t>
      </w:r>
    </w:p>
    <w:p w14:paraId="08B5F339" w14:textId="77777777" w:rsidR="00097BB2" w:rsidRPr="00F65875" w:rsidRDefault="00097BB2" w:rsidP="00097BB2">
      <w:pPr>
        <w:pStyle w:val="BodyText1"/>
        <w:jc w:val="left"/>
        <w:rPr>
          <w:sz w:val="24"/>
          <w:szCs w:val="24"/>
          <w:lang w:val="en"/>
        </w:rPr>
      </w:pPr>
      <w:r w:rsidRPr="00F65875">
        <w:rPr>
          <w:sz w:val="24"/>
          <w:szCs w:val="24"/>
          <w:lang w:val="en"/>
        </w:rPr>
        <w:t xml:space="preserve">Landlords might need to give tenants a privacy notice to tell them what can be done with data which they hold and how they might use it.  </w:t>
      </w:r>
    </w:p>
    <w:p w14:paraId="4740912C" w14:textId="77777777" w:rsidR="00097BB2" w:rsidRPr="00F65875" w:rsidRDefault="00097BB2" w:rsidP="00097BB2">
      <w:pPr>
        <w:pStyle w:val="BodyText1"/>
        <w:jc w:val="left"/>
        <w:rPr>
          <w:color w:val="auto"/>
          <w:sz w:val="24"/>
          <w:szCs w:val="24"/>
        </w:rPr>
      </w:pPr>
      <w:r w:rsidRPr="00F65875">
        <w:rPr>
          <w:sz w:val="24"/>
          <w:szCs w:val="24"/>
        </w:rPr>
        <w:t>There are some situations where the landlord can disclose data about the tenant.  For example, they are allowed to give the tenant's details to the local council or utility companies.</w:t>
      </w:r>
    </w:p>
    <w:p w14:paraId="130E190F" w14:textId="77777777" w:rsidR="00097BB2" w:rsidRPr="00F65875" w:rsidRDefault="00097BB2" w:rsidP="00097BB2">
      <w:pPr>
        <w:pStyle w:val="BodyText1"/>
        <w:jc w:val="left"/>
        <w:rPr>
          <w:color w:val="auto"/>
          <w:sz w:val="24"/>
          <w:szCs w:val="24"/>
        </w:rPr>
      </w:pPr>
      <w:r w:rsidRPr="00F65875">
        <w:rPr>
          <w:color w:val="auto"/>
          <w:sz w:val="24"/>
          <w:szCs w:val="24"/>
        </w:rPr>
        <w:t xml:space="preserve">Further guidance on data protection law in relation to tenancies can be found on the Information Commissioners Office website at </w:t>
      </w:r>
    </w:p>
    <w:p w14:paraId="1EE40049" w14:textId="77777777" w:rsidR="00097BB2" w:rsidRPr="00F65875" w:rsidRDefault="00097BB2" w:rsidP="00097BB2">
      <w:pPr>
        <w:pStyle w:val="BodyText1"/>
        <w:jc w:val="left"/>
        <w:rPr>
          <w:rStyle w:val="Hyperlink"/>
          <w:sz w:val="24"/>
          <w:szCs w:val="24"/>
        </w:rPr>
      </w:pPr>
      <w:hyperlink r:id="rId27" w:history="1">
        <w:r w:rsidRPr="00F65875">
          <w:rPr>
            <w:rStyle w:val="Hyperlink"/>
            <w:sz w:val="24"/>
            <w:szCs w:val="24"/>
          </w:rPr>
          <w:t>https://ico.org.uk/for-the-public/housing/landlords/</w:t>
        </w:r>
      </w:hyperlink>
    </w:p>
    <w:p w14:paraId="2BEBADF6" w14:textId="77777777" w:rsidR="00097BB2" w:rsidRPr="00F65875" w:rsidRDefault="00097BB2" w:rsidP="00097BB2">
      <w:pPr>
        <w:pStyle w:val="BodyText1"/>
        <w:jc w:val="left"/>
        <w:rPr>
          <w:color w:val="auto"/>
          <w:sz w:val="24"/>
          <w:szCs w:val="24"/>
        </w:rPr>
      </w:pPr>
      <w:r w:rsidRPr="00F65875">
        <w:rPr>
          <w:color w:val="auto"/>
          <w:sz w:val="24"/>
          <w:szCs w:val="24"/>
        </w:rPr>
        <w:t>The Information Commissioners Office enforces these laws and deals with complaints about data protection.</w:t>
      </w:r>
    </w:p>
    <w:p w14:paraId="0B7D8E1D" w14:textId="77777777" w:rsidR="00097BB2" w:rsidRPr="00F65875" w:rsidRDefault="00097BB2" w:rsidP="00F506F9">
      <w:pPr>
        <w:pStyle w:val="Heading1"/>
        <w:numPr>
          <w:ilvl w:val="0"/>
          <w:numId w:val="17"/>
        </w:numPr>
        <w:autoSpaceDE/>
        <w:autoSpaceDN/>
        <w:adjustRightInd/>
        <w:spacing w:after="240"/>
      </w:pPr>
      <w:r w:rsidRPr="00F65875">
        <w:t>Ending the Agreement</w:t>
      </w:r>
    </w:p>
    <w:p w14:paraId="6AC1968B" w14:textId="77777777" w:rsidR="00097BB2" w:rsidRPr="00F65875" w:rsidRDefault="00097BB2" w:rsidP="00097BB2">
      <w:pPr>
        <w:pStyle w:val="BodyText1"/>
        <w:jc w:val="left"/>
        <w:rPr>
          <w:sz w:val="24"/>
          <w:szCs w:val="24"/>
        </w:rPr>
      </w:pPr>
      <w:r w:rsidRPr="00F65875">
        <w:rPr>
          <w:sz w:val="24"/>
          <w:szCs w:val="24"/>
        </w:rPr>
        <w:t xml:space="preserve">This section details the ending of the Agreement by the landlord or the tenant. </w:t>
      </w:r>
    </w:p>
    <w:p w14:paraId="1FB9528D" w14:textId="77777777" w:rsidR="00097BB2" w:rsidRPr="00F65875" w:rsidRDefault="00097BB2" w:rsidP="00097BB2">
      <w:pPr>
        <w:pStyle w:val="BodyText1"/>
        <w:jc w:val="left"/>
        <w:rPr>
          <w:sz w:val="24"/>
          <w:szCs w:val="24"/>
        </w:rPr>
      </w:pPr>
      <w:r w:rsidRPr="00F65875">
        <w:rPr>
          <w:b/>
          <w:sz w:val="24"/>
          <w:szCs w:val="24"/>
        </w:rPr>
        <w:t>Tenant ending the Agreement</w:t>
      </w:r>
    </w:p>
    <w:p w14:paraId="23A0AEF6" w14:textId="77777777" w:rsidR="00097BB2" w:rsidRPr="00F65875" w:rsidRDefault="00097BB2" w:rsidP="00097BB2">
      <w:pPr>
        <w:pStyle w:val="BodyText"/>
        <w:ind w:left="709"/>
        <w:jc w:val="left"/>
        <w:rPr>
          <w:sz w:val="24"/>
          <w:szCs w:val="24"/>
        </w:rPr>
      </w:pPr>
      <w:r w:rsidRPr="00F65875">
        <w:rPr>
          <w:sz w:val="24"/>
          <w:szCs w:val="24"/>
        </w:rPr>
        <w:lastRenderedPageBreak/>
        <w:t xml:space="preserve">The tenant can end the tenancy at any time by giving written notice to the landlord. That written notice </w:t>
      </w:r>
      <w:r w:rsidRPr="005B372C">
        <w:rPr>
          <w:b/>
          <w:sz w:val="24"/>
          <w:szCs w:val="24"/>
        </w:rPr>
        <w:t>must say</w:t>
      </w:r>
      <w:r w:rsidRPr="00F65875">
        <w:rPr>
          <w:sz w:val="24"/>
          <w:szCs w:val="24"/>
        </w:rPr>
        <w:t xml:space="preserve"> that:</w:t>
      </w:r>
    </w:p>
    <w:p w14:paraId="6664CEA2"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tenant wants to end the tenancy and</w:t>
      </w:r>
    </w:p>
    <w:p w14:paraId="445810B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date on which the tenancy is to end.</w:t>
      </w:r>
    </w:p>
    <w:p w14:paraId="0185291A" w14:textId="77777777" w:rsidR="00097BB2" w:rsidRPr="00F65875" w:rsidRDefault="00097BB2" w:rsidP="00097BB2">
      <w:pPr>
        <w:pStyle w:val="BodyText1"/>
        <w:jc w:val="left"/>
        <w:rPr>
          <w:sz w:val="24"/>
          <w:szCs w:val="24"/>
        </w:rPr>
      </w:pPr>
      <w:r w:rsidRPr="00F65875">
        <w:rPr>
          <w:sz w:val="24"/>
          <w:szCs w:val="24"/>
        </w:rPr>
        <w:t>(If it is a joint tenancy, all of the tenants must give the notice, not just one or some of them. See more detail later in this section.)</w:t>
      </w:r>
    </w:p>
    <w:p w14:paraId="6C8672E7" w14:textId="77777777" w:rsidR="00097BB2" w:rsidRPr="00F65875" w:rsidRDefault="00097BB2" w:rsidP="00097BB2">
      <w:pPr>
        <w:pStyle w:val="BodyText1"/>
        <w:jc w:val="left"/>
        <w:rPr>
          <w:sz w:val="24"/>
          <w:szCs w:val="24"/>
        </w:rPr>
      </w:pPr>
      <w:r w:rsidRPr="00F65875">
        <w:rPr>
          <w:sz w:val="24"/>
          <w:szCs w:val="24"/>
        </w:rPr>
        <w:t xml:space="preserve">The tenant's </w:t>
      </w:r>
      <w:r w:rsidRPr="00F65875">
        <w:rPr>
          <w:b/>
          <w:sz w:val="24"/>
          <w:szCs w:val="24"/>
        </w:rPr>
        <w:t xml:space="preserve">notice must be given to the landlord </w:t>
      </w:r>
      <w:r w:rsidRPr="005B372C">
        <w:rPr>
          <w:b/>
          <w:sz w:val="24"/>
          <w:szCs w:val="24"/>
        </w:rPr>
        <w:t>at least</w:t>
      </w:r>
      <w:r w:rsidRPr="00F65875">
        <w:rPr>
          <w:b/>
          <w:sz w:val="24"/>
          <w:szCs w:val="24"/>
        </w:rPr>
        <w:t xml:space="preserve"> 28 days (or 4 weeks) before the date on which the tenant wants the tenancy to end</w:t>
      </w:r>
      <w:r w:rsidRPr="00F65875">
        <w:rPr>
          <w:sz w:val="24"/>
          <w:szCs w:val="24"/>
        </w:rPr>
        <w:t>.</w:t>
      </w:r>
    </w:p>
    <w:p w14:paraId="7CF30B6A" w14:textId="77777777" w:rsidR="00097BB2" w:rsidRPr="00F65875" w:rsidRDefault="00097BB2" w:rsidP="00097BB2">
      <w:pPr>
        <w:pStyle w:val="BodyText"/>
        <w:ind w:left="709"/>
        <w:jc w:val="left"/>
        <w:rPr>
          <w:sz w:val="24"/>
          <w:szCs w:val="24"/>
        </w:rPr>
      </w:pPr>
      <w:r w:rsidRPr="00F65875">
        <w:rPr>
          <w:sz w:val="24"/>
          <w:szCs w:val="24"/>
        </w:rPr>
        <w:t>If the tenant gives the notice to the landlord by hand, then the notice would have to be given at least 28 days (or 4 weeks) before the date on which the tenant wants the tenancy to end.</w:t>
      </w:r>
    </w:p>
    <w:p w14:paraId="1309E4DC" w14:textId="77777777" w:rsidR="00097BB2" w:rsidRPr="00F65875" w:rsidRDefault="00097BB2" w:rsidP="00097BB2">
      <w:pPr>
        <w:pStyle w:val="BodyText"/>
        <w:spacing w:after="0"/>
        <w:ind w:left="709"/>
        <w:jc w:val="left"/>
        <w:rPr>
          <w:sz w:val="24"/>
          <w:szCs w:val="24"/>
        </w:rPr>
      </w:pPr>
      <w:r w:rsidRPr="00F65875">
        <w:rPr>
          <w:sz w:val="24"/>
          <w:szCs w:val="24"/>
        </w:rPr>
        <w:t>If the tenant:</w:t>
      </w:r>
    </w:p>
    <w:p w14:paraId="7D9D8F6E"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posts the notice or</w:t>
      </w:r>
    </w:p>
    <w:p w14:paraId="2094620E" w14:textId="77777777" w:rsidR="00097BB2" w:rsidRPr="00F65875" w:rsidRDefault="00097BB2" w:rsidP="00097BB2">
      <w:pPr>
        <w:pStyle w:val="ListBullet"/>
        <w:numPr>
          <w:ilvl w:val="0"/>
          <w:numId w:val="0"/>
        </w:numPr>
        <w:tabs>
          <w:tab w:val="num" w:pos="1276"/>
        </w:tabs>
        <w:spacing w:after="0"/>
        <w:ind w:left="1276" w:hanging="567"/>
        <w:jc w:val="left"/>
        <w:rPr>
          <w:sz w:val="24"/>
          <w:szCs w:val="24"/>
        </w:rPr>
      </w:pPr>
    </w:p>
    <w:p w14:paraId="7782668F" w14:textId="77777777" w:rsidR="00097BB2" w:rsidRPr="00F65875" w:rsidRDefault="00097BB2" w:rsidP="00097BB2">
      <w:pPr>
        <w:pStyle w:val="ListBullet"/>
        <w:tabs>
          <w:tab w:val="num" w:pos="1276"/>
        </w:tabs>
        <w:spacing w:after="0"/>
        <w:ind w:left="1276" w:hanging="567"/>
        <w:jc w:val="left"/>
        <w:rPr>
          <w:sz w:val="24"/>
          <w:szCs w:val="24"/>
        </w:rPr>
      </w:pPr>
      <w:r w:rsidRPr="00F65875">
        <w:rPr>
          <w:sz w:val="24"/>
          <w:szCs w:val="24"/>
        </w:rPr>
        <w:t xml:space="preserve">sends the notice by email (if this is allowed - see </w:t>
      </w:r>
      <w:r w:rsidRPr="00F65875">
        <w:rPr>
          <w:rFonts w:cs="Arial"/>
          <w:color w:val="auto"/>
          <w:sz w:val="24"/>
          <w:szCs w:val="24"/>
          <w:lang w:val="en"/>
        </w:rPr>
        <w:t>Note</w:t>
      </w:r>
      <w:r w:rsidRPr="00F65875">
        <w:rPr>
          <w:sz w:val="24"/>
          <w:szCs w:val="24"/>
        </w:rPr>
        <w:t xml:space="preserve"> 4 – Communication),</w:t>
      </w:r>
    </w:p>
    <w:p w14:paraId="60A573FC" w14:textId="77777777" w:rsidR="00097BB2" w:rsidRPr="00F65875" w:rsidRDefault="00097BB2" w:rsidP="00097BB2">
      <w:pPr>
        <w:pStyle w:val="ListBullet"/>
        <w:numPr>
          <w:ilvl w:val="0"/>
          <w:numId w:val="0"/>
        </w:numPr>
        <w:spacing w:after="0"/>
        <w:ind w:left="1418"/>
        <w:jc w:val="left"/>
        <w:rPr>
          <w:sz w:val="24"/>
          <w:szCs w:val="24"/>
        </w:rPr>
      </w:pPr>
    </w:p>
    <w:p w14:paraId="465F6416" w14:textId="77777777" w:rsidR="00097BB2" w:rsidRPr="00F65875" w:rsidRDefault="00097BB2" w:rsidP="00097BB2">
      <w:pPr>
        <w:pStyle w:val="BodyText1"/>
        <w:jc w:val="left"/>
        <w:rPr>
          <w:sz w:val="24"/>
          <w:szCs w:val="24"/>
        </w:rPr>
      </w:pPr>
      <w:r w:rsidRPr="00F65875">
        <w:rPr>
          <w:sz w:val="24"/>
          <w:szCs w:val="24"/>
        </w:rPr>
        <w:t xml:space="preserve">then the notice would have to be posted or emailed at least 30 days before the date on which the tenant wants the tenancy to end. This allows time for the notice to be received by the landlord. (See </w:t>
      </w:r>
      <w:r w:rsidRPr="00F65875">
        <w:rPr>
          <w:rFonts w:cs="Arial"/>
          <w:color w:val="auto"/>
          <w:sz w:val="24"/>
          <w:szCs w:val="24"/>
          <w:lang w:val="en"/>
        </w:rPr>
        <w:t>Note</w:t>
      </w:r>
      <w:r w:rsidRPr="00F65875">
        <w:rPr>
          <w:sz w:val="24"/>
          <w:szCs w:val="24"/>
        </w:rPr>
        <w:t xml:space="preserve"> 4)</w:t>
      </w:r>
    </w:p>
    <w:p w14:paraId="548F7C27" w14:textId="77777777" w:rsidR="00097BB2" w:rsidRPr="00F65875" w:rsidRDefault="00097BB2" w:rsidP="00097BB2">
      <w:pPr>
        <w:pStyle w:val="BodyText1"/>
        <w:jc w:val="left"/>
        <w:rPr>
          <w:sz w:val="24"/>
          <w:szCs w:val="24"/>
        </w:rPr>
      </w:pPr>
      <w:r w:rsidRPr="00F65875">
        <w:rPr>
          <w:sz w:val="24"/>
          <w:szCs w:val="24"/>
        </w:rPr>
        <w:t xml:space="preserve">If the tenant wants to end the tenancy </w:t>
      </w:r>
      <w:r w:rsidRPr="00F65875">
        <w:rPr>
          <w:b/>
          <w:sz w:val="24"/>
          <w:szCs w:val="24"/>
        </w:rPr>
        <w:t>sooner than 28 days</w:t>
      </w:r>
      <w:r w:rsidRPr="00F65875">
        <w:rPr>
          <w:sz w:val="24"/>
          <w:szCs w:val="24"/>
        </w:rPr>
        <w:t xml:space="preserve">, they may be able to agree this with their landlord.  This landlord’s agreement must be in writing.   If the landlord does not agree, the tenancy will continue for the </w:t>
      </w:r>
      <w:r w:rsidRPr="00F65875">
        <w:rPr>
          <w:b/>
          <w:sz w:val="24"/>
          <w:szCs w:val="24"/>
        </w:rPr>
        <w:t xml:space="preserve">minimum 28 day period </w:t>
      </w:r>
      <w:r w:rsidRPr="00F65875">
        <w:rPr>
          <w:sz w:val="24"/>
          <w:szCs w:val="24"/>
        </w:rPr>
        <w:t>even if they move out of the property sooner.</w:t>
      </w:r>
    </w:p>
    <w:p w14:paraId="1F9ACE0B" w14:textId="77777777" w:rsidR="00097BB2" w:rsidRPr="00F65875" w:rsidRDefault="00097BB2" w:rsidP="00097BB2">
      <w:pPr>
        <w:pStyle w:val="BodyText"/>
        <w:ind w:left="709"/>
        <w:jc w:val="left"/>
        <w:rPr>
          <w:sz w:val="24"/>
          <w:szCs w:val="24"/>
        </w:rPr>
      </w:pPr>
      <w:r w:rsidRPr="00F65875">
        <w:rPr>
          <w:sz w:val="24"/>
          <w:szCs w:val="24"/>
        </w:rPr>
        <w:t xml:space="preserve">If the Agreement is a </w:t>
      </w:r>
      <w:r w:rsidRPr="00F65875">
        <w:rPr>
          <w:b/>
          <w:sz w:val="24"/>
          <w:szCs w:val="24"/>
        </w:rPr>
        <w:t>joint tenancy</w:t>
      </w:r>
      <w:r w:rsidRPr="00F65875">
        <w:rPr>
          <w:sz w:val="24"/>
          <w:szCs w:val="24"/>
        </w:rPr>
        <w:t xml:space="preserve"> then all of the joint tenants have to agree to the ending of the Agreement.  One joint tenant cannot end the Agreement on behalf of all tenants.  Any notice from the tenant to end the tenancy would have to be signed by all of the joint tenants. </w:t>
      </w:r>
    </w:p>
    <w:p w14:paraId="10DF48BA" w14:textId="77777777" w:rsidR="00097BB2" w:rsidRPr="00F65875" w:rsidRDefault="00097BB2" w:rsidP="00097BB2">
      <w:pPr>
        <w:pStyle w:val="BodyText"/>
        <w:ind w:left="709"/>
        <w:jc w:val="left"/>
        <w:rPr>
          <w:sz w:val="24"/>
          <w:szCs w:val="24"/>
        </w:rPr>
      </w:pPr>
      <w:r w:rsidRPr="00F65875">
        <w:rPr>
          <w:sz w:val="24"/>
          <w:szCs w:val="24"/>
        </w:rPr>
        <w:t>If a joint tenant wants to end the tenancy by sending notice to the landlord by email then this would be done either:</w:t>
      </w:r>
    </w:p>
    <w:p w14:paraId="60F5BB0B"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people who are joint tenants sending their own email to the landlord, all saying that the tenancy is to end on the same date; or</w:t>
      </w:r>
    </w:p>
    <w:p w14:paraId="4E158D08"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by each of the joint tenants signing a paper copy notice to the landlord and then one of those joint tenants scanning or taking a photo of that signed paper copy notice and attaching it to an email and emailing it to the landlord, on behalf of all of the joint tenants.</w:t>
      </w:r>
    </w:p>
    <w:p w14:paraId="2BD0454C" w14:textId="77777777" w:rsidR="00097BB2" w:rsidRPr="00F65875" w:rsidRDefault="00097BB2" w:rsidP="00097BB2">
      <w:pPr>
        <w:pStyle w:val="BodyText1"/>
        <w:jc w:val="left"/>
        <w:rPr>
          <w:sz w:val="24"/>
          <w:szCs w:val="24"/>
        </w:rPr>
      </w:pPr>
      <w:r w:rsidRPr="00F65875">
        <w:rPr>
          <w:sz w:val="24"/>
          <w:szCs w:val="24"/>
        </w:rPr>
        <w:t xml:space="preserve">There are times, such as where there has been domestic violence, where a court can make an exclusion order or order the transfer of a joint tenancy into the name of one tenant, or a tenancy in the name of one partner into the name of the other.   This is under the Matrimonial Homes (Family Protection) (Scotland) Act 1981.  If a tenant needs advice about this, they could contact </w:t>
      </w:r>
      <w:r w:rsidRPr="00F65875">
        <w:rPr>
          <w:sz w:val="24"/>
          <w:szCs w:val="24"/>
        </w:rPr>
        <w:lastRenderedPageBreak/>
        <w:t>one of the advice groups listed at the end of these Notes or Scottish Wom</w:t>
      </w:r>
      <w:r>
        <w:rPr>
          <w:sz w:val="24"/>
          <w:szCs w:val="24"/>
        </w:rPr>
        <w:t>e</w:t>
      </w:r>
      <w:r w:rsidRPr="00F65875">
        <w:rPr>
          <w:sz w:val="24"/>
          <w:szCs w:val="24"/>
        </w:rPr>
        <w:t>n's Aid (</w:t>
      </w:r>
      <w:hyperlink r:id="rId28" w:history="1">
        <w:r w:rsidRPr="00F65875">
          <w:rPr>
            <w:rStyle w:val="Hyperlink"/>
            <w:sz w:val="24"/>
            <w:szCs w:val="24"/>
          </w:rPr>
          <w:t>http://www.scottishwomensaid.org.uk/advice-information/advice-information-women/legal-advice/housing-and-welfare-support</w:t>
        </w:r>
      </w:hyperlink>
      <w:r w:rsidRPr="00F65875">
        <w:rPr>
          <w:sz w:val="24"/>
          <w:szCs w:val="24"/>
        </w:rPr>
        <w:t>)</w:t>
      </w:r>
    </w:p>
    <w:p w14:paraId="6FFF42D5" w14:textId="77777777" w:rsidR="00097BB2" w:rsidRPr="00F65875" w:rsidRDefault="00097BB2" w:rsidP="00097BB2">
      <w:pPr>
        <w:pStyle w:val="BodyText1"/>
        <w:jc w:val="left"/>
        <w:rPr>
          <w:sz w:val="24"/>
          <w:szCs w:val="24"/>
        </w:rPr>
      </w:pPr>
      <w:r w:rsidRPr="00F65875">
        <w:rPr>
          <w:b/>
          <w:sz w:val="24"/>
          <w:szCs w:val="24"/>
        </w:rPr>
        <w:t>Landlord ending the Agreement</w:t>
      </w:r>
    </w:p>
    <w:p w14:paraId="2EB3D77F" w14:textId="77777777" w:rsidR="00097BB2" w:rsidRPr="00F65875" w:rsidRDefault="00097BB2" w:rsidP="00097BB2">
      <w:pPr>
        <w:pStyle w:val="BodyText1"/>
        <w:jc w:val="left"/>
        <w:rPr>
          <w:sz w:val="24"/>
          <w:szCs w:val="24"/>
        </w:rPr>
      </w:pPr>
      <w:r w:rsidRPr="00F65875">
        <w:rPr>
          <w:sz w:val="24"/>
          <w:szCs w:val="24"/>
        </w:rPr>
        <w:t xml:space="preserve">The landlord can also end the tenancy by written notice to the tenant.  This written notice is called a </w:t>
      </w:r>
      <w:r w:rsidRPr="00F65875">
        <w:rPr>
          <w:b/>
          <w:sz w:val="24"/>
          <w:szCs w:val="24"/>
        </w:rPr>
        <w:t>Notice to Leave.</w:t>
      </w:r>
      <w:r w:rsidRPr="00F65875">
        <w:rPr>
          <w:sz w:val="24"/>
          <w:szCs w:val="24"/>
        </w:rPr>
        <w:t xml:space="preserve">   The landlord cannot simply end the tenancy because the landlord wants the tenancy to end.  </w:t>
      </w:r>
      <w:r w:rsidRPr="005B372C">
        <w:rPr>
          <w:b/>
          <w:sz w:val="24"/>
          <w:szCs w:val="24"/>
        </w:rPr>
        <w:t>The landlord can only end the tenancy by giving Notice to Leave on one or more of the 18 grounds which are set out below.</w:t>
      </w:r>
    </w:p>
    <w:p w14:paraId="445EEF30" w14:textId="77777777" w:rsidR="00097BB2" w:rsidRPr="00F65875" w:rsidRDefault="00097BB2" w:rsidP="00097BB2">
      <w:pPr>
        <w:pStyle w:val="BodyText1"/>
        <w:jc w:val="left"/>
        <w:rPr>
          <w:sz w:val="24"/>
          <w:szCs w:val="24"/>
        </w:rPr>
      </w:pPr>
      <w:r w:rsidRPr="00F65875">
        <w:rPr>
          <w:sz w:val="24"/>
          <w:szCs w:val="24"/>
        </w:rPr>
        <w:t xml:space="preserve">The </w:t>
      </w:r>
      <w:r w:rsidRPr="00F65875">
        <w:rPr>
          <w:b/>
          <w:sz w:val="24"/>
          <w:szCs w:val="24"/>
        </w:rPr>
        <w:t xml:space="preserve">minimum period of notice which the landlord must give the tenant will be 28 days (4 weeks) but the tenant may be entitled to 84 days’ (12 weeks’) notice </w:t>
      </w:r>
      <w:r w:rsidRPr="00F65875">
        <w:rPr>
          <w:sz w:val="24"/>
          <w:szCs w:val="24"/>
        </w:rPr>
        <w:t>depending on how long they have been living in the property and what ground is being used to remove the tenant - see below for more detail.</w:t>
      </w:r>
    </w:p>
    <w:p w14:paraId="090AEC4B" w14:textId="77777777" w:rsidR="00097BB2" w:rsidRPr="00F65875" w:rsidRDefault="00097BB2" w:rsidP="00097BB2">
      <w:pPr>
        <w:pStyle w:val="BodyText"/>
        <w:ind w:left="709"/>
        <w:jc w:val="left"/>
        <w:rPr>
          <w:sz w:val="24"/>
          <w:szCs w:val="24"/>
        </w:rPr>
      </w:pPr>
      <w:r w:rsidRPr="00F65875">
        <w:rPr>
          <w:sz w:val="24"/>
          <w:szCs w:val="24"/>
        </w:rPr>
        <w:t>The landlord's written notice to the tenant, ending the tenancy, must say:</w:t>
      </w:r>
    </w:p>
    <w:p w14:paraId="0317A349"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which one or more of the 18 grounds is the reason why the landlord is ending the tenancy;</w:t>
      </w:r>
    </w:p>
    <w:p w14:paraId="3CDFD72D"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724EA0E7"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why the landlord thinks that ground applies; and</w:t>
      </w:r>
    </w:p>
    <w:p w14:paraId="4D7FC0AB" w14:textId="77777777" w:rsidR="00097BB2" w:rsidRPr="00F65875" w:rsidRDefault="00097BB2" w:rsidP="00097BB2">
      <w:pPr>
        <w:pStyle w:val="ListBullet"/>
        <w:numPr>
          <w:ilvl w:val="0"/>
          <w:numId w:val="0"/>
        </w:numPr>
        <w:tabs>
          <w:tab w:val="num" w:pos="1276"/>
        </w:tabs>
        <w:ind w:left="1276" w:hanging="567"/>
        <w:contextualSpacing/>
        <w:jc w:val="left"/>
        <w:rPr>
          <w:sz w:val="24"/>
          <w:szCs w:val="24"/>
        </w:rPr>
      </w:pPr>
    </w:p>
    <w:p w14:paraId="390F389D" w14:textId="77777777" w:rsidR="00097BB2" w:rsidRPr="00F65875" w:rsidRDefault="00097BB2" w:rsidP="00097BB2">
      <w:pPr>
        <w:pStyle w:val="ListBullet"/>
        <w:tabs>
          <w:tab w:val="num" w:pos="1276"/>
        </w:tabs>
        <w:ind w:left="1276" w:hanging="567"/>
        <w:contextualSpacing/>
        <w:jc w:val="left"/>
        <w:rPr>
          <w:sz w:val="24"/>
          <w:szCs w:val="24"/>
        </w:rPr>
      </w:pPr>
      <w:r w:rsidRPr="00F65875">
        <w:rPr>
          <w:sz w:val="24"/>
          <w:szCs w:val="24"/>
        </w:rPr>
        <w:t>the date on which the tenancy is to end.</w:t>
      </w:r>
    </w:p>
    <w:p w14:paraId="17FBA65F" w14:textId="77777777" w:rsidR="00097BB2" w:rsidRPr="00F65875" w:rsidRDefault="00097BB2" w:rsidP="00097BB2">
      <w:pPr>
        <w:pStyle w:val="BodyText1"/>
        <w:jc w:val="left"/>
        <w:rPr>
          <w:sz w:val="24"/>
          <w:szCs w:val="24"/>
        </w:rPr>
      </w:pPr>
      <w:r w:rsidRPr="00F65875">
        <w:rPr>
          <w:sz w:val="24"/>
          <w:szCs w:val="24"/>
        </w:rPr>
        <w:t xml:space="preserve">The </w:t>
      </w:r>
      <w:r>
        <w:rPr>
          <w:sz w:val="24"/>
          <w:szCs w:val="24"/>
        </w:rPr>
        <w:t>l</w:t>
      </w:r>
      <w:r w:rsidRPr="00F65875">
        <w:rPr>
          <w:sz w:val="24"/>
          <w:szCs w:val="24"/>
        </w:rPr>
        <w:t xml:space="preserve">andlord should provide the </w:t>
      </w:r>
      <w:r>
        <w:rPr>
          <w:sz w:val="24"/>
          <w:szCs w:val="24"/>
        </w:rPr>
        <w:t>t</w:t>
      </w:r>
      <w:r w:rsidRPr="00F65875">
        <w:rPr>
          <w:sz w:val="24"/>
          <w:szCs w:val="24"/>
        </w:rPr>
        <w:t>enant with a copy of any supporting evidence for the eviction ground when they serve the Notice to Leave on the Tenant.</w:t>
      </w:r>
    </w:p>
    <w:p w14:paraId="2C2A3AFE" w14:textId="77777777" w:rsidR="00097BB2" w:rsidRPr="00F65875" w:rsidRDefault="00097BB2" w:rsidP="00097BB2">
      <w:pPr>
        <w:pStyle w:val="BodyText"/>
        <w:ind w:left="709"/>
        <w:jc w:val="left"/>
        <w:rPr>
          <w:sz w:val="24"/>
          <w:szCs w:val="24"/>
        </w:rPr>
      </w:pPr>
      <w:r w:rsidRPr="00F65875">
        <w:rPr>
          <w:sz w:val="24"/>
          <w:szCs w:val="24"/>
        </w:rPr>
        <w:t xml:space="preserve">The </w:t>
      </w:r>
      <w:r w:rsidRPr="00F65875">
        <w:rPr>
          <w:b/>
          <w:sz w:val="24"/>
          <w:szCs w:val="24"/>
        </w:rPr>
        <w:t>tenancy end date</w:t>
      </w:r>
      <w:r w:rsidRPr="00F65875">
        <w:rPr>
          <w:sz w:val="24"/>
          <w:szCs w:val="24"/>
        </w:rPr>
        <w:t xml:space="preserve"> will be set out in the Notice to Leave.   There are </w:t>
      </w:r>
      <w:r>
        <w:rPr>
          <w:sz w:val="24"/>
          <w:szCs w:val="24"/>
        </w:rPr>
        <w:t>four</w:t>
      </w:r>
      <w:r w:rsidRPr="00F65875">
        <w:rPr>
          <w:sz w:val="24"/>
          <w:szCs w:val="24"/>
        </w:rPr>
        <w:t xml:space="preserve"> possible options for the tenant:-</w:t>
      </w:r>
    </w:p>
    <w:p w14:paraId="6B25E9C1"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The </w:t>
      </w:r>
      <w:r>
        <w:rPr>
          <w:rFonts w:cs="Arial"/>
          <w:sz w:val="24"/>
          <w:szCs w:val="24"/>
        </w:rPr>
        <w:t>t</w:t>
      </w:r>
      <w:r w:rsidRPr="00F65875">
        <w:rPr>
          <w:rFonts w:cs="Arial"/>
          <w:sz w:val="24"/>
          <w:szCs w:val="24"/>
        </w:rPr>
        <w:t>enant could choose to leave on the date in the Notice to Leave.</w:t>
      </w:r>
    </w:p>
    <w:p w14:paraId="288575E5" w14:textId="77777777" w:rsidR="00097BB2" w:rsidRPr="00F65875" w:rsidRDefault="00097BB2" w:rsidP="00F506F9">
      <w:pPr>
        <w:pStyle w:val="BodyText"/>
        <w:numPr>
          <w:ilvl w:val="0"/>
          <w:numId w:val="29"/>
        </w:numPr>
        <w:ind w:left="1418"/>
        <w:jc w:val="left"/>
        <w:rPr>
          <w:rFonts w:cs="Arial"/>
          <w:sz w:val="24"/>
          <w:szCs w:val="24"/>
        </w:rPr>
      </w:pPr>
      <w:r w:rsidRPr="00F65875">
        <w:rPr>
          <w:rFonts w:cs="Arial"/>
          <w:sz w:val="24"/>
          <w:szCs w:val="24"/>
        </w:rPr>
        <w:t xml:space="preserve">Despite the tenancy end date set out in the notice, the tenant may ask the landlord to agree to a later date, in which case the tenancy will end on that date - this is only if the landlord agrees. </w:t>
      </w:r>
    </w:p>
    <w:p w14:paraId="23089182" w14:textId="77777777" w:rsidR="00097BB2" w:rsidRPr="00F65875" w:rsidRDefault="00097BB2" w:rsidP="00F506F9">
      <w:pPr>
        <w:pStyle w:val="BodyText"/>
        <w:numPr>
          <w:ilvl w:val="0"/>
          <w:numId w:val="29"/>
        </w:numPr>
        <w:ind w:left="1418"/>
        <w:jc w:val="left"/>
        <w:rPr>
          <w:i/>
          <w:sz w:val="24"/>
          <w:szCs w:val="24"/>
        </w:rPr>
      </w:pPr>
      <w:r w:rsidRPr="00F65875">
        <w:rPr>
          <w:sz w:val="24"/>
          <w:szCs w:val="24"/>
        </w:rPr>
        <w:t xml:space="preserve">If the tenant believes that the ground(s) for ending the Agreement given in the notice do not apply, then they should discuss this with the landlord and also contact the advice groups listed at the end of these Notes.  </w:t>
      </w:r>
    </w:p>
    <w:p w14:paraId="1AC2EE5D" w14:textId="77777777" w:rsidR="00097BB2" w:rsidRPr="00F65875" w:rsidRDefault="00097BB2" w:rsidP="00F506F9">
      <w:pPr>
        <w:pStyle w:val="BodyText1"/>
        <w:numPr>
          <w:ilvl w:val="0"/>
          <w:numId w:val="29"/>
        </w:numPr>
        <w:ind w:left="1418"/>
        <w:jc w:val="left"/>
        <w:rPr>
          <w:i/>
          <w:sz w:val="24"/>
          <w:szCs w:val="24"/>
          <w:lang w:val="en"/>
        </w:rPr>
      </w:pPr>
      <w:r w:rsidRPr="00F65875">
        <w:rPr>
          <w:sz w:val="24"/>
          <w:szCs w:val="24"/>
          <w:lang w:val="en"/>
        </w:rPr>
        <w:t xml:space="preserve">The other option would be </w:t>
      </w:r>
      <w:r>
        <w:rPr>
          <w:sz w:val="24"/>
          <w:szCs w:val="24"/>
          <w:lang w:val="en"/>
        </w:rPr>
        <w:t>for the tenant to wait for the l</w:t>
      </w:r>
      <w:r w:rsidRPr="00F65875">
        <w:rPr>
          <w:sz w:val="24"/>
          <w:szCs w:val="24"/>
          <w:lang w:val="en"/>
        </w:rPr>
        <w:t>andlord to apply to the Tribunal for an Evicti</w:t>
      </w:r>
      <w:r>
        <w:rPr>
          <w:sz w:val="24"/>
          <w:szCs w:val="24"/>
          <w:lang w:val="en"/>
        </w:rPr>
        <w:t>on Order, as at that stage the l</w:t>
      </w:r>
      <w:r w:rsidRPr="00F65875">
        <w:rPr>
          <w:sz w:val="24"/>
          <w:szCs w:val="24"/>
          <w:lang w:val="en"/>
        </w:rPr>
        <w:t xml:space="preserve">andlord will be asked by the Tribunal to </w:t>
      </w:r>
      <w:r w:rsidRPr="00561E93">
        <w:rPr>
          <w:b/>
          <w:sz w:val="24"/>
          <w:szCs w:val="24"/>
          <w:lang w:val="en"/>
        </w:rPr>
        <w:t>prove</w:t>
      </w:r>
      <w:r w:rsidRPr="00F65875">
        <w:rPr>
          <w:sz w:val="24"/>
          <w:szCs w:val="24"/>
          <w:lang w:val="en"/>
        </w:rPr>
        <w:t xml:space="preserve"> that the ground(s) specified for eviction do apply. You don’t need to move out until an Eviction Order is granted by the Tribunal.</w:t>
      </w:r>
    </w:p>
    <w:p w14:paraId="433F19DC" w14:textId="77777777" w:rsidR="00097BB2" w:rsidRPr="00F65875" w:rsidRDefault="00097BB2" w:rsidP="00097BB2">
      <w:pPr>
        <w:pStyle w:val="BodyText"/>
        <w:ind w:left="709"/>
        <w:jc w:val="left"/>
        <w:rPr>
          <w:b/>
          <w:sz w:val="24"/>
          <w:szCs w:val="24"/>
        </w:rPr>
      </w:pPr>
      <w:r w:rsidRPr="00F65875">
        <w:rPr>
          <w:b/>
          <w:sz w:val="24"/>
          <w:szCs w:val="24"/>
        </w:rPr>
        <w:t>Where the Tenant chooses not to leave</w:t>
      </w:r>
    </w:p>
    <w:p w14:paraId="66CFEFFA" w14:textId="77777777" w:rsidR="00097BB2" w:rsidRPr="00F65875" w:rsidRDefault="00097BB2" w:rsidP="00097BB2">
      <w:pPr>
        <w:pStyle w:val="BodyText"/>
        <w:ind w:left="709"/>
        <w:jc w:val="left"/>
        <w:rPr>
          <w:sz w:val="24"/>
          <w:szCs w:val="24"/>
        </w:rPr>
      </w:pPr>
      <w:r w:rsidRPr="00F65875">
        <w:rPr>
          <w:sz w:val="24"/>
          <w:szCs w:val="24"/>
        </w:rPr>
        <w:lastRenderedPageBreak/>
        <w:t xml:space="preserve">If the tenant does not leave the property on the tenancy end date, the landlord can apply to the Tribunal to get an order to evict the tenant.  The tenancy then ends on the date set out in that eviction order. </w:t>
      </w:r>
    </w:p>
    <w:p w14:paraId="5236289B" w14:textId="77777777" w:rsidR="00097BB2" w:rsidRPr="00F65875" w:rsidRDefault="00097BB2" w:rsidP="00097BB2">
      <w:pPr>
        <w:pStyle w:val="BodyText1"/>
        <w:jc w:val="left"/>
        <w:rPr>
          <w:sz w:val="24"/>
          <w:szCs w:val="24"/>
        </w:rPr>
      </w:pPr>
      <w:r w:rsidRPr="00F65875">
        <w:rPr>
          <w:sz w:val="24"/>
          <w:szCs w:val="24"/>
        </w:rPr>
        <w:t xml:space="preserve">If the landlord applies to the Tribunal for an eviction order, the Tribunal will ask the landlord to prove to the Tribunal why the ground set out in the landlord's notice applies to allow the landlord to end the tenancy.    </w:t>
      </w:r>
    </w:p>
    <w:p w14:paraId="02C09389" w14:textId="77777777" w:rsidR="00097BB2" w:rsidRPr="00F65875" w:rsidRDefault="00097BB2" w:rsidP="00097BB2">
      <w:pPr>
        <w:pStyle w:val="BodyText"/>
        <w:spacing w:after="0"/>
        <w:ind w:left="709"/>
        <w:jc w:val="left"/>
        <w:rPr>
          <w:sz w:val="24"/>
          <w:szCs w:val="24"/>
        </w:rPr>
      </w:pPr>
      <w:r w:rsidRPr="00F65875">
        <w:rPr>
          <w:b/>
          <w:sz w:val="24"/>
          <w:szCs w:val="24"/>
        </w:rPr>
        <w:t>Amount of notice</w:t>
      </w:r>
    </w:p>
    <w:p w14:paraId="30E89E5A" w14:textId="77777777" w:rsidR="00097BB2" w:rsidRPr="00F65875" w:rsidRDefault="00097BB2" w:rsidP="00097BB2">
      <w:pPr>
        <w:pStyle w:val="BodyText"/>
        <w:spacing w:after="0"/>
        <w:ind w:left="709"/>
        <w:jc w:val="left"/>
        <w:rPr>
          <w:sz w:val="24"/>
          <w:szCs w:val="24"/>
        </w:rPr>
      </w:pPr>
    </w:p>
    <w:p w14:paraId="670FA349" w14:textId="77777777" w:rsidR="00097BB2" w:rsidRPr="00F65875" w:rsidRDefault="00097BB2" w:rsidP="00097BB2">
      <w:pPr>
        <w:pStyle w:val="BodyText"/>
        <w:ind w:left="709"/>
        <w:jc w:val="left"/>
        <w:rPr>
          <w:sz w:val="24"/>
          <w:szCs w:val="24"/>
        </w:rPr>
      </w:pPr>
      <w:r w:rsidRPr="00F65875">
        <w:rPr>
          <w:sz w:val="24"/>
          <w:szCs w:val="24"/>
        </w:rPr>
        <w:t xml:space="preserve">All tenants are entitled to receive </w:t>
      </w:r>
      <w:r w:rsidRPr="00F65875">
        <w:rPr>
          <w:b/>
          <w:sz w:val="24"/>
          <w:szCs w:val="24"/>
        </w:rPr>
        <w:t>at least 28 days’ notice</w:t>
      </w:r>
      <w:r w:rsidRPr="00F65875">
        <w:rPr>
          <w:sz w:val="24"/>
          <w:szCs w:val="24"/>
        </w:rPr>
        <w:t xml:space="preserve">.   Some tenants will be able to get 84 days’ notice.  </w:t>
      </w:r>
    </w:p>
    <w:p w14:paraId="5DF80807" w14:textId="77777777" w:rsidR="00097BB2" w:rsidRPr="00F65875" w:rsidRDefault="00097BB2" w:rsidP="00097BB2">
      <w:pPr>
        <w:pStyle w:val="BodyText"/>
        <w:ind w:left="709"/>
        <w:jc w:val="left"/>
        <w:rPr>
          <w:sz w:val="24"/>
          <w:szCs w:val="24"/>
        </w:rPr>
      </w:pPr>
      <w:r w:rsidRPr="00F65875">
        <w:rPr>
          <w:sz w:val="24"/>
          <w:szCs w:val="24"/>
        </w:rPr>
        <w:t>The amount of notice which the landlord has to give the tenant depends on:</w:t>
      </w:r>
    </w:p>
    <w:p w14:paraId="0F58CC96" w14:textId="77777777" w:rsidR="00097BB2" w:rsidRPr="00F65875" w:rsidRDefault="00097BB2" w:rsidP="00097BB2">
      <w:pPr>
        <w:pStyle w:val="ListBullet"/>
        <w:tabs>
          <w:tab w:val="num" w:pos="1418"/>
        </w:tabs>
        <w:ind w:left="1276" w:hanging="567"/>
        <w:jc w:val="left"/>
        <w:rPr>
          <w:sz w:val="24"/>
          <w:szCs w:val="24"/>
        </w:rPr>
      </w:pPr>
      <w:r w:rsidRPr="00F65875">
        <w:rPr>
          <w:sz w:val="24"/>
          <w:szCs w:val="24"/>
        </w:rPr>
        <w:t xml:space="preserve">which of the 18 eviction ground(s) the landlord is using to end the Agreement; and </w:t>
      </w:r>
    </w:p>
    <w:p w14:paraId="5CAD5A60" w14:textId="77777777" w:rsidR="00097BB2" w:rsidRPr="00F65875" w:rsidRDefault="00097BB2" w:rsidP="00097BB2">
      <w:pPr>
        <w:pStyle w:val="ListBullet"/>
        <w:tabs>
          <w:tab w:val="num" w:pos="1418"/>
        </w:tabs>
        <w:ind w:left="1276" w:hanging="567"/>
        <w:jc w:val="left"/>
        <w:rPr>
          <w:b/>
          <w:sz w:val="24"/>
          <w:szCs w:val="24"/>
        </w:rPr>
      </w:pPr>
      <w:r w:rsidRPr="00F65875">
        <w:rPr>
          <w:sz w:val="24"/>
          <w:szCs w:val="24"/>
        </w:rPr>
        <w:t>how long the tenant has lived in the property.</w:t>
      </w:r>
    </w:p>
    <w:p w14:paraId="01710473" w14:textId="77777777" w:rsidR="00097BB2" w:rsidRPr="00F65875" w:rsidRDefault="00097BB2" w:rsidP="00097BB2">
      <w:pPr>
        <w:pStyle w:val="BodyText2"/>
        <w:ind w:left="709"/>
        <w:jc w:val="left"/>
        <w:rPr>
          <w:sz w:val="24"/>
          <w:szCs w:val="24"/>
        </w:rPr>
      </w:pPr>
      <w:r w:rsidRPr="00BD1A85">
        <w:rPr>
          <w:b/>
          <w:sz w:val="24"/>
          <w:szCs w:val="24"/>
        </w:rPr>
        <w:t>At least 28 days' (or 4 weeks') notice</w:t>
      </w:r>
      <w:r w:rsidRPr="00F65875">
        <w:rPr>
          <w:sz w:val="24"/>
          <w:szCs w:val="24"/>
        </w:rPr>
        <w:t xml:space="preserve"> must be given to the tenant if:</w:t>
      </w:r>
    </w:p>
    <w:p w14:paraId="67C44EA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Notice to Leave, the tenancy has been running for </w:t>
      </w:r>
      <w:r w:rsidRPr="00BD1A85">
        <w:rPr>
          <w:b/>
          <w:sz w:val="24"/>
          <w:szCs w:val="24"/>
        </w:rPr>
        <w:t>six months or less</w:t>
      </w:r>
      <w:r w:rsidRPr="00F65875">
        <w:rPr>
          <w:sz w:val="24"/>
          <w:szCs w:val="24"/>
        </w:rPr>
        <w:t>;</w:t>
      </w:r>
    </w:p>
    <w:p w14:paraId="710A09D9"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OR</w:t>
      </w:r>
    </w:p>
    <w:p w14:paraId="2928C371" w14:textId="77777777" w:rsidR="00097BB2" w:rsidRPr="00F65875" w:rsidRDefault="00097BB2" w:rsidP="00097BB2">
      <w:pPr>
        <w:pStyle w:val="ListBullet"/>
        <w:tabs>
          <w:tab w:val="left" w:pos="1276"/>
        </w:tabs>
        <w:ind w:left="1276" w:hanging="567"/>
        <w:jc w:val="left"/>
        <w:rPr>
          <w:sz w:val="24"/>
          <w:szCs w:val="24"/>
        </w:rPr>
      </w:pPr>
      <w:r w:rsidRPr="00F65875">
        <w:rPr>
          <w:sz w:val="24"/>
          <w:szCs w:val="24"/>
        </w:rPr>
        <w:t>the only eviction ground(s) set out in the landlord's notice to leave is/are that the tenant:</w:t>
      </w:r>
    </w:p>
    <w:p w14:paraId="1BDE986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not occupying the property as the tenant's only or main home; or</w:t>
      </w:r>
    </w:p>
    <w:p w14:paraId="45894C6F"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 xml:space="preserve">has breached the </w:t>
      </w:r>
      <w:r w:rsidRPr="00F65875">
        <w:rPr>
          <w:sz w:val="24"/>
          <w:szCs w:val="24"/>
          <w:lang w:val="en"/>
        </w:rPr>
        <w:t>Agreement</w:t>
      </w:r>
      <w:r w:rsidRPr="00F65875">
        <w:rPr>
          <w:sz w:val="24"/>
          <w:szCs w:val="24"/>
        </w:rPr>
        <w:t>; or</w:t>
      </w:r>
    </w:p>
    <w:p w14:paraId="3F460DD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is in rent arrears for three or more months in a row; or</w:t>
      </w:r>
    </w:p>
    <w:p w14:paraId="7D8D26C6"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found guilty, in a court, of certain crimes; or</w:t>
      </w:r>
    </w:p>
    <w:p w14:paraId="2B1572F1"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in antisocial behaviour; or</w:t>
      </w:r>
    </w:p>
    <w:p w14:paraId="70E74883" w14:textId="77777777" w:rsidR="00097BB2" w:rsidRPr="00F65875" w:rsidRDefault="00097BB2" w:rsidP="00F506F9">
      <w:pPr>
        <w:pStyle w:val="ListBullet"/>
        <w:numPr>
          <w:ilvl w:val="0"/>
          <w:numId w:val="40"/>
        </w:numPr>
        <w:tabs>
          <w:tab w:val="left" w:pos="1276"/>
        </w:tabs>
        <w:ind w:left="2070"/>
        <w:jc w:val="left"/>
        <w:rPr>
          <w:sz w:val="24"/>
          <w:szCs w:val="24"/>
        </w:rPr>
      </w:pPr>
      <w:r w:rsidRPr="00F65875">
        <w:rPr>
          <w:sz w:val="24"/>
          <w:szCs w:val="24"/>
        </w:rPr>
        <w:t>has been involved with a person who has been found guilty of certain crimes or has been involved in antisocial behaviour.</w:t>
      </w:r>
    </w:p>
    <w:p w14:paraId="73D5B5EF" w14:textId="77777777" w:rsidR="00097BB2" w:rsidRPr="00F65875" w:rsidRDefault="00097BB2" w:rsidP="00097BB2">
      <w:pPr>
        <w:pStyle w:val="BodyText2"/>
        <w:ind w:left="709"/>
        <w:jc w:val="left"/>
        <w:rPr>
          <w:sz w:val="24"/>
          <w:szCs w:val="24"/>
        </w:rPr>
      </w:pPr>
      <w:r w:rsidRPr="00F65875">
        <w:rPr>
          <w:sz w:val="24"/>
          <w:szCs w:val="24"/>
        </w:rPr>
        <w:t xml:space="preserve">In all other cases, the tenant must get </w:t>
      </w:r>
      <w:r w:rsidRPr="00BD1A85">
        <w:rPr>
          <w:b/>
          <w:sz w:val="24"/>
          <w:szCs w:val="24"/>
        </w:rPr>
        <w:t>at least 84 days' (or 12 weeks) notice.</w:t>
      </w:r>
      <w:r w:rsidRPr="00F65875">
        <w:rPr>
          <w:sz w:val="24"/>
          <w:szCs w:val="24"/>
        </w:rPr>
        <w:t xml:space="preserve">  </w:t>
      </w:r>
    </w:p>
    <w:p w14:paraId="68B184D6" w14:textId="77777777" w:rsidR="00097BB2" w:rsidRPr="00F65875" w:rsidRDefault="00097BB2" w:rsidP="00097BB2">
      <w:pPr>
        <w:pStyle w:val="BodyText2"/>
        <w:ind w:left="709"/>
        <w:jc w:val="left"/>
        <w:rPr>
          <w:sz w:val="24"/>
          <w:szCs w:val="24"/>
        </w:rPr>
      </w:pPr>
      <w:r w:rsidRPr="00BD1A85">
        <w:rPr>
          <w:b/>
          <w:sz w:val="24"/>
          <w:szCs w:val="24"/>
        </w:rPr>
        <w:t>At least 84 days' (or 12 weeks) notice</w:t>
      </w:r>
      <w:r w:rsidRPr="00F65875">
        <w:rPr>
          <w:sz w:val="24"/>
          <w:szCs w:val="24"/>
        </w:rPr>
        <w:t xml:space="preserve"> must be given to the tenant if:</w:t>
      </w:r>
    </w:p>
    <w:p w14:paraId="7D41FF0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on the date that the tenant receives the landlord's notice, the tenancy has been running for </w:t>
      </w:r>
      <w:r w:rsidRPr="007720B6">
        <w:rPr>
          <w:b/>
          <w:sz w:val="24"/>
          <w:szCs w:val="24"/>
        </w:rPr>
        <w:t>more than six months</w:t>
      </w:r>
      <w:r w:rsidRPr="00F65875">
        <w:rPr>
          <w:sz w:val="24"/>
          <w:szCs w:val="24"/>
        </w:rPr>
        <w:t xml:space="preserve">; </w:t>
      </w:r>
    </w:p>
    <w:p w14:paraId="67E2727B" w14:textId="77777777" w:rsidR="00097BB2" w:rsidRPr="00F65875" w:rsidRDefault="00097BB2" w:rsidP="00097BB2">
      <w:pPr>
        <w:pStyle w:val="ListBullet3"/>
        <w:numPr>
          <w:ilvl w:val="0"/>
          <w:numId w:val="0"/>
        </w:numPr>
        <w:ind w:left="709"/>
        <w:jc w:val="left"/>
        <w:rPr>
          <w:b/>
          <w:sz w:val="24"/>
          <w:szCs w:val="24"/>
        </w:rPr>
      </w:pPr>
      <w:r w:rsidRPr="00F65875">
        <w:rPr>
          <w:b/>
          <w:sz w:val="24"/>
          <w:szCs w:val="24"/>
        </w:rPr>
        <w:t>AND</w:t>
      </w:r>
    </w:p>
    <w:p w14:paraId="754ED41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 xml:space="preserve">the landlord's notice </w:t>
      </w:r>
      <w:r>
        <w:rPr>
          <w:sz w:val="24"/>
          <w:szCs w:val="24"/>
        </w:rPr>
        <w:t xml:space="preserve">includes any of the </w:t>
      </w:r>
      <w:r w:rsidRPr="00F65875">
        <w:rPr>
          <w:sz w:val="24"/>
          <w:szCs w:val="24"/>
        </w:rPr>
        <w:t xml:space="preserve">eviction ground(s) </w:t>
      </w:r>
      <w:r w:rsidRPr="001722A8">
        <w:rPr>
          <w:sz w:val="24"/>
          <w:szCs w:val="24"/>
        </w:rPr>
        <w:t>not</w:t>
      </w:r>
      <w:r>
        <w:rPr>
          <w:sz w:val="24"/>
          <w:szCs w:val="24"/>
        </w:rPr>
        <w:t xml:space="preserve"> </w:t>
      </w:r>
      <w:r w:rsidRPr="00F65875">
        <w:rPr>
          <w:sz w:val="24"/>
          <w:szCs w:val="24"/>
        </w:rPr>
        <w:t>mentioned above.</w:t>
      </w:r>
    </w:p>
    <w:p w14:paraId="6C2B5669" w14:textId="77777777" w:rsidR="00097BB2" w:rsidRPr="00BD1A85" w:rsidRDefault="00097BB2" w:rsidP="00097BB2">
      <w:pPr>
        <w:pStyle w:val="BodyText"/>
        <w:ind w:left="567"/>
        <w:jc w:val="left"/>
        <w:rPr>
          <w:b/>
          <w:sz w:val="24"/>
          <w:szCs w:val="24"/>
        </w:rPr>
      </w:pPr>
      <w:r w:rsidRPr="00BD1A85">
        <w:rPr>
          <w:b/>
          <w:sz w:val="24"/>
          <w:szCs w:val="24"/>
        </w:rPr>
        <w:t>There are 18 grounds that allow a landlord to end a tenancy</w:t>
      </w:r>
    </w:p>
    <w:p w14:paraId="559EF540"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always mandatory - that means that the Tribunal must grant an Eviction Order if any one or more of those grounds is found by the Tribunal to exist;</w:t>
      </w:r>
    </w:p>
    <w:p w14:paraId="4E3382DF"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8 of those grounds are discretionary - that means that, even if the Tribunal finds that these grounds exist, the Tribunal must decide whether or not the tenancy can be ended on these grounds</w:t>
      </w:r>
    </w:p>
    <w:p w14:paraId="2930910F"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2 of those grounds are part mandatory and part discretionary - so in some cases the Tribunal must grant an Eviction Order and in others the Tribunal will decide whether or not the tenancy can be ended on either of those grounds.</w:t>
      </w:r>
    </w:p>
    <w:p w14:paraId="4739C371" w14:textId="77777777" w:rsidR="00097BB2" w:rsidRPr="00F65875" w:rsidRDefault="00097BB2" w:rsidP="00097BB2">
      <w:pPr>
        <w:pStyle w:val="BodyText1"/>
        <w:jc w:val="left"/>
        <w:rPr>
          <w:sz w:val="24"/>
          <w:szCs w:val="24"/>
        </w:rPr>
      </w:pPr>
      <w:r w:rsidRPr="00F65875">
        <w:rPr>
          <w:sz w:val="24"/>
          <w:szCs w:val="24"/>
        </w:rPr>
        <w:t>More detail on all of the above 18 grounds is given below.</w:t>
      </w:r>
    </w:p>
    <w:p w14:paraId="0E0B9B79" w14:textId="77777777" w:rsidR="00097BB2" w:rsidRPr="00F65875" w:rsidRDefault="00097BB2" w:rsidP="00097BB2">
      <w:pPr>
        <w:pStyle w:val="BodyText"/>
        <w:spacing w:after="0"/>
        <w:ind w:left="709"/>
        <w:jc w:val="left"/>
        <w:rPr>
          <w:b/>
          <w:sz w:val="24"/>
          <w:szCs w:val="24"/>
        </w:rPr>
      </w:pPr>
      <w:r w:rsidRPr="00F65875">
        <w:rPr>
          <w:b/>
          <w:sz w:val="24"/>
          <w:szCs w:val="24"/>
        </w:rPr>
        <w:t>8 mandatory eviction grounds</w:t>
      </w:r>
    </w:p>
    <w:p w14:paraId="6E582721" w14:textId="77777777" w:rsidR="00097BB2" w:rsidRPr="00F65875" w:rsidRDefault="00097BB2" w:rsidP="00097BB2">
      <w:pPr>
        <w:pStyle w:val="BodyText"/>
        <w:spacing w:after="0"/>
        <w:rPr>
          <w:b/>
          <w:sz w:val="24"/>
          <w:szCs w:val="24"/>
        </w:rPr>
      </w:pPr>
    </w:p>
    <w:p w14:paraId="46E20357"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sell the property for market value within three months of the tenant leaving the property. </w:t>
      </w:r>
    </w:p>
    <w:p w14:paraId="67A6FF3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to be sold by the mortgage lender for the property.  </w:t>
      </w:r>
    </w:p>
    <w:p w14:paraId="0C9AB0D0"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refurbish the property (so carry out improvements) and this will involve fairly disruptive works to, or in relation to, the property. </w:t>
      </w:r>
    </w:p>
    <w:p w14:paraId="257DD363"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live in the property as his or her only or main home. </w:t>
      </w:r>
    </w:p>
    <w:p w14:paraId="67233CCD"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landlord intends to use the property for a purpose other than giving a person a home. </w:t>
      </w:r>
    </w:p>
    <w:p w14:paraId="4DE07B62"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property is owned by the landlord for the purpose of being lived in by someone who works for a religious purpose. This means that the person carries out religious work from the property AND the property has actually been used for this purpose at some time before the tenant began living there. </w:t>
      </w:r>
    </w:p>
    <w:p w14:paraId="37EA428F"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 xml:space="preserve">The tenant is not living at the property as his or her only or main home or has left the property (other than for a temporary period).  </w:t>
      </w:r>
    </w:p>
    <w:p w14:paraId="31082744" w14:textId="77777777" w:rsidR="00097BB2" w:rsidRPr="00F65875" w:rsidRDefault="00097BB2" w:rsidP="00F506F9">
      <w:pPr>
        <w:pStyle w:val="BodyText"/>
        <w:numPr>
          <w:ilvl w:val="0"/>
          <w:numId w:val="30"/>
        </w:numPr>
        <w:ind w:left="1418" w:hanging="284"/>
        <w:jc w:val="left"/>
        <w:rPr>
          <w:sz w:val="24"/>
          <w:szCs w:val="24"/>
        </w:rPr>
      </w:pPr>
      <w:r w:rsidRPr="00F65875">
        <w:rPr>
          <w:sz w:val="24"/>
          <w:szCs w:val="24"/>
        </w:rPr>
        <w:t>After the tenancy began, the tenant is found guilty in a court either (i) of using, or allowing the use of, the property for an immoral or illegal purpose or (ii) of a crime for which the tenant could be sent to prison. This crime needs to have taken place in or in the neighbourhood of the property. For this ground, the landlord would usually have to apply for the eviction order within 12 months after the date that the tenant was found guilty.</w:t>
      </w:r>
    </w:p>
    <w:p w14:paraId="20D721D7" w14:textId="77777777" w:rsidR="00097BB2" w:rsidRPr="00F65875" w:rsidRDefault="00097BB2" w:rsidP="00097BB2">
      <w:pPr>
        <w:pStyle w:val="BodyText"/>
        <w:spacing w:after="0"/>
        <w:ind w:left="709"/>
        <w:jc w:val="left"/>
        <w:rPr>
          <w:sz w:val="24"/>
          <w:szCs w:val="24"/>
        </w:rPr>
      </w:pPr>
      <w:r w:rsidRPr="00F65875">
        <w:rPr>
          <w:sz w:val="24"/>
          <w:szCs w:val="24"/>
        </w:rPr>
        <w:lastRenderedPageBreak/>
        <w:t xml:space="preserve">If the Tribunal accepts that any one </w:t>
      </w:r>
      <w:r>
        <w:rPr>
          <w:sz w:val="24"/>
          <w:szCs w:val="24"/>
        </w:rPr>
        <w:t>or</w:t>
      </w:r>
      <w:r w:rsidRPr="00F65875">
        <w:rPr>
          <w:sz w:val="24"/>
          <w:szCs w:val="24"/>
        </w:rPr>
        <w:t xml:space="preserve"> more of these 8 fully mandatory eviction grounds applies, then the Tribunal </w:t>
      </w:r>
      <w:r w:rsidRPr="00BD1A85">
        <w:rPr>
          <w:b/>
          <w:sz w:val="24"/>
          <w:szCs w:val="24"/>
        </w:rPr>
        <w:t>must</w:t>
      </w:r>
      <w:r w:rsidRPr="00F65875">
        <w:rPr>
          <w:sz w:val="24"/>
          <w:szCs w:val="24"/>
        </w:rPr>
        <w:t xml:space="preserve"> issue an eviction order.  </w:t>
      </w:r>
    </w:p>
    <w:p w14:paraId="7839E92D" w14:textId="77777777" w:rsidR="00097BB2" w:rsidRPr="00F65875" w:rsidRDefault="00097BB2" w:rsidP="00097BB2">
      <w:pPr>
        <w:pStyle w:val="BodyText"/>
        <w:spacing w:after="0"/>
        <w:ind w:left="709"/>
        <w:jc w:val="left"/>
        <w:rPr>
          <w:sz w:val="24"/>
          <w:szCs w:val="24"/>
        </w:rPr>
      </w:pPr>
    </w:p>
    <w:p w14:paraId="60B36CC4" w14:textId="77777777" w:rsidR="00097BB2" w:rsidRPr="00F65875" w:rsidRDefault="00097BB2" w:rsidP="00097BB2">
      <w:pPr>
        <w:pStyle w:val="BodyText"/>
        <w:ind w:left="709"/>
        <w:jc w:val="left"/>
        <w:rPr>
          <w:b/>
          <w:sz w:val="24"/>
          <w:szCs w:val="24"/>
        </w:rPr>
      </w:pPr>
      <w:r w:rsidRPr="00F65875">
        <w:rPr>
          <w:b/>
          <w:sz w:val="24"/>
          <w:szCs w:val="24"/>
        </w:rPr>
        <w:t>8 Discretionary Eviction Grounds</w:t>
      </w:r>
    </w:p>
    <w:p w14:paraId="5E607A2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A member of the landlord’s family intends to live in the property as his or her only or main home.</w:t>
      </w:r>
    </w:p>
    <w:p w14:paraId="363A6FE0"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tenancy was entered into because the tenant had a need for community care (as decided by the local council) and the local council has decided that the tenant no longer has that need.  </w:t>
      </w:r>
    </w:p>
    <w:p w14:paraId="7AE2B21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The tenant has breached any of the duties of the tenant under the tenancy – but this does not apply to a failure by the tenant to pay rent as there is a separate ground for this.  </w:t>
      </w:r>
    </w:p>
    <w:p w14:paraId="65D66A9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has acted in an antisocial manner to another person and the Tribunal is satisfied that it is reasonable to issue an eviction order.  For this ground, the landlord would be expected to apply for the eviction order within 12 months of the antisocial behaviour taking place.</w:t>
      </w:r>
    </w:p>
    <w:p w14:paraId="6DC47EC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tenant is meeting or socialising in the property with a person who has (i) been found guilty of a crime or (ii) been involved in antisocial behaviour. This applies if, in either case, the Tribunal would have been able to issue an eviction order if it was the tenant who had been found guilty of that crime or the tenant who had been involved in that antisocial behaviour. For this ground, the landlord would be expected to apply for the eviction order within 12 months of the antisocial behaviour taking place.</w:t>
      </w:r>
    </w:p>
    <w:p w14:paraId="264029D4"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Landlord registration has been refused or cancelled by a local council - as, in that case, the law would not permit the landlord to let out the property that they own.</w:t>
      </w:r>
    </w:p>
    <w:p w14:paraId="069170FA"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 xml:space="preserve">A House in Multiple Occupation (HMO) licence for the property has been cancelled by the local council </w:t>
      </w:r>
      <w:r>
        <w:rPr>
          <w:sz w:val="24"/>
          <w:szCs w:val="24"/>
        </w:rPr>
        <w:t>as</w:t>
      </w:r>
      <w:r w:rsidRPr="00F65875">
        <w:rPr>
          <w:sz w:val="24"/>
          <w:szCs w:val="24"/>
        </w:rPr>
        <w:t xml:space="preserve"> the law would not permit the landlord to let out the property to three or more tenants who are not members of the same family.   There may be times where a tenancy can continue for a short time without there being an HMO licence. </w:t>
      </w:r>
    </w:p>
    <w:p w14:paraId="14A7DAD3" w14:textId="77777777" w:rsidR="00097BB2" w:rsidRPr="00F65875" w:rsidRDefault="00097BB2" w:rsidP="00F506F9">
      <w:pPr>
        <w:pStyle w:val="ListBullet3"/>
        <w:numPr>
          <w:ilvl w:val="0"/>
          <w:numId w:val="31"/>
        </w:numPr>
        <w:tabs>
          <w:tab w:val="clear" w:pos="720"/>
          <w:tab w:val="num" w:pos="1276"/>
        </w:tabs>
        <w:ind w:left="1418" w:hanging="284"/>
        <w:jc w:val="left"/>
        <w:rPr>
          <w:sz w:val="24"/>
          <w:szCs w:val="24"/>
        </w:rPr>
      </w:pPr>
      <w:r w:rsidRPr="00F65875">
        <w:rPr>
          <w:sz w:val="24"/>
          <w:szCs w:val="24"/>
        </w:rPr>
        <w:t>The local council has served a notice on the landlord about the property being overcrowded.</w:t>
      </w:r>
    </w:p>
    <w:p w14:paraId="06828661" w14:textId="77777777" w:rsidR="00097BB2" w:rsidRDefault="00097BB2" w:rsidP="00097BB2">
      <w:pPr>
        <w:pStyle w:val="BodyText1"/>
        <w:tabs>
          <w:tab w:val="num" w:pos="1276"/>
        </w:tabs>
        <w:ind w:left="1134"/>
        <w:jc w:val="left"/>
        <w:rPr>
          <w:sz w:val="24"/>
          <w:szCs w:val="24"/>
        </w:rPr>
      </w:pPr>
      <w:r w:rsidRPr="00F65875">
        <w:rPr>
          <w:sz w:val="24"/>
          <w:szCs w:val="24"/>
        </w:rPr>
        <w:t>The Tribunal will consider whether or not any one or more of these 8 discretionary eviction grounds in the notice to leave applies and whether or not it is right to end the tenancy on these grounds.</w:t>
      </w:r>
    </w:p>
    <w:p w14:paraId="5869F3C7" w14:textId="77777777" w:rsidR="00097BB2" w:rsidRPr="00F65875" w:rsidRDefault="00097BB2" w:rsidP="00097BB2">
      <w:pPr>
        <w:pStyle w:val="BodyText"/>
        <w:ind w:left="709"/>
        <w:jc w:val="left"/>
        <w:rPr>
          <w:b/>
          <w:sz w:val="24"/>
          <w:szCs w:val="24"/>
        </w:rPr>
      </w:pPr>
      <w:r w:rsidRPr="00F65875">
        <w:rPr>
          <w:b/>
          <w:sz w:val="24"/>
          <w:szCs w:val="24"/>
        </w:rPr>
        <w:t>2 eviction grounds which can be mandatory or discretionary</w:t>
      </w:r>
    </w:p>
    <w:p w14:paraId="73BA1080" w14:textId="77777777" w:rsidR="00097BB2" w:rsidRPr="00F65875" w:rsidRDefault="00097BB2" w:rsidP="00097BB2">
      <w:pPr>
        <w:pStyle w:val="BodyText"/>
        <w:ind w:left="709"/>
        <w:jc w:val="left"/>
        <w:rPr>
          <w:sz w:val="24"/>
          <w:szCs w:val="24"/>
        </w:rPr>
      </w:pPr>
      <w:r w:rsidRPr="00F65875">
        <w:rPr>
          <w:sz w:val="24"/>
          <w:szCs w:val="24"/>
        </w:rPr>
        <w:t>Two of the eviction grounds can be mandatory in some cases and discretionary in some others. So if the Tribunal accepts that the ground applies, then:</w:t>
      </w:r>
    </w:p>
    <w:p w14:paraId="4417FE54"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lastRenderedPageBreak/>
        <w:t>in some cases the Tribunal must issue the eviction order; but</w:t>
      </w:r>
    </w:p>
    <w:p w14:paraId="6784B1DB" w14:textId="77777777" w:rsidR="00097BB2" w:rsidRPr="00F65875" w:rsidRDefault="00097BB2" w:rsidP="00097BB2">
      <w:pPr>
        <w:pStyle w:val="ListBullet"/>
        <w:tabs>
          <w:tab w:val="num" w:pos="1276"/>
        </w:tabs>
        <w:ind w:left="1276" w:hanging="567"/>
        <w:jc w:val="left"/>
        <w:rPr>
          <w:b/>
          <w:sz w:val="24"/>
          <w:szCs w:val="24"/>
        </w:rPr>
      </w:pPr>
      <w:r w:rsidRPr="00F65875">
        <w:rPr>
          <w:sz w:val="24"/>
          <w:szCs w:val="24"/>
        </w:rPr>
        <w:t>in other cases, the Tribunal can choose whether or not to issue the eviction order if the Tribunal considers it right to end the tenancy.</w:t>
      </w:r>
    </w:p>
    <w:p w14:paraId="68A81A7D" w14:textId="77777777" w:rsidR="00097BB2" w:rsidRPr="00F65875" w:rsidRDefault="00097BB2" w:rsidP="00097BB2">
      <w:pPr>
        <w:pStyle w:val="ListBullet3"/>
        <w:numPr>
          <w:ilvl w:val="0"/>
          <w:numId w:val="0"/>
        </w:numPr>
        <w:spacing w:after="0"/>
        <w:ind w:firstLine="709"/>
        <w:jc w:val="left"/>
        <w:rPr>
          <w:b/>
          <w:sz w:val="24"/>
          <w:szCs w:val="24"/>
        </w:rPr>
      </w:pPr>
      <w:r w:rsidRPr="00F65875">
        <w:rPr>
          <w:b/>
          <w:sz w:val="24"/>
          <w:szCs w:val="24"/>
        </w:rPr>
        <w:t xml:space="preserve">Mandatory or discretionary ground 1 - The tenant is in rent arrears. </w:t>
      </w:r>
    </w:p>
    <w:p w14:paraId="140D17E3" w14:textId="77777777" w:rsidR="00097BB2" w:rsidRPr="00F65875" w:rsidRDefault="00097BB2" w:rsidP="00097BB2">
      <w:pPr>
        <w:pStyle w:val="BodyText2"/>
        <w:spacing w:after="0"/>
        <w:ind w:firstLine="709"/>
        <w:jc w:val="left"/>
        <w:rPr>
          <w:sz w:val="24"/>
          <w:szCs w:val="24"/>
        </w:rPr>
      </w:pPr>
    </w:p>
    <w:p w14:paraId="555A1736" w14:textId="77777777" w:rsidR="00097BB2" w:rsidRPr="00F65875" w:rsidRDefault="00097BB2" w:rsidP="00097BB2">
      <w:pPr>
        <w:pStyle w:val="BodyText"/>
        <w:ind w:firstLine="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w:t>
      </w:r>
    </w:p>
    <w:p w14:paraId="7C3951D9"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the tenant has not paid all of the rent (or some of the rent) which is due, for at least 3 months in a row; and</w:t>
      </w:r>
    </w:p>
    <w:p w14:paraId="3E05ECDD"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equal to at least 1 month's rent remains unpaid; and</w:t>
      </w:r>
    </w:p>
    <w:p w14:paraId="045CBE05"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the reason for the tenant not paying the rent is NOT a delay or failure in the payment to the tenant of some benefits, including housing benefit or universal credit.  </w:t>
      </w:r>
    </w:p>
    <w:p w14:paraId="74F27039"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Tribunal considers it right to end the tenancy) if:-</w:t>
      </w:r>
    </w:p>
    <w:p w14:paraId="13C8339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tenant has not paid all of the rent or some of the rent which is due, for at least 3 months in a row; and </w:t>
      </w:r>
    </w:p>
    <w:p w14:paraId="026F1B12"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on the first day that the issue comes before the Tribunal, an amount less than 1 month’s rent remains unpaid; and</w:t>
      </w:r>
    </w:p>
    <w:p w14:paraId="7B6E2966"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the Tribunal is satisfied that it is right on this basis to issue an eviction order - in this case the Tribunal can look at many things to decide whether it is right to evict, including whether the reason for the tenant not paying the rent is a delay or failure in the payment to the tenant of some benefits, including housing benefit or universal credit.  </w:t>
      </w:r>
    </w:p>
    <w:p w14:paraId="4C37202C" w14:textId="77777777" w:rsidR="00097BB2" w:rsidRPr="00F65875" w:rsidRDefault="00097BB2" w:rsidP="00097BB2">
      <w:pPr>
        <w:pStyle w:val="BodyText"/>
        <w:ind w:left="709"/>
        <w:jc w:val="left"/>
        <w:rPr>
          <w:b/>
          <w:sz w:val="24"/>
          <w:szCs w:val="24"/>
        </w:rPr>
      </w:pPr>
      <w:r w:rsidRPr="00F65875">
        <w:rPr>
          <w:b/>
          <w:sz w:val="24"/>
          <w:szCs w:val="24"/>
        </w:rPr>
        <w:t>Mandatory or discretionary ground 2 - The tenancy was granted to the tenant because he or she was employed by the landlord (or was expected to be employed) and the tenant is no longer an employee or never became an employee.</w:t>
      </w:r>
    </w:p>
    <w:p w14:paraId="79DA1AF6" w14:textId="77777777" w:rsidR="00097BB2" w:rsidRPr="00F65875" w:rsidRDefault="00097BB2" w:rsidP="00097BB2">
      <w:pPr>
        <w:pStyle w:val="BodyText"/>
        <w:ind w:left="709"/>
        <w:jc w:val="left"/>
        <w:rPr>
          <w:sz w:val="24"/>
          <w:szCs w:val="24"/>
        </w:rPr>
      </w:pPr>
      <w:r w:rsidRPr="00F65875">
        <w:rPr>
          <w:sz w:val="24"/>
          <w:szCs w:val="24"/>
        </w:rPr>
        <w:t xml:space="preserve">This ground is </w:t>
      </w:r>
      <w:r w:rsidRPr="00BD1A85">
        <w:rPr>
          <w:b/>
          <w:sz w:val="24"/>
          <w:szCs w:val="24"/>
        </w:rPr>
        <w:t>mandatory</w:t>
      </w:r>
      <w:r w:rsidRPr="00F65875">
        <w:rPr>
          <w:sz w:val="24"/>
          <w:szCs w:val="24"/>
        </w:rPr>
        <w:t xml:space="preserve"> (so the Tribunal </w:t>
      </w:r>
      <w:r w:rsidRPr="00BD1A85">
        <w:rPr>
          <w:b/>
          <w:sz w:val="24"/>
          <w:szCs w:val="24"/>
        </w:rPr>
        <w:t>must</w:t>
      </w:r>
      <w:r w:rsidRPr="00F65875">
        <w:rPr>
          <w:sz w:val="24"/>
          <w:szCs w:val="24"/>
        </w:rPr>
        <w:t xml:space="preserve"> issue the eviction order) if the application for eviction was made within 12 months from the date the tenant stopped being - or failed to become - an employee. </w:t>
      </w:r>
    </w:p>
    <w:p w14:paraId="3F494D8C" w14:textId="77777777" w:rsidR="00097BB2" w:rsidRPr="00F65875" w:rsidRDefault="00097BB2" w:rsidP="00097BB2">
      <w:pPr>
        <w:pStyle w:val="BodyText1"/>
        <w:jc w:val="left"/>
        <w:rPr>
          <w:sz w:val="24"/>
          <w:szCs w:val="24"/>
        </w:rPr>
      </w:pPr>
      <w:r w:rsidRPr="00F65875">
        <w:rPr>
          <w:sz w:val="24"/>
          <w:szCs w:val="24"/>
        </w:rPr>
        <w:t xml:space="preserve">This ground is </w:t>
      </w:r>
      <w:r w:rsidRPr="00BD1A85">
        <w:rPr>
          <w:b/>
          <w:sz w:val="24"/>
          <w:szCs w:val="24"/>
        </w:rPr>
        <w:t>discretionary</w:t>
      </w:r>
      <w:r w:rsidRPr="00F65875">
        <w:rPr>
          <w:sz w:val="24"/>
          <w:szCs w:val="24"/>
        </w:rPr>
        <w:t xml:space="preserve"> (so the Tribunal can </w:t>
      </w:r>
      <w:r w:rsidRPr="00BD1A85">
        <w:rPr>
          <w:b/>
          <w:sz w:val="24"/>
          <w:szCs w:val="24"/>
        </w:rPr>
        <w:t>choose</w:t>
      </w:r>
      <w:r w:rsidRPr="00F65875">
        <w:rPr>
          <w:sz w:val="24"/>
          <w:szCs w:val="24"/>
        </w:rPr>
        <w:t xml:space="preserve"> whether or not to issue the eviction order) if the application for eviction is made more than 12 months after the date the tenant stopped being - or failed to become - an employee.</w:t>
      </w:r>
    </w:p>
    <w:p w14:paraId="7A30C933" w14:textId="77777777" w:rsidR="00097BB2" w:rsidRPr="00F65875" w:rsidRDefault="00097BB2" w:rsidP="00097BB2">
      <w:pPr>
        <w:pStyle w:val="BodyText"/>
        <w:ind w:left="709"/>
        <w:jc w:val="left"/>
        <w:rPr>
          <w:b/>
          <w:sz w:val="24"/>
          <w:szCs w:val="24"/>
        </w:rPr>
      </w:pPr>
      <w:bookmarkStart w:id="71" w:name="_Ref487018414"/>
      <w:r w:rsidRPr="00F65875">
        <w:rPr>
          <w:b/>
          <w:sz w:val="24"/>
          <w:szCs w:val="24"/>
        </w:rPr>
        <w:t>Unlawful Eviction</w:t>
      </w:r>
      <w:bookmarkEnd w:id="71"/>
    </w:p>
    <w:p w14:paraId="3CA3A576" w14:textId="77777777" w:rsidR="00097BB2" w:rsidRPr="00F65875" w:rsidRDefault="00097BB2" w:rsidP="00097BB2">
      <w:pPr>
        <w:pStyle w:val="BodyText"/>
        <w:ind w:left="709"/>
        <w:jc w:val="left"/>
        <w:rPr>
          <w:sz w:val="24"/>
          <w:szCs w:val="24"/>
        </w:rPr>
      </w:pPr>
      <w:r w:rsidRPr="00F65875">
        <w:rPr>
          <w:sz w:val="24"/>
          <w:szCs w:val="24"/>
        </w:rPr>
        <w:t xml:space="preserve">If the landlord tries physically or by force to remove a tenant from the property without the Tribunal’s permission, the landlord is committing a crime.  If the landlord physically removes the tenant from the property, or threatens to do </w:t>
      </w:r>
      <w:r w:rsidRPr="00F65875">
        <w:rPr>
          <w:sz w:val="24"/>
          <w:szCs w:val="24"/>
        </w:rPr>
        <w:lastRenderedPageBreak/>
        <w:t>so, or if the landlord changes the locks, the tenant should report the matter to the police.  (The non-emergency number to contact the police is 101.)</w:t>
      </w:r>
    </w:p>
    <w:p w14:paraId="6D0F6420" w14:textId="77777777" w:rsidR="00097BB2" w:rsidRPr="00F65875" w:rsidRDefault="00097BB2" w:rsidP="00097BB2">
      <w:pPr>
        <w:pStyle w:val="BodyText"/>
        <w:ind w:left="709"/>
        <w:jc w:val="left"/>
        <w:rPr>
          <w:sz w:val="24"/>
          <w:szCs w:val="24"/>
        </w:rPr>
      </w:pPr>
      <w:r w:rsidRPr="00F65875">
        <w:rPr>
          <w:sz w:val="24"/>
          <w:szCs w:val="24"/>
        </w:rPr>
        <w:t xml:space="preserve">For an eviction to be lawful (so allowed by law), after the Landlord obtains the eviction order from the Tribunal, the eviction (or removal of the tenant from the property) must be done by Sheriff Officers, not by the landlord or by the landlord's employees or agents. </w:t>
      </w:r>
    </w:p>
    <w:p w14:paraId="02810BAD" w14:textId="77777777" w:rsidR="00097BB2" w:rsidRPr="00F65875" w:rsidRDefault="00097BB2" w:rsidP="00097BB2">
      <w:pPr>
        <w:pStyle w:val="BodyText"/>
        <w:ind w:left="709"/>
        <w:jc w:val="left"/>
        <w:rPr>
          <w:sz w:val="24"/>
          <w:szCs w:val="24"/>
        </w:rPr>
      </w:pPr>
      <w:r w:rsidRPr="00F65875">
        <w:rPr>
          <w:sz w:val="24"/>
          <w:szCs w:val="24"/>
        </w:rPr>
        <w:t xml:space="preserve">The law protects the tenant against harassment and unlawful eviction in two ways: </w:t>
      </w:r>
    </w:p>
    <w:p w14:paraId="2BA99CA1"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making harassment and unlawful eviction crimes; and </w:t>
      </w:r>
    </w:p>
    <w:p w14:paraId="24EA897C" w14:textId="77777777" w:rsidR="00097BB2" w:rsidRPr="00F65875" w:rsidRDefault="00097BB2" w:rsidP="00097BB2">
      <w:pPr>
        <w:pStyle w:val="ListBullet"/>
        <w:tabs>
          <w:tab w:val="num" w:pos="1276"/>
        </w:tabs>
        <w:ind w:left="1276" w:hanging="567"/>
        <w:jc w:val="left"/>
        <w:rPr>
          <w:sz w:val="24"/>
          <w:szCs w:val="24"/>
        </w:rPr>
      </w:pPr>
      <w:r w:rsidRPr="00F65875">
        <w:rPr>
          <w:sz w:val="24"/>
          <w:szCs w:val="24"/>
        </w:rPr>
        <w:t xml:space="preserve">by allowing the tenant to claim damages (ask for money) through the courts. </w:t>
      </w:r>
    </w:p>
    <w:p w14:paraId="54A91EFB" w14:textId="77777777" w:rsidR="00097BB2" w:rsidRPr="00F65875" w:rsidRDefault="00097BB2" w:rsidP="00097BB2">
      <w:pPr>
        <w:pStyle w:val="BodyText"/>
        <w:ind w:left="709"/>
        <w:jc w:val="left"/>
        <w:rPr>
          <w:sz w:val="24"/>
          <w:szCs w:val="24"/>
        </w:rPr>
      </w:pPr>
      <w:r w:rsidRPr="00F65875">
        <w:rPr>
          <w:sz w:val="24"/>
          <w:szCs w:val="24"/>
        </w:rPr>
        <w:t xml:space="preserve">The law against harassment applies if the landlord personally harasses or evicts the tenant unlawfully or if somebody else does it for the landlord. </w:t>
      </w:r>
    </w:p>
    <w:p w14:paraId="77166137" w14:textId="77777777" w:rsidR="00097BB2" w:rsidRPr="00F65875" w:rsidRDefault="00097BB2" w:rsidP="00097BB2">
      <w:pPr>
        <w:pStyle w:val="BodyText"/>
        <w:ind w:left="709"/>
        <w:jc w:val="left"/>
        <w:rPr>
          <w:b/>
          <w:sz w:val="24"/>
          <w:szCs w:val="24"/>
        </w:rPr>
      </w:pPr>
      <w:r w:rsidRPr="00F65875">
        <w:rPr>
          <w:b/>
          <w:sz w:val="24"/>
          <w:szCs w:val="24"/>
        </w:rPr>
        <w:t>Wrongful Termination Orders</w:t>
      </w:r>
    </w:p>
    <w:p w14:paraId="309C799C" w14:textId="77777777" w:rsidR="00097BB2" w:rsidRPr="00F65875" w:rsidRDefault="00097BB2" w:rsidP="00097BB2">
      <w:pPr>
        <w:pStyle w:val="BodyText"/>
        <w:ind w:left="709"/>
        <w:jc w:val="left"/>
        <w:rPr>
          <w:sz w:val="24"/>
          <w:szCs w:val="24"/>
          <w:lang w:val="en"/>
        </w:rPr>
      </w:pPr>
      <w:r w:rsidRPr="00F65875">
        <w:rPr>
          <w:sz w:val="24"/>
          <w:szCs w:val="24"/>
          <w:lang w:val="en"/>
        </w:rPr>
        <w:t>If the tenant has left the property and thinks they have been misled into leaving the property, they can apply to the Tribunal for a 'wrongful termination order'.  The Tribunal may make a wrongful termination order if it decides that the landlord:</w:t>
      </w:r>
    </w:p>
    <w:p w14:paraId="7DF22E9C"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Tribunal into giving an eviction order it should not have</w:t>
      </w:r>
    </w:p>
    <w:p w14:paraId="4EF307D0" w14:textId="77777777" w:rsidR="00097BB2" w:rsidRPr="00F65875" w:rsidRDefault="00097BB2" w:rsidP="00097BB2">
      <w:pPr>
        <w:pStyle w:val="ListBullet"/>
        <w:tabs>
          <w:tab w:val="num" w:pos="1276"/>
        </w:tabs>
        <w:ind w:left="1276" w:hanging="567"/>
        <w:jc w:val="left"/>
        <w:rPr>
          <w:sz w:val="24"/>
          <w:szCs w:val="24"/>
          <w:lang w:val="en"/>
        </w:rPr>
      </w:pPr>
      <w:r w:rsidRPr="00F65875">
        <w:rPr>
          <w:sz w:val="24"/>
          <w:szCs w:val="24"/>
          <w:lang w:val="en"/>
        </w:rPr>
        <w:t>misled the tenant into leaving the property.</w:t>
      </w:r>
    </w:p>
    <w:p w14:paraId="5C7F9B31" w14:textId="77777777" w:rsidR="00097BB2" w:rsidRPr="00F65875" w:rsidRDefault="00097BB2" w:rsidP="00097BB2">
      <w:pPr>
        <w:pStyle w:val="ListBullet"/>
        <w:numPr>
          <w:ilvl w:val="0"/>
          <w:numId w:val="0"/>
        </w:numPr>
        <w:ind w:left="709"/>
        <w:jc w:val="left"/>
        <w:rPr>
          <w:sz w:val="24"/>
          <w:szCs w:val="24"/>
          <w:lang w:val="en"/>
        </w:rPr>
      </w:pPr>
      <w:r w:rsidRPr="00F65875">
        <w:rPr>
          <w:sz w:val="24"/>
          <w:szCs w:val="24"/>
          <w:lang w:val="en"/>
        </w:rPr>
        <w:t xml:space="preserve">An example of a possible wrongful termination would be where the landlord serves notice to leave on the tenant on the ground that they intend to sell the property, but then takes no action to do so, and simply lets it out to another tenant. </w:t>
      </w:r>
    </w:p>
    <w:p w14:paraId="26717E78" w14:textId="77777777" w:rsidR="00097BB2" w:rsidRPr="00F65875" w:rsidRDefault="00097BB2" w:rsidP="00097BB2">
      <w:pPr>
        <w:pStyle w:val="BodyText1"/>
        <w:jc w:val="left"/>
        <w:rPr>
          <w:b/>
          <w:sz w:val="24"/>
          <w:szCs w:val="24"/>
        </w:rPr>
      </w:pPr>
      <w:r w:rsidRPr="00F65875">
        <w:rPr>
          <w:sz w:val="24"/>
          <w:szCs w:val="24"/>
          <w:lang w:val="en"/>
        </w:rPr>
        <w:t>If a wrongful termination order is issued, the landlord will be told to pay the tenant a payment of no more than six months' rent.   The local council will also be told about the order being made and will take this into account when deciding if the landlord is (or remains) a "fit and proper" person registered to be a landlord.</w:t>
      </w:r>
      <w:r w:rsidRPr="00F65875">
        <w:rPr>
          <w:b/>
          <w:sz w:val="24"/>
          <w:szCs w:val="24"/>
        </w:rPr>
        <w:t xml:space="preserve"> </w:t>
      </w:r>
    </w:p>
    <w:p w14:paraId="6B0D8900" w14:textId="77777777" w:rsidR="00097BB2" w:rsidRPr="00F65875" w:rsidRDefault="00097BB2" w:rsidP="00097BB2">
      <w:pPr>
        <w:pStyle w:val="BodyText1"/>
        <w:jc w:val="left"/>
        <w:rPr>
          <w:sz w:val="24"/>
          <w:szCs w:val="24"/>
        </w:rPr>
      </w:pPr>
      <w:r w:rsidRPr="00F65875">
        <w:rPr>
          <w:b/>
          <w:sz w:val="24"/>
          <w:szCs w:val="24"/>
        </w:rPr>
        <w:t>Tenant's belongings to be removed</w:t>
      </w:r>
    </w:p>
    <w:p w14:paraId="014DA2D0" w14:textId="77777777" w:rsidR="00097BB2" w:rsidRPr="00F65875" w:rsidRDefault="00097BB2" w:rsidP="00097BB2">
      <w:pPr>
        <w:pStyle w:val="BodyText"/>
        <w:ind w:left="709"/>
        <w:jc w:val="left"/>
        <w:rPr>
          <w:sz w:val="24"/>
          <w:szCs w:val="24"/>
        </w:rPr>
      </w:pPr>
      <w:r w:rsidRPr="00F65875">
        <w:rPr>
          <w:sz w:val="24"/>
          <w:szCs w:val="24"/>
        </w:rPr>
        <w:t xml:space="preserve">The tenant must remove the tenant's belongings when the tenancy ends.  This will include everything that the tenant has brought into the property.  </w:t>
      </w:r>
    </w:p>
    <w:p w14:paraId="1A6BC8ED" w14:textId="77777777" w:rsidR="00097BB2" w:rsidRPr="00F65875" w:rsidRDefault="00097BB2" w:rsidP="00097BB2">
      <w:pPr>
        <w:pStyle w:val="BodyText"/>
        <w:ind w:left="709"/>
        <w:jc w:val="left"/>
        <w:rPr>
          <w:sz w:val="24"/>
          <w:szCs w:val="24"/>
        </w:rPr>
      </w:pPr>
      <w:r w:rsidRPr="00F65875">
        <w:rPr>
          <w:sz w:val="24"/>
          <w:szCs w:val="24"/>
        </w:rPr>
        <w:t xml:space="preserve">If the tenant leaves items behind, and the landlord then has to spend money removing them or storing them, then the tenant will have to pay the costs of removal or storage.  </w:t>
      </w:r>
    </w:p>
    <w:p w14:paraId="3407EAE4" w14:textId="77777777" w:rsidR="00097BB2" w:rsidRPr="00F65875" w:rsidRDefault="00097BB2" w:rsidP="00097BB2">
      <w:pPr>
        <w:pStyle w:val="BodyText1"/>
        <w:jc w:val="left"/>
        <w:rPr>
          <w:sz w:val="24"/>
          <w:szCs w:val="24"/>
        </w:rPr>
      </w:pPr>
      <w:r w:rsidRPr="00F65875">
        <w:rPr>
          <w:sz w:val="24"/>
          <w:szCs w:val="24"/>
        </w:rPr>
        <w:t>The landlord should supply the tenant with copies of the receipts for such costs.</w:t>
      </w:r>
    </w:p>
    <w:p w14:paraId="27780A2B" w14:textId="77777777" w:rsidR="00F76BB0" w:rsidRDefault="00F76BB0" w:rsidP="00F506F9">
      <w:pPr>
        <w:pStyle w:val="Heading1"/>
        <w:numPr>
          <w:ilvl w:val="0"/>
          <w:numId w:val="17"/>
        </w:numPr>
        <w:autoSpaceDE/>
        <w:autoSpaceDN/>
        <w:adjustRightInd/>
        <w:spacing w:after="240"/>
        <w:sectPr w:rsidR="00F76BB0" w:rsidSect="00F24D01">
          <w:type w:val="continuous"/>
          <w:pgSz w:w="11906" w:h="16838" w:code="9"/>
          <w:pgMar w:top="816" w:right="1440" w:bottom="709" w:left="1440" w:header="709" w:footer="431" w:gutter="0"/>
          <w:paperSrc w:first="15" w:other="15"/>
          <w:cols w:space="720"/>
          <w:docGrid w:linePitch="272"/>
        </w:sectPr>
      </w:pPr>
    </w:p>
    <w:p w14:paraId="09EDBE5E" w14:textId="5601D2D0" w:rsidR="008269D4" w:rsidRPr="00754AC6" w:rsidRDefault="00B90B5A" w:rsidP="00F506F9">
      <w:pPr>
        <w:pStyle w:val="Heading1"/>
        <w:numPr>
          <w:ilvl w:val="0"/>
          <w:numId w:val="17"/>
        </w:numPr>
        <w:autoSpaceDE/>
        <w:autoSpaceDN/>
        <w:adjustRightInd/>
        <w:spacing w:after="240"/>
        <w:rPr>
          <w:b/>
        </w:rPr>
      </w:pPr>
      <w:r w:rsidRPr="00754AC6">
        <w:rPr>
          <w:b/>
        </w:rPr>
        <w:lastRenderedPageBreak/>
        <w:t>Contents and Condition</w:t>
      </w:r>
    </w:p>
    <w:p w14:paraId="27F50A81" w14:textId="197F8755" w:rsidR="00CA2114" w:rsidRDefault="001E0AF0" w:rsidP="0057690B">
      <w:pPr>
        <w:pStyle w:val="Heading1"/>
        <w:keepLines/>
        <w:autoSpaceDE/>
        <w:autoSpaceDN/>
        <w:adjustRightInd/>
        <w:spacing w:after="240"/>
        <w:ind w:left="709"/>
        <w:sectPr w:rsidR="00CA2114" w:rsidSect="00F24D01">
          <w:type w:val="continuous"/>
          <w:pgSz w:w="11906" w:h="16838" w:code="9"/>
          <w:pgMar w:top="816" w:right="1440" w:bottom="709" w:left="1440" w:header="709" w:footer="431" w:gutter="0"/>
          <w:paperSrc w:first="15" w:other="15"/>
          <w:cols w:space="720"/>
          <w:docGrid w:linePitch="272"/>
        </w:sectPr>
      </w:pPr>
      <w:fldSimple w:instr=" MERGEFIELD contentsAndConditionsEasyreadNotes \* MERGEFORMAT ">
        <w:r>
          <w:rPr>
            <w:noProof/>
          </w:rPr>
          <w:t>«contentsAndConditionsEasyreadNotes»</w:t>
        </w:r>
      </w:fldSimple>
    </w:p>
    <w:p w14:paraId="46ADE4CC" w14:textId="64DB0D43" w:rsidR="00097BB2" w:rsidRPr="00F65875" w:rsidRDefault="00784066" w:rsidP="00F506F9">
      <w:pPr>
        <w:pStyle w:val="Heading1"/>
        <w:keepLines/>
        <w:numPr>
          <w:ilvl w:val="0"/>
          <w:numId w:val="17"/>
        </w:numPr>
        <w:autoSpaceDE/>
        <w:autoSpaceDN/>
        <w:adjustRightInd/>
        <w:spacing w:after="240"/>
      </w:pPr>
      <w:r w:rsidRPr="00784066">
        <w:rPr>
          <w:b/>
        </w:rPr>
        <w:lastRenderedPageBreak/>
        <w:t>Local Council Taxes/Charges</w:t>
      </w:r>
    </w:p>
    <w:p w14:paraId="5B542916" w14:textId="7B5DCA37" w:rsidR="00782E0C" w:rsidRPr="00CB6A15" w:rsidRDefault="00782E0C" w:rsidP="00CB6A15">
      <w:pPr>
        <w:ind w:firstLine="709"/>
        <w:rPr>
          <w:sz w:val="24"/>
          <w:szCs w:val="24"/>
        </w:rPr>
      </w:pPr>
      <w:r w:rsidRPr="00CB6A15">
        <w:rPr>
          <w:sz w:val="24"/>
          <w:szCs w:val="24"/>
        </w:rPr>
        <w:fldChar w:fldCharType="begin"/>
      </w:r>
      <w:r w:rsidRPr="00CB6A15">
        <w:rPr>
          <w:sz w:val="24"/>
          <w:szCs w:val="24"/>
        </w:rPr>
        <w:instrText xml:space="preserve"> MERGEFIELD localAuthorityTaxesAndChargesEasyreadNotes \* MERGEFORMAT </w:instrText>
      </w:r>
      <w:r w:rsidRPr="00CB6A15">
        <w:rPr>
          <w:sz w:val="24"/>
          <w:szCs w:val="24"/>
        </w:rPr>
        <w:fldChar w:fldCharType="separate"/>
      </w:r>
      <w:r w:rsidRPr="00CB6A15">
        <w:rPr>
          <w:noProof/>
          <w:sz w:val="24"/>
          <w:szCs w:val="24"/>
        </w:rPr>
        <w:t>«localAuthorityTaxesAndChargesEasyreadNot»</w:t>
      </w:r>
      <w:r w:rsidRPr="00CB6A15">
        <w:rPr>
          <w:sz w:val="24"/>
          <w:szCs w:val="24"/>
        </w:rPr>
        <w:fldChar w:fldCharType="end"/>
      </w:r>
    </w:p>
    <w:p w14:paraId="46B9110D" w14:textId="77777777" w:rsidR="00782E0C" w:rsidRPr="003101F0" w:rsidRDefault="00782E0C" w:rsidP="00782E0C">
      <w:pPr>
        <w:sectPr w:rsidR="00782E0C" w:rsidRPr="003101F0" w:rsidSect="00F24D01">
          <w:type w:val="continuous"/>
          <w:pgSz w:w="11906" w:h="16838" w:code="9"/>
          <w:pgMar w:top="816" w:right="1440" w:bottom="709" w:left="1440" w:header="709" w:footer="431" w:gutter="0"/>
          <w:paperSrc w:first="15" w:other="15"/>
          <w:cols w:space="720"/>
          <w:docGrid w:linePitch="272"/>
        </w:sectPr>
      </w:pPr>
    </w:p>
    <w:p w14:paraId="6C8F9C4D" w14:textId="777A265E" w:rsidR="00097BB2" w:rsidRPr="00F65875" w:rsidRDefault="009B4F01" w:rsidP="00F506F9">
      <w:pPr>
        <w:pStyle w:val="Heading1"/>
        <w:numPr>
          <w:ilvl w:val="0"/>
          <w:numId w:val="17"/>
        </w:numPr>
        <w:autoSpaceDE/>
        <w:autoSpaceDN/>
        <w:adjustRightInd/>
        <w:spacing w:after="240"/>
      </w:pPr>
      <w:r w:rsidRPr="009B4F01">
        <w:rPr>
          <w:b/>
        </w:rPr>
        <w:lastRenderedPageBreak/>
        <w:t>Utilities</w:t>
      </w:r>
    </w:p>
    <w:p w14:paraId="5E6EBF98" w14:textId="4C095764"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utilitiesEasyreadNotes \* MERGEFORMAT </w:instrText>
      </w:r>
      <w:r>
        <w:rPr>
          <w:sz w:val="24"/>
          <w:szCs w:val="24"/>
        </w:rPr>
        <w:fldChar w:fldCharType="separate"/>
      </w:r>
      <w:r>
        <w:rPr>
          <w:noProof/>
          <w:sz w:val="24"/>
          <w:szCs w:val="24"/>
        </w:rPr>
        <w:t>«utilitiesEasyreadNotes»</w:t>
      </w:r>
      <w:r>
        <w:rPr>
          <w:sz w:val="24"/>
          <w:szCs w:val="24"/>
        </w:rPr>
        <w:fldChar w:fldCharType="end"/>
      </w:r>
      <w:r>
        <w:t xml:space="preserve"> </w:t>
      </w:r>
    </w:p>
    <w:p w14:paraId="46B50D21" w14:textId="5D51C847" w:rsidR="006E2BCA" w:rsidRPr="00EA49A2" w:rsidRDefault="006E2BCA" w:rsidP="00F506F9">
      <w:pPr>
        <w:pStyle w:val="Heading1"/>
        <w:numPr>
          <w:ilvl w:val="0"/>
          <w:numId w:val="17"/>
        </w:numPr>
        <w:autoSpaceDE/>
        <w:autoSpaceDN/>
        <w:adjustRightInd/>
        <w:spacing w:after="240"/>
        <w:rPr>
          <w:b/>
        </w:rPr>
      </w:pPr>
      <w:r w:rsidRPr="00EA49A2">
        <w:rPr>
          <w:b/>
        </w:rPr>
        <w:lastRenderedPageBreak/>
        <w:fldChar w:fldCharType="begin"/>
      </w:r>
      <w:r w:rsidRPr="00EA49A2">
        <w:rPr>
          <w:b/>
        </w:rPr>
        <w:instrText xml:space="preserve"> MERGEFIELD alterationsTitle \* MERGEFORMAT </w:instrText>
      </w:r>
      <w:r w:rsidRPr="00EA49A2">
        <w:rPr>
          <w:b/>
        </w:rPr>
        <w:fldChar w:fldCharType="separate"/>
      </w:r>
      <w:r w:rsidRPr="00EA49A2">
        <w:rPr>
          <w:b/>
        </w:rPr>
        <w:fldChar w:fldCharType="end"/>
      </w:r>
      <w:r w:rsidR="00EA49A2" w:rsidRPr="00EA49A2">
        <w:rPr>
          <w:b/>
        </w:rPr>
        <w:t>Alterations</w:t>
      </w:r>
    </w:p>
    <w:p w14:paraId="2C644806" w14:textId="521DCD3B"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alterationsEasyreadNotes \* MERGEFORMAT </w:instrText>
      </w:r>
      <w:r>
        <w:rPr>
          <w:sz w:val="24"/>
          <w:szCs w:val="24"/>
        </w:rPr>
        <w:fldChar w:fldCharType="separate"/>
      </w:r>
      <w:r>
        <w:rPr>
          <w:noProof/>
          <w:sz w:val="24"/>
          <w:szCs w:val="24"/>
        </w:rPr>
        <w:t>«alterationsEasyreadNotes»</w:t>
      </w:r>
      <w:r>
        <w:rPr>
          <w:sz w:val="24"/>
          <w:szCs w:val="24"/>
        </w:rPr>
        <w:fldChar w:fldCharType="end"/>
      </w:r>
      <w:r>
        <w:t xml:space="preserve"> </w:t>
      </w:r>
    </w:p>
    <w:p w14:paraId="26633B05" w14:textId="506D99CC" w:rsidR="00097BB2" w:rsidRPr="00137B9B" w:rsidRDefault="00137B9B" w:rsidP="00F506F9">
      <w:pPr>
        <w:pStyle w:val="Heading1"/>
        <w:numPr>
          <w:ilvl w:val="0"/>
          <w:numId w:val="17"/>
        </w:numPr>
        <w:autoSpaceDE/>
        <w:autoSpaceDN/>
        <w:adjustRightInd/>
        <w:spacing w:after="240"/>
        <w:rPr>
          <w:b/>
        </w:rPr>
      </w:pPr>
      <w:r w:rsidRPr="00137B9B">
        <w:rPr>
          <w:b/>
        </w:rPr>
        <w:lastRenderedPageBreak/>
        <w:t>Common Parts</w:t>
      </w:r>
    </w:p>
    <w:p w14:paraId="14658585" w14:textId="304C172E"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commonPartsEasyreadNotes \* MERGEFORMAT </w:instrText>
      </w:r>
      <w:r>
        <w:rPr>
          <w:sz w:val="24"/>
          <w:szCs w:val="24"/>
        </w:rPr>
        <w:fldChar w:fldCharType="separate"/>
      </w:r>
      <w:r>
        <w:rPr>
          <w:noProof/>
          <w:sz w:val="24"/>
          <w:szCs w:val="24"/>
        </w:rPr>
        <w:t>«commonPartsEasyreadNotes»</w:t>
      </w:r>
      <w:r>
        <w:rPr>
          <w:sz w:val="24"/>
          <w:szCs w:val="24"/>
        </w:rPr>
        <w:fldChar w:fldCharType="end"/>
      </w:r>
      <w:r>
        <w:t xml:space="preserve"> </w:t>
      </w:r>
    </w:p>
    <w:p w14:paraId="33475894" w14:textId="265433EE" w:rsidR="00097BB2" w:rsidRPr="00F65875" w:rsidRDefault="007B2AA6" w:rsidP="00F506F9">
      <w:pPr>
        <w:pStyle w:val="Heading1"/>
        <w:numPr>
          <w:ilvl w:val="0"/>
          <w:numId w:val="17"/>
        </w:numPr>
        <w:autoSpaceDE/>
        <w:autoSpaceDN/>
        <w:adjustRightInd/>
        <w:spacing w:after="240"/>
      </w:pPr>
      <w:r w:rsidRPr="007B2AA6">
        <w:rPr>
          <w:b/>
        </w:rPr>
        <w:lastRenderedPageBreak/>
        <w:t>Private Garden</w:t>
      </w:r>
    </w:p>
    <w:p w14:paraId="7FB288D6" w14:textId="1716520D" w:rsidR="00CA2114" w:rsidRDefault="00CB6A15" w:rsidP="00CB6A15">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12AEEE1" w14:textId="035C8EBC" w:rsidR="00097BB2" w:rsidRPr="00AC3774" w:rsidRDefault="00AC3774" w:rsidP="00F506F9">
      <w:pPr>
        <w:pStyle w:val="Heading1"/>
        <w:numPr>
          <w:ilvl w:val="0"/>
          <w:numId w:val="17"/>
        </w:numPr>
        <w:autoSpaceDE/>
        <w:autoSpaceDN/>
        <w:adjustRightInd/>
        <w:spacing w:after="240"/>
        <w:rPr>
          <w:b/>
        </w:rPr>
      </w:pPr>
      <w:r w:rsidRPr="00AC3774">
        <w:rPr>
          <w:b/>
        </w:rPr>
        <w:lastRenderedPageBreak/>
        <w:t>Roof</w:t>
      </w:r>
    </w:p>
    <w:p w14:paraId="35A51F7C" w14:textId="198D3046"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privateGardenEasyreadNotes \* MERGEFORMAT </w:instrText>
      </w:r>
      <w:r>
        <w:rPr>
          <w:sz w:val="24"/>
          <w:szCs w:val="24"/>
        </w:rPr>
        <w:fldChar w:fldCharType="separate"/>
      </w:r>
      <w:r>
        <w:rPr>
          <w:noProof/>
          <w:sz w:val="24"/>
          <w:szCs w:val="24"/>
        </w:rPr>
        <w:t>«privateGardenEasyreadNotes»</w:t>
      </w:r>
      <w:r>
        <w:rPr>
          <w:sz w:val="24"/>
          <w:szCs w:val="24"/>
        </w:rPr>
        <w:fldChar w:fldCharType="end"/>
      </w:r>
      <w:r>
        <w:t xml:space="preserve"> </w:t>
      </w:r>
    </w:p>
    <w:p w14:paraId="1BC35DBA" w14:textId="34F83297" w:rsidR="00097BB2" w:rsidRPr="00F65875" w:rsidRDefault="00AC3774" w:rsidP="00F506F9">
      <w:pPr>
        <w:pStyle w:val="Heading1"/>
        <w:keepNext/>
        <w:numPr>
          <w:ilvl w:val="0"/>
          <w:numId w:val="17"/>
        </w:numPr>
        <w:autoSpaceDE/>
        <w:autoSpaceDN/>
        <w:adjustRightInd/>
        <w:spacing w:after="240"/>
      </w:pPr>
      <w:r w:rsidRPr="00AC3774">
        <w:rPr>
          <w:b/>
        </w:rPr>
        <w:lastRenderedPageBreak/>
        <w:t>Bins and Recycling</w:t>
      </w:r>
    </w:p>
    <w:p w14:paraId="4781A29F" w14:textId="4E70A03F" w:rsidR="00CA2114" w:rsidRDefault="00050657" w:rsidP="00050657">
      <w:pPr>
        <w:pStyle w:val="BodyText1"/>
        <w:keepNext/>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binsAndRecyclingEasyreadNotes \* MERGEFORMAT </w:instrText>
      </w:r>
      <w:r>
        <w:rPr>
          <w:sz w:val="24"/>
          <w:szCs w:val="24"/>
        </w:rPr>
        <w:fldChar w:fldCharType="separate"/>
      </w:r>
      <w:r>
        <w:rPr>
          <w:noProof/>
          <w:sz w:val="24"/>
          <w:szCs w:val="24"/>
        </w:rPr>
        <w:t>«binsAndRecyclingEasyreadNotes»</w:t>
      </w:r>
      <w:r>
        <w:rPr>
          <w:sz w:val="24"/>
          <w:szCs w:val="24"/>
        </w:rPr>
        <w:fldChar w:fldCharType="end"/>
      </w:r>
      <w:r>
        <w:t xml:space="preserve"> </w:t>
      </w:r>
    </w:p>
    <w:p w14:paraId="7067CED7" w14:textId="77777777" w:rsidR="009835F7" w:rsidRPr="009835F7" w:rsidRDefault="0090362B" w:rsidP="00F506F9">
      <w:pPr>
        <w:pStyle w:val="Heading1"/>
        <w:numPr>
          <w:ilvl w:val="0"/>
          <w:numId w:val="17"/>
        </w:numPr>
        <w:autoSpaceDE/>
        <w:autoSpaceDN/>
        <w:adjustRightInd/>
        <w:spacing w:after="240"/>
      </w:pPr>
      <w:r w:rsidRPr="0090362B">
        <w:rPr>
          <w:b/>
        </w:rPr>
        <w:lastRenderedPageBreak/>
        <w:t>Storage</w:t>
      </w:r>
    </w:p>
    <w:p w14:paraId="1DFD4DD9" w14:textId="5976F954" w:rsidR="00CA2114" w:rsidRDefault="00050657" w:rsidP="009835F7">
      <w:pPr>
        <w:pStyle w:val="Heading1"/>
        <w:autoSpaceDE/>
        <w:autoSpaceDN/>
        <w:adjustRightInd/>
        <w:spacing w:after="240"/>
        <w:ind w:left="709"/>
        <w:sectPr w:rsidR="00CA2114" w:rsidSect="00F24D01">
          <w:type w:val="continuous"/>
          <w:pgSz w:w="11906" w:h="16838" w:code="9"/>
          <w:pgMar w:top="816" w:right="1440" w:bottom="709" w:left="1440" w:header="709" w:footer="431" w:gutter="0"/>
          <w:paperSrc w:first="15" w:other="15"/>
          <w:cols w:space="720"/>
          <w:docGrid w:linePitch="272"/>
        </w:sectPr>
      </w:pPr>
      <w:fldSimple w:instr=" MERGEFIELD storageEasyreadNotes \* MERGEFORMAT ">
        <w:r w:rsidRPr="009835F7">
          <w:rPr>
            <w:noProof/>
          </w:rPr>
          <w:t>«storageEasyreadNotes»</w:t>
        </w:r>
      </w:fldSimple>
      <w:r>
        <w:t xml:space="preserve"> </w:t>
      </w:r>
    </w:p>
    <w:p w14:paraId="064F5F25" w14:textId="77777777" w:rsidR="0055613C" w:rsidRPr="0055613C" w:rsidRDefault="0090362B" w:rsidP="00F506F9">
      <w:pPr>
        <w:pStyle w:val="Heading1"/>
        <w:numPr>
          <w:ilvl w:val="0"/>
          <w:numId w:val="17"/>
        </w:numPr>
        <w:autoSpaceDE/>
        <w:autoSpaceDN/>
        <w:adjustRightInd/>
        <w:spacing w:after="240"/>
      </w:pPr>
      <w:r w:rsidRPr="0090362B">
        <w:rPr>
          <w:b/>
        </w:rPr>
        <w:lastRenderedPageBreak/>
        <w:t>Dangerous Substances – including liquid petroleum gas</w:t>
      </w:r>
    </w:p>
    <w:p w14:paraId="331763C9" w14:textId="45CF002E" w:rsidR="00CA2114" w:rsidRPr="0055613C" w:rsidRDefault="0055613C" w:rsidP="0055613C">
      <w:pPr>
        <w:pStyle w:val="Heading1"/>
        <w:autoSpaceDE/>
        <w:autoSpaceDN/>
        <w:adjustRightInd/>
        <w:spacing w:after="240"/>
        <w:ind w:left="709"/>
        <w:sectPr w:rsidR="00CA2114" w:rsidRPr="0055613C" w:rsidSect="00F24D01">
          <w:type w:val="continuous"/>
          <w:pgSz w:w="11906" w:h="16838" w:code="9"/>
          <w:pgMar w:top="816" w:right="1440" w:bottom="709" w:left="1440" w:header="709" w:footer="431" w:gutter="0"/>
          <w:paperSrc w:first="15" w:other="15"/>
          <w:cols w:space="720"/>
          <w:docGrid w:linePitch="272"/>
        </w:sectPr>
      </w:pPr>
      <w:fldSimple w:instr=" MERGEFIELD dangerousSubstancesEasyreadNotes \* MERGEFORMAT ">
        <w:r w:rsidRPr="0055613C">
          <w:rPr>
            <w:noProof/>
          </w:rPr>
          <w:t>«dangerousSubstancesEasyreadNotes»</w:t>
        </w:r>
      </w:fldSimple>
      <w:r w:rsidRPr="0055613C">
        <w:br/>
      </w:r>
    </w:p>
    <w:p w14:paraId="77CC9D4E" w14:textId="5E5CF776" w:rsidR="00097BB2" w:rsidRPr="00F65875" w:rsidRDefault="00AB7322" w:rsidP="00F506F9">
      <w:pPr>
        <w:pStyle w:val="Heading1"/>
        <w:numPr>
          <w:ilvl w:val="0"/>
          <w:numId w:val="17"/>
        </w:numPr>
        <w:autoSpaceDE/>
        <w:autoSpaceDN/>
        <w:adjustRightInd/>
        <w:spacing w:after="240"/>
      </w:pPr>
      <w:r w:rsidRPr="00AB7322">
        <w:rPr>
          <w:b/>
        </w:rPr>
        <w:lastRenderedPageBreak/>
        <w:t>Pets</w:t>
      </w:r>
    </w:p>
    <w:p w14:paraId="157B85B9" w14:textId="7DFEDA8C"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petsEasyreadNotes \* MERGEFORMAT </w:instrText>
      </w:r>
      <w:r>
        <w:rPr>
          <w:sz w:val="24"/>
          <w:szCs w:val="24"/>
        </w:rPr>
        <w:fldChar w:fldCharType="separate"/>
      </w:r>
      <w:r>
        <w:rPr>
          <w:noProof/>
          <w:sz w:val="24"/>
          <w:szCs w:val="24"/>
        </w:rPr>
        <w:t>«petsEasyreadNotes»</w:t>
      </w:r>
      <w:r>
        <w:rPr>
          <w:sz w:val="24"/>
          <w:szCs w:val="24"/>
        </w:rPr>
        <w:fldChar w:fldCharType="end"/>
      </w:r>
      <w:r>
        <w:t xml:space="preserve"> </w:t>
      </w:r>
    </w:p>
    <w:p w14:paraId="1861598B" w14:textId="7943C2C2" w:rsidR="00097BB2" w:rsidRPr="00F65875" w:rsidRDefault="003101F0" w:rsidP="00F506F9">
      <w:pPr>
        <w:pStyle w:val="Heading1"/>
        <w:numPr>
          <w:ilvl w:val="0"/>
          <w:numId w:val="17"/>
        </w:numPr>
        <w:autoSpaceDE/>
        <w:autoSpaceDN/>
        <w:adjustRightInd/>
        <w:spacing w:after="240"/>
      </w:pPr>
      <w:r w:rsidRPr="003101F0">
        <w:rPr>
          <w:b/>
        </w:rPr>
        <w:lastRenderedPageBreak/>
        <w:t>Smoking</w:t>
      </w:r>
    </w:p>
    <w:p w14:paraId="43E52A6B" w14:textId="349C4F59" w:rsidR="00CA2114" w:rsidRDefault="00050657" w:rsidP="00050657">
      <w:pPr>
        <w:pStyle w:val="BodyText1"/>
        <w:jc w:val="left"/>
        <w:sectPr w:rsidR="00CA2114" w:rsidSect="00F24D01">
          <w:type w:val="continuous"/>
          <w:pgSz w:w="11906" w:h="16838" w:code="9"/>
          <w:pgMar w:top="816" w:right="1440" w:bottom="709" w:left="1440" w:header="709" w:footer="431" w:gutter="0"/>
          <w:paperSrc w:first="15" w:other="15"/>
          <w:cols w:space="720"/>
          <w:docGrid w:linePitch="272"/>
        </w:sectPr>
      </w:pPr>
      <w:r>
        <w:rPr>
          <w:sz w:val="24"/>
          <w:szCs w:val="24"/>
        </w:rPr>
        <w:fldChar w:fldCharType="begin"/>
      </w:r>
      <w:r>
        <w:rPr>
          <w:sz w:val="24"/>
          <w:szCs w:val="24"/>
        </w:rPr>
        <w:instrText xml:space="preserve"> MERGEFIELD smokingEasyreadNotes \* MERGEFORMAT </w:instrText>
      </w:r>
      <w:r>
        <w:rPr>
          <w:sz w:val="24"/>
          <w:szCs w:val="24"/>
        </w:rPr>
        <w:fldChar w:fldCharType="separate"/>
      </w:r>
      <w:r>
        <w:rPr>
          <w:noProof/>
          <w:sz w:val="24"/>
          <w:szCs w:val="24"/>
        </w:rPr>
        <w:t>«smokingEasyreadNotes»</w:t>
      </w:r>
      <w:r>
        <w:rPr>
          <w:sz w:val="24"/>
          <w:szCs w:val="24"/>
        </w:rPr>
        <w:fldChar w:fldCharType="end"/>
      </w:r>
      <w:r>
        <w:t xml:space="preserve"> </w:t>
      </w:r>
    </w:p>
    <w:p w14:paraId="1AF59617" w14:textId="3EC5C361" w:rsidR="00097BB2" w:rsidRPr="00F65875" w:rsidRDefault="00097BB2" w:rsidP="00F506F9">
      <w:pPr>
        <w:pStyle w:val="Heading1"/>
        <w:numPr>
          <w:ilvl w:val="0"/>
          <w:numId w:val="17"/>
        </w:numPr>
        <w:autoSpaceDE/>
        <w:autoSpaceDN/>
        <w:adjustRightInd/>
        <w:spacing w:after="240"/>
      </w:pPr>
      <w:r w:rsidRPr="00F65875">
        <w:lastRenderedPageBreak/>
        <w:t>Add any additional Agreement Terms here</w:t>
      </w:r>
    </w:p>
    <w:p w14:paraId="5A8B9FEF" w14:textId="77777777" w:rsidR="00097BB2" w:rsidRPr="00F65875" w:rsidRDefault="00097BB2" w:rsidP="00097BB2">
      <w:pPr>
        <w:pStyle w:val="BodyText1"/>
        <w:jc w:val="left"/>
        <w:rPr>
          <w:sz w:val="24"/>
          <w:szCs w:val="24"/>
        </w:rPr>
      </w:pPr>
      <w:r w:rsidRPr="00F65875">
        <w:rPr>
          <w:sz w:val="24"/>
          <w:szCs w:val="24"/>
        </w:rPr>
        <w:t xml:space="preserve">The Agreement might include further clause(s) which the landlord agrees with the tenant.  </w:t>
      </w:r>
    </w:p>
    <w:p w14:paraId="39837AC7" w14:textId="77777777" w:rsidR="00097BB2" w:rsidRPr="00F65875" w:rsidRDefault="00097BB2" w:rsidP="00097BB2">
      <w:pPr>
        <w:pStyle w:val="BodyText1"/>
        <w:jc w:val="left"/>
        <w:rPr>
          <w:sz w:val="24"/>
          <w:szCs w:val="24"/>
        </w:rPr>
      </w:pPr>
      <w:r w:rsidRPr="00F65875">
        <w:rPr>
          <w:sz w:val="24"/>
          <w:szCs w:val="24"/>
        </w:rPr>
        <w:t>Any such other clause cannot go against, or say something different from, any other clauses in the Agreement which are mandatory clauses.</w:t>
      </w:r>
    </w:p>
    <w:p w14:paraId="0409EDCD" w14:textId="77777777" w:rsidR="00097BB2" w:rsidRPr="00F65875" w:rsidRDefault="00097BB2" w:rsidP="00097BB2">
      <w:pPr>
        <w:pStyle w:val="BodyText1"/>
        <w:jc w:val="left"/>
        <w:rPr>
          <w:sz w:val="24"/>
          <w:szCs w:val="24"/>
        </w:rPr>
      </w:pPr>
      <w:r w:rsidRPr="00F65875">
        <w:rPr>
          <w:sz w:val="24"/>
          <w:szCs w:val="24"/>
        </w:rPr>
        <w:lastRenderedPageBreak/>
        <w:t>The mandatory clauses in the agreement appear in bold type (which is darker than the normal typed wording).</w:t>
      </w:r>
    </w:p>
    <w:p w14:paraId="0BF48C38" w14:textId="77777777" w:rsidR="00097BB2" w:rsidRPr="00F65875" w:rsidRDefault="00097BB2" w:rsidP="00F506F9">
      <w:pPr>
        <w:pStyle w:val="Heading1"/>
        <w:keepNext/>
        <w:numPr>
          <w:ilvl w:val="0"/>
          <w:numId w:val="17"/>
        </w:numPr>
        <w:autoSpaceDE/>
        <w:autoSpaceDN/>
        <w:adjustRightInd/>
        <w:spacing w:after="240"/>
      </w:pPr>
      <w:r w:rsidRPr="00F65875">
        <w:t>The Guarantor</w:t>
      </w:r>
    </w:p>
    <w:p w14:paraId="3FB40368" w14:textId="77777777" w:rsidR="00097BB2" w:rsidRPr="00F65875" w:rsidRDefault="00097BB2" w:rsidP="00097BB2">
      <w:pPr>
        <w:pStyle w:val="BodyText1"/>
        <w:keepNext/>
        <w:jc w:val="left"/>
        <w:rPr>
          <w:sz w:val="24"/>
          <w:szCs w:val="24"/>
        </w:rPr>
      </w:pPr>
      <w:r w:rsidRPr="00F65875">
        <w:rPr>
          <w:sz w:val="24"/>
          <w:szCs w:val="24"/>
        </w:rPr>
        <w:t>The guarantee clause includes a space for the guarantor's name as well as the guarantor's address and for the guarantor to sign the Agreement. These should all be filled in if a guarantor is needed.</w:t>
      </w:r>
    </w:p>
    <w:p w14:paraId="77F3760F" w14:textId="77777777" w:rsidR="00097BB2" w:rsidRPr="00F65875" w:rsidRDefault="00097BB2" w:rsidP="00097BB2">
      <w:pPr>
        <w:pStyle w:val="BodyText1"/>
        <w:jc w:val="left"/>
        <w:rPr>
          <w:sz w:val="24"/>
          <w:szCs w:val="24"/>
        </w:rPr>
      </w:pPr>
      <w:r w:rsidRPr="00F65875">
        <w:rPr>
          <w:sz w:val="24"/>
          <w:szCs w:val="24"/>
        </w:rPr>
        <w:t xml:space="preserve">A guarantor is not always asked for by a landlord but it is quite common for the landlord to ask for a </w:t>
      </w:r>
      <w:r w:rsidRPr="00F65875">
        <w:rPr>
          <w:bCs/>
          <w:sz w:val="24"/>
          <w:szCs w:val="24"/>
        </w:rPr>
        <w:t xml:space="preserve">guarantor, </w:t>
      </w:r>
      <w:r w:rsidRPr="00F65875">
        <w:rPr>
          <w:sz w:val="24"/>
          <w:szCs w:val="24"/>
        </w:rPr>
        <w:t xml:space="preserve">if the tenant has a low credit score or is thought to be a higher credit risk, such as if the tenant claims benefits. </w:t>
      </w:r>
    </w:p>
    <w:p w14:paraId="52051004" w14:textId="77777777" w:rsidR="00097BB2" w:rsidRPr="00F65875" w:rsidRDefault="00097BB2" w:rsidP="00097BB2">
      <w:pPr>
        <w:pStyle w:val="BodyText1"/>
        <w:jc w:val="left"/>
        <w:rPr>
          <w:sz w:val="24"/>
          <w:szCs w:val="24"/>
          <w:lang w:val="en"/>
        </w:rPr>
      </w:pPr>
      <w:r w:rsidRPr="00F65875">
        <w:rPr>
          <w:sz w:val="24"/>
          <w:szCs w:val="24"/>
        </w:rPr>
        <w:t xml:space="preserve">The guarantor (if any) agrees to meet the </w:t>
      </w:r>
      <w:r w:rsidRPr="00F65875">
        <w:rPr>
          <w:bCs/>
          <w:sz w:val="24"/>
          <w:szCs w:val="24"/>
        </w:rPr>
        <w:t>full demands of</w:t>
      </w:r>
      <w:r w:rsidRPr="00F65875">
        <w:rPr>
          <w:sz w:val="24"/>
          <w:szCs w:val="24"/>
        </w:rPr>
        <w:t xml:space="preserve"> the tenancy, on the tenant's behalf, if the tenant does not comply with those rules. </w:t>
      </w:r>
    </w:p>
    <w:p w14:paraId="274438F4" w14:textId="77777777" w:rsidR="00097BB2" w:rsidRPr="00F65875" w:rsidRDefault="00097BB2" w:rsidP="00097BB2">
      <w:pPr>
        <w:pStyle w:val="BodyText1"/>
        <w:jc w:val="left"/>
        <w:rPr>
          <w:sz w:val="24"/>
          <w:szCs w:val="24"/>
        </w:rPr>
      </w:pPr>
      <w:r w:rsidRPr="00F65875">
        <w:rPr>
          <w:bCs/>
          <w:color w:val="auto"/>
          <w:sz w:val="24"/>
          <w:szCs w:val="24"/>
          <w:lang w:val="en"/>
        </w:rPr>
        <w:t xml:space="preserve">Parents of young people or students are often asked to be guarantors.  </w:t>
      </w:r>
      <w:r w:rsidRPr="00F65875">
        <w:rPr>
          <w:color w:val="auto"/>
          <w:sz w:val="24"/>
          <w:szCs w:val="24"/>
          <w:lang w:val="en"/>
        </w:rPr>
        <w:t>J</w:t>
      </w:r>
      <w:r w:rsidRPr="00F65875">
        <w:rPr>
          <w:bCs/>
          <w:color w:val="auto"/>
          <w:sz w:val="24"/>
          <w:szCs w:val="24"/>
          <w:lang w:val="en"/>
        </w:rPr>
        <w:t xml:space="preserve">oint residential tenancies </w:t>
      </w:r>
      <w:r w:rsidRPr="00F65875">
        <w:rPr>
          <w:color w:val="auto"/>
          <w:sz w:val="24"/>
          <w:szCs w:val="24"/>
          <w:lang w:val="en"/>
        </w:rPr>
        <w:t xml:space="preserve">have </w:t>
      </w:r>
      <w:r w:rsidRPr="00F65875">
        <w:rPr>
          <w:bCs/>
          <w:color w:val="auto"/>
          <w:sz w:val="24"/>
          <w:szCs w:val="24"/>
          <w:lang w:val="en"/>
        </w:rPr>
        <w:t xml:space="preserve">joint and several liability and so </w:t>
      </w:r>
      <w:r w:rsidRPr="00F65875">
        <w:rPr>
          <w:color w:val="auto"/>
          <w:sz w:val="24"/>
          <w:szCs w:val="24"/>
          <w:lang w:val="en"/>
        </w:rPr>
        <w:t xml:space="preserve">the guarantor is guaranteeing all the joint tenants and not just one particular tenant.  The guarantor might have to pay costs which were due to another joint tenant(s) not having paid rent or causing damage to the property.   These costs can include legal costs in trying to get payment of the rent arrears or other costs. </w:t>
      </w:r>
    </w:p>
    <w:p w14:paraId="7F49B7C3" w14:textId="77777777" w:rsidR="00097BB2" w:rsidRPr="00F65875" w:rsidRDefault="00097BB2" w:rsidP="00097BB2">
      <w:pPr>
        <w:pStyle w:val="BodyText1"/>
        <w:jc w:val="left"/>
        <w:rPr>
          <w:color w:val="auto"/>
          <w:sz w:val="24"/>
          <w:szCs w:val="24"/>
        </w:rPr>
      </w:pPr>
      <w:r w:rsidRPr="00F65875">
        <w:rPr>
          <w:sz w:val="24"/>
          <w:szCs w:val="24"/>
        </w:rPr>
        <w:t xml:space="preserve">If the tenant does not do something which they should, or does something that they should not do, </w:t>
      </w:r>
      <w:r w:rsidRPr="00F65875">
        <w:rPr>
          <w:color w:val="auto"/>
          <w:sz w:val="24"/>
          <w:szCs w:val="24"/>
        </w:rPr>
        <w:t>the landlord can get the guarantor to do what is required or to meet any costs of fixing what should not have been done.</w:t>
      </w:r>
    </w:p>
    <w:p w14:paraId="4A1BACD9" w14:textId="77777777" w:rsidR="00097BB2" w:rsidRPr="00F65875" w:rsidRDefault="00097BB2" w:rsidP="00097BB2">
      <w:pPr>
        <w:pStyle w:val="BodyText1"/>
        <w:jc w:val="left"/>
        <w:rPr>
          <w:color w:val="auto"/>
          <w:sz w:val="24"/>
          <w:szCs w:val="24"/>
        </w:rPr>
      </w:pPr>
      <w:r w:rsidRPr="00F65875">
        <w:rPr>
          <w:color w:val="auto"/>
          <w:sz w:val="24"/>
          <w:szCs w:val="24"/>
        </w:rPr>
        <w:t>For example, if the tenant does not pay rent or some other payment due under the tenancy, the landlord can claim it from the guarantor instead.</w:t>
      </w:r>
    </w:p>
    <w:p w14:paraId="22C2E829" w14:textId="77777777" w:rsidR="00097BB2" w:rsidRPr="00F65875" w:rsidRDefault="00097BB2" w:rsidP="00097BB2">
      <w:pPr>
        <w:pStyle w:val="BodyText1"/>
        <w:jc w:val="left"/>
        <w:rPr>
          <w:color w:val="auto"/>
          <w:sz w:val="24"/>
          <w:szCs w:val="24"/>
        </w:rPr>
      </w:pPr>
      <w:r w:rsidRPr="00F65875">
        <w:rPr>
          <w:color w:val="auto"/>
          <w:sz w:val="24"/>
          <w:szCs w:val="24"/>
        </w:rPr>
        <w:t>Also, if the tenant does not repair some damage to the property which was caused by the tenant, the landlord can ask the guarantor to repair the damage - or the landlord can do the repair themselves and then claim the cost from the tenant or from the guarantor.</w:t>
      </w:r>
    </w:p>
    <w:p w14:paraId="2A5132E1" w14:textId="77777777" w:rsidR="00097BB2" w:rsidRPr="00F65875" w:rsidRDefault="00097BB2" w:rsidP="00097BB2">
      <w:pPr>
        <w:pStyle w:val="BodyText1"/>
        <w:jc w:val="left"/>
        <w:rPr>
          <w:color w:val="auto"/>
          <w:sz w:val="24"/>
          <w:szCs w:val="24"/>
        </w:rPr>
      </w:pPr>
      <w:r w:rsidRPr="00F65875">
        <w:rPr>
          <w:color w:val="auto"/>
          <w:sz w:val="24"/>
          <w:szCs w:val="24"/>
        </w:rPr>
        <w:t>Also if the landlord:</w:t>
      </w:r>
    </w:p>
    <w:p w14:paraId="0819AE3E"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spends money or does work that the tenant should have done; or</w:t>
      </w:r>
    </w:p>
    <w:p w14:paraId="5C3E457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pays other people, for example, lawyers and Sheriff Officers, to take action against the tenant to try to get the tenant to comply with their duties under the tenancy,</w:t>
      </w:r>
    </w:p>
    <w:p w14:paraId="5BFB778A" w14:textId="77777777" w:rsidR="00097BB2" w:rsidRPr="00F65875" w:rsidRDefault="00097BB2" w:rsidP="00097BB2">
      <w:pPr>
        <w:pStyle w:val="BodyText1"/>
        <w:jc w:val="left"/>
        <w:rPr>
          <w:color w:val="auto"/>
          <w:sz w:val="24"/>
          <w:szCs w:val="24"/>
        </w:rPr>
      </w:pPr>
      <w:r w:rsidRPr="00F65875">
        <w:rPr>
          <w:color w:val="auto"/>
          <w:sz w:val="24"/>
          <w:szCs w:val="24"/>
        </w:rPr>
        <w:t>then the landlord can also claim those costs from the guarantor.</w:t>
      </w:r>
    </w:p>
    <w:p w14:paraId="5925C166" w14:textId="77777777" w:rsidR="00097BB2" w:rsidRPr="00F65875" w:rsidRDefault="00097BB2" w:rsidP="00097BB2">
      <w:pPr>
        <w:pStyle w:val="BodyText1"/>
        <w:jc w:val="left"/>
        <w:rPr>
          <w:sz w:val="24"/>
          <w:szCs w:val="24"/>
        </w:rPr>
      </w:pPr>
      <w:r w:rsidRPr="00F65875">
        <w:rPr>
          <w:sz w:val="24"/>
          <w:szCs w:val="24"/>
        </w:rPr>
        <w:t>The guarantor's liability continues after the tenancy ends - to cover any duties breached during the tenancy where the costs are still due to be paid.</w:t>
      </w:r>
    </w:p>
    <w:p w14:paraId="18793ED9" w14:textId="77777777" w:rsidR="00097BB2" w:rsidRPr="00F65875" w:rsidRDefault="00097BB2" w:rsidP="00F506F9">
      <w:pPr>
        <w:pStyle w:val="Heading1"/>
        <w:numPr>
          <w:ilvl w:val="0"/>
          <w:numId w:val="17"/>
        </w:numPr>
        <w:autoSpaceDE/>
        <w:autoSpaceDN/>
        <w:adjustRightInd/>
        <w:spacing w:after="240"/>
      </w:pPr>
      <w:r w:rsidRPr="00F65875">
        <w:t>Declarations</w:t>
      </w:r>
    </w:p>
    <w:p w14:paraId="7E6CC7AC" w14:textId="77777777" w:rsidR="00097BB2" w:rsidRPr="00F65875" w:rsidRDefault="00097BB2" w:rsidP="00097BB2">
      <w:pPr>
        <w:pStyle w:val="BodyText1"/>
        <w:jc w:val="left"/>
        <w:rPr>
          <w:sz w:val="24"/>
          <w:szCs w:val="24"/>
        </w:rPr>
      </w:pPr>
      <w:r w:rsidRPr="00F65875">
        <w:rPr>
          <w:sz w:val="24"/>
          <w:szCs w:val="24"/>
        </w:rPr>
        <w:t>This clause includes confirmation (or agreement) by the tenant that, when the tenant signs the Agreement, the tenant has:</w:t>
      </w:r>
    </w:p>
    <w:p w14:paraId="2E34FE35"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lastRenderedPageBreak/>
        <w:t>given the landlord or letting agent all information sought by the landlord or letting agent in connection with the Agreement - without concealing or hiding anything;</w:t>
      </w:r>
    </w:p>
    <w:p w14:paraId="4209004F"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not deliberately or carelessly said or written anything which is untrue or misleading which might have affected the landlord's decision to enter into the Agreement; and</w:t>
      </w:r>
    </w:p>
    <w:p w14:paraId="6E5DB45B" w14:textId="77777777" w:rsidR="00097BB2" w:rsidRPr="00F65875" w:rsidRDefault="00097BB2" w:rsidP="00097BB2">
      <w:pPr>
        <w:pStyle w:val="ListBullet2"/>
        <w:tabs>
          <w:tab w:val="num" w:pos="1276"/>
        </w:tabs>
        <w:ind w:left="1276" w:hanging="567"/>
        <w:jc w:val="left"/>
        <w:rPr>
          <w:sz w:val="24"/>
          <w:szCs w:val="24"/>
        </w:rPr>
      </w:pPr>
      <w:r w:rsidRPr="00F65875">
        <w:rPr>
          <w:sz w:val="24"/>
          <w:szCs w:val="24"/>
        </w:rPr>
        <w:t>read and understood all of the terms of the Agreement including the legal commentary.</w:t>
      </w:r>
    </w:p>
    <w:p w14:paraId="1BDD0936" w14:textId="77777777" w:rsidR="00097BB2" w:rsidRPr="00F65875" w:rsidRDefault="00097BB2" w:rsidP="00097BB2">
      <w:pPr>
        <w:pStyle w:val="ListBullet2"/>
        <w:numPr>
          <w:ilvl w:val="0"/>
          <w:numId w:val="0"/>
        </w:numPr>
        <w:tabs>
          <w:tab w:val="left" w:pos="720"/>
        </w:tabs>
        <w:jc w:val="left"/>
        <w:rPr>
          <w:rFonts w:cs="Arial"/>
          <w:b/>
          <w:bCs/>
          <w:sz w:val="24"/>
          <w:szCs w:val="24"/>
        </w:rPr>
      </w:pPr>
      <w:r w:rsidRPr="00F65875">
        <w:rPr>
          <w:sz w:val="24"/>
          <w:szCs w:val="24"/>
        </w:rPr>
        <w:t>You and your landlord can agree to ‘sign’ the tenancy agreement by typing your names in the electronic document and sending it by email if you want to.  If you and your landlord don’t want to do this, you can agree to sign a paper copy of the tenancy agreement instead.</w:t>
      </w:r>
      <w:r w:rsidRPr="00F65875">
        <w:rPr>
          <w:sz w:val="24"/>
          <w:szCs w:val="24"/>
        </w:rPr>
        <w:br w:type="column"/>
      </w:r>
      <w:r w:rsidRPr="00F65875">
        <w:rPr>
          <w:rFonts w:cs="Arial"/>
          <w:b/>
          <w:bCs/>
          <w:sz w:val="24"/>
          <w:szCs w:val="24"/>
        </w:rPr>
        <w:lastRenderedPageBreak/>
        <w:t>USEFUL CONTACTS AND LINKS</w:t>
      </w:r>
    </w:p>
    <w:p w14:paraId="09B723BA" w14:textId="77777777" w:rsidR="00097BB2" w:rsidRPr="00F65875" w:rsidRDefault="00097BB2" w:rsidP="00097BB2">
      <w:pPr>
        <w:autoSpaceDE w:val="0"/>
        <w:autoSpaceDN w:val="0"/>
        <w:adjustRightInd w:val="0"/>
        <w:rPr>
          <w:rFonts w:cs="Arial"/>
          <w:b/>
          <w:bCs/>
          <w:i/>
          <w:iCs/>
          <w:color w:val="000000"/>
          <w:sz w:val="24"/>
          <w:szCs w:val="24"/>
        </w:rPr>
      </w:pPr>
    </w:p>
    <w:p w14:paraId="51E25882" w14:textId="77777777" w:rsidR="00097BB2" w:rsidRPr="00F65875" w:rsidRDefault="00097BB2" w:rsidP="00097BB2">
      <w:pPr>
        <w:pStyle w:val="BodyText"/>
        <w:spacing w:after="0"/>
        <w:jc w:val="left"/>
        <w:rPr>
          <w:b/>
          <w:i/>
          <w:sz w:val="24"/>
          <w:szCs w:val="24"/>
        </w:rPr>
      </w:pPr>
      <w:r w:rsidRPr="00F65875">
        <w:rPr>
          <w:b/>
          <w:i/>
          <w:sz w:val="24"/>
          <w:szCs w:val="24"/>
        </w:rPr>
        <w:t>Regulation</w:t>
      </w:r>
    </w:p>
    <w:p w14:paraId="736A4712" w14:textId="77777777" w:rsidR="00097BB2" w:rsidRPr="00F65875" w:rsidRDefault="00097BB2" w:rsidP="00097BB2">
      <w:pPr>
        <w:pStyle w:val="BodyText"/>
        <w:spacing w:after="0"/>
        <w:jc w:val="left"/>
        <w:rPr>
          <w:b/>
          <w:i/>
          <w:sz w:val="24"/>
          <w:szCs w:val="24"/>
        </w:rPr>
      </w:pPr>
    </w:p>
    <w:p w14:paraId="4F356131"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b/>
          <w:color w:val="auto"/>
          <w:sz w:val="24"/>
          <w:szCs w:val="24"/>
        </w:rPr>
        <w:t>First-Tier Tribunal for Scotland (Housing and Property Chamber)</w:t>
      </w:r>
      <w:r w:rsidRPr="00F65875">
        <w:rPr>
          <w:sz w:val="24"/>
          <w:szCs w:val="24"/>
        </w:rPr>
        <w:br/>
        <w:t>4th Floor</w:t>
      </w:r>
      <w:r w:rsidRPr="00F65875">
        <w:rPr>
          <w:sz w:val="24"/>
          <w:szCs w:val="24"/>
        </w:rPr>
        <w:br/>
        <w:t>1 Atlantic Quay</w:t>
      </w:r>
      <w:r w:rsidRPr="00F65875">
        <w:rPr>
          <w:sz w:val="24"/>
          <w:szCs w:val="24"/>
        </w:rPr>
        <w:br/>
        <w:t>45 Robertson Street</w:t>
      </w:r>
      <w:r w:rsidRPr="00F65875">
        <w:rPr>
          <w:sz w:val="24"/>
          <w:szCs w:val="24"/>
        </w:rPr>
        <w:br/>
        <w:t>GLASGOW G2 8JB</w:t>
      </w:r>
    </w:p>
    <w:p w14:paraId="4DDE851E" w14:textId="77777777" w:rsidR="00097BB2" w:rsidRPr="00F65875" w:rsidRDefault="00097BB2" w:rsidP="00097BB2">
      <w:pPr>
        <w:pStyle w:val="ListBullet"/>
        <w:numPr>
          <w:ilvl w:val="0"/>
          <w:numId w:val="0"/>
        </w:numPr>
        <w:tabs>
          <w:tab w:val="left" w:pos="720"/>
        </w:tabs>
        <w:spacing w:after="0"/>
        <w:jc w:val="left"/>
        <w:rPr>
          <w:sz w:val="24"/>
          <w:szCs w:val="24"/>
        </w:rPr>
      </w:pPr>
      <w:r w:rsidRPr="00F65875">
        <w:rPr>
          <w:sz w:val="24"/>
          <w:szCs w:val="24"/>
        </w:rPr>
        <w:t>Tel: 0141 302 5900</w:t>
      </w:r>
    </w:p>
    <w:p w14:paraId="6CA5B473" w14:textId="77777777" w:rsidR="00097BB2" w:rsidRPr="00F65875" w:rsidRDefault="00097BB2" w:rsidP="00097BB2">
      <w:pPr>
        <w:pStyle w:val="ListBullet"/>
        <w:numPr>
          <w:ilvl w:val="0"/>
          <w:numId w:val="0"/>
        </w:numPr>
        <w:tabs>
          <w:tab w:val="left" w:pos="720"/>
        </w:tabs>
        <w:jc w:val="left"/>
        <w:rPr>
          <w:sz w:val="24"/>
          <w:szCs w:val="24"/>
        </w:rPr>
      </w:pPr>
      <w:hyperlink r:id="rId29" w:history="1">
        <w:r w:rsidRPr="00F65875">
          <w:rPr>
            <w:rStyle w:val="Hyperlink"/>
            <w:sz w:val="24"/>
            <w:szCs w:val="24"/>
          </w:rPr>
          <w:t>https://www.housingandpropertychamber.scot/home</w:t>
        </w:r>
      </w:hyperlink>
    </w:p>
    <w:p w14:paraId="2C0896D7" w14:textId="77777777" w:rsidR="00097BB2" w:rsidRPr="00F65875" w:rsidRDefault="00097BB2" w:rsidP="00097BB2">
      <w:pPr>
        <w:shd w:val="clear" w:color="auto" w:fill="FFFFFF"/>
        <w:spacing w:after="96"/>
        <w:outlineLvl w:val="4"/>
        <w:rPr>
          <w:rFonts w:cs="Arial"/>
          <w:b/>
          <w:bCs/>
          <w:color w:val="335183"/>
          <w:sz w:val="24"/>
          <w:szCs w:val="24"/>
        </w:rPr>
      </w:pPr>
      <w:r w:rsidRPr="00F65875">
        <w:rPr>
          <w:rFonts w:cs="Arial"/>
          <w:b/>
          <w:bCs/>
          <w:sz w:val="24"/>
          <w:szCs w:val="24"/>
        </w:rPr>
        <w:t>Rent Service Scotland</w:t>
      </w:r>
    </w:p>
    <w:p w14:paraId="608F81B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2nd Floor Endeavour House</w:t>
      </w:r>
      <w:r w:rsidRPr="00F65875">
        <w:rPr>
          <w:rFonts w:cs="Arial"/>
          <w:color w:val="000000"/>
          <w:sz w:val="24"/>
          <w:szCs w:val="24"/>
        </w:rPr>
        <w:br/>
        <w:t>1 Greenmarket</w:t>
      </w:r>
      <w:r w:rsidRPr="00F65875">
        <w:rPr>
          <w:rFonts w:cs="Arial"/>
          <w:color w:val="000000"/>
          <w:sz w:val="24"/>
          <w:szCs w:val="24"/>
        </w:rPr>
        <w:br/>
        <w:t>Dundee DD1 4QB</w:t>
      </w:r>
      <w:r w:rsidRPr="00F65875">
        <w:rPr>
          <w:rFonts w:cs="Arial"/>
          <w:color w:val="000000"/>
          <w:sz w:val="24"/>
          <w:szCs w:val="24"/>
        </w:rPr>
        <w:br/>
        <w:t>Tel: 0300 244 7000</w:t>
      </w:r>
    </w:p>
    <w:p w14:paraId="7C6FE128" w14:textId="77777777" w:rsidR="00097BB2" w:rsidRPr="00F65875" w:rsidRDefault="00097BB2" w:rsidP="00097BB2">
      <w:pPr>
        <w:shd w:val="clear" w:color="auto" w:fill="FFFFFF"/>
        <w:rPr>
          <w:rFonts w:ascii="Verdana" w:hAnsi="Verdana"/>
          <w:color w:val="000000"/>
          <w:sz w:val="24"/>
          <w:szCs w:val="24"/>
        </w:rPr>
      </w:pPr>
      <w:r w:rsidRPr="00F65875">
        <w:rPr>
          <w:rFonts w:cs="Arial"/>
          <w:color w:val="000000"/>
          <w:sz w:val="24"/>
          <w:szCs w:val="24"/>
        </w:rPr>
        <w:t xml:space="preserve">Email: </w:t>
      </w:r>
      <w:hyperlink r:id="rId30" w:history="1">
        <w:r w:rsidRPr="00F65875">
          <w:rPr>
            <w:rFonts w:cs="Arial"/>
            <w:color w:val="0000FF"/>
            <w:sz w:val="24"/>
            <w:szCs w:val="24"/>
            <w:u w:val="single"/>
          </w:rPr>
          <w:t>rss.dundee@gov.scot</w:t>
        </w:r>
      </w:hyperlink>
    </w:p>
    <w:p w14:paraId="6B1DA4A7" w14:textId="77777777" w:rsidR="00097BB2" w:rsidRDefault="00097BB2" w:rsidP="00097BB2">
      <w:pPr>
        <w:pStyle w:val="ListBullet"/>
        <w:numPr>
          <w:ilvl w:val="0"/>
          <w:numId w:val="0"/>
        </w:numPr>
        <w:tabs>
          <w:tab w:val="left" w:pos="720"/>
        </w:tabs>
        <w:jc w:val="left"/>
        <w:rPr>
          <w:rFonts w:cs="Arial"/>
          <w:sz w:val="24"/>
          <w:szCs w:val="24"/>
          <w:lang w:eastAsia="en-GB"/>
        </w:rPr>
      </w:pPr>
    </w:p>
    <w:p w14:paraId="6B4294E0" w14:textId="77777777" w:rsidR="00097BB2" w:rsidRPr="00F65875" w:rsidRDefault="00097BB2" w:rsidP="00097BB2">
      <w:pPr>
        <w:pStyle w:val="ListBullet"/>
        <w:numPr>
          <w:ilvl w:val="0"/>
          <w:numId w:val="0"/>
        </w:numPr>
        <w:tabs>
          <w:tab w:val="left" w:pos="720"/>
        </w:tabs>
        <w:jc w:val="left"/>
        <w:rPr>
          <w:b/>
          <w:sz w:val="24"/>
          <w:szCs w:val="24"/>
        </w:rPr>
      </w:pPr>
      <w:r w:rsidRPr="00F65875">
        <w:rPr>
          <w:b/>
          <w:sz w:val="24"/>
          <w:szCs w:val="24"/>
        </w:rPr>
        <w:t>Scottish Landlord Register</w:t>
      </w:r>
    </w:p>
    <w:p w14:paraId="7456391A" w14:textId="77777777" w:rsidR="00097BB2" w:rsidRPr="00F65875" w:rsidRDefault="00097BB2" w:rsidP="00097BB2">
      <w:pPr>
        <w:pStyle w:val="ListBullet"/>
        <w:numPr>
          <w:ilvl w:val="0"/>
          <w:numId w:val="0"/>
        </w:numPr>
        <w:tabs>
          <w:tab w:val="left" w:pos="720"/>
        </w:tabs>
        <w:spacing w:after="0"/>
        <w:jc w:val="left"/>
        <w:rPr>
          <w:i/>
          <w:sz w:val="24"/>
          <w:szCs w:val="24"/>
        </w:rPr>
      </w:pPr>
      <w:r w:rsidRPr="00F65875">
        <w:rPr>
          <w:i/>
          <w:sz w:val="24"/>
          <w:szCs w:val="24"/>
        </w:rPr>
        <w:t xml:space="preserve">To check on line if a landlord is registered. </w:t>
      </w:r>
    </w:p>
    <w:p w14:paraId="2AD991A8" w14:textId="77777777" w:rsidR="00097BB2" w:rsidRPr="00F65875" w:rsidRDefault="00097BB2" w:rsidP="00097BB2">
      <w:pPr>
        <w:pStyle w:val="ListBullet"/>
        <w:numPr>
          <w:ilvl w:val="0"/>
          <w:numId w:val="0"/>
        </w:numPr>
        <w:tabs>
          <w:tab w:val="left" w:pos="720"/>
        </w:tabs>
        <w:jc w:val="left"/>
        <w:rPr>
          <w:sz w:val="24"/>
          <w:szCs w:val="24"/>
        </w:rPr>
      </w:pPr>
      <w:hyperlink r:id="rId31" w:history="1">
        <w:r w:rsidRPr="00F65875">
          <w:rPr>
            <w:rStyle w:val="Hyperlink"/>
            <w:sz w:val="24"/>
            <w:szCs w:val="24"/>
          </w:rPr>
          <w:t>www.landlordregistrationscotland.gov.uk/</w:t>
        </w:r>
      </w:hyperlink>
    </w:p>
    <w:p w14:paraId="77B5B391"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General Advice</w:t>
      </w:r>
    </w:p>
    <w:p w14:paraId="10B6C434" w14:textId="77777777" w:rsidR="00097BB2" w:rsidRPr="00F65875" w:rsidRDefault="00097BB2" w:rsidP="00097BB2">
      <w:pPr>
        <w:autoSpaceDE w:val="0"/>
        <w:autoSpaceDN w:val="0"/>
        <w:adjustRightInd w:val="0"/>
        <w:rPr>
          <w:rFonts w:cs="Arial"/>
          <w:b/>
          <w:bCs/>
          <w:i/>
          <w:iCs/>
          <w:color w:val="000000"/>
          <w:sz w:val="24"/>
          <w:szCs w:val="24"/>
        </w:rPr>
      </w:pPr>
    </w:p>
    <w:p w14:paraId="4E91C28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Citizens Advice Scotland</w:t>
      </w:r>
    </w:p>
    <w:p w14:paraId="48E175E3"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Citizens Advice Bureau which can help with money, legal, consumer and other problems.</w:t>
      </w:r>
    </w:p>
    <w:p w14:paraId="0C745711"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000000"/>
          <w:sz w:val="24"/>
          <w:szCs w:val="24"/>
        </w:rPr>
        <w:t xml:space="preserve">Tel: </w:t>
      </w:r>
      <w:r w:rsidRPr="00F65875">
        <w:rPr>
          <w:rFonts w:cs="Arial"/>
          <w:color w:val="333333"/>
          <w:sz w:val="24"/>
          <w:szCs w:val="24"/>
        </w:rPr>
        <w:t>0808 800 9060</w:t>
      </w:r>
    </w:p>
    <w:p w14:paraId="663CD33B" w14:textId="77777777" w:rsidR="00097BB2" w:rsidRPr="00F65875" w:rsidRDefault="00097BB2" w:rsidP="00097BB2">
      <w:pPr>
        <w:autoSpaceDE w:val="0"/>
        <w:autoSpaceDN w:val="0"/>
        <w:adjustRightInd w:val="0"/>
        <w:rPr>
          <w:rFonts w:cs="Arial"/>
          <w:color w:val="0000FF"/>
          <w:sz w:val="24"/>
          <w:szCs w:val="24"/>
        </w:rPr>
      </w:pPr>
      <w:hyperlink r:id="rId32" w:history="1">
        <w:r w:rsidRPr="00F65875">
          <w:rPr>
            <w:rStyle w:val="Hyperlink"/>
            <w:rFonts w:cs="Arial"/>
            <w:sz w:val="24"/>
            <w:szCs w:val="24"/>
          </w:rPr>
          <w:t>www.cas.org.uk</w:t>
        </w:r>
      </w:hyperlink>
    </w:p>
    <w:p w14:paraId="46807725" w14:textId="77777777" w:rsidR="00097BB2" w:rsidRPr="00F65875" w:rsidRDefault="00097BB2" w:rsidP="00097BB2">
      <w:pPr>
        <w:autoSpaceDE w:val="0"/>
        <w:autoSpaceDN w:val="0"/>
        <w:adjustRightInd w:val="0"/>
        <w:rPr>
          <w:rFonts w:cs="Arial"/>
          <w:color w:val="0000FF"/>
          <w:sz w:val="24"/>
          <w:szCs w:val="24"/>
        </w:rPr>
      </w:pPr>
    </w:p>
    <w:p w14:paraId="496791D2"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Energy Saving Trust</w:t>
      </w:r>
    </w:p>
    <w:p w14:paraId="2551F4CA"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Gives independent help and advice on how to save energy in the home.</w:t>
      </w:r>
    </w:p>
    <w:p w14:paraId="5428B8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512 012</w:t>
      </w:r>
    </w:p>
    <w:p w14:paraId="393B25E0" w14:textId="77777777" w:rsidR="00097BB2" w:rsidRPr="00F65875" w:rsidRDefault="00097BB2" w:rsidP="00097BB2">
      <w:pPr>
        <w:autoSpaceDE w:val="0"/>
        <w:autoSpaceDN w:val="0"/>
        <w:adjustRightInd w:val="0"/>
        <w:rPr>
          <w:rFonts w:cs="Arial"/>
          <w:color w:val="0000FF"/>
          <w:sz w:val="24"/>
          <w:szCs w:val="24"/>
        </w:rPr>
      </w:pPr>
      <w:hyperlink r:id="rId33" w:history="1">
        <w:r w:rsidRPr="00F65875">
          <w:rPr>
            <w:rStyle w:val="Hyperlink"/>
            <w:rFonts w:cs="Arial"/>
            <w:sz w:val="24"/>
            <w:szCs w:val="24"/>
          </w:rPr>
          <w:t>www.energysavingtrust.org.uk/scotland</w:t>
        </w:r>
      </w:hyperlink>
    </w:p>
    <w:p w14:paraId="2D28C344" w14:textId="77777777" w:rsidR="00097BB2" w:rsidRPr="00F65875" w:rsidRDefault="00097BB2" w:rsidP="00097BB2">
      <w:pPr>
        <w:autoSpaceDE w:val="0"/>
        <w:autoSpaceDN w:val="0"/>
        <w:adjustRightInd w:val="0"/>
        <w:rPr>
          <w:rFonts w:cs="Arial"/>
          <w:color w:val="0000FF"/>
          <w:sz w:val="24"/>
          <w:szCs w:val="24"/>
        </w:rPr>
      </w:pPr>
    </w:p>
    <w:p w14:paraId="0FD7C6B9"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212125"/>
          <w:sz w:val="24"/>
          <w:szCs w:val="24"/>
        </w:rPr>
        <w:t>Office of the Gas and Electricity Markets (</w:t>
      </w:r>
      <w:r w:rsidRPr="00F65875">
        <w:rPr>
          <w:rFonts w:cs="Arial"/>
          <w:b/>
          <w:bCs/>
          <w:color w:val="000000"/>
          <w:sz w:val="24"/>
          <w:szCs w:val="24"/>
        </w:rPr>
        <w:t>Ofgem)</w:t>
      </w:r>
    </w:p>
    <w:p w14:paraId="63EF5177" w14:textId="77777777" w:rsidR="00097BB2" w:rsidRPr="00F65875" w:rsidRDefault="00097BB2" w:rsidP="00097BB2">
      <w:pPr>
        <w:autoSpaceDE w:val="0"/>
        <w:autoSpaceDN w:val="0"/>
        <w:adjustRightInd w:val="0"/>
        <w:rPr>
          <w:rFonts w:cs="Arial"/>
          <w:i/>
          <w:iCs/>
          <w:color w:val="212125"/>
          <w:sz w:val="24"/>
          <w:szCs w:val="24"/>
        </w:rPr>
      </w:pPr>
      <w:r w:rsidRPr="00F65875">
        <w:rPr>
          <w:rFonts w:cs="Arial"/>
          <w:i/>
          <w:iCs/>
          <w:color w:val="212125"/>
          <w:sz w:val="24"/>
          <w:szCs w:val="24"/>
        </w:rPr>
        <w:t>Protects the interests of gas and electricity consumers.</w:t>
      </w:r>
    </w:p>
    <w:p w14:paraId="6F152D2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0141 331 2678</w:t>
      </w:r>
    </w:p>
    <w:p w14:paraId="1A7212BA" w14:textId="77777777" w:rsidR="00097BB2" w:rsidRPr="00F65875" w:rsidRDefault="00097BB2" w:rsidP="00097BB2">
      <w:pPr>
        <w:autoSpaceDE w:val="0"/>
        <w:autoSpaceDN w:val="0"/>
        <w:adjustRightInd w:val="0"/>
        <w:rPr>
          <w:rFonts w:cs="Arial"/>
          <w:color w:val="0000FF"/>
          <w:sz w:val="24"/>
          <w:szCs w:val="24"/>
        </w:rPr>
      </w:pPr>
      <w:hyperlink r:id="rId34" w:history="1">
        <w:r w:rsidRPr="00F65875">
          <w:rPr>
            <w:rStyle w:val="Hyperlink"/>
            <w:rFonts w:cs="Arial"/>
            <w:sz w:val="24"/>
            <w:szCs w:val="24"/>
          </w:rPr>
          <w:t>www.ofgem.gov.uk</w:t>
        </w:r>
      </w:hyperlink>
    </w:p>
    <w:p w14:paraId="2545303B" w14:textId="77777777" w:rsidR="00097BB2" w:rsidRPr="00F65875" w:rsidRDefault="00097BB2" w:rsidP="00097BB2">
      <w:pPr>
        <w:autoSpaceDE w:val="0"/>
        <w:autoSpaceDN w:val="0"/>
        <w:adjustRightInd w:val="0"/>
        <w:rPr>
          <w:rFonts w:cs="Arial"/>
          <w:color w:val="0000FF"/>
          <w:sz w:val="24"/>
          <w:szCs w:val="24"/>
        </w:rPr>
      </w:pPr>
    </w:p>
    <w:p w14:paraId="6A5805EC"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Housing advice</w:t>
      </w:r>
    </w:p>
    <w:p w14:paraId="4DE81B4E" w14:textId="77777777" w:rsidR="00097BB2" w:rsidRPr="00F65875" w:rsidRDefault="00097BB2" w:rsidP="00097BB2">
      <w:pPr>
        <w:autoSpaceDE w:val="0"/>
        <w:autoSpaceDN w:val="0"/>
        <w:adjustRightInd w:val="0"/>
        <w:rPr>
          <w:rFonts w:cs="Arial"/>
          <w:b/>
          <w:bCs/>
          <w:i/>
          <w:iCs/>
          <w:color w:val="000000"/>
          <w:sz w:val="24"/>
          <w:szCs w:val="24"/>
        </w:rPr>
      </w:pPr>
    </w:p>
    <w:p w14:paraId="5C6C60BE"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Shelter Scotland</w:t>
      </w:r>
    </w:p>
    <w:p w14:paraId="44C837F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advice, information and advocacy to tenants in privately rented housing.</w:t>
      </w:r>
    </w:p>
    <w:p w14:paraId="5017912A"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0808 800 4444</w:t>
      </w:r>
    </w:p>
    <w:p w14:paraId="3328C5F6" w14:textId="77777777" w:rsidR="00097BB2" w:rsidRPr="00F65875" w:rsidRDefault="00097BB2" w:rsidP="00097BB2">
      <w:pPr>
        <w:autoSpaceDE w:val="0"/>
        <w:autoSpaceDN w:val="0"/>
        <w:adjustRightInd w:val="0"/>
        <w:rPr>
          <w:rFonts w:cs="Arial"/>
          <w:color w:val="0000FF"/>
          <w:sz w:val="24"/>
          <w:szCs w:val="24"/>
        </w:rPr>
      </w:pPr>
      <w:hyperlink r:id="rId35" w:history="1">
        <w:r w:rsidRPr="00F65875">
          <w:rPr>
            <w:rStyle w:val="Hyperlink"/>
            <w:rFonts w:cs="Arial"/>
            <w:sz w:val="24"/>
            <w:szCs w:val="24"/>
          </w:rPr>
          <w:t>www.shelterscotland.org</w:t>
        </w:r>
      </w:hyperlink>
    </w:p>
    <w:p w14:paraId="3E3F2FB5" w14:textId="77777777" w:rsidR="00097BB2" w:rsidRPr="00F65875" w:rsidRDefault="00097BB2" w:rsidP="00097BB2">
      <w:pPr>
        <w:autoSpaceDE w:val="0"/>
        <w:autoSpaceDN w:val="0"/>
        <w:adjustRightInd w:val="0"/>
        <w:rPr>
          <w:rFonts w:cs="Arial"/>
          <w:color w:val="0000FF"/>
          <w:sz w:val="24"/>
          <w:szCs w:val="24"/>
        </w:rPr>
      </w:pPr>
    </w:p>
    <w:p w14:paraId="1915F538" w14:textId="77777777" w:rsidR="00097BB2" w:rsidRPr="00F65875" w:rsidRDefault="00097BB2" w:rsidP="00097BB2">
      <w:pPr>
        <w:shd w:val="clear" w:color="auto" w:fill="FFFFFF"/>
        <w:spacing w:after="96"/>
        <w:outlineLvl w:val="4"/>
        <w:rPr>
          <w:rFonts w:cs="Arial"/>
          <w:b/>
          <w:bCs/>
          <w:i/>
          <w:color w:val="335183"/>
          <w:sz w:val="24"/>
          <w:szCs w:val="24"/>
        </w:rPr>
      </w:pPr>
      <w:r w:rsidRPr="00F65875">
        <w:rPr>
          <w:rFonts w:cs="Arial"/>
          <w:b/>
          <w:bCs/>
          <w:i/>
          <w:sz w:val="24"/>
          <w:szCs w:val="24"/>
        </w:rPr>
        <w:t>Tenancy Deposit Schemes</w:t>
      </w:r>
    </w:p>
    <w:p w14:paraId="7A6D1D3D" w14:textId="77777777" w:rsidR="00097BB2" w:rsidRPr="00F65875" w:rsidRDefault="00097BB2" w:rsidP="00097BB2">
      <w:pPr>
        <w:shd w:val="clear" w:color="auto" w:fill="FFFFFF"/>
        <w:rPr>
          <w:rFonts w:cs="Arial"/>
          <w:color w:val="000000"/>
          <w:sz w:val="24"/>
          <w:szCs w:val="24"/>
        </w:rPr>
      </w:pPr>
      <w:r w:rsidRPr="00F65875">
        <w:rPr>
          <w:rFonts w:cs="Arial"/>
          <w:b/>
          <w:bCs/>
          <w:color w:val="000000"/>
          <w:sz w:val="24"/>
          <w:szCs w:val="24"/>
        </w:rPr>
        <w:lastRenderedPageBreak/>
        <w:t>Letting Protection Service Scotland</w:t>
      </w:r>
    </w:p>
    <w:p w14:paraId="47079A55"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0844 472 6666</w:t>
      </w:r>
    </w:p>
    <w:p w14:paraId="09B87B62" w14:textId="77777777" w:rsidR="00097BB2" w:rsidRPr="00F65875" w:rsidRDefault="00097BB2" w:rsidP="00097BB2">
      <w:pPr>
        <w:shd w:val="clear" w:color="auto" w:fill="FFFFFF"/>
        <w:spacing w:after="240"/>
        <w:rPr>
          <w:rFonts w:cs="Arial"/>
          <w:color w:val="000000"/>
          <w:sz w:val="24"/>
          <w:szCs w:val="24"/>
        </w:rPr>
      </w:pPr>
      <w:hyperlink r:id="rId36" w:history="1">
        <w:r w:rsidRPr="00F65875">
          <w:rPr>
            <w:rFonts w:cs="Arial"/>
            <w:color w:val="0000FF"/>
            <w:sz w:val="24"/>
            <w:szCs w:val="24"/>
            <w:u w:val="single"/>
          </w:rPr>
          <w:t>www.lettingprotectionscotland.com</w:t>
        </w:r>
      </w:hyperlink>
      <w:r w:rsidRPr="00F65875">
        <w:rPr>
          <w:rFonts w:cs="Arial"/>
          <w:color w:val="000000"/>
          <w:sz w:val="24"/>
          <w:szCs w:val="24"/>
        </w:rPr>
        <w:t xml:space="preserve"> </w:t>
      </w:r>
    </w:p>
    <w:p w14:paraId="0562238A" w14:textId="77777777" w:rsidR="00097BB2" w:rsidRPr="00F65875" w:rsidRDefault="00097BB2" w:rsidP="00097BB2">
      <w:pPr>
        <w:shd w:val="clear" w:color="auto" w:fill="FFFFFF"/>
        <w:rPr>
          <w:rFonts w:cs="Arial"/>
          <w:b/>
          <w:bCs/>
          <w:color w:val="000000"/>
          <w:sz w:val="24"/>
          <w:szCs w:val="24"/>
        </w:rPr>
      </w:pPr>
      <w:r w:rsidRPr="00F65875">
        <w:rPr>
          <w:rFonts w:cs="Arial"/>
          <w:b/>
          <w:bCs/>
          <w:color w:val="000000"/>
          <w:sz w:val="24"/>
          <w:szCs w:val="24"/>
        </w:rPr>
        <w:t>Safe Deposits Scotland</w:t>
      </w:r>
    </w:p>
    <w:p w14:paraId="20FA1CCF" w14:textId="77777777" w:rsidR="00097BB2" w:rsidRPr="00F65875" w:rsidRDefault="00097BB2" w:rsidP="00097BB2">
      <w:pPr>
        <w:shd w:val="clear" w:color="auto" w:fill="FFFFFF"/>
        <w:rPr>
          <w:rFonts w:cs="Arial"/>
          <w:color w:val="000000"/>
          <w:sz w:val="24"/>
          <w:szCs w:val="24"/>
        </w:rPr>
      </w:pPr>
      <w:r w:rsidRPr="00F65875">
        <w:rPr>
          <w:rFonts w:cs="Arial"/>
          <w:color w:val="000000"/>
          <w:sz w:val="24"/>
          <w:szCs w:val="24"/>
        </w:rPr>
        <w:t>Tel: 0845 604 4345</w:t>
      </w:r>
    </w:p>
    <w:p w14:paraId="362FE31A" w14:textId="77777777" w:rsidR="00097BB2" w:rsidRPr="00F65875" w:rsidRDefault="00097BB2" w:rsidP="00097BB2">
      <w:pPr>
        <w:shd w:val="clear" w:color="auto" w:fill="FFFFFF"/>
        <w:spacing w:after="240"/>
        <w:rPr>
          <w:rFonts w:cs="Arial"/>
          <w:color w:val="0000FF"/>
          <w:sz w:val="24"/>
          <w:szCs w:val="24"/>
        </w:rPr>
      </w:pPr>
      <w:hyperlink r:id="rId37" w:history="1">
        <w:r w:rsidRPr="00F65875">
          <w:rPr>
            <w:rFonts w:cs="Arial"/>
            <w:color w:val="0000FF"/>
            <w:sz w:val="24"/>
            <w:szCs w:val="24"/>
            <w:u w:val="single"/>
          </w:rPr>
          <w:t>www.safedepositsscotland.com</w:t>
        </w:r>
      </w:hyperlink>
      <w:r w:rsidRPr="00F65875">
        <w:rPr>
          <w:rFonts w:cs="Arial"/>
          <w:color w:val="0000FF"/>
          <w:sz w:val="24"/>
          <w:szCs w:val="24"/>
        </w:rPr>
        <w:t xml:space="preserve"> </w:t>
      </w:r>
    </w:p>
    <w:p w14:paraId="6628353C" w14:textId="77777777" w:rsidR="00097BB2" w:rsidRPr="00F65875" w:rsidRDefault="00097BB2" w:rsidP="00097BB2">
      <w:pPr>
        <w:keepNext/>
        <w:shd w:val="clear" w:color="auto" w:fill="FFFFFF"/>
        <w:rPr>
          <w:rFonts w:cs="Arial"/>
          <w:b/>
          <w:bCs/>
          <w:sz w:val="24"/>
          <w:szCs w:val="24"/>
        </w:rPr>
      </w:pPr>
      <w:r w:rsidRPr="00F65875">
        <w:rPr>
          <w:rFonts w:cs="Arial"/>
          <w:b/>
          <w:bCs/>
          <w:color w:val="000000"/>
          <w:sz w:val="24"/>
          <w:szCs w:val="24"/>
        </w:rPr>
        <w:t>Mydeposits Scotland</w:t>
      </w:r>
    </w:p>
    <w:p w14:paraId="2F8F2201" w14:textId="77777777" w:rsidR="00097BB2" w:rsidRPr="00F65875" w:rsidRDefault="00097BB2" w:rsidP="00097BB2">
      <w:pPr>
        <w:keepNext/>
        <w:shd w:val="clear" w:color="auto" w:fill="FFFFFF"/>
        <w:rPr>
          <w:rFonts w:cs="Arial"/>
          <w:color w:val="000000"/>
          <w:sz w:val="24"/>
          <w:szCs w:val="24"/>
        </w:rPr>
      </w:pPr>
      <w:r w:rsidRPr="00F65875">
        <w:rPr>
          <w:rFonts w:cs="Arial"/>
          <w:color w:val="000000"/>
          <w:sz w:val="24"/>
          <w:szCs w:val="24"/>
        </w:rPr>
        <w:t>Tel: 0845 634 5400</w:t>
      </w:r>
    </w:p>
    <w:p w14:paraId="211846B9" w14:textId="77777777" w:rsidR="00097BB2" w:rsidRPr="00F65875" w:rsidRDefault="00097BB2" w:rsidP="00097BB2">
      <w:pPr>
        <w:keepNext/>
        <w:shd w:val="clear" w:color="auto" w:fill="FFFFFF"/>
        <w:spacing w:after="240"/>
        <w:rPr>
          <w:rFonts w:cs="Arial"/>
          <w:color w:val="0000FF"/>
          <w:sz w:val="24"/>
          <w:szCs w:val="24"/>
        </w:rPr>
      </w:pPr>
      <w:r w:rsidRPr="00F65875">
        <w:rPr>
          <w:rFonts w:cs="Arial"/>
          <w:color w:val="0000FF"/>
          <w:sz w:val="24"/>
          <w:szCs w:val="24"/>
        </w:rPr>
        <w:t xml:space="preserve"> </w:t>
      </w:r>
      <w:hyperlink r:id="rId38" w:history="1">
        <w:r w:rsidRPr="00F65875">
          <w:rPr>
            <w:rFonts w:cs="Arial"/>
            <w:color w:val="0000FF"/>
            <w:sz w:val="24"/>
            <w:szCs w:val="24"/>
            <w:u w:val="single"/>
          </w:rPr>
          <w:t>www.mydepositsscotland.co.uk</w:t>
        </w:r>
      </w:hyperlink>
    </w:p>
    <w:p w14:paraId="3B5DF030"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Safety advice</w:t>
      </w:r>
    </w:p>
    <w:p w14:paraId="1DD43822" w14:textId="77777777" w:rsidR="00097BB2" w:rsidRPr="00F65875" w:rsidRDefault="00097BB2" w:rsidP="00097BB2">
      <w:pPr>
        <w:autoSpaceDE w:val="0"/>
        <w:autoSpaceDN w:val="0"/>
        <w:adjustRightInd w:val="0"/>
        <w:rPr>
          <w:rFonts w:cs="Arial"/>
          <w:b/>
          <w:bCs/>
          <w:i/>
          <w:iCs/>
          <w:color w:val="000000"/>
          <w:sz w:val="24"/>
          <w:szCs w:val="24"/>
        </w:rPr>
      </w:pPr>
    </w:p>
    <w:p w14:paraId="717A29E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Gas Safe Register</w:t>
      </w:r>
    </w:p>
    <w:p w14:paraId="76A62336"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Offers gas safety advice and can take action to ensure that gas appliances in a property are safe.</w:t>
      </w:r>
    </w:p>
    <w:p w14:paraId="5EA1B38B"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0800 408 5500</w:t>
      </w:r>
    </w:p>
    <w:p w14:paraId="7C71CF1B" w14:textId="77777777" w:rsidR="00097BB2" w:rsidRPr="00F65875" w:rsidRDefault="00097BB2" w:rsidP="00097BB2">
      <w:pPr>
        <w:autoSpaceDE w:val="0"/>
        <w:autoSpaceDN w:val="0"/>
        <w:adjustRightInd w:val="0"/>
        <w:rPr>
          <w:rFonts w:cs="Arial"/>
          <w:color w:val="0000FF"/>
          <w:sz w:val="24"/>
          <w:szCs w:val="24"/>
        </w:rPr>
      </w:pPr>
      <w:hyperlink r:id="rId39" w:history="1">
        <w:r w:rsidRPr="00F65875">
          <w:rPr>
            <w:rStyle w:val="Hyperlink"/>
            <w:rFonts w:cs="Arial"/>
            <w:sz w:val="24"/>
            <w:szCs w:val="24"/>
          </w:rPr>
          <w:t>www.gassaferegister.co.uk</w:t>
        </w:r>
      </w:hyperlink>
    </w:p>
    <w:p w14:paraId="3523496D" w14:textId="77777777" w:rsidR="00097BB2" w:rsidRPr="00F65875" w:rsidRDefault="00097BB2" w:rsidP="00097BB2">
      <w:pPr>
        <w:autoSpaceDE w:val="0"/>
        <w:autoSpaceDN w:val="0"/>
        <w:adjustRightInd w:val="0"/>
        <w:rPr>
          <w:rFonts w:cs="Arial"/>
          <w:color w:val="0000FF"/>
          <w:sz w:val="24"/>
          <w:szCs w:val="24"/>
        </w:rPr>
      </w:pPr>
    </w:p>
    <w:p w14:paraId="25C4B5F0"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Health and Safety Executive</w:t>
      </w:r>
    </w:p>
    <w:p w14:paraId="06847BC7"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a range of health and safety advice.</w:t>
      </w:r>
    </w:p>
    <w:p w14:paraId="238D2EA0" w14:textId="77777777" w:rsidR="00097BB2" w:rsidRPr="00F65875" w:rsidRDefault="00097BB2" w:rsidP="00097BB2">
      <w:pPr>
        <w:autoSpaceDE w:val="0"/>
        <w:autoSpaceDN w:val="0"/>
        <w:adjustRightInd w:val="0"/>
        <w:rPr>
          <w:rFonts w:cs="Arial"/>
          <w:color w:val="0000FF"/>
          <w:sz w:val="24"/>
          <w:szCs w:val="24"/>
        </w:rPr>
      </w:pPr>
      <w:hyperlink r:id="rId40" w:history="1">
        <w:r w:rsidRPr="00F65875">
          <w:rPr>
            <w:rStyle w:val="Hyperlink"/>
            <w:rFonts w:cs="Arial"/>
            <w:sz w:val="24"/>
            <w:szCs w:val="24"/>
          </w:rPr>
          <w:t>www.hse.gov.uk/contact</w:t>
        </w:r>
      </w:hyperlink>
    </w:p>
    <w:p w14:paraId="7A4285D7" w14:textId="77777777" w:rsidR="00097BB2" w:rsidRPr="00F65875" w:rsidRDefault="00097BB2" w:rsidP="00097BB2">
      <w:pPr>
        <w:autoSpaceDE w:val="0"/>
        <w:autoSpaceDN w:val="0"/>
        <w:adjustRightInd w:val="0"/>
        <w:rPr>
          <w:rFonts w:cs="Arial"/>
          <w:color w:val="0000FF"/>
          <w:sz w:val="24"/>
          <w:szCs w:val="24"/>
        </w:rPr>
      </w:pPr>
    </w:p>
    <w:p w14:paraId="65158183"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Electrical Safety Council</w:t>
      </w:r>
    </w:p>
    <w:p w14:paraId="05167AE6" w14:textId="77777777" w:rsidR="00097BB2" w:rsidRPr="00F65875" w:rsidRDefault="00097BB2" w:rsidP="00097BB2">
      <w:pPr>
        <w:autoSpaceDE w:val="0"/>
        <w:autoSpaceDN w:val="0"/>
        <w:adjustRightInd w:val="0"/>
        <w:rPr>
          <w:rFonts w:cs="Arial"/>
          <w:i/>
          <w:iCs/>
          <w:color w:val="222222"/>
          <w:sz w:val="24"/>
          <w:szCs w:val="24"/>
        </w:rPr>
      </w:pPr>
      <w:r w:rsidRPr="00F65875">
        <w:rPr>
          <w:rFonts w:cs="Arial"/>
          <w:i/>
          <w:iCs/>
          <w:color w:val="222222"/>
          <w:sz w:val="24"/>
          <w:szCs w:val="24"/>
        </w:rPr>
        <w:t>UK charity that provides electricity safety advice for the home.</w:t>
      </w:r>
    </w:p>
    <w:p w14:paraId="4A758A24" w14:textId="77777777" w:rsidR="00097BB2" w:rsidRPr="00F65875" w:rsidRDefault="00097BB2" w:rsidP="00097BB2">
      <w:pPr>
        <w:autoSpaceDE w:val="0"/>
        <w:autoSpaceDN w:val="0"/>
        <w:adjustRightInd w:val="0"/>
        <w:rPr>
          <w:rFonts w:cs="Arial"/>
          <w:color w:val="333333"/>
          <w:sz w:val="24"/>
          <w:szCs w:val="24"/>
        </w:rPr>
      </w:pPr>
      <w:r w:rsidRPr="00F65875">
        <w:rPr>
          <w:rFonts w:cs="Arial"/>
          <w:color w:val="222222"/>
          <w:sz w:val="24"/>
          <w:szCs w:val="24"/>
        </w:rPr>
        <w:t xml:space="preserve">Tel: </w:t>
      </w:r>
      <w:r w:rsidRPr="00F65875">
        <w:rPr>
          <w:rFonts w:cs="Arial"/>
          <w:color w:val="333333"/>
          <w:sz w:val="24"/>
          <w:szCs w:val="24"/>
        </w:rPr>
        <w:t>0131 445 4690</w:t>
      </w:r>
    </w:p>
    <w:p w14:paraId="1A4176F3" w14:textId="77777777" w:rsidR="00097BB2" w:rsidRPr="00F65875" w:rsidRDefault="00097BB2" w:rsidP="00097BB2">
      <w:pPr>
        <w:autoSpaceDE w:val="0"/>
        <w:autoSpaceDN w:val="0"/>
        <w:adjustRightInd w:val="0"/>
        <w:rPr>
          <w:rFonts w:cs="Arial"/>
          <w:color w:val="0000FF"/>
          <w:sz w:val="24"/>
          <w:szCs w:val="24"/>
        </w:rPr>
      </w:pPr>
      <w:hyperlink r:id="rId41" w:history="1">
        <w:r w:rsidRPr="00F65875">
          <w:rPr>
            <w:rStyle w:val="Hyperlink"/>
            <w:rFonts w:cs="Arial"/>
            <w:sz w:val="24"/>
            <w:szCs w:val="24"/>
          </w:rPr>
          <w:t>www.esc.org.uk</w:t>
        </w:r>
      </w:hyperlink>
    </w:p>
    <w:p w14:paraId="5C7D0305" w14:textId="77777777" w:rsidR="00097BB2" w:rsidRPr="00F65875" w:rsidRDefault="00097BB2" w:rsidP="00097BB2">
      <w:pPr>
        <w:autoSpaceDE w:val="0"/>
        <w:autoSpaceDN w:val="0"/>
        <w:adjustRightInd w:val="0"/>
        <w:rPr>
          <w:rFonts w:cs="Arial"/>
          <w:b/>
          <w:sz w:val="24"/>
          <w:szCs w:val="24"/>
        </w:rPr>
      </w:pPr>
    </w:p>
    <w:p w14:paraId="42E9C03E" w14:textId="77777777" w:rsidR="00097BB2" w:rsidRPr="00F65875" w:rsidRDefault="00097BB2" w:rsidP="00097BB2">
      <w:pPr>
        <w:autoSpaceDE w:val="0"/>
        <w:autoSpaceDN w:val="0"/>
        <w:adjustRightInd w:val="0"/>
        <w:rPr>
          <w:rFonts w:cs="Arial"/>
          <w:b/>
          <w:sz w:val="24"/>
          <w:szCs w:val="24"/>
        </w:rPr>
      </w:pPr>
      <w:r w:rsidRPr="00F65875">
        <w:rPr>
          <w:rFonts w:cs="Arial"/>
          <w:b/>
          <w:sz w:val="24"/>
          <w:szCs w:val="24"/>
        </w:rPr>
        <w:t>Scottish Fire and Rescue Service</w:t>
      </w:r>
    </w:p>
    <w:p w14:paraId="1C80D3CE" w14:textId="77777777" w:rsidR="00097BB2" w:rsidRPr="00F65875" w:rsidRDefault="00097BB2" w:rsidP="00097BB2">
      <w:pPr>
        <w:autoSpaceDE w:val="0"/>
        <w:autoSpaceDN w:val="0"/>
        <w:adjustRightInd w:val="0"/>
        <w:rPr>
          <w:rFonts w:cs="Arial"/>
          <w:i/>
          <w:sz w:val="24"/>
          <w:szCs w:val="24"/>
        </w:rPr>
      </w:pPr>
      <w:r w:rsidRPr="00F65875">
        <w:rPr>
          <w:rFonts w:cs="Arial"/>
          <w:i/>
          <w:sz w:val="24"/>
          <w:szCs w:val="24"/>
        </w:rPr>
        <w:t>Fire safety advice</w:t>
      </w:r>
    </w:p>
    <w:p w14:paraId="154A520A" w14:textId="77777777" w:rsidR="00097BB2" w:rsidRPr="00F65875" w:rsidRDefault="00097BB2" w:rsidP="00097BB2">
      <w:pPr>
        <w:autoSpaceDE w:val="0"/>
        <w:autoSpaceDN w:val="0"/>
        <w:adjustRightInd w:val="0"/>
        <w:rPr>
          <w:rFonts w:cs="Arial"/>
          <w:i/>
          <w:color w:val="0000FF"/>
          <w:sz w:val="24"/>
          <w:szCs w:val="24"/>
        </w:rPr>
      </w:pPr>
      <w:hyperlink r:id="rId42" w:history="1">
        <w:r w:rsidRPr="00F65875">
          <w:rPr>
            <w:rStyle w:val="Hyperlink"/>
            <w:rFonts w:cs="Arial"/>
            <w:i/>
            <w:sz w:val="24"/>
            <w:szCs w:val="24"/>
          </w:rPr>
          <w:t>www.firescotland.gov.uk</w:t>
        </w:r>
      </w:hyperlink>
    </w:p>
    <w:p w14:paraId="5F3A190E" w14:textId="77777777" w:rsidR="00097BB2" w:rsidRPr="00F65875" w:rsidRDefault="00097BB2" w:rsidP="00097BB2">
      <w:pPr>
        <w:autoSpaceDE w:val="0"/>
        <w:autoSpaceDN w:val="0"/>
        <w:adjustRightInd w:val="0"/>
        <w:rPr>
          <w:rFonts w:cs="Arial"/>
          <w:color w:val="0000FF"/>
          <w:sz w:val="24"/>
          <w:szCs w:val="24"/>
        </w:rPr>
      </w:pPr>
    </w:p>
    <w:p w14:paraId="52E01C9B" w14:textId="77777777" w:rsidR="00097BB2" w:rsidRPr="00F65875" w:rsidRDefault="00097BB2" w:rsidP="00097BB2">
      <w:pPr>
        <w:autoSpaceDE w:val="0"/>
        <w:autoSpaceDN w:val="0"/>
        <w:adjustRightInd w:val="0"/>
        <w:rPr>
          <w:rFonts w:cs="Arial"/>
          <w:b/>
          <w:bCs/>
          <w:i/>
          <w:iCs/>
          <w:color w:val="000000"/>
          <w:sz w:val="24"/>
          <w:szCs w:val="24"/>
        </w:rPr>
      </w:pPr>
      <w:r w:rsidRPr="00F65875">
        <w:rPr>
          <w:rFonts w:cs="Arial"/>
          <w:b/>
          <w:bCs/>
          <w:i/>
          <w:iCs/>
          <w:color w:val="000000"/>
          <w:sz w:val="24"/>
          <w:szCs w:val="24"/>
        </w:rPr>
        <w:t>Landlord and letting agent representatives</w:t>
      </w:r>
    </w:p>
    <w:p w14:paraId="7AB63D13" w14:textId="77777777" w:rsidR="00097BB2" w:rsidRPr="00F65875" w:rsidRDefault="00097BB2" w:rsidP="00097BB2">
      <w:pPr>
        <w:autoSpaceDE w:val="0"/>
        <w:autoSpaceDN w:val="0"/>
        <w:adjustRightInd w:val="0"/>
        <w:rPr>
          <w:rFonts w:cs="Arial"/>
          <w:b/>
          <w:bCs/>
          <w:i/>
          <w:iCs/>
          <w:color w:val="000000"/>
          <w:sz w:val="24"/>
          <w:szCs w:val="24"/>
        </w:rPr>
      </w:pPr>
    </w:p>
    <w:p w14:paraId="3C51E8C8"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Association of Landlords</w:t>
      </w:r>
    </w:p>
    <w:p w14:paraId="2D5C0345"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landlords and letting agencies in Scotland.</w:t>
      </w:r>
    </w:p>
    <w:p w14:paraId="3DF633E6"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564 0100</w:t>
      </w:r>
    </w:p>
    <w:p w14:paraId="2931E37C" w14:textId="77777777" w:rsidR="00097BB2" w:rsidRPr="00F65875" w:rsidRDefault="00097BB2" w:rsidP="00097BB2">
      <w:pPr>
        <w:autoSpaceDE w:val="0"/>
        <w:autoSpaceDN w:val="0"/>
        <w:adjustRightInd w:val="0"/>
        <w:rPr>
          <w:rFonts w:cs="Arial"/>
          <w:color w:val="0000FF"/>
          <w:sz w:val="24"/>
          <w:szCs w:val="24"/>
        </w:rPr>
      </w:pPr>
      <w:hyperlink r:id="rId43" w:history="1">
        <w:r w:rsidRPr="00F65875">
          <w:rPr>
            <w:rStyle w:val="Hyperlink"/>
            <w:rFonts w:cs="Arial"/>
            <w:sz w:val="24"/>
            <w:szCs w:val="24"/>
          </w:rPr>
          <w:t>www.scottishlandlords.com</w:t>
        </w:r>
      </w:hyperlink>
    </w:p>
    <w:p w14:paraId="79F0D938" w14:textId="77777777" w:rsidR="00097BB2" w:rsidRPr="00F65875" w:rsidRDefault="00097BB2" w:rsidP="00097BB2">
      <w:pPr>
        <w:autoSpaceDE w:val="0"/>
        <w:autoSpaceDN w:val="0"/>
        <w:adjustRightInd w:val="0"/>
        <w:rPr>
          <w:rFonts w:cs="Arial"/>
          <w:color w:val="0000FF"/>
          <w:sz w:val="24"/>
          <w:szCs w:val="24"/>
        </w:rPr>
      </w:pPr>
    </w:p>
    <w:p w14:paraId="27CA3CFF"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Scottish Land and Estates</w:t>
      </w:r>
    </w:p>
    <w:p w14:paraId="1492BBA9"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Represents the interests of rural landlords in Scotland.</w:t>
      </w:r>
    </w:p>
    <w:p w14:paraId="5C35FEA3"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653 5400</w:t>
      </w:r>
    </w:p>
    <w:p w14:paraId="1E768E8E" w14:textId="77777777" w:rsidR="00097BB2" w:rsidRPr="00F65875" w:rsidRDefault="00097BB2" w:rsidP="00097BB2">
      <w:pPr>
        <w:autoSpaceDE w:val="0"/>
        <w:autoSpaceDN w:val="0"/>
        <w:adjustRightInd w:val="0"/>
        <w:rPr>
          <w:rFonts w:cs="Arial"/>
          <w:color w:val="0000FF"/>
          <w:sz w:val="24"/>
          <w:szCs w:val="24"/>
        </w:rPr>
      </w:pPr>
      <w:hyperlink r:id="rId44" w:history="1">
        <w:r w:rsidRPr="00F65875">
          <w:rPr>
            <w:rStyle w:val="Hyperlink"/>
            <w:rFonts w:cs="Arial"/>
            <w:sz w:val="24"/>
            <w:szCs w:val="24"/>
          </w:rPr>
          <w:t>www.scottishlandandestates.co.uk</w:t>
        </w:r>
      </w:hyperlink>
    </w:p>
    <w:p w14:paraId="4547A12C" w14:textId="77777777" w:rsidR="00097BB2" w:rsidRPr="00F65875" w:rsidRDefault="00097BB2" w:rsidP="00097BB2">
      <w:pPr>
        <w:autoSpaceDE w:val="0"/>
        <w:autoSpaceDN w:val="0"/>
        <w:adjustRightInd w:val="0"/>
        <w:rPr>
          <w:rFonts w:cs="Arial"/>
          <w:color w:val="0000FF"/>
          <w:sz w:val="24"/>
          <w:szCs w:val="24"/>
        </w:rPr>
      </w:pPr>
    </w:p>
    <w:p w14:paraId="67FEE8AD"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Landlord Accreditation Scotland</w:t>
      </w:r>
    </w:p>
    <w:p w14:paraId="393130EE"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Provides information on accommodation which is managed by an accredited landlord.</w:t>
      </w:r>
    </w:p>
    <w:p w14:paraId="2F2EEC82"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0131 553 2211</w:t>
      </w:r>
    </w:p>
    <w:p w14:paraId="36340D18" w14:textId="77777777" w:rsidR="00097BB2" w:rsidRPr="00F65875" w:rsidRDefault="00097BB2" w:rsidP="00097BB2">
      <w:pPr>
        <w:autoSpaceDE w:val="0"/>
        <w:autoSpaceDN w:val="0"/>
        <w:adjustRightInd w:val="0"/>
        <w:rPr>
          <w:rFonts w:cs="Arial"/>
          <w:color w:val="0000FF"/>
          <w:sz w:val="24"/>
          <w:szCs w:val="24"/>
        </w:rPr>
      </w:pPr>
      <w:hyperlink r:id="rId45" w:history="1">
        <w:r w:rsidRPr="00F65875">
          <w:rPr>
            <w:rStyle w:val="Hyperlink"/>
            <w:rFonts w:cs="Arial"/>
            <w:sz w:val="24"/>
            <w:szCs w:val="24"/>
          </w:rPr>
          <w:t>www.landlordaccreditationscotland.com</w:t>
        </w:r>
      </w:hyperlink>
    </w:p>
    <w:p w14:paraId="05E731B5" w14:textId="77777777" w:rsidR="00097BB2" w:rsidRPr="00F65875" w:rsidRDefault="00097BB2" w:rsidP="00097BB2">
      <w:pPr>
        <w:autoSpaceDE w:val="0"/>
        <w:autoSpaceDN w:val="0"/>
        <w:adjustRightInd w:val="0"/>
        <w:rPr>
          <w:rFonts w:cs="Arial"/>
          <w:color w:val="0000FF"/>
          <w:sz w:val="24"/>
          <w:szCs w:val="24"/>
        </w:rPr>
      </w:pPr>
    </w:p>
    <w:p w14:paraId="116A9405"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National Landlords Association</w:t>
      </w:r>
    </w:p>
    <w:p w14:paraId="40BD3E30"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lastRenderedPageBreak/>
        <w:t>An association for private landlords in the UK.</w:t>
      </w:r>
    </w:p>
    <w:p w14:paraId="37077E05"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020 7840 8900</w:t>
      </w:r>
    </w:p>
    <w:p w14:paraId="357A63B4" w14:textId="77777777" w:rsidR="00097BB2" w:rsidRPr="00F65875" w:rsidRDefault="00097BB2" w:rsidP="00097BB2">
      <w:pPr>
        <w:autoSpaceDE w:val="0"/>
        <w:autoSpaceDN w:val="0"/>
        <w:adjustRightInd w:val="0"/>
        <w:rPr>
          <w:rFonts w:cs="Arial"/>
          <w:color w:val="0000FF"/>
          <w:sz w:val="24"/>
          <w:szCs w:val="24"/>
        </w:rPr>
      </w:pPr>
      <w:hyperlink r:id="rId46" w:history="1">
        <w:r w:rsidRPr="00F65875">
          <w:rPr>
            <w:rStyle w:val="Hyperlink"/>
            <w:rFonts w:cs="Arial"/>
            <w:sz w:val="24"/>
            <w:szCs w:val="24"/>
          </w:rPr>
          <w:t>www.landlords.org.uk</w:t>
        </w:r>
      </w:hyperlink>
    </w:p>
    <w:p w14:paraId="334FBAB8" w14:textId="77777777" w:rsidR="00097BB2" w:rsidRPr="00F65875" w:rsidRDefault="00097BB2" w:rsidP="00097BB2">
      <w:pPr>
        <w:autoSpaceDE w:val="0"/>
        <w:autoSpaceDN w:val="0"/>
        <w:adjustRightInd w:val="0"/>
        <w:rPr>
          <w:rFonts w:cs="Arial"/>
          <w:color w:val="0000FF"/>
          <w:sz w:val="24"/>
          <w:szCs w:val="24"/>
        </w:rPr>
      </w:pPr>
    </w:p>
    <w:p w14:paraId="14BB05E1" w14:textId="77777777" w:rsidR="00097BB2" w:rsidRPr="00F65875" w:rsidRDefault="00097BB2" w:rsidP="00097BB2">
      <w:pPr>
        <w:autoSpaceDE w:val="0"/>
        <w:autoSpaceDN w:val="0"/>
        <w:adjustRightInd w:val="0"/>
        <w:rPr>
          <w:rFonts w:cs="Arial"/>
          <w:b/>
          <w:bCs/>
          <w:color w:val="000000"/>
          <w:sz w:val="24"/>
          <w:szCs w:val="24"/>
        </w:rPr>
      </w:pPr>
      <w:r w:rsidRPr="00F65875">
        <w:rPr>
          <w:rFonts w:cs="Arial"/>
          <w:b/>
          <w:bCs/>
          <w:color w:val="000000"/>
          <w:sz w:val="24"/>
          <w:szCs w:val="24"/>
        </w:rPr>
        <w:t>Association of Residential Letting Agents</w:t>
      </w:r>
    </w:p>
    <w:p w14:paraId="65DD44D4" w14:textId="77777777" w:rsidR="00097BB2" w:rsidRPr="00F65875" w:rsidRDefault="00097BB2" w:rsidP="00097BB2">
      <w:pPr>
        <w:autoSpaceDE w:val="0"/>
        <w:autoSpaceDN w:val="0"/>
        <w:adjustRightInd w:val="0"/>
        <w:rPr>
          <w:rFonts w:cs="Arial"/>
          <w:i/>
          <w:iCs/>
          <w:color w:val="000000"/>
          <w:sz w:val="24"/>
          <w:szCs w:val="24"/>
        </w:rPr>
      </w:pPr>
      <w:r w:rsidRPr="00F65875">
        <w:rPr>
          <w:rFonts w:cs="Arial"/>
          <w:i/>
          <w:iCs/>
          <w:color w:val="000000"/>
          <w:sz w:val="24"/>
          <w:szCs w:val="24"/>
        </w:rPr>
        <w:t>An association for registered letting agents.</w:t>
      </w:r>
    </w:p>
    <w:p w14:paraId="74A66CC7" w14:textId="77777777" w:rsidR="00097BB2" w:rsidRPr="00F65875" w:rsidRDefault="00097BB2" w:rsidP="00097BB2">
      <w:pPr>
        <w:autoSpaceDE w:val="0"/>
        <w:autoSpaceDN w:val="0"/>
        <w:adjustRightInd w:val="0"/>
        <w:rPr>
          <w:rFonts w:cs="Arial"/>
          <w:color w:val="000000"/>
          <w:sz w:val="24"/>
          <w:szCs w:val="24"/>
        </w:rPr>
      </w:pPr>
      <w:r w:rsidRPr="00F65875">
        <w:rPr>
          <w:rFonts w:cs="Arial"/>
          <w:color w:val="000000"/>
          <w:sz w:val="24"/>
          <w:szCs w:val="24"/>
        </w:rPr>
        <w:t>Tel: 0844 387 0555</w:t>
      </w:r>
    </w:p>
    <w:p w14:paraId="2FA8007C" w14:textId="77777777" w:rsidR="00097BB2" w:rsidRPr="00F65875" w:rsidRDefault="00097BB2" w:rsidP="00097BB2">
      <w:pPr>
        <w:autoSpaceDE w:val="0"/>
        <w:autoSpaceDN w:val="0"/>
        <w:adjustRightInd w:val="0"/>
        <w:rPr>
          <w:rFonts w:cs="Arial"/>
          <w:color w:val="0000FF"/>
          <w:sz w:val="24"/>
          <w:szCs w:val="24"/>
        </w:rPr>
      </w:pPr>
      <w:hyperlink r:id="rId47" w:history="1">
        <w:r w:rsidRPr="00F65875">
          <w:rPr>
            <w:rStyle w:val="Hyperlink"/>
            <w:rFonts w:cs="Arial"/>
            <w:sz w:val="24"/>
            <w:szCs w:val="24"/>
          </w:rPr>
          <w:t>www.arla.co.uk</w:t>
        </w:r>
      </w:hyperlink>
    </w:p>
    <w:p w14:paraId="5B2767FE" w14:textId="77777777" w:rsidR="00097BB2" w:rsidRPr="00F65875" w:rsidRDefault="00097BB2" w:rsidP="00097BB2">
      <w:pPr>
        <w:autoSpaceDE w:val="0"/>
        <w:autoSpaceDN w:val="0"/>
        <w:adjustRightInd w:val="0"/>
        <w:rPr>
          <w:rFonts w:cs="Arial"/>
          <w:color w:val="0000FF"/>
          <w:sz w:val="24"/>
          <w:szCs w:val="24"/>
        </w:rPr>
      </w:pPr>
    </w:p>
    <w:p w14:paraId="11CD580A" w14:textId="77777777" w:rsidR="00097BB2" w:rsidRPr="00F65875" w:rsidRDefault="00097BB2" w:rsidP="00097BB2">
      <w:pPr>
        <w:pStyle w:val="Title-CtCpBl"/>
        <w:rPr>
          <w:sz w:val="24"/>
          <w:szCs w:val="24"/>
        </w:rPr>
      </w:pPr>
      <w:r w:rsidRPr="00F65875">
        <w:rPr>
          <w:sz w:val="24"/>
          <w:szCs w:val="24"/>
        </w:rPr>
        <w:br w:type="column"/>
      </w:r>
      <w:r w:rsidRPr="00F65875">
        <w:rPr>
          <w:sz w:val="24"/>
          <w:szCs w:val="24"/>
        </w:rPr>
        <w:lastRenderedPageBreak/>
        <w:t>Relevant Legislation</w:t>
      </w:r>
    </w:p>
    <w:p w14:paraId="0DB7262B" w14:textId="77777777" w:rsidR="00097BB2" w:rsidRPr="00F65875" w:rsidRDefault="00097BB2" w:rsidP="00097BB2">
      <w:pPr>
        <w:pStyle w:val="BodyText"/>
        <w:jc w:val="left"/>
        <w:rPr>
          <w:color w:val="auto"/>
          <w:sz w:val="24"/>
          <w:szCs w:val="24"/>
        </w:rPr>
      </w:pPr>
      <w:hyperlink r:id="rId48" w:history="1">
        <w:r w:rsidRPr="00F65875">
          <w:rPr>
            <w:color w:val="auto"/>
            <w:sz w:val="24"/>
            <w:szCs w:val="24"/>
            <w:u w:val="single"/>
          </w:rPr>
          <w:t>Rent (Scotland) Act 1984</w:t>
        </w:r>
      </w:hyperlink>
      <w:r w:rsidRPr="00F65875">
        <w:rPr>
          <w:color w:val="auto"/>
          <w:sz w:val="24"/>
          <w:szCs w:val="24"/>
        </w:rPr>
        <w:t xml:space="preserve"> -clarification of illegal premiums.</w:t>
      </w:r>
    </w:p>
    <w:p w14:paraId="463FEB61" w14:textId="77777777" w:rsidR="00097BB2" w:rsidRPr="00F65875" w:rsidRDefault="00097BB2" w:rsidP="00097BB2">
      <w:pPr>
        <w:pStyle w:val="BodyText"/>
        <w:jc w:val="left"/>
        <w:rPr>
          <w:color w:val="auto"/>
          <w:sz w:val="24"/>
          <w:szCs w:val="24"/>
        </w:rPr>
      </w:pPr>
      <w:hyperlink r:id="rId49" w:history="1">
        <w:r w:rsidRPr="00F65875">
          <w:rPr>
            <w:color w:val="auto"/>
            <w:sz w:val="24"/>
            <w:szCs w:val="24"/>
            <w:u w:val="single"/>
          </w:rPr>
          <w:t>Housing (Scotland) Act 1987</w:t>
        </w:r>
      </w:hyperlink>
      <w:r w:rsidRPr="00F65875">
        <w:rPr>
          <w:color w:val="auto"/>
          <w:sz w:val="24"/>
          <w:szCs w:val="24"/>
        </w:rPr>
        <w:t xml:space="preserve"> - landlord’s identity requirement; overcrowding and serious disrepair regulation.</w:t>
      </w:r>
    </w:p>
    <w:p w14:paraId="1D35C514" w14:textId="77777777" w:rsidR="00097BB2" w:rsidRPr="00F65875" w:rsidRDefault="00097BB2" w:rsidP="00097BB2">
      <w:pPr>
        <w:pStyle w:val="BodyText"/>
        <w:jc w:val="left"/>
        <w:rPr>
          <w:color w:val="auto"/>
          <w:sz w:val="24"/>
          <w:szCs w:val="24"/>
        </w:rPr>
      </w:pPr>
      <w:hyperlink r:id="rId50" w:history="1">
        <w:r w:rsidRPr="00F65875">
          <w:rPr>
            <w:rStyle w:val="Hyperlink"/>
            <w:color w:val="auto"/>
            <w:sz w:val="24"/>
            <w:szCs w:val="24"/>
          </w:rPr>
          <w:t>Data Protection Act 1998</w:t>
        </w:r>
      </w:hyperlink>
      <w:r w:rsidRPr="00F65875">
        <w:rPr>
          <w:color w:val="auto"/>
          <w:sz w:val="24"/>
          <w:szCs w:val="24"/>
        </w:rPr>
        <w:t xml:space="preserve"> - tenant's personal data to be held securely and only lawfully disclosed</w:t>
      </w:r>
    </w:p>
    <w:p w14:paraId="32D645C4" w14:textId="77777777" w:rsidR="00097BB2" w:rsidRPr="00F65875" w:rsidRDefault="00097BB2" w:rsidP="00097BB2">
      <w:pPr>
        <w:pStyle w:val="BodyText"/>
        <w:jc w:val="left"/>
        <w:rPr>
          <w:color w:val="auto"/>
          <w:sz w:val="24"/>
          <w:szCs w:val="24"/>
        </w:rPr>
      </w:pPr>
      <w:hyperlink r:id="rId51" w:history="1">
        <w:r w:rsidRPr="00F65875">
          <w:rPr>
            <w:color w:val="auto"/>
            <w:sz w:val="24"/>
            <w:szCs w:val="24"/>
            <w:u w:val="single"/>
          </w:rPr>
          <w:t>Antisocial Behaviour etc (Scotland) Act 2004</w:t>
        </w:r>
      </w:hyperlink>
      <w:r w:rsidRPr="00F65875">
        <w:rPr>
          <w:color w:val="auto"/>
          <w:sz w:val="24"/>
          <w:szCs w:val="24"/>
        </w:rPr>
        <w:t xml:space="preserve"> - landlord registration regulation, anti-social behaviour.</w:t>
      </w:r>
    </w:p>
    <w:p w14:paraId="613F3E34" w14:textId="77777777" w:rsidR="00097BB2" w:rsidRPr="00F65875" w:rsidRDefault="00097BB2" w:rsidP="00097BB2">
      <w:pPr>
        <w:pStyle w:val="BodyText"/>
        <w:jc w:val="left"/>
        <w:rPr>
          <w:color w:val="auto"/>
          <w:sz w:val="24"/>
          <w:szCs w:val="24"/>
        </w:rPr>
      </w:pPr>
      <w:hyperlink r:id="rId52" w:history="1">
        <w:r w:rsidRPr="00F65875">
          <w:rPr>
            <w:color w:val="auto"/>
            <w:sz w:val="24"/>
            <w:szCs w:val="24"/>
            <w:u w:val="single"/>
          </w:rPr>
          <w:t>Housing (Scotland) Act 2006</w:t>
        </w:r>
      </w:hyperlink>
      <w:r w:rsidRPr="00F65875">
        <w:rPr>
          <w:color w:val="auto"/>
          <w:sz w:val="24"/>
          <w:szCs w:val="24"/>
        </w:rPr>
        <w:t xml:space="preserve"> - Housing in Multiple Occupation regime; Tenancy Deposit Scheme regulatory framework; landlord’s right of access; Repairing Standard and right to adapt properties.</w:t>
      </w:r>
    </w:p>
    <w:p w14:paraId="52422E1A" w14:textId="77777777" w:rsidR="00097BB2" w:rsidRPr="00F65875" w:rsidRDefault="00097BB2" w:rsidP="00097BB2">
      <w:pPr>
        <w:pStyle w:val="BodyText"/>
        <w:jc w:val="left"/>
        <w:rPr>
          <w:color w:val="auto"/>
          <w:sz w:val="24"/>
          <w:szCs w:val="24"/>
        </w:rPr>
      </w:pPr>
      <w:hyperlink r:id="rId53" w:history="1">
        <w:r w:rsidRPr="00F65875">
          <w:rPr>
            <w:rStyle w:val="Hyperlink"/>
            <w:color w:val="auto"/>
            <w:sz w:val="24"/>
            <w:szCs w:val="24"/>
          </w:rPr>
          <w:t>Equality Act 2010</w:t>
        </w:r>
      </w:hyperlink>
      <w:r w:rsidRPr="00F65875">
        <w:rPr>
          <w:color w:val="auto"/>
          <w:sz w:val="24"/>
          <w:szCs w:val="24"/>
        </w:rPr>
        <w:t xml:space="preserve"> - discrimination, including in relation to alterations.</w:t>
      </w:r>
    </w:p>
    <w:p w14:paraId="4FEF73C9" w14:textId="77777777" w:rsidR="00097BB2" w:rsidRPr="00F65875" w:rsidRDefault="00097BB2" w:rsidP="00097BB2">
      <w:pPr>
        <w:pStyle w:val="BodyText"/>
        <w:jc w:val="left"/>
        <w:rPr>
          <w:color w:val="auto"/>
          <w:sz w:val="24"/>
          <w:szCs w:val="24"/>
        </w:rPr>
      </w:pPr>
      <w:hyperlink r:id="rId54" w:history="1">
        <w:r w:rsidRPr="00F65875">
          <w:rPr>
            <w:rStyle w:val="Hyperlink"/>
            <w:color w:val="auto"/>
            <w:sz w:val="24"/>
            <w:szCs w:val="24"/>
          </w:rPr>
          <w:t xml:space="preserve">Interpretation and Legislative Reform (Scotland) Act 2010 </w:t>
        </w:r>
      </w:hyperlink>
      <w:r w:rsidRPr="00F65875">
        <w:rPr>
          <w:color w:val="auto"/>
          <w:sz w:val="24"/>
          <w:szCs w:val="24"/>
          <w:u w:val="single"/>
        </w:rPr>
        <w:t xml:space="preserve"> </w:t>
      </w:r>
      <w:r w:rsidRPr="00F65875">
        <w:rPr>
          <w:color w:val="auto"/>
          <w:sz w:val="24"/>
          <w:szCs w:val="24"/>
        </w:rPr>
        <w:t xml:space="preserve">- timing of service of notices </w:t>
      </w:r>
    </w:p>
    <w:p w14:paraId="3039C5C7" w14:textId="77777777" w:rsidR="00097BB2" w:rsidRPr="00F65875" w:rsidRDefault="00097BB2" w:rsidP="00097BB2">
      <w:pPr>
        <w:pStyle w:val="BodyText"/>
        <w:jc w:val="left"/>
        <w:rPr>
          <w:color w:val="auto"/>
          <w:sz w:val="24"/>
          <w:szCs w:val="24"/>
        </w:rPr>
      </w:pPr>
      <w:hyperlink r:id="rId55" w:history="1">
        <w:r w:rsidRPr="00F65875">
          <w:rPr>
            <w:color w:val="auto"/>
            <w:sz w:val="24"/>
            <w:szCs w:val="24"/>
            <w:u w:val="single"/>
          </w:rPr>
          <w:t>Private Rented Housing (Scotland) Act 2011</w:t>
        </w:r>
      </w:hyperlink>
      <w:r w:rsidRPr="00F65875">
        <w:rPr>
          <w:color w:val="auto"/>
          <w:sz w:val="24"/>
          <w:szCs w:val="24"/>
        </w:rPr>
        <w:t xml:space="preserve"> - changed the registration of private landlords; amendments to the Housing in Multiple Occupation licensing regime; introduction of Overcrowding Statutory Notices.</w:t>
      </w:r>
    </w:p>
    <w:p w14:paraId="33654261" w14:textId="77777777" w:rsidR="00097BB2" w:rsidRPr="00F65875" w:rsidRDefault="00097BB2" w:rsidP="00097BB2">
      <w:pPr>
        <w:pStyle w:val="BodyText"/>
        <w:jc w:val="left"/>
        <w:rPr>
          <w:color w:val="auto"/>
          <w:sz w:val="24"/>
          <w:szCs w:val="24"/>
        </w:rPr>
      </w:pPr>
      <w:hyperlink r:id="rId56" w:history="1">
        <w:r w:rsidRPr="00F65875">
          <w:rPr>
            <w:rStyle w:val="Hyperlink"/>
            <w:rFonts w:cs="Arial"/>
            <w:bCs/>
            <w:color w:val="auto"/>
            <w:sz w:val="24"/>
            <w:szCs w:val="24"/>
            <w:lang w:val="en"/>
          </w:rPr>
          <w:t>The Tenancy Deposit Schemes (Scotland) Regulations 2011</w:t>
        </w:r>
      </w:hyperlink>
      <w:r w:rsidRPr="00F65875">
        <w:rPr>
          <w:rFonts w:cs="Arial"/>
          <w:bCs/>
          <w:color w:val="auto"/>
          <w:sz w:val="24"/>
          <w:szCs w:val="24"/>
          <w:lang w:val="en"/>
        </w:rPr>
        <w:t xml:space="preserve"> - tenancy deposit schemes</w:t>
      </w:r>
    </w:p>
    <w:p w14:paraId="4EB049F8" w14:textId="77777777" w:rsidR="00097BB2" w:rsidRPr="00F65875" w:rsidRDefault="00097BB2" w:rsidP="00097BB2">
      <w:pPr>
        <w:pStyle w:val="BodyText"/>
        <w:jc w:val="left"/>
        <w:rPr>
          <w:color w:val="auto"/>
          <w:sz w:val="24"/>
          <w:szCs w:val="24"/>
        </w:rPr>
      </w:pPr>
      <w:hyperlink r:id="rId57" w:history="1">
        <w:r w:rsidRPr="00F65875">
          <w:rPr>
            <w:rFonts w:ascii="Helvetica" w:hAnsi="Helvetica" w:cs="Arial"/>
            <w:color w:val="auto"/>
            <w:sz w:val="24"/>
            <w:szCs w:val="24"/>
            <w:u w:val="single"/>
            <w:lang w:val="en"/>
          </w:rPr>
          <w:t>Housing (Scotland) Act 2014</w:t>
        </w:r>
      </w:hyperlink>
      <w:r w:rsidRPr="00F65875">
        <w:rPr>
          <w:rFonts w:ascii="Helvetica" w:hAnsi="Helvetica" w:cs="Arial"/>
          <w:color w:val="auto"/>
          <w:sz w:val="24"/>
          <w:szCs w:val="24"/>
          <w:lang w:val="en"/>
        </w:rPr>
        <w:t xml:space="preserve"> - introduced regulatory system for letting agents.</w:t>
      </w:r>
    </w:p>
    <w:p w14:paraId="5C129AEA" w14:textId="77777777" w:rsidR="00097BB2" w:rsidRPr="00F65875" w:rsidRDefault="00097BB2" w:rsidP="00097BB2">
      <w:pPr>
        <w:pStyle w:val="BodyText"/>
        <w:jc w:val="left"/>
        <w:rPr>
          <w:color w:val="auto"/>
          <w:sz w:val="24"/>
          <w:szCs w:val="24"/>
        </w:rPr>
      </w:pPr>
      <w:hyperlink r:id="rId58" w:history="1">
        <w:r w:rsidRPr="00F65875">
          <w:rPr>
            <w:rStyle w:val="Hyperlink"/>
            <w:color w:val="auto"/>
            <w:sz w:val="24"/>
            <w:szCs w:val="24"/>
          </w:rPr>
          <w:t>Private Housing (Tenancies) (Scotland) Act 2016</w:t>
        </w:r>
      </w:hyperlink>
      <w:r w:rsidRPr="00F65875">
        <w:rPr>
          <w:color w:val="auto"/>
          <w:sz w:val="24"/>
          <w:szCs w:val="24"/>
        </w:rPr>
        <w:t xml:space="preserve"> - established the private residential tenancy.</w:t>
      </w:r>
    </w:p>
    <w:p w14:paraId="50CDEB75" w14:textId="77777777" w:rsidR="00097BB2" w:rsidRPr="00F65875" w:rsidRDefault="00097BB2" w:rsidP="00097BB2">
      <w:pPr>
        <w:pStyle w:val="BodyText"/>
        <w:jc w:val="left"/>
        <w:rPr>
          <w:color w:val="auto"/>
          <w:sz w:val="24"/>
          <w:szCs w:val="24"/>
        </w:rPr>
      </w:pPr>
      <w:r w:rsidRPr="00F65875">
        <w:rPr>
          <w:color w:val="auto"/>
          <w:sz w:val="24"/>
          <w:szCs w:val="24"/>
        </w:rPr>
        <w:t>Regulations under the Private Housing (Tenancies) (Scotland) Act 2016:</w:t>
      </w:r>
    </w:p>
    <w:p w14:paraId="06CEC94A" w14:textId="77777777" w:rsidR="00097BB2" w:rsidRPr="00F65875" w:rsidRDefault="00097BB2" w:rsidP="00097BB2">
      <w:pPr>
        <w:pStyle w:val="BodyText"/>
        <w:ind w:left="567"/>
        <w:jc w:val="left"/>
        <w:rPr>
          <w:sz w:val="24"/>
          <w:szCs w:val="24"/>
        </w:rPr>
      </w:pPr>
      <w:hyperlink r:id="rId59" w:history="1">
        <w:r w:rsidRPr="00097BB2">
          <w:rPr>
            <w:rStyle w:val="Hyperlink"/>
            <w:color w:val="000000"/>
            <w:sz w:val="24"/>
            <w:szCs w:val="24"/>
          </w:rPr>
          <w:t>The Private Housing (Tenancies) (Scotland) Act 2016 (Consequential Provisions) Regulations 2017</w:t>
        </w:r>
      </w:hyperlink>
    </w:p>
    <w:p w14:paraId="460CD0EF" w14:textId="77777777" w:rsidR="00097BB2" w:rsidRPr="00F65875" w:rsidRDefault="00097BB2" w:rsidP="00097BB2">
      <w:pPr>
        <w:pStyle w:val="BodyText"/>
        <w:ind w:left="567"/>
        <w:jc w:val="left"/>
        <w:rPr>
          <w:sz w:val="24"/>
          <w:szCs w:val="24"/>
        </w:rPr>
      </w:pPr>
      <w:hyperlink r:id="rId60" w:history="1">
        <w:r w:rsidRPr="00097BB2">
          <w:rPr>
            <w:rStyle w:val="Hyperlink"/>
            <w:color w:val="000000"/>
            <w:sz w:val="24"/>
            <w:szCs w:val="24"/>
          </w:rPr>
          <w:t>The Private Residential Tenancies (Statutory Terms) (Scotland) Regulations 2017</w:t>
        </w:r>
      </w:hyperlink>
    </w:p>
    <w:p w14:paraId="74B82B60" w14:textId="77777777" w:rsidR="00097BB2" w:rsidRPr="00F65875" w:rsidRDefault="00097BB2" w:rsidP="00097BB2">
      <w:pPr>
        <w:pStyle w:val="BodyText"/>
        <w:ind w:left="567"/>
        <w:jc w:val="left"/>
        <w:rPr>
          <w:sz w:val="24"/>
          <w:szCs w:val="24"/>
        </w:rPr>
      </w:pPr>
      <w:hyperlink r:id="rId61" w:history="1">
        <w:r w:rsidRPr="00097BB2">
          <w:rPr>
            <w:rStyle w:val="Hyperlink"/>
            <w:color w:val="000000"/>
            <w:sz w:val="24"/>
            <w:szCs w:val="24"/>
          </w:rPr>
          <w:t>The Private Residential Tenancies (Information for Tenants) (Scotland) Regulations 2017</w:t>
        </w:r>
      </w:hyperlink>
    </w:p>
    <w:p w14:paraId="5864F7D0" w14:textId="77777777" w:rsidR="00097BB2" w:rsidRPr="00F65875" w:rsidRDefault="00097BB2" w:rsidP="00097BB2">
      <w:pPr>
        <w:pStyle w:val="BodyText"/>
        <w:ind w:left="567"/>
        <w:jc w:val="left"/>
        <w:rPr>
          <w:sz w:val="24"/>
          <w:szCs w:val="24"/>
        </w:rPr>
      </w:pPr>
      <w:hyperlink r:id="rId62" w:history="1">
        <w:r w:rsidRPr="00097BB2">
          <w:rPr>
            <w:rStyle w:val="Hyperlink"/>
            <w:color w:val="000000"/>
            <w:sz w:val="24"/>
            <w:szCs w:val="24"/>
          </w:rPr>
          <w:t>The Private Residential Tenancies (Prescribed Notices and Forms) (Scotland) Regulations 2017, S.S.I. 2017/297</w:t>
        </w:r>
      </w:hyperlink>
    </w:p>
    <w:p w14:paraId="3483BCCE" w14:textId="77777777" w:rsidR="00097BB2" w:rsidRPr="00F65875" w:rsidRDefault="00097BB2" w:rsidP="00097BB2">
      <w:pPr>
        <w:pStyle w:val="BodyText"/>
        <w:ind w:left="567"/>
        <w:jc w:val="left"/>
        <w:rPr>
          <w:sz w:val="24"/>
          <w:szCs w:val="24"/>
        </w:rPr>
      </w:pPr>
      <w:hyperlink r:id="rId63" w:history="1">
        <w:r w:rsidRPr="00097BB2">
          <w:rPr>
            <w:rStyle w:val="Hyperlink"/>
            <w:color w:val="000000"/>
            <w:sz w:val="24"/>
            <w:szCs w:val="24"/>
          </w:rPr>
          <w:t>The Private Residential Tenancies (Information for Determining Rents and Fees for Copies of Information) (Scotland) Regulations 2017, S.S.I. 2017/296</w:t>
        </w:r>
      </w:hyperlink>
    </w:p>
    <w:p w14:paraId="3CEF074C" w14:textId="77777777" w:rsidR="00097BB2" w:rsidRPr="00F65875" w:rsidRDefault="00097BB2" w:rsidP="00097BB2">
      <w:pPr>
        <w:pStyle w:val="BodyText"/>
        <w:ind w:left="567"/>
        <w:jc w:val="left"/>
        <w:rPr>
          <w:sz w:val="24"/>
          <w:szCs w:val="24"/>
        </w:rPr>
      </w:pPr>
      <w:hyperlink r:id="rId64" w:history="1">
        <w:r w:rsidRPr="00097BB2">
          <w:rPr>
            <w:rStyle w:val="Hyperlink"/>
            <w:color w:val="000000"/>
            <w:sz w:val="24"/>
            <w:szCs w:val="24"/>
          </w:rPr>
          <w:t>The Notice to Local Authorities (Scotland) Amendment Regulations 2017, S.S.I. 2017/295</w:t>
        </w:r>
      </w:hyperlink>
    </w:p>
    <w:p w14:paraId="38F7CDFE" w14:textId="77777777" w:rsidR="00097BB2" w:rsidRPr="00F65875" w:rsidRDefault="00097BB2" w:rsidP="00097BB2">
      <w:pPr>
        <w:pStyle w:val="BodyText"/>
        <w:ind w:left="567"/>
        <w:jc w:val="left"/>
        <w:rPr>
          <w:sz w:val="24"/>
          <w:szCs w:val="24"/>
        </w:rPr>
      </w:pPr>
      <w:hyperlink r:id="rId65" w:history="1">
        <w:r w:rsidRPr="00097BB2">
          <w:rPr>
            <w:rStyle w:val="Hyperlink"/>
            <w:color w:val="000000"/>
            <w:sz w:val="24"/>
            <w:szCs w:val="24"/>
          </w:rPr>
          <w:t>The Private Housing (Tenancies) (Scotland) Act 2016 (Commencement No. 2 and Saving Provision) Regulations 2017, S.S.I. 2017/293</w:t>
        </w:r>
      </w:hyperlink>
    </w:p>
    <w:p w14:paraId="15A66BE2" w14:textId="77777777" w:rsidR="00097BB2" w:rsidRPr="00F65875" w:rsidRDefault="00097BB2" w:rsidP="00097BB2">
      <w:pPr>
        <w:pStyle w:val="BodyText"/>
        <w:jc w:val="left"/>
        <w:rPr>
          <w:color w:val="FF0000"/>
          <w:sz w:val="24"/>
          <w:szCs w:val="24"/>
        </w:rPr>
      </w:pPr>
    </w:p>
    <w:p w14:paraId="2C857214" w14:textId="77777777" w:rsidR="00097BB2" w:rsidRPr="00F65875" w:rsidRDefault="00097BB2" w:rsidP="00097BB2">
      <w:pPr>
        <w:pStyle w:val="BodyText"/>
        <w:jc w:val="left"/>
        <w:rPr>
          <w:b/>
          <w:sz w:val="24"/>
          <w:szCs w:val="24"/>
        </w:rPr>
      </w:pPr>
      <w:r w:rsidRPr="00F65875">
        <w:rPr>
          <w:b/>
          <w:sz w:val="24"/>
          <w:szCs w:val="24"/>
        </w:rPr>
        <w:t xml:space="preserve">PLEASE NOTE these hyperlinks links to </w:t>
      </w:r>
      <w:hyperlink r:id="rId66" w:history="1">
        <w:r w:rsidRPr="00F65875">
          <w:rPr>
            <w:rStyle w:val="Hyperlink"/>
            <w:rFonts w:cs="Arial"/>
            <w:b/>
            <w:i/>
            <w:color w:val="auto"/>
            <w:sz w:val="24"/>
            <w:szCs w:val="24"/>
          </w:rPr>
          <w:t>legislation.gov.uk</w:t>
        </w:r>
      </w:hyperlink>
      <w:r w:rsidRPr="00F65875">
        <w:rPr>
          <w:b/>
          <w:sz w:val="24"/>
          <w:szCs w:val="24"/>
        </w:rPr>
        <w:t xml:space="preserve"> may show the enactments as originally made, so may not always show amendments.</w:t>
      </w:r>
    </w:p>
    <w:p w14:paraId="16762CDB" w14:textId="77777777" w:rsidR="002969D2" w:rsidRPr="00406EA5" w:rsidRDefault="002969D2" w:rsidP="00805906">
      <w:pPr>
        <w:ind w:left="720"/>
        <w:rPr>
          <w:sz w:val="24"/>
          <w:szCs w:val="24"/>
        </w:rPr>
      </w:pPr>
    </w:p>
    <w:sectPr w:rsidR="002969D2" w:rsidRPr="00406EA5" w:rsidSect="00F24D01">
      <w:type w:val="continuous"/>
      <w:pgSz w:w="11906" w:h="16838" w:code="9"/>
      <w:pgMar w:top="816" w:right="1440" w:bottom="709" w:left="1440" w:header="709" w:footer="431" w:gutter="0"/>
      <w:paperSrc w:first="15" w:other="15"/>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9855F" w14:textId="77777777" w:rsidR="00F506F9" w:rsidRDefault="00F506F9">
      <w:r>
        <w:separator/>
      </w:r>
    </w:p>
  </w:endnote>
  <w:endnote w:type="continuationSeparator" w:id="0">
    <w:p w14:paraId="7A854D98" w14:textId="77777777" w:rsidR="00F506F9" w:rsidRDefault="00F50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NLULE L+ Clan">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8ED6D" w14:textId="77777777" w:rsidR="00097BB2" w:rsidRPr="00481B86" w:rsidRDefault="00097BB2" w:rsidP="00CE0C3B">
    <w:pPr>
      <w:pStyle w:val="Footer"/>
      <w:rPr>
        <w:u w:val="single"/>
      </w:rPr>
    </w:pPr>
    <w:r>
      <w:rPr>
        <w:u w:val="single"/>
      </w:rPr>
      <w:t>Key:-</w:t>
    </w:r>
  </w:p>
  <w:p w14:paraId="72793673" w14:textId="77777777" w:rsidR="00097BB2" w:rsidRDefault="00097BB2" w:rsidP="00CE0C3B">
    <w:pPr>
      <w:pStyle w:val="Footer"/>
    </w:pPr>
    <w:r w:rsidRPr="00DA6622">
      <w:rPr>
        <w:b/>
      </w:rPr>
      <w:t>Bold Text</w:t>
    </w:r>
    <w:r>
      <w:rPr>
        <w:b/>
      </w:rPr>
      <w:t xml:space="preserve">: </w:t>
    </w:r>
    <w:r>
      <w:t xml:space="preserve">Mandatory clauses - core rights and obligations </w:t>
    </w:r>
  </w:p>
  <w:p w14:paraId="2F2AE166" w14:textId="77777777" w:rsidR="00097BB2" w:rsidRDefault="00097BB2" w:rsidP="009316BF">
    <w:pPr>
      <w:pStyle w:val="Footer"/>
    </w:pPr>
    <w:r>
      <w:t>Normal Text: Discretionary clauses - a landlord can chose to include 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DB4DE" w14:textId="77777777" w:rsidR="00097BB2" w:rsidRDefault="00097BB2">
    <w:pPr>
      <w:pStyle w:val="Footer"/>
      <w:jc w:val="right"/>
    </w:pPr>
    <w:r>
      <w:fldChar w:fldCharType="begin"/>
    </w:r>
    <w:r>
      <w:instrText xml:space="preserve"> PAGE   \* MERGEFORMAT </w:instrText>
    </w:r>
    <w:r>
      <w:fldChar w:fldCharType="separate"/>
    </w:r>
    <w:r w:rsidR="00774A49">
      <w:rPr>
        <w:noProof/>
      </w:rPr>
      <w:t>1</w:t>
    </w:r>
    <w:r>
      <w:rPr>
        <w:noProof/>
      </w:rPr>
      <w:fldChar w:fldCharType="end"/>
    </w:r>
  </w:p>
  <w:p w14:paraId="4D406D5B" w14:textId="77777777" w:rsidR="00097BB2" w:rsidRDefault="00097BB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83A4D9" w14:textId="77777777" w:rsidR="00097BB2" w:rsidRPr="00EE1575" w:rsidRDefault="00097BB2" w:rsidP="00AD57E9">
    <w:pPr>
      <w:pStyle w:val="Footer"/>
      <w:rPr>
        <w:u w:val="single"/>
      </w:rPr>
    </w:pPr>
    <w:r w:rsidRPr="00EE1575">
      <w:rPr>
        <w:u w:val="single"/>
      </w:rPr>
      <w:t>Key:-</w:t>
    </w:r>
  </w:p>
  <w:p w14:paraId="055816DE" w14:textId="77777777" w:rsidR="00097BB2" w:rsidRPr="00EE1575" w:rsidRDefault="00097BB2" w:rsidP="00AD57E9">
    <w:pPr>
      <w:pStyle w:val="Footer"/>
    </w:pPr>
    <w:r w:rsidRPr="00EE1575">
      <w:rPr>
        <w:b/>
      </w:rPr>
      <w:t xml:space="preserve">Bold Text: </w:t>
    </w:r>
    <w:r w:rsidRPr="00EE1575">
      <w:t xml:space="preserve">Mandatory clauses - core rights and obligations </w:t>
    </w:r>
  </w:p>
  <w:p w14:paraId="1F71E3D8" w14:textId="77777777" w:rsidR="00097BB2" w:rsidRPr="00EE1575" w:rsidRDefault="00097BB2" w:rsidP="00AD57E9">
    <w:pPr>
      <w:pStyle w:val="Footer"/>
    </w:pPr>
    <w:r w:rsidRPr="00EE1575">
      <w:t>Normal Text: Discretionary clauses - a landlord can cho</w:t>
    </w:r>
    <w:r>
      <w:t>o</w:t>
    </w:r>
    <w:r w:rsidRPr="00EE1575">
      <w:t xml:space="preserve">se to include </w:t>
    </w:r>
    <w:r>
      <w:t>these</w:t>
    </w:r>
    <w:r w:rsidRPr="00EE1575">
      <w:t xml:space="preserve"> if he or she wishes</w:t>
    </w:r>
  </w:p>
  <w:p w14:paraId="6F3E9ADA" w14:textId="77777777" w:rsidR="00097BB2" w:rsidRDefault="00097BB2">
    <w:pPr>
      <w:pStyle w:val="Footer"/>
      <w:jc w:val="right"/>
    </w:pPr>
    <w:r>
      <w:fldChar w:fldCharType="begin"/>
    </w:r>
    <w:r>
      <w:instrText xml:space="preserve"> PAGE   \* MERGEFORMAT </w:instrText>
    </w:r>
    <w:r>
      <w:fldChar w:fldCharType="separate"/>
    </w:r>
    <w:r w:rsidR="00C53097">
      <w:rPr>
        <w:noProof/>
      </w:rPr>
      <w:t>8</w:t>
    </w:r>
    <w:r>
      <w:rPr>
        <w:noProof/>
      </w:rPr>
      <w:fldChar w:fldCharType="end"/>
    </w:r>
  </w:p>
  <w:p w14:paraId="4FC77EAD" w14:textId="77777777" w:rsidR="00097BB2" w:rsidRDefault="00097B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2BACB1" w14:textId="77777777" w:rsidR="00F506F9" w:rsidRDefault="00F506F9">
      <w:r>
        <w:separator/>
      </w:r>
    </w:p>
  </w:footnote>
  <w:footnote w:type="continuationSeparator" w:id="0">
    <w:p w14:paraId="424E77A5" w14:textId="77777777" w:rsidR="00F506F9" w:rsidRDefault="00F506F9">
      <w:r>
        <w:continuationSeparator/>
      </w:r>
    </w:p>
  </w:footnote>
  <w:footnote w:id="1">
    <w:p w14:paraId="012AF55A" w14:textId="77777777" w:rsidR="00097BB2" w:rsidRDefault="00097BB2"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w:t>
        </w:r>
        <w:r w:rsidRPr="0028608D">
          <w:rPr>
            <w:rStyle w:val="Hyperlink"/>
            <w:sz w:val="18"/>
            <w:szCs w:val="18"/>
          </w:rPr>
          <w:t>o</w:t>
        </w:r>
        <w:r w:rsidRPr="0028608D">
          <w:rPr>
            <w:rStyle w:val="Hyperlink"/>
            <w:sz w:val="18"/>
            <w:szCs w:val="18"/>
          </w:rPr>
          <w:t>n for Detecting</w:t>
        </w:r>
        <w:r w:rsidRPr="0028608D">
          <w:rPr>
            <w:rStyle w:val="Hyperlink"/>
            <w:sz w:val="18"/>
            <w:szCs w:val="18"/>
          </w:rPr>
          <w:t xml:space="preserve"> </w:t>
        </w:r>
        <w:r w:rsidRPr="0028608D">
          <w:rPr>
            <w:rStyle w:val="Hyperlink"/>
            <w:sz w:val="18"/>
            <w:szCs w:val="18"/>
          </w:rPr>
          <w:t>and Warning of Fires</w:t>
        </w:r>
      </w:hyperlink>
    </w:p>
  </w:footnote>
  <w:footnote w:id="2">
    <w:p w14:paraId="68133BE2" w14:textId="77777777" w:rsidR="00097BB2" w:rsidRDefault="00097BB2" w:rsidP="008C7200">
      <w:pPr>
        <w:pStyle w:val="FootnoteText"/>
      </w:pPr>
      <w:r>
        <w:rPr>
          <w:rStyle w:val="FootnoteReference"/>
        </w:rPr>
        <w:footnoteRef/>
      </w:r>
      <w:r>
        <w:t xml:space="preserve"> </w:t>
      </w:r>
      <w:hyperlink r:id="rId2" w:history="1">
        <w:r w:rsidRPr="0028608D">
          <w:rPr>
            <w:rStyle w:val="Hyperlink"/>
            <w:sz w:val="18"/>
            <w:szCs w:val="18"/>
          </w:rPr>
          <w:t>Scottish Government Statu</w:t>
        </w:r>
        <w:r w:rsidRPr="0028608D">
          <w:rPr>
            <w:rStyle w:val="Hyperlink"/>
            <w:sz w:val="18"/>
            <w:szCs w:val="18"/>
          </w:rPr>
          <w:t>t</w:t>
        </w:r>
        <w:r w:rsidRPr="0028608D">
          <w:rPr>
            <w:rStyle w:val="Hyperlink"/>
            <w:sz w:val="18"/>
            <w:szCs w:val="18"/>
          </w:rPr>
          <w:t>o</w:t>
        </w:r>
        <w:r w:rsidRPr="0028608D">
          <w:rPr>
            <w:rStyle w:val="Hyperlink"/>
            <w:sz w:val="18"/>
            <w:szCs w:val="18"/>
          </w:rPr>
          <w:t>r</w:t>
        </w:r>
        <w:r w:rsidRPr="0028608D">
          <w:rPr>
            <w:rStyle w:val="Hyperlink"/>
            <w:sz w:val="18"/>
            <w:szCs w:val="18"/>
          </w:rPr>
          <w:t>y Guidan</w:t>
        </w:r>
        <w:r w:rsidRPr="0028608D">
          <w:rPr>
            <w:rStyle w:val="Hyperlink"/>
            <w:sz w:val="18"/>
            <w:szCs w:val="18"/>
          </w:rPr>
          <w:t>c</w:t>
        </w:r>
        <w:r w:rsidRPr="0028608D">
          <w:rPr>
            <w:rStyle w:val="Hyperlink"/>
            <w:sz w:val="18"/>
            <w:szCs w:val="18"/>
          </w:rPr>
          <w:t>e for the P</w:t>
        </w:r>
        <w:r w:rsidRPr="0028608D">
          <w:rPr>
            <w:rStyle w:val="Hyperlink"/>
            <w:sz w:val="18"/>
            <w:szCs w:val="18"/>
          </w:rPr>
          <w:t>r</w:t>
        </w:r>
        <w:r w:rsidRPr="0028608D">
          <w:rPr>
            <w:rStyle w:val="Hyperlink"/>
            <w:sz w:val="18"/>
            <w:szCs w:val="18"/>
          </w:rPr>
          <w:t>o</w:t>
        </w:r>
        <w:r w:rsidRPr="0028608D">
          <w:rPr>
            <w:rStyle w:val="Hyperlink"/>
            <w:sz w:val="18"/>
            <w:szCs w:val="18"/>
          </w:rPr>
          <w:t>vision of Carbon Monoxide Alarms in Private Rented Housing</w:t>
        </w:r>
      </w:hyperlink>
      <w:r>
        <w:rPr>
          <w:sz w:val="18"/>
          <w:szCs w:val="18"/>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B09B7"/>
    <w:multiLevelType w:val="multilevel"/>
    <w:tmpl w:val="BDE8DE66"/>
    <w:name w:val="Ltr Lvl 2 Number List"/>
    <w:lvl w:ilvl="0">
      <w:start w:val="1"/>
      <w:numFmt w:val="lowerLetter"/>
      <w:pStyle w:val="Parties"/>
      <w:lvlText w:val="(%1)"/>
      <w:lvlJc w:val="left"/>
      <w:pPr>
        <w:tabs>
          <w:tab w:val="num" w:pos="1555"/>
        </w:tabs>
        <w:ind w:left="1555" w:hanging="849"/>
      </w:pPr>
      <w:rPr>
        <w:rFonts w:ascii="Arial" w:hAnsi="Arial" w:hint="default"/>
        <w:b w:val="0"/>
        <w:i w:val="0"/>
        <w:sz w:val="20"/>
        <w:szCs w:val="2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E76D7A"/>
    <w:multiLevelType w:val="hybridMultilevel"/>
    <w:tmpl w:val="579A1D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nsid w:val="2E7E49FA"/>
    <w:multiLevelType w:val="hybridMultilevel"/>
    <w:tmpl w:val="7C9C0B7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312D4686"/>
    <w:multiLevelType w:val="hybridMultilevel"/>
    <w:tmpl w:val="A0F0A8EC"/>
    <w:name w:val="List Bullet 4"/>
    <w:lvl w:ilvl="0" w:tplc="72A0E322">
      <w:start w:val="1"/>
      <w:numFmt w:val="bullet"/>
      <w:pStyle w:val="ListBullet3"/>
      <w:lvlText w:val=""/>
      <w:lvlJc w:val="left"/>
      <w:pPr>
        <w:tabs>
          <w:tab w:val="num" w:pos="2977"/>
        </w:tabs>
        <w:ind w:left="2977" w:hanging="284"/>
      </w:pPr>
      <w:rPr>
        <w:rFonts w:ascii="Symbol" w:hAnsi="Symbol" w:hint="default"/>
        <w:sz w:val="20"/>
        <w:szCs w:val="20"/>
      </w:rPr>
    </w:lvl>
    <w:lvl w:ilvl="1" w:tplc="38F806E6" w:tentative="1">
      <w:start w:val="1"/>
      <w:numFmt w:val="bullet"/>
      <w:lvlText w:val="o"/>
      <w:lvlJc w:val="left"/>
      <w:pPr>
        <w:tabs>
          <w:tab w:val="num" w:pos="1440"/>
        </w:tabs>
        <w:ind w:left="1440" w:hanging="360"/>
      </w:pPr>
      <w:rPr>
        <w:rFonts w:ascii="Courier New" w:hAnsi="Courier New" w:cs="Courier New" w:hint="default"/>
      </w:rPr>
    </w:lvl>
    <w:lvl w:ilvl="2" w:tplc="20CA5F0E" w:tentative="1">
      <w:start w:val="1"/>
      <w:numFmt w:val="bullet"/>
      <w:lvlText w:val=""/>
      <w:lvlJc w:val="left"/>
      <w:pPr>
        <w:tabs>
          <w:tab w:val="num" w:pos="2160"/>
        </w:tabs>
        <w:ind w:left="2160" w:hanging="360"/>
      </w:pPr>
      <w:rPr>
        <w:rFonts w:ascii="Wingdings" w:hAnsi="Wingdings" w:hint="default"/>
      </w:rPr>
    </w:lvl>
    <w:lvl w:ilvl="3" w:tplc="161A2902" w:tentative="1">
      <w:start w:val="1"/>
      <w:numFmt w:val="bullet"/>
      <w:lvlText w:val=""/>
      <w:lvlJc w:val="left"/>
      <w:pPr>
        <w:tabs>
          <w:tab w:val="num" w:pos="2880"/>
        </w:tabs>
        <w:ind w:left="2880" w:hanging="360"/>
      </w:pPr>
      <w:rPr>
        <w:rFonts w:ascii="Symbol" w:hAnsi="Symbol" w:hint="default"/>
      </w:rPr>
    </w:lvl>
    <w:lvl w:ilvl="4" w:tplc="B95A3722" w:tentative="1">
      <w:start w:val="1"/>
      <w:numFmt w:val="bullet"/>
      <w:lvlText w:val="o"/>
      <w:lvlJc w:val="left"/>
      <w:pPr>
        <w:tabs>
          <w:tab w:val="num" w:pos="3600"/>
        </w:tabs>
        <w:ind w:left="3600" w:hanging="360"/>
      </w:pPr>
      <w:rPr>
        <w:rFonts w:ascii="Courier New" w:hAnsi="Courier New" w:cs="Courier New" w:hint="default"/>
      </w:rPr>
    </w:lvl>
    <w:lvl w:ilvl="5" w:tplc="7E8ADEDE" w:tentative="1">
      <w:start w:val="1"/>
      <w:numFmt w:val="bullet"/>
      <w:lvlText w:val=""/>
      <w:lvlJc w:val="left"/>
      <w:pPr>
        <w:tabs>
          <w:tab w:val="num" w:pos="4320"/>
        </w:tabs>
        <w:ind w:left="4320" w:hanging="360"/>
      </w:pPr>
      <w:rPr>
        <w:rFonts w:ascii="Wingdings" w:hAnsi="Wingdings" w:hint="default"/>
      </w:rPr>
    </w:lvl>
    <w:lvl w:ilvl="6" w:tplc="A086C774" w:tentative="1">
      <w:start w:val="1"/>
      <w:numFmt w:val="bullet"/>
      <w:lvlText w:val=""/>
      <w:lvlJc w:val="left"/>
      <w:pPr>
        <w:tabs>
          <w:tab w:val="num" w:pos="5040"/>
        </w:tabs>
        <w:ind w:left="5040" w:hanging="360"/>
      </w:pPr>
      <w:rPr>
        <w:rFonts w:ascii="Symbol" w:hAnsi="Symbol" w:hint="default"/>
      </w:rPr>
    </w:lvl>
    <w:lvl w:ilvl="7" w:tplc="2FFA16A0" w:tentative="1">
      <w:start w:val="1"/>
      <w:numFmt w:val="bullet"/>
      <w:lvlText w:val="o"/>
      <w:lvlJc w:val="left"/>
      <w:pPr>
        <w:tabs>
          <w:tab w:val="num" w:pos="5760"/>
        </w:tabs>
        <w:ind w:left="5760" w:hanging="360"/>
      </w:pPr>
      <w:rPr>
        <w:rFonts w:ascii="Courier New" w:hAnsi="Courier New" w:cs="Courier New" w:hint="default"/>
      </w:rPr>
    </w:lvl>
    <w:lvl w:ilvl="8" w:tplc="594A0592" w:tentative="1">
      <w:start w:val="1"/>
      <w:numFmt w:val="bullet"/>
      <w:lvlText w:val=""/>
      <w:lvlJc w:val="left"/>
      <w:pPr>
        <w:tabs>
          <w:tab w:val="num" w:pos="6480"/>
        </w:tabs>
        <w:ind w:left="6480" w:hanging="360"/>
      </w:pPr>
      <w:rPr>
        <w:rFonts w:ascii="Wingdings" w:hAnsi="Wingdings" w:hint="default"/>
      </w:rPr>
    </w:lvl>
  </w:abstractNum>
  <w:abstractNum w:abstractNumId="10">
    <w:nsid w:val="315E279C"/>
    <w:multiLevelType w:val="hybridMultilevel"/>
    <w:tmpl w:val="D89801C8"/>
    <w:name w:val="List Bullet 2"/>
    <w:lvl w:ilvl="0" w:tplc="D70448D4">
      <w:start w:val="1"/>
      <w:numFmt w:val="bullet"/>
      <w:pStyle w:val="ListBullet"/>
      <w:lvlText w:val=""/>
      <w:lvlJc w:val="left"/>
      <w:pPr>
        <w:tabs>
          <w:tab w:val="num" w:pos="1276"/>
        </w:tabs>
        <w:ind w:left="1276" w:hanging="567"/>
      </w:pPr>
      <w:rPr>
        <w:rFonts w:ascii="Symbol" w:hAnsi="Symbol" w:hint="default"/>
        <w:sz w:val="20"/>
        <w:szCs w:val="20"/>
      </w:rPr>
    </w:lvl>
    <w:lvl w:ilvl="1" w:tplc="5970AE56" w:tentative="1">
      <w:start w:val="1"/>
      <w:numFmt w:val="bullet"/>
      <w:lvlText w:val="o"/>
      <w:lvlJc w:val="left"/>
      <w:pPr>
        <w:tabs>
          <w:tab w:val="num" w:pos="1440"/>
        </w:tabs>
        <w:ind w:left="1440" w:hanging="360"/>
      </w:pPr>
      <w:rPr>
        <w:rFonts w:ascii="Courier New" w:hAnsi="Courier New" w:cs="Courier New" w:hint="default"/>
      </w:rPr>
    </w:lvl>
    <w:lvl w:ilvl="2" w:tplc="ADBCA154" w:tentative="1">
      <w:start w:val="1"/>
      <w:numFmt w:val="bullet"/>
      <w:lvlText w:val=""/>
      <w:lvlJc w:val="left"/>
      <w:pPr>
        <w:tabs>
          <w:tab w:val="num" w:pos="2160"/>
        </w:tabs>
        <w:ind w:left="2160" w:hanging="360"/>
      </w:pPr>
      <w:rPr>
        <w:rFonts w:ascii="Wingdings" w:hAnsi="Wingdings" w:hint="default"/>
      </w:rPr>
    </w:lvl>
    <w:lvl w:ilvl="3" w:tplc="9D929626" w:tentative="1">
      <w:start w:val="1"/>
      <w:numFmt w:val="bullet"/>
      <w:lvlText w:val=""/>
      <w:lvlJc w:val="left"/>
      <w:pPr>
        <w:tabs>
          <w:tab w:val="num" w:pos="2880"/>
        </w:tabs>
        <w:ind w:left="2880" w:hanging="360"/>
      </w:pPr>
      <w:rPr>
        <w:rFonts w:ascii="Symbol" w:hAnsi="Symbol" w:hint="default"/>
      </w:rPr>
    </w:lvl>
    <w:lvl w:ilvl="4" w:tplc="D242E1F8" w:tentative="1">
      <w:start w:val="1"/>
      <w:numFmt w:val="bullet"/>
      <w:lvlText w:val="o"/>
      <w:lvlJc w:val="left"/>
      <w:pPr>
        <w:tabs>
          <w:tab w:val="num" w:pos="3600"/>
        </w:tabs>
        <w:ind w:left="3600" w:hanging="360"/>
      </w:pPr>
      <w:rPr>
        <w:rFonts w:ascii="Courier New" w:hAnsi="Courier New" w:cs="Courier New" w:hint="default"/>
      </w:rPr>
    </w:lvl>
    <w:lvl w:ilvl="5" w:tplc="9FBEDAA6" w:tentative="1">
      <w:start w:val="1"/>
      <w:numFmt w:val="bullet"/>
      <w:lvlText w:val=""/>
      <w:lvlJc w:val="left"/>
      <w:pPr>
        <w:tabs>
          <w:tab w:val="num" w:pos="4320"/>
        </w:tabs>
        <w:ind w:left="4320" w:hanging="360"/>
      </w:pPr>
      <w:rPr>
        <w:rFonts w:ascii="Wingdings" w:hAnsi="Wingdings" w:hint="default"/>
      </w:rPr>
    </w:lvl>
    <w:lvl w:ilvl="6" w:tplc="B246B4FA" w:tentative="1">
      <w:start w:val="1"/>
      <w:numFmt w:val="bullet"/>
      <w:lvlText w:val=""/>
      <w:lvlJc w:val="left"/>
      <w:pPr>
        <w:tabs>
          <w:tab w:val="num" w:pos="5040"/>
        </w:tabs>
        <w:ind w:left="5040" w:hanging="360"/>
      </w:pPr>
      <w:rPr>
        <w:rFonts w:ascii="Symbol" w:hAnsi="Symbol" w:hint="default"/>
      </w:rPr>
    </w:lvl>
    <w:lvl w:ilvl="7" w:tplc="75523D66" w:tentative="1">
      <w:start w:val="1"/>
      <w:numFmt w:val="bullet"/>
      <w:lvlText w:val="o"/>
      <w:lvlJc w:val="left"/>
      <w:pPr>
        <w:tabs>
          <w:tab w:val="num" w:pos="5760"/>
        </w:tabs>
        <w:ind w:left="5760" w:hanging="360"/>
      </w:pPr>
      <w:rPr>
        <w:rFonts w:ascii="Courier New" w:hAnsi="Courier New" w:cs="Courier New" w:hint="default"/>
      </w:rPr>
    </w:lvl>
    <w:lvl w:ilvl="8" w:tplc="D704355A" w:tentative="1">
      <w:start w:val="1"/>
      <w:numFmt w:val="bullet"/>
      <w:lvlText w:val=""/>
      <w:lvlJc w:val="left"/>
      <w:pPr>
        <w:tabs>
          <w:tab w:val="num" w:pos="6480"/>
        </w:tabs>
        <w:ind w:left="6480" w:hanging="360"/>
      </w:pPr>
      <w:rPr>
        <w:rFonts w:ascii="Wingdings" w:hAnsi="Wingdings" w:hint="default"/>
      </w:rPr>
    </w:lvl>
  </w:abstractNum>
  <w:abstractNum w:abstractNumId="11">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A11C73"/>
    <w:multiLevelType w:val="hybridMultilevel"/>
    <w:tmpl w:val="F78075E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nsid w:val="3A9231D4"/>
    <w:multiLevelType w:val="hybridMultilevel"/>
    <w:tmpl w:val="0DA4AABA"/>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5">
    <w:nsid w:val="3BC7109C"/>
    <w:multiLevelType w:val="hybridMultilevel"/>
    <w:tmpl w:val="E550ED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55342CC"/>
    <w:multiLevelType w:val="hybridMultilevel"/>
    <w:tmpl w:val="6C52EE8A"/>
    <w:name w:val="List Bullet 5"/>
    <w:lvl w:ilvl="0" w:tplc="FEAA688E">
      <w:start w:val="1"/>
      <w:numFmt w:val="bullet"/>
      <w:pStyle w:val="ListBullet4"/>
      <w:lvlText w:val=""/>
      <w:lvlJc w:val="left"/>
      <w:pPr>
        <w:tabs>
          <w:tab w:val="num" w:pos="4394"/>
        </w:tabs>
        <w:ind w:left="4394" w:hanging="283"/>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7C1098C"/>
    <w:multiLevelType w:val="hybridMultilevel"/>
    <w:tmpl w:val="BBB21A3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nsid w:val="497B2FD3"/>
    <w:multiLevelType w:val="hybridMultilevel"/>
    <w:tmpl w:val="BF48DE56"/>
    <w:lvl w:ilvl="0" w:tplc="08090003">
      <w:start w:val="1"/>
      <w:numFmt w:val="bullet"/>
      <w:lvlText w:val="o"/>
      <w:lvlJc w:val="left"/>
      <w:pPr>
        <w:tabs>
          <w:tab w:val="num" w:pos="1429"/>
        </w:tabs>
        <w:ind w:left="1429" w:hanging="709"/>
      </w:pPr>
      <w:rPr>
        <w:rFonts w:ascii="Courier New" w:hAnsi="Courier New" w:cs="Courier New" w:hint="default"/>
      </w:rPr>
    </w:lvl>
    <w:lvl w:ilvl="1" w:tplc="AC56F836" w:tentative="1">
      <w:start w:val="1"/>
      <w:numFmt w:val="bullet"/>
      <w:lvlText w:val="o"/>
      <w:lvlJc w:val="left"/>
      <w:pPr>
        <w:tabs>
          <w:tab w:val="num" w:pos="2160"/>
        </w:tabs>
        <w:ind w:left="2160" w:hanging="360"/>
      </w:pPr>
      <w:rPr>
        <w:rFonts w:ascii="Courier New" w:hAnsi="Courier New" w:cs="Courier New" w:hint="default"/>
      </w:rPr>
    </w:lvl>
    <w:lvl w:ilvl="2" w:tplc="BD8643B6" w:tentative="1">
      <w:start w:val="1"/>
      <w:numFmt w:val="bullet"/>
      <w:lvlText w:val=""/>
      <w:lvlJc w:val="left"/>
      <w:pPr>
        <w:tabs>
          <w:tab w:val="num" w:pos="2880"/>
        </w:tabs>
        <w:ind w:left="2880" w:hanging="360"/>
      </w:pPr>
      <w:rPr>
        <w:rFonts w:ascii="Wingdings" w:hAnsi="Wingdings" w:hint="default"/>
      </w:rPr>
    </w:lvl>
    <w:lvl w:ilvl="3" w:tplc="EE586992" w:tentative="1">
      <w:start w:val="1"/>
      <w:numFmt w:val="bullet"/>
      <w:lvlText w:val=""/>
      <w:lvlJc w:val="left"/>
      <w:pPr>
        <w:tabs>
          <w:tab w:val="num" w:pos="3600"/>
        </w:tabs>
        <w:ind w:left="3600" w:hanging="360"/>
      </w:pPr>
      <w:rPr>
        <w:rFonts w:ascii="Symbol" w:hAnsi="Symbol" w:hint="default"/>
      </w:rPr>
    </w:lvl>
    <w:lvl w:ilvl="4" w:tplc="811A4BC0" w:tentative="1">
      <w:start w:val="1"/>
      <w:numFmt w:val="bullet"/>
      <w:lvlText w:val="o"/>
      <w:lvlJc w:val="left"/>
      <w:pPr>
        <w:tabs>
          <w:tab w:val="num" w:pos="4320"/>
        </w:tabs>
        <w:ind w:left="4320" w:hanging="360"/>
      </w:pPr>
      <w:rPr>
        <w:rFonts w:ascii="Courier New" w:hAnsi="Courier New" w:cs="Courier New" w:hint="default"/>
      </w:rPr>
    </w:lvl>
    <w:lvl w:ilvl="5" w:tplc="91921F32" w:tentative="1">
      <w:start w:val="1"/>
      <w:numFmt w:val="bullet"/>
      <w:lvlText w:val=""/>
      <w:lvlJc w:val="left"/>
      <w:pPr>
        <w:tabs>
          <w:tab w:val="num" w:pos="5040"/>
        </w:tabs>
        <w:ind w:left="5040" w:hanging="360"/>
      </w:pPr>
      <w:rPr>
        <w:rFonts w:ascii="Wingdings" w:hAnsi="Wingdings" w:hint="default"/>
      </w:rPr>
    </w:lvl>
    <w:lvl w:ilvl="6" w:tplc="1EE46364" w:tentative="1">
      <w:start w:val="1"/>
      <w:numFmt w:val="bullet"/>
      <w:lvlText w:val=""/>
      <w:lvlJc w:val="left"/>
      <w:pPr>
        <w:tabs>
          <w:tab w:val="num" w:pos="5760"/>
        </w:tabs>
        <w:ind w:left="5760" w:hanging="360"/>
      </w:pPr>
      <w:rPr>
        <w:rFonts w:ascii="Symbol" w:hAnsi="Symbol" w:hint="default"/>
      </w:rPr>
    </w:lvl>
    <w:lvl w:ilvl="7" w:tplc="742C3F3A" w:tentative="1">
      <w:start w:val="1"/>
      <w:numFmt w:val="bullet"/>
      <w:lvlText w:val="o"/>
      <w:lvlJc w:val="left"/>
      <w:pPr>
        <w:tabs>
          <w:tab w:val="num" w:pos="6480"/>
        </w:tabs>
        <w:ind w:left="6480" w:hanging="360"/>
      </w:pPr>
      <w:rPr>
        <w:rFonts w:ascii="Courier New" w:hAnsi="Courier New" w:cs="Courier New" w:hint="default"/>
      </w:rPr>
    </w:lvl>
    <w:lvl w:ilvl="8" w:tplc="DFAC6180" w:tentative="1">
      <w:start w:val="1"/>
      <w:numFmt w:val="bullet"/>
      <w:lvlText w:val=""/>
      <w:lvlJc w:val="left"/>
      <w:pPr>
        <w:tabs>
          <w:tab w:val="num" w:pos="7200"/>
        </w:tabs>
        <w:ind w:left="7200" w:hanging="360"/>
      </w:pPr>
      <w:rPr>
        <w:rFonts w:ascii="Wingdings" w:hAnsi="Wingdings" w:hint="default"/>
      </w:rPr>
    </w:lvl>
  </w:abstractNum>
  <w:abstractNum w:abstractNumId="21">
    <w:nsid w:val="49BB4D86"/>
    <w:multiLevelType w:val="hybridMultilevel"/>
    <w:tmpl w:val="D122B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4D4D4D8A"/>
    <w:multiLevelType w:val="hybridMultilevel"/>
    <w:tmpl w:val="EA765064"/>
    <w:name w:val="List Bullet 3"/>
    <w:lvl w:ilvl="0" w:tplc="EF46D6E6">
      <w:start w:val="1"/>
      <w:numFmt w:val="bullet"/>
      <w:pStyle w:val="ListBullet2"/>
      <w:lvlText w:val=""/>
      <w:lvlJc w:val="left"/>
      <w:pPr>
        <w:tabs>
          <w:tab w:val="num" w:pos="1919"/>
        </w:tabs>
        <w:ind w:left="1919" w:hanging="360"/>
      </w:pPr>
      <w:rPr>
        <w:rFonts w:ascii="Symbol" w:hAnsi="Symbol" w:hint="default"/>
        <w:sz w:val="20"/>
        <w:szCs w:val="20"/>
      </w:rPr>
    </w:lvl>
    <w:lvl w:ilvl="1" w:tplc="80024388">
      <w:numFmt w:val="bullet"/>
      <w:lvlText w:val="•"/>
      <w:lvlJc w:val="left"/>
      <w:pPr>
        <w:ind w:left="1800" w:hanging="720"/>
      </w:pPr>
      <w:rPr>
        <w:rFonts w:ascii="Arial" w:eastAsia="Times New Roman" w:hAnsi="Arial" w:cs="Arial" w:hint="default"/>
      </w:rPr>
    </w:lvl>
    <w:lvl w:ilvl="2" w:tplc="22D47F70" w:tentative="1">
      <w:start w:val="1"/>
      <w:numFmt w:val="bullet"/>
      <w:lvlText w:val=""/>
      <w:lvlJc w:val="left"/>
      <w:pPr>
        <w:tabs>
          <w:tab w:val="num" w:pos="2160"/>
        </w:tabs>
        <w:ind w:left="2160" w:hanging="360"/>
      </w:pPr>
      <w:rPr>
        <w:rFonts w:ascii="Wingdings" w:hAnsi="Wingdings" w:hint="default"/>
      </w:rPr>
    </w:lvl>
    <w:lvl w:ilvl="3" w:tplc="4BEC2EC4" w:tentative="1">
      <w:start w:val="1"/>
      <w:numFmt w:val="bullet"/>
      <w:lvlText w:val=""/>
      <w:lvlJc w:val="left"/>
      <w:pPr>
        <w:tabs>
          <w:tab w:val="num" w:pos="2880"/>
        </w:tabs>
        <w:ind w:left="2880" w:hanging="360"/>
      </w:pPr>
      <w:rPr>
        <w:rFonts w:ascii="Symbol" w:hAnsi="Symbol" w:hint="default"/>
      </w:rPr>
    </w:lvl>
    <w:lvl w:ilvl="4" w:tplc="A1C455E2" w:tentative="1">
      <w:start w:val="1"/>
      <w:numFmt w:val="bullet"/>
      <w:lvlText w:val="o"/>
      <w:lvlJc w:val="left"/>
      <w:pPr>
        <w:tabs>
          <w:tab w:val="num" w:pos="3600"/>
        </w:tabs>
        <w:ind w:left="3600" w:hanging="360"/>
      </w:pPr>
      <w:rPr>
        <w:rFonts w:ascii="Courier New" w:hAnsi="Courier New" w:cs="Courier New" w:hint="default"/>
      </w:rPr>
    </w:lvl>
    <w:lvl w:ilvl="5" w:tplc="4BB24C8C" w:tentative="1">
      <w:start w:val="1"/>
      <w:numFmt w:val="bullet"/>
      <w:lvlText w:val=""/>
      <w:lvlJc w:val="left"/>
      <w:pPr>
        <w:tabs>
          <w:tab w:val="num" w:pos="4320"/>
        </w:tabs>
        <w:ind w:left="4320" w:hanging="360"/>
      </w:pPr>
      <w:rPr>
        <w:rFonts w:ascii="Wingdings" w:hAnsi="Wingdings" w:hint="default"/>
      </w:rPr>
    </w:lvl>
    <w:lvl w:ilvl="6" w:tplc="F5B6FB78" w:tentative="1">
      <w:start w:val="1"/>
      <w:numFmt w:val="bullet"/>
      <w:lvlText w:val=""/>
      <w:lvlJc w:val="left"/>
      <w:pPr>
        <w:tabs>
          <w:tab w:val="num" w:pos="5040"/>
        </w:tabs>
        <w:ind w:left="5040" w:hanging="360"/>
      </w:pPr>
      <w:rPr>
        <w:rFonts w:ascii="Symbol" w:hAnsi="Symbol" w:hint="default"/>
      </w:rPr>
    </w:lvl>
    <w:lvl w:ilvl="7" w:tplc="B58E816A" w:tentative="1">
      <w:start w:val="1"/>
      <w:numFmt w:val="bullet"/>
      <w:lvlText w:val="o"/>
      <w:lvlJc w:val="left"/>
      <w:pPr>
        <w:tabs>
          <w:tab w:val="num" w:pos="5760"/>
        </w:tabs>
        <w:ind w:left="5760" w:hanging="360"/>
      </w:pPr>
      <w:rPr>
        <w:rFonts w:ascii="Courier New" w:hAnsi="Courier New" w:cs="Courier New" w:hint="default"/>
      </w:rPr>
    </w:lvl>
    <w:lvl w:ilvl="8" w:tplc="4A10DCCE" w:tentative="1">
      <w:start w:val="1"/>
      <w:numFmt w:val="bullet"/>
      <w:lvlText w:val=""/>
      <w:lvlJc w:val="left"/>
      <w:pPr>
        <w:tabs>
          <w:tab w:val="num" w:pos="6480"/>
        </w:tabs>
        <w:ind w:left="6480" w:hanging="360"/>
      </w:pPr>
      <w:rPr>
        <w:rFonts w:ascii="Wingdings" w:hAnsi="Wingdings" w:hint="default"/>
      </w:rPr>
    </w:lvl>
  </w:abstractNum>
  <w:abstractNum w:abstractNumId="23">
    <w:nsid w:val="4EB711DE"/>
    <w:multiLevelType w:val="hybridMultilevel"/>
    <w:tmpl w:val="5F76B6B6"/>
    <w:lvl w:ilvl="0" w:tplc="0809000F">
      <w:start w:val="1"/>
      <w:numFmt w:val="decimal"/>
      <w:lvlText w:val="%1."/>
      <w:lvlJc w:val="left"/>
      <w:pPr>
        <w:tabs>
          <w:tab w:val="num" w:pos="720"/>
        </w:tabs>
        <w:ind w:left="720" w:hanging="360"/>
      </w:pPr>
      <w:rPr>
        <w:rFonts w:hint="default"/>
        <w:sz w:val="20"/>
        <w:szCs w:val="20"/>
      </w:rPr>
    </w:lvl>
    <w:lvl w:ilvl="1" w:tplc="CD4A10FE" w:tentative="1">
      <w:start w:val="1"/>
      <w:numFmt w:val="bullet"/>
      <w:lvlText w:val="o"/>
      <w:lvlJc w:val="left"/>
      <w:pPr>
        <w:tabs>
          <w:tab w:val="num" w:pos="241"/>
        </w:tabs>
        <w:ind w:left="241" w:hanging="360"/>
      </w:pPr>
      <w:rPr>
        <w:rFonts w:ascii="Courier New" w:hAnsi="Courier New" w:cs="Courier New" w:hint="default"/>
      </w:rPr>
    </w:lvl>
    <w:lvl w:ilvl="2" w:tplc="22D47F70" w:tentative="1">
      <w:start w:val="1"/>
      <w:numFmt w:val="bullet"/>
      <w:lvlText w:val=""/>
      <w:lvlJc w:val="left"/>
      <w:pPr>
        <w:tabs>
          <w:tab w:val="num" w:pos="961"/>
        </w:tabs>
        <w:ind w:left="961" w:hanging="360"/>
      </w:pPr>
      <w:rPr>
        <w:rFonts w:ascii="Wingdings" w:hAnsi="Wingdings" w:hint="default"/>
      </w:rPr>
    </w:lvl>
    <w:lvl w:ilvl="3" w:tplc="4BEC2EC4" w:tentative="1">
      <w:start w:val="1"/>
      <w:numFmt w:val="bullet"/>
      <w:lvlText w:val=""/>
      <w:lvlJc w:val="left"/>
      <w:pPr>
        <w:tabs>
          <w:tab w:val="num" w:pos="1681"/>
        </w:tabs>
        <w:ind w:left="1681" w:hanging="360"/>
      </w:pPr>
      <w:rPr>
        <w:rFonts w:ascii="Symbol" w:hAnsi="Symbol" w:hint="default"/>
      </w:rPr>
    </w:lvl>
    <w:lvl w:ilvl="4" w:tplc="A1C455E2" w:tentative="1">
      <w:start w:val="1"/>
      <w:numFmt w:val="bullet"/>
      <w:lvlText w:val="o"/>
      <w:lvlJc w:val="left"/>
      <w:pPr>
        <w:tabs>
          <w:tab w:val="num" w:pos="2401"/>
        </w:tabs>
        <w:ind w:left="2401" w:hanging="360"/>
      </w:pPr>
      <w:rPr>
        <w:rFonts w:ascii="Courier New" w:hAnsi="Courier New" w:cs="Courier New" w:hint="default"/>
      </w:rPr>
    </w:lvl>
    <w:lvl w:ilvl="5" w:tplc="4BB24C8C" w:tentative="1">
      <w:start w:val="1"/>
      <w:numFmt w:val="bullet"/>
      <w:lvlText w:val=""/>
      <w:lvlJc w:val="left"/>
      <w:pPr>
        <w:tabs>
          <w:tab w:val="num" w:pos="3121"/>
        </w:tabs>
        <w:ind w:left="3121" w:hanging="360"/>
      </w:pPr>
      <w:rPr>
        <w:rFonts w:ascii="Wingdings" w:hAnsi="Wingdings" w:hint="default"/>
      </w:rPr>
    </w:lvl>
    <w:lvl w:ilvl="6" w:tplc="F5B6FB78" w:tentative="1">
      <w:start w:val="1"/>
      <w:numFmt w:val="bullet"/>
      <w:lvlText w:val=""/>
      <w:lvlJc w:val="left"/>
      <w:pPr>
        <w:tabs>
          <w:tab w:val="num" w:pos="3841"/>
        </w:tabs>
        <w:ind w:left="3841" w:hanging="360"/>
      </w:pPr>
      <w:rPr>
        <w:rFonts w:ascii="Symbol" w:hAnsi="Symbol" w:hint="default"/>
      </w:rPr>
    </w:lvl>
    <w:lvl w:ilvl="7" w:tplc="B58E816A" w:tentative="1">
      <w:start w:val="1"/>
      <w:numFmt w:val="bullet"/>
      <w:lvlText w:val="o"/>
      <w:lvlJc w:val="left"/>
      <w:pPr>
        <w:tabs>
          <w:tab w:val="num" w:pos="4561"/>
        </w:tabs>
        <w:ind w:left="4561" w:hanging="360"/>
      </w:pPr>
      <w:rPr>
        <w:rFonts w:ascii="Courier New" w:hAnsi="Courier New" w:cs="Courier New" w:hint="default"/>
      </w:rPr>
    </w:lvl>
    <w:lvl w:ilvl="8" w:tplc="4A10DCCE" w:tentative="1">
      <w:start w:val="1"/>
      <w:numFmt w:val="bullet"/>
      <w:lvlText w:val=""/>
      <w:lvlJc w:val="left"/>
      <w:pPr>
        <w:tabs>
          <w:tab w:val="num" w:pos="5281"/>
        </w:tabs>
        <w:ind w:left="5281" w:hanging="360"/>
      </w:pPr>
      <w:rPr>
        <w:rFonts w:ascii="Wingdings" w:hAnsi="Wingdings" w:hint="default"/>
      </w:rPr>
    </w:lvl>
  </w:abstractNum>
  <w:abstractNum w:abstractNumId="24">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3C4311"/>
    <w:multiLevelType w:val="hybridMultilevel"/>
    <w:tmpl w:val="455E875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nsid w:val="516A0FEF"/>
    <w:multiLevelType w:val="multilevel"/>
    <w:tmpl w:val="F61E753A"/>
    <w:lvl w:ilvl="0">
      <w:start w:val="1"/>
      <w:numFmt w:val="decimal"/>
      <w:pStyle w:val="Heading1"/>
      <w:lvlText w:val="%1"/>
      <w:lvlJc w:val="left"/>
      <w:pPr>
        <w:tabs>
          <w:tab w:val="num" w:pos="709"/>
        </w:tabs>
        <w:ind w:left="709" w:hanging="709"/>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559"/>
        </w:tabs>
        <w:ind w:left="1559" w:hanging="850"/>
      </w:pPr>
      <w:rPr>
        <w:rFonts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5812"/>
        </w:tabs>
        <w:ind w:left="5812" w:hanging="1701"/>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Restart w:val="3"/>
      <w:pStyle w:val="Heading6"/>
      <w:lvlText w:val="(%6)"/>
      <w:lvlJc w:val="left"/>
      <w:pPr>
        <w:tabs>
          <w:tab w:val="num" w:pos="4111"/>
        </w:tabs>
        <w:ind w:left="4111" w:hanging="1418"/>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Restart w:val="3"/>
      <w:pStyle w:val="Heading7"/>
      <w:lvlText w:val="(%7)"/>
      <w:lvlJc w:val="left"/>
      <w:pPr>
        <w:tabs>
          <w:tab w:val="num" w:pos="4104"/>
        </w:tabs>
        <w:ind w:left="4104" w:hanging="1411"/>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0" w:firstLine="0"/>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5746600E"/>
    <w:multiLevelType w:val="hybridMultilevel"/>
    <w:tmpl w:val="A2DE8EE4"/>
    <w:lvl w:ilvl="0" w:tplc="294A881E">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F714F3F"/>
    <w:multiLevelType w:val="singleLevel"/>
    <w:tmpl w:val="9C4A72E4"/>
    <w:lvl w:ilvl="0">
      <w:start w:val="1"/>
      <w:numFmt w:val="decimal"/>
      <w:pStyle w:val="EndnoteTextChar"/>
      <w:lvlText w:val="%1."/>
      <w:lvlJc w:val="left"/>
      <w:pPr>
        <w:tabs>
          <w:tab w:val="num" w:pos="360"/>
        </w:tabs>
        <w:ind w:left="0" w:firstLine="0"/>
      </w:pPr>
    </w:lvl>
  </w:abstractNum>
  <w:abstractNum w:abstractNumId="29">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C541CDA"/>
    <w:multiLevelType w:val="hybridMultilevel"/>
    <w:tmpl w:val="6518E62C"/>
    <w:name w:val="List Bullet"/>
    <w:lvl w:ilvl="0" w:tplc="F2C04572">
      <w:start w:val="1"/>
      <w:numFmt w:val="bullet"/>
      <w:pStyle w:val="LtrLvl1NumberList"/>
      <w:lvlText w:val=""/>
      <w:lvlJc w:val="left"/>
      <w:pPr>
        <w:tabs>
          <w:tab w:val="num" w:pos="1418"/>
        </w:tabs>
        <w:ind w:left="1418" w:hanging="709"/>
      </w:pPr>
      <w:rPr>
        <w:rFonts w:ascii="Symbol" w:hAnsi="Symbol" w:hint="default"/>
      </w:rPr>
    </w:lvl>
    <w:lvl w:ilvl="1" w:tplc="AC56F836" w:tentative="1">
      <w:start w:val="1"/>
      <w:numFmt w:val="bullet"/>
      <w:lvlText w:val="o"/>
      <w:lvlJc w:val="left"/>
      <w:pPr>
        <w:tabs>
          <w:tab w:val="num" w:pos="2149"/>
        </w:tabs>
        <w:ind w:left="2149" w:hanging="360"/>
      </w:pPr>
      <w:rPr>
        <w:rFonts w:ascii="Courier New" w:hAnsi="Courier New" w:cs="Courier New" w:hint="default"/>
      </w:rPr>
    </w:lvl>
    <w:lvl w:ilvl="2" w:tplc="BD8643B6" w:tentative="1">
      <w:start w:val="1"/>
      <w:numFmt w:val="bullet"/>
      <w:lvlText w:val=""/>
      <w:lvlJc w:val="left"/>
      <w:pPr>
        <w:tabs>
          <w:tab w:val="num" w:pos="2869"/>
        </w:tabs>
        <w:ind w:left="2869" w:hanging="360"/>
      </w:pPr>
      <w:rPr>
        <w:rFonts w:ascii="Wingdings" w:hAnsi="Wingdings" w:hint="default"/>
      </w:rPr>
    </w:lvl>
    <w:lvl w:ilvl="3" w:tplc="EE586992" w:tentative="1">
      <w:start w:val="1"/>
      <w:numFmt w:val="bullet"/>
      <w:lvlText w:val=""/>
      <w:lvlJc w:val="left"/>
      <w:pPr>
        <w:tabs>
          <w:tab w:val="num" w:pos="3589"/>
        </w:tabs>
        <w:ind w:left="3589" w:hanging="360"/>
      </w:pPr>
      <w:rPr>
        <w:rFonts w:ascii="Symbol" w:hAnsi="Symbol" w:hint="default"/>
      </w:rPr>
    </w:lvl>
    <w:lvl w:ilvl="4" w:tplc="811A4BC0" w:tentative="1">
      <w:start w:val="1"/>
      <w:numFmt w:val="bullet"/>
      <w:lvlText w:val="o"/>
      <w:lvlJc w:val="left"/>
      <w:pPr>
        <w:tabs>
          <w:tab w:val="num" w:pos="4309"/>
        </w:tabs>
        <w:ind w:left="4309" w:hanging="360"/>
      </w:pPr>
      <w:rPr>
        <w:rFonts w:ascii="Courier New" w:hAnsi="Courier New" w:cs="Courier New" w:hint="default"/>
      </w:rPr>
    </w:lvl>
    <w:lvl w:ilvl="5" w:tplc="91921F32" w:tentative="1">
      <w:start w:val="1"/>
      <w:numFmt w:val="bullet"/>
      <w:lvlText w:val=""/>
      <w:lvlJc w:val="left"/>
      <w:pPr>
        <w:tabs>
          <w:tab w:val="num" w:pos="5029"/>
        </w:tabs>
        <w:ind w:left="5029" w:hanging="360"/>
      </w:pPr>
      <w:rPr>
        <w:rFonts w:ascii="Wingdings" w:hAnsi="Wingdings" w:hint="default"/>
      </w:rPr>
    </w:lvl>
    <w:lvl w:ilvl="6" w:tplc="1EE46364" w:tentative="1">
      <w:start w:val="1"/>
      <w:numFmt w:val="bullet"/>
      <w:lvlText w:val=""/>
      <w:lvlJc w:val="left"/>
      <w:pPr>
        <w:tabs>
          <w:tab w:val="num" w:pos="5749"/>
        </w:tabs>
        <w:ind w:left="5749" w:hanging="360"/>
      </w:pPr>
      <w:rPr>
        <w:rFonts w:ascii="Symbol" w:hAnsi="Symbol" w:hint="default"/>
      </w:rPr>
    </w:lvl>
    <w:lvl w:ilvl="7" w:tplc="742C3F3A" w:tentative="1">
      <w:start w:val="1"/>
      <w:numFmt w:val="bullet"/>
      <w:lvlText w:val="o"/>
      <w:lvlJc w:val="left"/>
      <w:pPr>
        <w:tabs>
          <w:tab w:val="num" w:pos="6469"/>
        </w:tabs>
        <w:ind w:left="6469" w:hanging="360"/>
      </w:pPr>
      <w:rPr>
        <w:rFonts w:ascii="Courier New" w:hAnsi="Courier New" w:cs="Courier New" w:hint="default"/>
      </w:rPr>
    </w:lvl>
    <w:lvl w:ilvl="8" w:tplc="DFAC6180" w:tentative="1">
      <w:start w:val="1"/>
      <w:numFmt w:val="bullet"/>
      <w:lvlText w:val=""/>
      <w:lvlJc w:val="left"/>
      <w:pPr>
        <w:tabs>
          <w:tab w:val="num" w:pos="7189"/>
        </w:tabs>
        <w:ind w:left="7189" w:hanging="360"/>
      </w:pPr>
      <w:rPr>
        <w:rFonts w:ascii="Wingdings" w:hAnsi="Wingdings" w:hint="default"/>
      </w:rPr>
    </w:lvl>
  </w:abstractNum>
  <w:abstractNum w:abstractNumId="31">
    <w:nsid w:val="6C9C6FFB"/>
    <w:multiLevelType w:val="multilevel"/>
    <w:tmpl w:val="C1EE5A72"/>
    <w:name w:val="Schedule"/>
    <w:lvl w:ilvl="0">
      <w:start w:val="1"/>
      <w:numFmt w:val="decimal"/>
      <w:pStyle w:val="Recitals"/>
      <w:suff w:val="nothing"/>
      <w:lvlText w:val="SCHEDULE %1"/>
      <w:lvlJc w:val="left"/>
      <w:pPr>
        <w:ind w:left="0" w:firstLine="0"/>
      </w:pPr>
      <w:rPr>
        <w:rFonts w:hint="default"/>
        <w:b/>
        <w:i w:val="0"/>
        <w:caps/>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cheduleHeading"/>
      <w:lvlText w:val="%2"/>
      <w:lvlJc w:val="left"/>
      <w:pPr>
        <w:tabs>
          <w:tab w:val="num" w:pos="706"/>
        </w:tabs>
        <w:ind w:left="706" w:hanging="706"/>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cheduleLvl1"/>
      <w:lvlText w:val="%2.%3"/>
      <w:lvlJc w:val="left"/>
      <w:pPr>
        <w:tabs>
          <w:tab w:val="num" w:pos="1559"/>
        </w:tabs>
        <w:ind w:left="1559" w:hanging="853"/>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cheduleLvl2"/>
      <w:lvlText w:val="%2.%3.%4"/>
      <w:lvlJc w:val="left"/>
      <w:pPr>
        <w:tabs>
          <w:tab w:val="num" w:pos="2693"/>
        </w:tabs>
        <w:ind w:left="2693" w:hanging="1134"/>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3"/>
      <w:pStyle w:val="ScheduleLvl3"/>
      <w:lvlText w:val="%2.%3.%4.%5"/>
      <w:lvlJc w:val="left"/>
      <w:pPr>
        <w:tabs>
          <w:tab w:val="num" w:pos="4111"/>
        </w:tabs>
        <w:ind w:left="4111" w:hanging="1418"/>
      </w:pPr>
      <w:rPr>
        <w:rFonts w:hint="default"/>
        <w:b w:val="0"/>
        <w:i w:val="0"/>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Restart w:val="3"/>
      <w:pStyle w:val="ScheduleLvl4"/>
      <w:lvlText w:val="%2.%3.%4.%5.%6"/>
      <w:lvlJc w:val="left"/>
      <w:pPr>
        <w:tabs>
          <w:tab w:val="num" w:pos="5812"/>
        </w:tabs>
        <w:ind w:left="5812" w:hanging="1701"/>
      </w:pPr>
      <w:rPr>
        <w:rFonts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3"/>
      <w:pStyle w:val="ScheduleLvl5"/>
      <w:lvlText w:val="(%7)"/>
      <w:lvlJc w:val="left"/>
      <w:pPr>
        <w:tabs>
          <w:tab w:val="num" w:pos="4111"/>
        </w:tabs>
        <w:ind w:left="4111" w:hanging="1418"/>
      </w:pPr>
      <w:rPr>
        <w:rFonts w:ascii="Arial" w:hAnsi="Arial" w:hint="default"/>
        <w:b w:val="0"/>
        <w:i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Restart w:val="3"/>
      <w:pStyle w:val="ScheduleLvl6"/>
      <w:lvlText w:val="(%8)"/>
      <w:lvlJc w:val="left"/>
      <w:pPr>
        <w:tabs>
          <w:tab w:val="num" w:pos="4111"/>
        </w:tabs>
        <w:ind w:left="4111" w:hanging="1418"/>
      </w:pPr>
      <w:rPr>
        <w:rFonts w:hint="default"/>
        <w:caps w:val="0"/>
        <w:strike w:val="0"/>
        <w:dstrike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Restart w:val="3"/>
      <w:suff w:val="nothing"/>
      <w:lvlText w:val=""/>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nsid w:val="6D022649"/>
    <w:multiLevelType w:val="hybridMultilevel"/>
    <w:tmpl w:val="4E0C9F64"/>
    <w:name w:val="Ltr Lvl 1 Number List"/>
    <w:lvl w:ilvl="0" w:tplc="46464690">
      <w:start w:val="1"/>
      <w:numFmt w:val="decimal"/>
      <w:pStyle w:val="BodyText3Char"/>
      <w:lvlText w:val="%1"/>
      <w:lvlJc w:val="left"/>
      <w:pPr>
        <w:tabs>
          <w:tab w:val="num" w:pos="706"/>
        </w:tabs>
        <w:ind w:left="706" w:hanging="706"/>
      </w:pPr>
      <w:rPr>
        <w:rFonts w:ascii="Arial" w:hAnsi="Arial"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nsid w:val="703F71D4"/>
    <w:multiLevelType w:val="hybridMultilevel"/>
    <w:tmpl w:val="32741BF8"/>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34">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2E7624F"/>
    <w:multiLevelType w:val="hybridMultilevel"/>
    <w:tmpl w:val="04CC66B6"/>
    <w:name w:val="Recitals"/>
    <w:lvl w:ilvl="0" w:tplc="94A04A74">
      <w:start w:val="1"/>
      <w:numFmt w:val="upperLetter"/>
      <w:pStyle w:val="LtrLvl2NumberList"/>
      <w:lvlText w:val="(%1)"/>
      <w:lvlJc w:val="left"/>
      <w:pPr>
        <w:tabs>
          <w:tab w:val="num" w:pos="709"/>
        </w:tabs>
        <w:ind w:left="709" w:hanging="709"/>
      </w:pPr>
      <w:rPr>
        <w:rFonts w:ascii="Arial" w:hAnsi="Arial" w:hint="default"/>
        <w:b w:val="0"/>
        <w:i w:val="0"/>
        <w:sz w:val="20"/>
        <w:szCs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765D2477"/>
    <w:multiLevelType w:val="hybridMultilevel"/>
    <w:tmpl w:val="3536B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D52795B"/>
    <w:multiLevelType w:val="hybridMultilevel"/>
    <w:tmpl w:val="22709476"/>
    <w:name w:val="Parties"/>
    <w:lvl w:ilvl="0" w:tplc="30605716">
      <w:start w:val="1"/>
      <w:numFmt w:val="decimal"/>
      <w:pStyle w:val="PageNumber"/>
      <w:lvlText w:val="(%1)"/>
      <w:lvlJc w:val="left"/>
      <w:pPr>
        <w:tabs>
          <w:tab w:val="num" w:pos="709"/>
        </w:tabs>
        <w:ind w:left="709" w:hanging="709"/>
      </w:pPr>
      <w:rPr>
        <w:rFonts w:ascii="Arial" w:hAnsi="Arial" w:hint="default"/>
        <w:b w:val="0"/>
        <w:i w:val="0"/>
        <w:sz w:val="20"/>
        <w:szCs w:val="20"/>
      </w:rPr>
    </w:lvl>
    <w:lvl w:ilvl="1" w:tplc="50E259A4" w:tentative="1">
      <w:start w:val="1"/>
      <w:numFmt w:val="lowerLetter"/>
      <w:lvlText w:val="%2."/>
      <w:lvlJc w:val="left"/>
      <w:pPr>
        <w:tabs>
          <w:tab w:val="num" w:pos="1440"/>
        </w:tabs>
        <w:ind w:left="1440" w:hanging="360"/>
      </w:pPr>
    </w:lvl>
    <w:lvl w:ilvl="2" w:tplc="77E06614" w:tentative="1">
      <w:start w:val="1"/>
      <w:numFmt w:val="lowerRoman"/>
      <w:lvlText w:val="%3."/>
      <w:lvlJc w:val="right"/>
      <w:pPr>
        <w:tabs>
          <w:tab w:val="num" w:pos="2160"/>
        </w:tabs>
        <w:ind w:left="2160" w:hanging="180"/>
      </w:pPr>
    </w:lvl>
    <w:lvl w:ilvl="3" w:tplc="8168E2A4" w:tentative="1">
      <w:start w:val="1"/>
      <w:numFmt w:val="decimal"/>
      <w:lvlText w:val="%4."/>
      <w:lvlJc w:val="left"/>
      <w:pPr>
        <w:tabs>
          <w:tab w:val="num" w:pos="2880"/>
        </w:tabs>
        <w:ind w:left="2880" w:hanging="360"/>
      </w:pPr>
    </w:lvl>
    <w:lvl w:ilvl="4" w:tplc="34FAB752" w:tentative="1">
      <w:start w:val="1"/>
      <w:numFmt w:val="lowerLetter"/>
      <w:lvlText w:val="%5."/>
      <w:lvlJc w:val="left"/>
      <w:pPr>
        <w:tabs>
          <w:tab w:val="num" w:pos="3600"/>
        </w:tabs>
        <w:ind w:left="3600" w:hanging="360"/>
      </w:pPr>
    </w:lvl>
    <w:lvl w:ilvl="5" w:tplc="7ACC6482" w:tentative="1">
      <w:start w:val="1"/>
      <w:numFmt w:val="lowerRoman"/>
      <w:lvlText w:val="%6."/>
      <w:lvlJc w:val="right"/>
      <w:pPr>
        <w:tabs>
          <w:tab w:val="num" w:pos="4320"/>
        </w:tabs>
        <w:ind w:left="4320" w:hanging="180"/>
      </w:pPr>
    </w:lvl>
    <w:lvl w:ilvl="6" w:tplc="57803CE2" w:tentative="1">
      <w:start w:val="1"/>
      <w:numFmt w:val="decimal"/>
      <w:lvlText w:val="%7."/>
      <w:lvlJc w:val="left"/>
      <w:pPr>
        <w:tabs>
          <w:tab w:val="num" w:pos="5040"/>
        </w:tabs>
        <w:ind w:left="5040" w:hanging="360"/>
      </w:pPr>
    </w:lvl>
    <w:lvl w:ilvl="7" w:tplc="33DC038E" w:tentative="1">
      <w:start w:val="1"/>
      <w:numFmt w:val="lowerLetter"/>
      <w:lvlText w:val="%8."/>
      <w:lvlJc w:val="left"/>
      <w:pPr>
        <w:tabs>
          <w:tab w:val="num" w:pos="5760"/>
        </w:tabs>
        <w:ind w:left="5760" w:hanging="360"/>
      </w:pPr>
    </w:lvl>
    <w:lvl w:ilvl="8" w:tplc="BC126FDC"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4"/>
  </w:num>
  <w:num w:numId="4">
    <w:abstractNumId w:val="38"/>
  </w:num>
  <w:num w:numId="5">
    <w:abstractNumId w:val="29"/>
  </w:num>
  <w:num w:numId="6">
    <w:abstractNumId w:val="3"/>
  </w:num>
  <w:num w:numId="7">
    <w:abstractNumId w:val="24"/>
  </w:num>
  <w:num w:numId="8">
    <w:abstractNumId w:val="28"/>
    <w:lvlOverride w:ilvl="0">
      <w:startOverride w:val="1"/>
    </w:lvlOverride>
  </w:num>
  <w:num w:numId="9">
    <w:abstractNumId w:val="16"/>
  </w:num>
  <w:num w:numId="10">
    <w:abstractNumId w:val="8"/>
  </w:num>
  <w:num w:numId="11">
    <w:abstractNumId w:val="19"/>
  </w:num>
  <w:num w:numId="12">
    <w:abstractNumId w:val="11"/>
  </w:num>
  <w:num w:numId="13">
    <w:abstractNumId w:val="2"/>
  </w:num>
  <w:num w:numId="14">
    <w:abstractNumId w:val="35"/>
  </w:num>
  <w:num w:numId="15">
    <w:abstractNumId w:val="34"/>
  </w:num>
  <w:num w:numId="16">
    <w:abstractNumId w:val="5"/>
  </w:num>
  <w:num w:numId="17">
    <w:abstractNumId w:val="26"/>
  </w:num>
  <w:num w:numId="18">
    <w:abstractNumId w:val="30"/>
  </w:num>
  <w:num w:numId="19">
    <w:abstractNumId w:val="10"/>
  </w:num>
  <w:num w:numId="20">
    <w:abstractNumId w:val="22"/>
  </w:num>
  <w:num w:numId="21">
    <w:abstractNumId w:val="9"/>
  </w:num>
  <w:num w:numId="22">
    <w:abstractNumId w:val="17"/>
  </w:num>
  <w:num w:numId="23">
    <w:abstractNumId w:val="32"/>
  </w:num>
  <w:num w:numId="24">
    <w:abstractNumId w:val="0"/>
  </w:num>
  <w:num w:numId="25">
    <w:abstractNumId w:val="39"/>
  </w:num>
  <w:num w:numId="26">
    <w:abstractNumId w:val="36"/>
  </w:num>
  <w:num w:numId="27">
    <w:abstractNumId w:val="31"/>
  </w:num>
  <w:num w:numId="28">
    <w:abstractNumId w:val="14"/>
  </w:num>
  <w:num w:numId="29">
    <w:abstractNumId w:val="27"/>
  </w:num>
  <w:num w:numId="30">
    <w:abstractNumId w:val="37"/>
  </w:num>
  <w:num w:numId="31">
    <w:abstractNumId w:val="23"/>
  </w:num>
  <w:num w:numId="32">
    <w:abstractNumId w:val="33"/>
  </w:num>
  <w:num w:numId="33">
    <w:abstractNumId w:val="25"/>
  </w:num>
  <w:num w:numId="34">
    <w:abstractNumId w:val="13"/>
  </w:num>
  <w:num w:numId="35">
    <w:abstractNumId w:val="7"/>
  </w:num>
  <w:num w:numId="36">
    <w:abstractNumId w:val="18"/>
  </w:num>
  <w:num w:numId="37">
    <w:abstractNumId w:val="6"/>
  </w:num>
  <w:num w:numId="38">
    <w:abstractNumId w:val="21"/>
  </w:num>
  <w:num w:numId="39">
    <w:abstractNumId w:val="15"/>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290"/>
    <w:rsid w:val="000007A4"/>
    <w:rsid w:val="0000090B"/>
    <w:rsid w:val="00001E7C"/>
    <w:rsid w:val="00002241"/>
    <w:rsid w:val="00002F0A"/>
    <w:rsid w:val="00003784"/>
    <w:rsid w:val="00004A56"/>
    <w:rsid w:val="00007046"/>
    <w:rsid w:val="000079D7"/>
    <w:rsid w:val="000109F1"/>
    <w:rsid w:val="00015313"/>
    <w:rsid w:val="00015DF7"/>
    <w:rsid w:val="00016998"/>
    <w:rsid w:val="00016AD8"/>
    <w:rsid w:val="00016F5D"/>
    <w:rsid w:val="00017435"/>
    <w:rsid w:val="00017565"/>
    <w:rsid w:val="0002045D"/>
    <w:rsid w:val="00021E06"/>
    <w:rsid w:val="000237E7"/>
    <w:rsid w:val="0002789F"/>
    <w:rsid w:val="00030074"/>
    <w:rsid w:val="0003053E"/>
    <w:rsid w:val="00030E4B"/>
    <w:rsid w:val="0003404D"/>
    <w:rsid w:val="00037241"/>
    <w:rsid w:val="00040868"/>
    <w:rsid w:val="000415DD"/>
    <w:rsid w:val="00041C43"/>
    <w:rsid w:val="000426A7"/>
    <w:rsid w:val="00043337"/>
    <w:rsid w:val="000437FD"/>
    <w:rsid w:val="000438B9"/>
    <w:rsid w:val="00044332"/>
    <w:rsid w:val="000446F2"/>
    <w:rsid w:val="00045309"/>
    <w:rsid w:val="00050657"/>
    <w:rsid w:val="00050879"/>
    <w:rsid w:val="00050CBB"/>
    <w:rsid w:val="00050FBF"/>
    <w:rsid w:val="0005200C"/>
    <w:rsid w:val="000544B1"/>
    <w:rsid w:val="000544B2"/>
    <w:rsid w:val="00055491"/>
    <w:rsid w:val="000554EC"/>
    <w:rsid w:val="00056307"/>
    <w:rsid w:val="00056C8E"/>
    <w:rsid w:val="000625DF"/>
    <w:rsid w:val="00062E5E"/>
    <w:rsid w:val="00062EFF"/>
    <w:rsid w:val="00064CC2"/>
    <w:rsid w:val="00065E15"/>
    <w:rsid w:val="000671E9"/>
    <w:rsid w:val="000673E8"/>
    <w:rsid w:val="00067B51"/>
    <w:rsid w:val="00070956"/>
    <w:rsid w:val="00070C6A"/>
    <w:rsid w:val="00073A4A"/>
    <w:rsid w:val="00082BAA"/>
    <w:rsid w:val="00083088"/>
    <w:rsid w:val="00084E3E"/>
    <w:rsid w:val="00090F7F"/>
    <w:rsid w:val="00093181"/>
    <w:rsid w:val="00093B55"/>
    <w:rsid w:val="00094B1A"/>
    <w:rsid w:val="00095EE4"/>
    <w:rsid w:val="00096967"/>
    <w:rsid w:val="00096999"/>
    <w:rsid w:val="00097376"/>
    <w:rsid w:val="00097BB2"/>
    <w:rsid w:val="000A0FF1"/>
    <w:rsid w:val="000A35BB"/>
    <w:rsid w:val="000A35F1"/>
    <w:rsid w:val="000A4A2D"/>
    <w:rsid w:val="000A5897"/>
    <w:rsid w:val="000B0832"/>
    <w:rsid w:val="000B0D55"/>
    <w:rsid w:val="000B243E"/>
    <w:rsid w:val="000B2B2E"/>
    <w:rsid w:val="000B3C84"/>
    <w:rsid w:val="000B7083"/>
    <w:rsid w:val="000C0356"/>
    <w:rsid w:val="000C038B"/>
    <w:rsid w:val="000C0E62"/>
    <w:rsid w:val="000C1079"/>
    <w:rsid w:val="000C51A0"/>
    <w:rsid w:val="000C6CA1"/>
    <w:rsid w:val="000C7433"/>
    <w:rsid w:val="000D17D0"/>
    <w:rsid w:val="000D24E0"/>
    <w:rsid w:val="000D4FB0"/>
    <w:rsid w:val="000D5268"/>
    <w:rsid w:val="000D5815"/>
    <w:rsid w:val="000D5F9D"/>
    <w:rsid w:val="000D6770"/>
    <w:rsid w:val="000D7CDF"/>
    <w:rsid w:val="000D7D65"/>
    <w:rsid w:val="000E00BB"/>
    <w:rsid w:val="000E1B26"/>
    <w:rsid w:val="000E3B18"/>
    <w:rsid w:val="000E4C4A"/>
    <w:rsid w:val="000E70BF"/>
    <w:rsid w:val="000F0D76"/>
    <w:rsid w:val="000F44F5"/>
    <w:rsid w:val="000F4BA6"/>
    <w:rsid w:val="000F4BAA"/>
    <w:rsid w:val="000F4C7C"/>
    <w:rsid w:val="000F5A19"/>
    <w:rsid w:val="000F6829"/>
    <w:rsid w:val="000F6CDB"/>
    <w:rsid w:val="000F71ED"/>
    <w:rsid w:val="00100565"/>
    <w:rsid w:val="00101D6A"/>
    <w:rsid w:val="001030FA"/>
    <w:rsid w:val="001033D1"/>
    <w:rsid w:val="00104563"/>
    <w:rsid w:val="00105BEB"/>
    <w:rsid w:val="00105CBB"/>
    <w:rsid w:val="00107C3D"/>
    <w:rsid w:val="001110A7"/>
    <w:rsid w:val="00111B64"/>
    <w:rsid w:val="00112146"/>
    <w:rsid w:val="00112698"/>
    <w:rsid w:val="00113E80"/>
    <w:rsid w:val="001141D3"/>
    <w:rsid w:val="00116AA8"/>
    <w:rsid w:val="00117FD0"/>
    <w:rsid w:val="001225BE"/>
    <w:rsid w:val="00123187"/>
    <w:rsid w:val="00125963"/>
    <w:rsid w:val="00127183"/>
    <w:rsid w:val="00131113"/>
    <w:rsid w:val="00132432"/>
    <w:rsid w:val="0013243E"/>
    <w:rsid w:val="00134249"/>
    <w:rsid w:val="001347A7"/>
    <w:rsid w:val="00134E69"/>
    <w:rsid w:val="00135B16"/>
    <w:rsid w:val="001364B2"/>
    <w:rsid w:val="0013705D"/>
    <w:rsid w:val="00137267"/>
    <w:rsid w:val="00137B9B"/>
    <w:rsid w:val="0014044C"/>
    <w:rsid w:val="001419CE"/>
    <w:rsid w:val="00143172"/>
    <w:rsid w:val="001433C3"/>
    <w:rsid w:val="001453F5"/>
    <w:rsid w:val="00146D9C"/>
    <w:rsid w:val="00147D6C"/>
    <w:rsid w:val="00150769"/>
    <w:rsid w:val="00152C1A"/>
    <w:rsid w:val="001551DB"/>
    <w:rsid w:val="001573CF"/>
    <w:rsid w:val="00160281"/>
    <w:rsid w:val="00160C38"/>
    <w:rsid w:val="00160C45"/>
    <w:rsid w:val="001610BF"/>
    <w:rsid w:val="0016191D"/>
    <w:rsid w:val="00161CA2"/>
    <w:rsid w:val="00161CE8"/>
    <w:rsid w:val="00163047"/>
    <w:rsid w:val="00163817"/>
    <w:rsid w:val="00163DC3"/>
    <w:rsid w:val="0016448F"/>
    <w:rsid w:val="001650A5"/>
    <w:rsid w:val="00165423"/>
    <w:rsid w:val="001662DD"/>
    <w:rsid w:val="00167881"/>
    <w:rsid w:val="00170309"/>
    <w:rsid w:val="001705C3"/>
    <w:rsid w:val="0017270A"/>
    <w:rsid w:val="00172F32"/>
    <w:rsid w:val="00173D00"/>
    <w:rsid w:val="00174AB6"/>
    <w:rsid w:val="00175A67"/>
    <w:rsid w:val="00176A97"/>
    <w:rsid w:val="00181B1D"/>
    <w:rsid w:val="00181E02"/>
    <w:rsid w:val="001822FA"/>
    <w:rsid w:val="001831C1"/>
    <w:rsid w:val="00183883"/>
    <w:rsid w:val="00184D47"/>
    <w:rsid w:val="001915FC"/>
    <w:rsid w:val="0019242E"/>
    <w:rsid w:val="00197E2C"/>
    <w:rsid w:val="001A3F76"/>
    <w:rsid w:val="001A438A"/>
    <w:rsid w:val="001A4FB5"/>
    <w:rsid w:val="001A66FC"/>
    <w:rsid w:val="001A690C"/>
    <w:rsid w:val="001A73C9"/>
    <w:rsid w:val="001B0020"/>
    <w:rsid w:val="001B02DC"/>
    <w:rsid w:val="001B3AAA"/>
    <w:rsid w:val="001B3FAA"/>
    <w:rsid w:val="001C0C71"/>
    <w:rsid w:val="001C5779"/>
    <w:rsid w:val="001C655E"/>
    <w:rsid w:val="001C71D3"/>
    <w:rsid w:val="001D2AB8"/>
    <w:rsid w:val="001D3A14"/>
    <w:rsid w:val="001D5688"/>
    <w:rsid w:val="001D5F1D"/>
    <w:rsid w:val="001D6387"/>
    <w:rsid w:val="001D6436"/>
    <w:rsid w:val="001D6D40"/>
    <w:rsid w:val="001E0AF0"/>
    <w:rsid w:val="001E14D6"/>
    <w:rsid w:val="001E232C"/>
    <w:rsid w:val="001E25CB"/>
    <w:rsid w:val="001E2BB0"/>
    <w:rsid w:val="001E3205"/>
    <w:rsid w:val="001E52B7"/>
    <w:rsid w:val="001E7805"/>
    <w:rsid w:val="001E7B22"/>
    <w:rsid w:val="001F40DB"/>
    <w:rsid w:val="001F4951"/>
    <w:rsid w:val="001F5D73"/>
    <w:rsid w:val="001F658E"/>
    <w:rsid w:val="002019B8"/>
    <w:rsid w:val="002021D3"/>
    <w:rsid w:val="002035EB"/>
    <w:rsid w:val="00204128"/>
    <w:rsid w:val="0020447F"/>
    <w:rsid w:val="0020482C"/>
    <w:rsid w:val="00204987"/>
    <w:rsid w:val="0020596C"/>
    <w:rsid w:val="00206033"/>
    <w:rsid w:val="002076B3"/>
    <w:rsid w:val="00211A77"/>
    <w:rsid w:val="00215101"/>
    <w:rsid w:val="002151A7"/>
    <w:rsid w:val="002176C9"/>
    <w:rsid w:val="00221A81"/>
    <w:rsid w:val="00224571"/>
    <w:rsid w:val="002248FD"/>
    <w:rsid w:val="00227ADB"/>
    <w:rsid w:val="002312BF"/>
    <w:rsid w:val="00232066"/>
    <w:rsid w:val="002323B2"/>
    <w:rsid w:val="002323C8"/>
    <w:rsid w:val="00233A7F"/>
    <w:rsid w:val="00233B08"/>
    <w:rsid w:val="002352E3"/>
    <w:rsid w:val="002359ED"/>
    <w:rsid w:val="002369F5"/>
    <w:rsid w:val="00237168"/>
    <w:rsid w:val="002373EE"/>
    <w:rsid w:val="00237DDC"/>
    <w:rsid w:val="00242658"/>
    <w:rsid w:val="00246E04"/>
    <w:rsid w:val="00246E2D"/>
    <w:rsid w:val="00246FC0"/>
    <w:rsid w:val="002475B9"/>
    <w:rsid w:val="0025017D"/>
    <w:rsid w:val="002501DE"/>
    <w:rsid w:val="002502D7"/>
    <w:rsid w:val="00250861"/>
    <w:rsid w:val="00251D8E"/>
    <w:rsid w:val="002536BB"/>
    <w:rsid w:val="002550FA"/>
    <w:rsid w:val="00256408"/>
    <w:rsid w:val="00257B1C"/>
    <w:rsid w:val="00257C5F"/>
    <w:rsid w:val="00261D43"/>
    <w:rsid w:val="002627F8"/>
    <w:rsid w:val="0026446E"/>
    <w:rsid w:val="00267E88"/>
    <w:rsid w:val="00270247"/>
    <w:rsid w:val="00270636"/>
    <w:rsid w:val="0027092C"/>
    <w:rsid w:val="00272D1A"/>
    <w:rsid w:val="00273012"/>
    <w:rsid w:val="00276A53"/>
    <w:rsid w:val="00282905"/>
    <w:rsid w:val="002829FC"/>
    <w:rsid w:val="00285273"/>
    <w:rsid w:val="0028608D"/>
    <w:rsid w:val="0028630F"/>
    <w:rsid w:val="00287C88"/>
    <w:rsid w:val="0029164A"/>
    <w:rsid w:val="0029576A"/>
    <w:rsid w:val="00295F76"/>
    <w:rsid w:val="002969D2"/>
    <w:rsid w:val="00296BC2"/>
    <w:rsid w:val="002971FF"/>
    <w:rsid w:val="00297CA8"/>
    <w:rsid w:val="002A04F3"/>
    <w:rsid w:val="002A17CB"/>
    <w:rsid w:val="002A1F0A"/>
    <w:rsid w:val="002A5AF0"/>
    <w:rsid w:val="002A61BD"/>
    <w:rsid w:val="002A7A95"/>
    <w:rsid w:val="002A7DBE"/>
    <w:rsid w:val="002B061A"/>
    <w:rsid w:val="002B482F"/>
    <w:rsid w:val="002B4D82"/>
    <w:rsid w:val="002B5431"/>
    <w:rsid w:val="002B7B0F"/>
    <w:rsid w:val="002C0E0D"/>
    <w:rsid w:val="002C1CC7"/>
    <w:rsid w:val="002C2542"/>
    <w:rsid w:val="002C4219"/>
    <w:rsid w:val="002C5821"/>
    <w:rsid w:val="002C7317"/>
    <w:rsid w:val="002D0285"/>
    <w:rsid w:val="002D045D"/>
    <w:rsid w:val="002D1BA4"/>
    <w:rsid w:val="002D2442"/>
    <w:rsid w:val="002D2493"/>
    <w:rsid w:val="002D260A"/>
    <w:rsid w:val="002D2FEF"/>
    <w:rsid w:val="002D46F2"/>
    <w:rsid w:val="002D5161"/>
    <w:rsid w:val="002D734B"/>
    <w:rsid w:val="002E20C9"/>
    <w:rsid w:val="002E2E77"/>
    <w:rsid w:val="002E54B1"/>
    <w:rsid w:val="002F12A7"/>
    <w:rsid w:val="002F13AB"/>
    <w:rsid w:val="002F3829"/>
    <w:rsid w:val="002F40E7"/>
    <w:rsid w:val="002F498E"/>
    <w:rsid w:val="002F5B8D"/>
    <w:rsid w:val="002F7C29"/>
    <w:rsid w:val="00301B9F"/>
    <w:rsid w:val="00302080"/>
    <w:rsid w:val="00302605"/>
    <w:rsid w:val="0030632F"/>
    <w:rsid w:val="00306B2D"/>
    <w:rsid w:val="003078FE"/>
    <w:rsid w:val="003101F0"/>
    <w:rsid w:val="003105F4"/>
    <w:rsid w:val="00310C24"/>
    <w:rsid w:val="0031109E"/>
    <w:rsid w:val="00313A71"/>
    <w:rsid w:val="00313C88"/>
    <w:rsid w:val="003153DB"/>
    <w:rsid w:val="00316E28"/>
    <w:rsid w:val="00320A64"/>
    <w:rsid w:val="00320C23"/>
    <w:rsid w:val="00324DF8"/>
    <w:rsid w:val="00325981"/>
    <w:rsid w:val="00326B9C"/>
    <w:rsid w:val="00327414"/>
    <w:rsid w:val="00330233"/>
    <w:rsid w:val="00331297"/>
    <w:rsid w:val="0033143E"/>
    <w:rsid w:val="00331443"/>
    <w:rsid w:val="00332955"/>
    <w:rsid w:val="003335ED"/>
    <w:rsid w:val="00334E67"/>
    <w:rsid w:val="003361CB"/>
    <w:rsid w:val="00336CB6"/>
    <w:rsid w:val="00337749"/>
    <w:rsid w:val="00340165"/>
    <w:rsid w:val="00340D57"/>
    <w:rsid w:val="00340DC3"/>
    <w:rsid w:val="003414FE"/>
    <w:rsid w:val="00341A90"/>
    <w:rsid w:val="00341B2F"/>
    <w:rsid w:val="003423BC"/>
    <w:rsid w:val="00342FBD"/>
    <w:rsid w:val="00350C6A"/>
    <w:rsid w:val="00351355"/>
    <w:rsid w:val="0035191F"/>
    <w:rsid w:val="003520F5"/>
    <w:rsid w:val="003523FA"/>
    <w:rsid w:val="003568B8"/>
    <w:rsid w:val="00357B11"/>
    <w:rsid w:val="00357B9A"/>
    <w:rsid w:val="0036059A"/>
    <w:rsid w:val="00366A5E"/>
    <w:rsid w:val="0037070E"/>
    <w:rsid w:val="00371A76"/>
    <w:rsid w:val="00372516"/>
    <w:rsid w:val="00372D62"/>
    <w:rsid w:val="003752DF"/>
    <w:rsid w:val="0037567B"/>
    <w:rsid w:val="00375A87"/>
    <w:rsid w:val="0037620C"/>
    <w:rsid w:val="00377DC9"/>
    <w:rsid w:val="003800A3"/>
    <w:rsid w:val="00383662"/>
    <w:rsid w:val="003836EE"/>
    <w:rsid w:val="003856CD"/>
    <w:rsid w:val="00386481"/>
    <w:rsid w:val="00390F16"/>
    <w:rsid w:val="003915DC"/>
    <w:rsid w:val="00395C3C"/>
    <w:rsid w:val="003A074B"/>
    <w:rsid w:val="003A0878"/>
    <w:rsid w:val="003A237D"/>
    <w:rsid w:val="003A75D9"/>
    <w:rsid w:val="003A7709"/>
    <w:rsid w:val="003A7876"/>
    <w:rsid w:val="003A798D"/>
    <w:rsid w:val="003B00E1"/>
    <w:rsid w:val="003B10BE"/>
    <w:rsid w:val="003B1F2A"/>
    <w:rsid w:val="003B2E5B"/>
    <w:rsid w:val="003B424F"/>
    <w:rsid w:val="003B59CF"/>
    <w:rsid w:val="003B5FFF"/>
    <w:rsid w:val="003B61F6"/>
    <w:rsid w:val="003B64CD"/>
    <w:rsid w:val="003B6DA8"/>
    <w:rsid w:val="003B7812"/>
    <w:rsid w:val="003C03CC"/>
    <w:rsid w:val="003C2485"/>
    <w:rsid w:val="003C2C92"/>
    <w:rsid w:val="003C4782"/>
    <w:rsid w:val="003C4893"/>
    <w:rsid w:val="003C66CE"/>
    <w:rsid w:val="003C75B4"/>
    <w:rsid w:val="003D0B6E"/>
    <w:rsid w:val="003D15DB"/>
    <w:rsid w:val="003D33C2"/>
    <w:rsid w:val="003D382D"/>
    <w:rsid w:val="003D5102"/>
    <w:rsid w:val="003D52FB"/>
    <w:rsid w:val="003D6FAC"/>
    <w:rsid w:val="003D7122"/>
    <w:rsid w:val="003E013E"/>
    <w:rsid w:val="003E19D8"/>
    <w:rsid w:val="003E22EC"/>
    <w:rsid w:val="003E2543"/>
    <w:rsid w:val="003E321F"/>
    <w:rsid w:val="003E766D"/>
    <w:rsid w:val="003F244D"/>
    <w:rsid w:val="003F2747"/>
    <w:rsid w:val="003F316E"/>
    <w:rsid w:val="003F3B21"/>
    <w:rsid w:val="003F52CB"/>
    <w:rsid w:val="003F7622"/>
    <w:rsid w:val="004000CF"/>
    <w:rsid w:val="00400AD1"/>
    <w:rsid w:val="00403590"/>
    <w:rsid w:val="00404BF3"/>
    <w:rsid w:val="004053FA"/>
    <w:rsid w:val="00405442"/>
    <w:rsid w:val="0040590F"/>
    <w:rsid w:val="00406D70"/>
    <w:rsid w:val="00406EA5"/>
    <w:rsid w:val="004103BF"/>
    <w:rsid w:val="00413838"/>
    <w:rsid w:val="004140D2"/>
    <w:rsid w:val="00415231"/>
    <w:rsid w:val="00416D33"/>
    <w:rsid w:val="00417986"/>
    <w:rsid w:val="00417AFA"/>
    <w:rsid w:val="00420842"/>
    <w:rsid w:val="00425ED3"/>
    <w:rsid w:val="004307AF"/>
    <w:rsid w:val="004332C4"/>
    <w:rsid w:val="00433895"/>
    <w:rsid w:val="00433C6B"/>
    <w:rsid w:val="00434AFA"/>
    <w:rsid w:val="00435D10"/>
    <w:rsid w:val="004372F6"/>
    <w:rsid w:val="00437859"/>
    <w:rsid w:val="0044149F"/>
    <w:rsid w:val="00442993"/>
    <w:rsid w:val="00442CA0"/>
    <w:rsid w:val="0044433A"/>
    <w:rsid w:val="00444D94"/>
    <w:rsid w:val="004450FD"/>
    <w:rsid w:val="0044524D"/>
    <w:rsid w:val="004465AD"/>
    <w:rsid w:val="00446F80"/>
    <w:rsid w:val="004523E2"/>
    <w:rsid w:val="00453AD3"/>
    <w:rsid w:val="00453F5B"/>
    <w:rsid w:val="00454652"/>
    <w:rsid w:val="00454EB0"/>
    <w:rsid w:val="00461207"/>
    <w:rsid w:val="00461EB8"/>
    <w:rsid w:val="004679E6"/>
    <w:rsid w:val="00467DDE"/>
    <w:rsid w:val="0047088F"/>
    <w:rsid w:val="00470BD7"/>
    <w:rsid w:val="00470C06"/>
    <w:rsid w:val="00471708"/>
    <w:rsid w:val="00471A61"/>
    <w:rsid w:val="00472CBF"/>
    <w:rsid w:val="00472D9F"/>
    <w:rsid w:val="004731B7"/>
    <w:rsid w:val="004738A3"/>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48C"/>
    <w:rsid w:val="0048654B"/>
    <w:rsid w:val="00487DC3"/>
    <w:rsid w:val="0049136B"/>
    <w:rsid w:val="00491EF1"/>
    <w:rsid w:val="00493C9D"/>
    <w:rsid w:val="00493F28"/>
    <w:rsid w:val="00494726"/>
    <w:rsid w:val="00495837"/>
    <w:rsid w:val="00495FD4"/>
    <w:rsid w:val="004A03A4"/>
    <w:rsid w:val="004A16AC"/>
    <w:rsid w:val="004A3A00"/>
    <w:rsid w:val="004A3BAF"/>
    <w:rsid w:val="004A4BBD"/>
    <w:rsid w:val="004A4C15"/>
    <w:rsid w:val="004A65BC"/>
    <w:rsid w:val="004A717C"/>
    <w:rsid w:val="004B2D18"/>
    <w:rsid w:val="004B312A"/>
    <w:rsid w:val="004B5F79"/>
    <w:rsid w:val="004C16E7"/>
    <w:rsid w:val="004C1F88"/>
    <w:rsid w:val="004C46BD"/>
    <w:rsid w:val="004C4B39"/>
    <w:rsid w:val="004C4BC1"/>
    <w:rsid w:val="004D008A"/>
    <w:rsid w:val="004D0D5F"/>
    <w:rsid w:val="004D1114"/>
    <w:rsid w:val="004D30D3"/>
    <w:rsid w:val="004D3884"/>
    <w:rsid w:val="004D46BF"/>
    <w:rsid w:val="004D5889"/>
    <w:rsid w:val="004E1014"/>
    <w:rsid w:val="004E2F48"/>
    <w:rsid w:val="004E36F2"/>
    <w:rsid w:val="004E3AA3"/>
    <w:rsid w:val="004E431E"/>
    <w:rsid w:val="004E497E"/>
    <w:rsid w:val="004F15D3"/>
    <w:rsid w:val="004F4734"/>
    <w:rsid w:val="004F4A15"/>
    <w:rsid w:val="004F6077"/>
    <w:rsid w:val="004F6B0A"/>
    <w:rsid w:val="004F721A"/>
    <w:rsid w:val="004F7C6C"/>
    <w:rsid w:val="00505213"/>
    <w:rsid w:val="005077E3"/>
    <w:rsid w:val="00513677"/>
    <w:rsid w:val="0051474D"/>
    <w:rsid w:val="005172D3"/>
    <w:rsid w:val="00521434"/>
    <w:rsid w:val="00524C95"/>
    <w:rsid w:val="00527035"/>
    <w:rsid w:val="0052731A"/>
    <w:rsid w:val="00527C83"/>
    <w:rsid w:val="00527CD1"/>
    <w:rsid w:val="00530847"/>
    <w:rsid w:val="00531175"/>
    <w:rsid w:val="00532DD3"/>
    <w:rsid w:val="00532EBC"/>
    <w:rsid w:val="00537AB7"/>
    <w:rsid w:val="00537B88"/>
    <w:rsid w:val="00541FD1"/>
    <w:rsid w:val="00546EC3"/>
    <w:rsid w:val="00547B7F"/>
    <w:rsid w:val="005504ED"/>
    <w:rsid w:val="005513F6"/>
    <w:rsid w:val="00554974"/>
    <w:rsid w:val="0055613C"/>
    <w:rsid w:val="005564ED"/>
    <w:rsid w:val="00557405"/>
    <w:rsid w:val="005613BD"/>
    <w:rsid w:val="00563B49"/>
    <w:rsid w:val="005717D2"/>
    <w:rsid w:val="00572E13"/>
    <w:rsid w:val="005737A1"/>
    <w:rsid w:val="005747E2"/>
    <w:rsid w:val="005752F5"/>
    <w:rsid w:val="005753B7"/>
    <w:rsid w:val="00576560"/>
    <w:rsid w:val="0057690B"/>
    <w:rsid w:val="00576C26"/>
    <w:rsid w:val="00576FA8"/>
    <w:rsid w:val="00577D0D"/>
    <w:rsid w:val="00582731"/>
    <w:rsid w:val="005843EE"/>
    <w:rsid w:val="00585CA7"/>
    <w:rsid w:val="005869FD"/>
    <w:rsid w:val="00587B9F"/>
    <w:rsid w:val="0059204F"/>
    <w:rsid w:val="00592BEB"/>
    <w:rsid w:val="00593FFA"/>
    <w:rsid w:val="00595017"/>
    <w:rsid w:val="00595653"/>
    <w:rsid w:val="005A26EC"/>
    <w:rsid w:val="005A3148"/>
    <w:rsid w:val="005A4075"/>
    <w:rsid w:val="005A54C3"/>
    <w:rsid w:val="005A5D30"/>
    <w:rsid w:val="005A6706"/>
    <w:rsid w:val="005B2337"/>
    <w:rsid w:val="005B2D94"/>
    <w:rsid w:val="005B6818"/>
    <w:rsid w:val="005B6D76"/>
    <w:rsid w:val="005B7DB6"/>
    <w:rsid w:val="005C0517"/>
    <w:rsid w:val="005C133B"/>
    <w:rsid w:val="005C304B"/>
    <w:rsid w:val="005C3638"/>
    <w:rsid w:val="005C4F3A"/>
    <w:rsid w:val="005C579F"/>
    <w:rsid w:val="005C6674"/>
    <w:rsid w:val="005C6938"/>
    <w:rsid w:val="005C742F"/>
    <w:rsid w:val="005D0129"/>
    <w:rsid w:val="005D1BF9"/>
    <w:rsid w:val="005D24A2"/>
    <w:rsid w:val="005D2977"/>
    <w:rsid w:val="005D302C"/>
    <w:rsid w:val="005D4BC8"/>
    <w:rsid w:val="005D58FC"/>
    <w:rsid w:val="005D6720"/>
    <w:rsid w:val="005D6CC0"/>
    <w:rsid w:val="005D7583"/>
    <w:rsid w:val="005D7A14"/>
    <w:rsid w:val="005D7D40"/>
    <w:rsid w:val="005E1D11"/>
    <w:rsid w:val="005E1F4C"/>
    <w:rsid w:val="005E26F3"/>
    <w:rsid w:val="005E271E"/>
    <w:rsid w:val="005E30D7"/>
    <w:rsid w:val="005E4681"/>
    <w:rsid w:val="005E5ABB"/>
    <w:rsid w:val="005E6E38"/>
    <w:rsid w:val="005E7191"/>
    <w:rsid w:val="005E71B5"/>
    <w:rsid w:val="005F0000"/>
    <w:rsid w:val="005F2E54"/>
    <w:rsid w:val="005F383B"/>
    <w:rsid w:val="005F4405"/>
    <w:rsid w:val="005F4EAC"/>
    <w:rsid w:val="005F55AB"/>
    <w:rsid w:val="005F57B5"/>
    <w:rsid w:val="005F5CE4"/>
    <w:rsid w:val="005F5EA3"/>
    <w:rsid w:val="005F709F"/>
    <w:rsid w:val="00600BC2"/>
    <w:rsid w:val="00603101"/>
    <w:rsid w:val="0060477A"/>
    <w:rsid w:val="00604EA6"/>
    <w:rsid w:val="006053D5"/>
    <w:rsid w:val="0060557C"/>
    <w:rsid w:val="006055D8"/>
    <w:rsid w:val="006077F3"/>
    <w:rsid w:val="00610668"/>
    <w:rsid w:val="00611164"/>
    <w:rsid w:val="006129B6"/>
    <w:rsid w:val="00614014"/>
    <w:rsid w:val="00614D5C"/>
    <w:rsid w:val="00616235"/>
    <w:rsid w:val="00616276"/>
    <w:rsid w:val="00623118"/>
    <w:rsid w:val="00623901"/>
    <w:rsid w:val="00623CE3"/>
    <w:rsid w:val="00624E2E"/>
    <w:rsid w:val="00627834"/>
    <w:rsid w:val="006301D8"/>
    <w:rsid w:val="00630A2F"/>
    <w:rsid w:val="0063498E"/>
    <w:rsid w:val="00634DF0"/>
    <w:rsid w:val="00637C8B"/>
    <w:rsid w:val="006410FD"/>
    <w:rsid w:val="0064114F"/>
    <w:rsid w:val="00641DA7"/>
    <w:rsid w:val="00642BF0"/>
    <w:rsid w:val="006433FB"/>
    <w:rsid w:val="00643FDA"/>
    <w:rsid w:val="00645AAE"/>
    <w:rsid w:val="00645DE4"/>
    <w:rsid w:val="00646CB4"/>
    <w:rsid w:val="00651452"/>
    <w:rsid w:val="006516E2"/>
    <w:rsid w:val="00651EFC"/>
    <w:rsid w:val="00652CC3"/>
    <w:rsid w:val="006530DC"/>
    <w:rsid w:val="00653F86"/>
    <w:rsid w:val="0065496D"/>
    <w:rsid w:val="006569AB"/>
    <w:rsid w:val="00656A6E"/>
    <w:rsid w:val="00660237"/>
    <w:rsid w:val="006602FB"/>
    <w:rsid w:val="00660A8E"/>
    <w:rsid w:val="00660DD9"/>
    <w:rsid w:val="00661D98"/>
    <w:rsid w:val="006627A3"/>
    <w:rsid w:val="00662CB6"/>
    <w:rsid w:val="0066446E"/>
    <w:rsid w:val="006670EA"/>
    <w:rsid w:val="006678B0"/>
    <w:rsid w:val="00670320"/>
    <w:rsid w:val="00670410"/>
    <w:rsid w:val="006718F8"/>
    <w:rsid w:val="006725FB"/>
    <w:rsid w:val="00673F06"/>
    <w:rsid w:val="0067496F"/>
    <w:rsid w:val="00680420"/>
    <w:rsid w:val="00680D26"/>
    <w:rsid w:val="0068367A"/>
    <w:rsid w:val="00683C03"/>
    <w:rsid w:val="006840BA"/>
    <w:rsid w:val="00685003"/>
    <w:rsid w:val="006855EA"/>
    <w:rsid w:val="00686E29"/>
    <w:rsid w:val="00687377"/>
    <w:rsid w:val="006879BA"/>
    <w:rsid w:val="00690F99"/>
    <w:rsid w:val="00692B82"/>
    <w:rsid w:val="0069642D"/>
    <w:rsid w:val="00696826"/>
    <w:rsid w:val="00696C04"/>
    <w:rsid w:val="00697E7A"/>
    <w:rsid w:val="006A01C5"/>
    <w:rsid w:val="006A0FF2"/>
    <w:rsid w:val="006A1168"/>
    <w:rsid w:val="006A1766"/>
    <w:rsid w:val="006A2556"/>
    <w:rsid w:val="006A37E8"/>
    <w:rsid w:val="006A3C08"/>
    <w:rsid w:val="006A60B0"/>
    <w:rsid w:val="006A6251"/>
    <w:rsid w:val="006A6293"/>
    <w:rsid w:val="006A67CE"/>
    <w:rsid w:val="006B028E"/>
    <w:rsid w:val="006B1DC2"/>
    <w:rsid w:val="006B25F3"/>
    <w:rsid w:val="006C1237"/>
    <w:rsid w:val="006C2366"/>
    <w:rsid w:val="006C2985"/>
    <w:rsid w:val="006C47A3"/>
    <w:rsid w:val="006C48FE"/>
    <w:rsid w:val="006C514E"/>
    <w:rsid w:val="006C5E39"/>
    <w:rsid w:val="006D02CF"/>
    <w:rsid w:val="006D19C6"/>
    <w:rsid w:val="006D3B17"/>
    <w:rsid w:val="006D3BF6"/>
    <w:rsid w:val="006D691B"/>
    <w:rsid w:val="006E0E95"/>
    <w:rsid w:val="006E2634"/>
    <w:rsid w:val="006E2BCA"/>
    <w:rsid w:val="006E3122"/>
    <w:rsid w:val="006E31DE"/>
    <w:rsid w:val="006E71F8"/>
    <w:rsid w:val="006E73E8"/>
    <w:rsid w:val="006E7774"/>
    <w:rsid w:val="006F0A00"/>
    <w:rsid w:val="006F0F07"/>
    <w:rsid w:val="006F1B2E"/>
    <w:rsid w:val="006F4E98"/>
    <w:rsid w:val="0070010C"/>
    <w:rsid w:val="00702137"/>
    <w:rsid w:val="00702B4D"/>
    <w:rsid w:val="00704F89"/>
    <w:rsid w:val="007051B5"/>
    <w:rsid w:val="00705BEE"/>
    <w:rsid w:val="007102C1"/>
    <w:rsid w:val="00710CD4"/>
    <w:rsid w:val="00711F27"/>
    <w:rsid w:val="007140CF"/>
    <w:rsid w:val="00715377"/>
    <w:rsid w:val="00716CC8"/>
    <w:rsid w:val="00717E20"/>
    <w:rsid w:val="00720304"/>
    <w:rsid w:val="007204F6"/>
    <w:rsid w:val="00721C76"/>
    <w:rsid w:val="00723299"/>
    <w:rsid w:val="00724039"/>
    <w:rsid w:val="00724FF8"/>
    <w:rsid w:val="00725109"/>
    <w:rsid w:val="00732783"/>
    <w:rsid w:val="00732AC1"/>
    <w:rsid w:val="007336BE"/>
    <w:rsid w:val="00734058"/>
    <w:rsid w:val="0073476C"/>
    <w:rsid w:val="007347BC"/>
    <w:rsid w:val="00736D35"/>
    <w:rsid w:val="007378AE"/>
    <w:rsid w:val="00740CC3"/>
    <w:rsid w:val="00741113"/>
    <w:rsid w:val="00741322"/>
    <w:rsid w:val="00744E8A"/>
    <w:rsid w:val="00745619"/>
    <w:rsid w:val="007459DE"/>
    <w:rsid w:val="007468DF"/>
    <w:rsid w:val="00746D99"/>
    <w:rsid w:val="007476C0"/>
    <w:rsid w:val="00750ABA"/>
    <w:rsid w:val="00751176"/>
    <w:rsid w:val="00753A4C"/>
    <w:rsid w:val="007546CD"/>
    <w:rsid w:val="00754AC6"/>
    <w:rsid w:val="00754E1C"/>
    <w:rsid w:val="00754FC9"/>
    <w:rsid w:val="0076060B"/>
    <w:rsid w:val="00760A1E"/>
    <w:rsid w:val="00760EEA"/>
    <w:rsid w:val="00761D49"/>
    <w:rsid w:val="007637BF"/>
    <w:rsid w:val="0076461F"/>
    <w:rsid w:val="00774211"/>
    <w:rsid w:val="00774A49"/>
    <w:rsid w:val="007760A3"/>
    <w:rsid w:val="00777918"/>
    <w:rsid w:val="00777BEE"/>
    <w:rsid w:val="007805B6"/>
    <w:rsid w:val="00781782"/>
    <w:rsid w:val="00782E0C"/>
    <w:rsid w:val="00782FC3"/>
    <w:rsid w:val="0078325A"/>
    <w:rsid w:val="00784066"/>
    <w:rsid w:val="00784527"/>
    <w:rsid w:val="0078532C"/>
    <w:rsid w:val="007854BC"/>
    <w:rsid w:val="00785A4C"/>
    <w:rsid w:val="007873B8"/>
    <w:rsid w:val="00787B61"/>
    <w:rsid w:val="0079015A"/>
    <w:rsid w:val="00791295"/>
    <w:rsid w:val="00792F63"/>
    <w:rsid w:val="00795329"/>
    <w:rsid w:val="00795C25"/>
    <w:rsid w:val="00797C82"/>
    <w:rsid w:val="00797F46"/>
    <w:rsid w:val="007A012C"/>
    <w:rsid w:val="007A2FA9"/>
    <w:rsid w:val="007A3A93"/>
    <w:rsid w:val="007A3EC1"/>
    <w:rsid w:val="007A4A5E"/>
    <w:rsid w:val="007A59A7"/>
    <w:rsid w:val="007A5B7C"/>
    <w:rsid w:val="007A79B8"/>
    <w:rsid w:val="007B01D1"/>
    <w:rsid w:val="007B0364"/>
    <w:rsid w:val="007B2AA6"/>
    <w:rsid w:val="007B4EA4"/>
    <w:rsid w:val="007B5FF6"/>
    <w:rsid w:val="007B6258"/>
    <w:rsid w:val="007B66EC"/>
    <w:rsid w:val="007B6CF3"/>
    <w:rsid w:val="007B6F3C"/>
    <w:rsid w:val="007B78D2"/>
    <w:rsid w:val="007C079F"/>
    <w:rsid w:val="007C1586"/>
    <w:rsid w:val="007C25D6"/>
    <w:rsid w:val="007C4757"/>
    <w:rsid w:val="007C47DC"/>
    <w:rsid w:val="007C5642"/>
    <w:rsid w:val="007C60C6"/>
    <w:rsid w:val="007C7B46"/>
    <w:rsid w:val="007D0D0B"/>
    <w:rsid w:val="007D1C08"/>
    <w:rsid w:val="007D2B08"/>
    <w:rsid w:val="007D2D53"/>
    <w:rsid w:val="007D39BD"/>
    <w:rsid w:val="007D4554"/>
    <w:rsid w:val="007D51A8"/>
    <w:rsid w:val="007D5C97"/>
    <w:rsid w:val="007D7EEB"/>
    <w:rsid w:val="007E082F"/>
    <w:rsid w:val="007E08C5"/>
    <w:rsid w:val="007E13D7"/>
    <w:rsid w:val="007E2404"/>
    <w:rsid w:val="007E3006"/>
    <w:rsid w:val="007E3CBD"/>
    <w:rsid w:val="007E47C4"/>
    <w:rsid w:val="007E56FF"/>
    <w:rsid w:val="007E7349"/>
    <w:rsid w:val="007F008B"/>
    <w:rsid w:val="007F0248"/>
    <w:rsid w:val="007F22DF"/>
    <w:rsid w:val="007F2566"/>
    <w:rsid w:val="007F37D4"/>
    <w:rsid w:val="007F3DDE"/>
    <w:rsid w:val="007F4093"/>
    <w:rsid w:val="007F412C"/>
    <w:rsid w:val="007F6240"/>
    <w:rsid w:val="0080013A"/>
    <w:rsid w:val="00802461"/>
    <w:rsid w:val="00803924"/>
    <w:rsid w:val="008040FB"/>
    <w:rsid w:val="00805906"/>
    <w:rsid w:val="008059BF"/>
    <w:rsid w:val="00807483"/>
    <w:rsid w:val="008110A7"/>
    <w:rsid w:val="0081122E"/>
    <w:rsid w:val="00815959"/>
    <w:rsid w:val="00816316"/>
    <w:rsid w:val="00817137"/>
    <w:rsid w:val="008178DD"/>
    <w:rsid w:val="00821272"/>
    <w:rsid w:val="00821F38"/>
    <w:rsid w:val="008224D6"/>
    <w:rsid w:val="0082317D"/>
    <w:rsid w:val="00825B7B"/>
    <w:rsid w:val="00826249"/>
    <w:rsid w:val="008264BF"/>
    <w:rsid w:val="008269D4"/>
    <w:rsid w:val="00826F12"/>
    <w:rsid w:val="00831ABC"/>
    <w:rsid w:val="00834460"/>
    <w:rsid w:val="00837461"/>
    <w:rsid w:val="008421C6"/>
    <w:rsid w:val="00842456"/>
    <w:rsid w:val="00842786"/>
    <w:rsid w:val="00842D2E"/>
    <w:rsid w:val="00842F08"/>
    <w:rsid w:val="0084518C"/>
    <w:rsid w:val="00846665"/>
    <w:rsid w:val="008468B7"/>
    <w:rsid w:val="0084784B"/>
    <w:rsid w:val="0085134E"/>
    <w:rsid w:val="008519CD"/>
    <w:rsid w:val="00851E84"/>
    <w:rsid w:val="00853AFC"/>
    <w:rsid w:val="008568E7"/>
    <w:rsid w:val="00856D83"/>
    <w:rsid w:val="00861BB5"/>
    <w:rsid w:val="00865794"/>
    <w:rsid w:val="00866241"/>
    <w:rsid w:val="00870155"/>
    <w:rsid w:val="008715F4"/>
    <w:rsid w:val="008721A5"/>
    <w:rsid w:val="00872491"/>
    <w:rsid w:val="008725A2"/>
    <w:rsid w:val="00873016"/>
    <w:rsid w:val="00874F16"/>
    <w:rsid w:val="00881E41"/>
    <w:rsid w:val="00883503"/>
    <w:rsid w:val="0088500C"/>
    <w:rsid w:val="00886BA1"/>
    <w:rsid w:val="008870D9"/>
    <w:rsid w:val="008923FD"/>
    <w:rsid w:val="00892934"/>
    <w:rsid w:val="0089360C"/>
    <w:rsid w:val="00893E92"/>
    <w:rsid w:val="008962D9"/>
    <w:rsid w:val="0089631A"/>
    <w:rsid w:val="00896616"/>
    <w:rsid w:val="0089683F"/>
    <w:rsid w:val="008A18CF"/>
    <w:rsid w:val="008A1D6C"/>
    <w:rsid w:val="008A2F4B"/>
    <w:rsid w:val="008A4E9E"/>
    <w:rsid w:val="008A6532"/>
    <w:rsid w:val="008A7E63"/>
    <w:rsid w:val="008B094A"/>
    <w:rsid w:val="008B12D8"/>
    <w:rsid w:val="008B4BE0"/>
    <w:rsid w:val="008B4F1C"/>
    <w:rsid w:val="008B5747"/>
    <w:rsid w:val="008C059F"/>
    <w:rsid w:val="008C1038"/>
    <w:rsid w:val="008C1A6D"/>
    <w:rsid w:val="008C2085"/>
    <w:rsid w:val="008C470E"/>
    <w:rsid w:val="008C58B1"/>
    <w:rsid w:val="008C7200"/>
    <w:rsid w:val="008C722B"/>
    <w:rsid w:val="008D08A4"/>
    <w:rsid w:val="008D18A6"/>
    <w:rsid w:val="008D3D8D"/>
    <w:rsid w:val="008D42DF"/>
    <w:rsid w:val="008D5DA7"/>
    <w:rsid w:val="008D7AA9"/>
    <w:rsid w:val="008E0B92"/>
    <w:rsid w:val="008E22A0"/>
    <w:rsid w:val="008E25E4"/>
    <w:rsid w:val="008E2AA1"/>
    <w:rsid w:val="008E4143"/>
    <w:rsid w:val="008E44B5"/>
    <w:rsid w:val="008E45B4"/>
    <w:rsid w:val="008E4902"/>
    <w:rsid w:val="008E50CF"/>
    <w:rsid w:val="008F017E"/>
    <w:rsid w:val="008F1165"/>
    <w:rsid w:val="008F143C"/>
    <w:rsid w:val="008F1848"/>
    <w:rsid w:val="009012A6"/>
    <w:rsid w:val="00901EF5"/>
    <w:rsid w:val="0090207F"/>
    <w:rsid w:val="0090362B"/>
    <w:rsid w:val="00903787"/>
    <w:rsid w:val="00903B42"/>
    <w:rsid w:val="00904BF1"/>
    <w:rsid w:val="00905692"/>
    <w:rsid w:val="009061EE"/>
    <w:rsid w:val="00906C24"/>
    <w:rsid w:val="0091514F"/>
    <w:rsid w:val="009200FF"/>
    <w:rsid w:val="00920C15"/>
    <w:rsid w:val="00921CB0"/>
    <w:rsid w:val="00921E55"/>
    <w:rsid w:val="00922981"/>
    <w:rsid w:val="00923424"/>
    <w:rsid w:val="00925EA2"/>
    <w:rsid w:val="00927EA6"/>
    <w:rsid w:val="009303AF"/>
    <w:rsid w:val="00931117"/>
    <w:rsid w:val="009312CA"/>
    <w:rsid w:val="009316BF"/>
    <w:rsid w:val="00931763"/>
    <w:rsid w:val="00931AE6"/>
    <w:rsid w:val="009327DA"/>
    <w:rsid w:val="009358AC"/>
    <w:rsid w:val="00935900"/>
    <w:rsid w:val="00937121"/>
    <w:rsid w:val="009372E9"/>
    <w:rsid w:val="00941D87"/>
    <w:rsid w:val="00942069"/>
    <w:rsid w:val="009423F5"/>
    <w:rsid w:val="00942AD8"/>
    <w:rsid w:val="00944128"/>
    <w:rsid w:val="00944201"/>
    <w:rsid w:val="00946E7B"/>
    <w:rsid w:val="00951199"/>
    <w:rsid w:val="009529A1"/>
    <w:rsid w:val="00956F46"/>
    <w:rsid w:val="0096098B"/>
    <w:rsid w:val="00964520"/>
    <w:rsid w:val="00964EFC"/>
    <w:rsid w:val="00966419"/>
    <w:rsid w:val="00972A02"/>
    <w:rsid w:val="00972D97"/>
    <w:rsid w:val="00974D52"/>
    <w:rsid w:val="00975FCE"/>
    <w:rsid w:val="009814A6"/>
    <w:rsid w:val="00981AD2"/>
    <w:rsid w:val="00983057"/>
    <w:rsid w:val="009835F7"/>
    <w:rsid w:val="0098387A"/>
    <w:rsid w:val="00986FD5"/>
    <w:rsid w:val="009872EF"/>
    <w:rsid w:val="009873CB"/>
    <w:rsid w:val="00987506"/>
    <w:rsid w:val="00990156"/>
    <w:rsid w:val="0099222F"/>
    <w:rsid w:val="00993E80"/>
    <w:rsid w:val="009951B7"/>
    <w:rsid w:val="00995502"/>
    <w:rsid w:val="00995E3B"/>
    <w:rsid w:val="0099670D"/>
    <w:rsid w:val="009A0892"/>
    <w:rsid w:val="009A1D38"/>
    <w:rsid w:val="009A25AB"/>
    <w:rsid w:val="009A4636"/>
    <w:rsid w:val="009A4F6A"/>
    <w:rsid w:val="009B0E0D"/>
    <w:rsid w:val="009B17D2"/>
    <w:rsid w:val="009B2D7F"/>
    <w:rsid w:val="009B3A47"/>
    <w:rsid w:val="009B4944"/>
    <w:rsid w:val="009B4F01"/>
    <w:rsid w:val="009B6270"/>
    <w:rsid w:val="009B69C8"/>
    <w:rsid w:val="009B6DBD"/>
    <w:rsid w:val="009B72C3"/>
    <w:rsid w:val="009B7EB3"/>
    <w:rsid w:val="009C1DE7"/>
    <w:rsid w:val="009C31D4"/>
    <w:rsid w:val="009C5221"/>
    <w:rsid w:val="009C5B8C"/>
    <w:rsid w:val="009C6916"/>
    <w:rsid w:val="009C74C3"/>
    <w:rsid w:val="009D0E82"/>
    <w:rsid w:val="009D1C0C"/>
    <w:rsid w:val="009D3544"/>
    <w:rsid w:val="009D4408"/>
    <w:rsid w:val="009D4861"/>
    <w:rsid w:val="009D5073"/>
    <w:rsid w:val="009E2326"/>
    <w:rsid w:val="009E340E"/>
    <w:rsid w:val="009E560D"/>
    <w:rsid w:val="009E6616"/>
    <w:rsid w:val="009E7B56"/>
    <w:rsid w:val="009F0FD1"/>
    <w:rsid w:val="009F1DF7"/>
    <w:rsid w:val="009F674A"/>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5B7A"/>
    <w:rsid w:val="00A26366"/>
    <w:rsid w:val="00A272B3"/>
    <w:rsid w:val="00A275CB"/>
    <w:rsid w:val="00A27A2F"/>
    <w:rsid w:val="00A420FC"/>
    <w:rsid w:val="00A43361"/>
    <w:rsid w:val="00A4382E"/>
    <w:rsid w:val="00A45DE3"/>
    <w:rsid w:val="00A504F7"/>
    <w:rsid w:val="00A5186D"/>
    <w:rsid w:val="00A51932"/>
    <w:rsid w:val="00A544C2"/>
    <w:rsid w:val="00A56B26"/>
    <w:rsid w:val="00A57639"/>
    <w:rsid w:val="00A607D5"/>
    <w:rsid w:val="00A60964"/>
    <w:rsid w:val="00A61255"/>
    <w:rsid w:val="00A612EF"/>
    <w:rsid w:val="00A62EE6"/>
    <w:rsid w:val="00A64298"/>
    <w:rsid w:val="00A65933"/>
    <w:rsid w:val="00A65982"/>
    <w:rsid w:val="00A66F67"/>
    <w:rsid w:val="00A730D1"/>
    <w:rsid w:val="00A75A33"/>
    <w:rsid w:val="00A80D51"/>
    <w:rsid w:val="00A81005"/>
    <w:rsid w:val="00A811EE"/>
    <w:rsid w:val="00A82F36"/>
    <w:rsid w:val="00A83C90"/>
    <w:rsid w:val="00A84A37"/>
    <w:rsid w:val="00A859D6"/>
    <w:rsid w:val="00A91B2B"/>
    <w:rsid w:val="00A91CEB"/>
    <w:rsid w:val="00A92565"/>
    <w:rsid w:val="00A92E62"/>
    <w:rsid w:val="00A94D48"/>
    <w:rsid w:val="00A95D82"/>
    <w:rsid w:val="00AA039A"/>
    <w:rsid w:val="00AA0E71"/>
    <w:rsid w:val="00AA19C0"/>
    <w:rsid w:val="00AA2634"/>
    <w:rsid w:val="00AA354F"/>
    <w:rsid w:val="00AB325A"/>
    <w:rsid w:val="00AB4C14"/>
    <w:rsid w:val="00AB4F3E"/>
    <w:rsid w:val="00AB7322"/>
    <w:rsid w:val="00AB7A5D"/>
    <w:rsid w:val="00AC00E9"/>
    <w:rsid w:val="00AC3774"/>
    <w:rsid w:val="00AC46B9"/>
    <w:rsid w:val="00AC5EDA"/>
    <w:rsid w:val="00AC7295"/>
    <w:rsid w:val="00AC79CF"/>
    <w:rsid w:val="00AC7A57"/>
    <w:rsid w:val="00AD0B28"/>
    <w:rsid w:val="00AD0CA7"/>
    <w:rsid w:val="00AD2A99"/>
    <w:rsid w:val="00AD37BC"/>
    <w:rsid w:val="00AD3B4A"/>
    <w:rsid w:val="00AD4A6E"/>
    <w:rsid w:val="00AD57E9"/>
    <w:rsid w:val="00AD684A"/>
    <w:rsid w:val="00AD6D87"/>
    <w:rsid w:val="00AD74F1"/>
    <w:rsid w:val="00AE0F57"/>
    <w:rsid w:val="00AE1746"/>
    <w:rsid w:val="00AE4073"/>
    <w:rsid w:val="00AE4346"/>
    <w:rsid w:val="00AE4BCB"/>
    <w:rsid w:val="00AE735D"/>
    <w:rsid w:val="00AF241C"/>
    <w:rsid w:val="00AF2878"/>
    <w:rsid w:val="00AF38F9"/>
    <w:rsid w:val="00AF4486"/>
    <w:rsid w:val="00AF4F79"/>
    <w:rsid w:val="00AF62C1"/>
    <w:rsid w:val="00AF635A"/>
    <w:rsid w:val="00B02CD3"/>
    <w:rsid w:val="00B0408A"/>
    <w:rsid w:val="00B04742"/>
    <w:rsid w:val="00B0488C"/>
    <w:rsid w:val="00B05EE1"/>
    <w:rsid w:val="00B067D8"/>
    <w:rsid w:val="00B1015A"/>
    <w:rsid w:val="00B11E92"/>
    <w:rsid w:val="00B121A1"/>
    <w:rsid w:val="00B15A5F"/>
    <w:rsid w:val="00B16D4C"/>
    <w:rsid w:val="00B172A7"/>
    <w:rsid w:val="00B1737C"/>
    <w:rsid w:val="00B214FC"/>
    <w:rsid w:val="00B245C4"/>
    <w:rsid w:val="00B247B2"/>
    <w:rsid w:val="00B25911"/>
    <w:rsid w:val="00B26AB7"/>
    <w:rsid w:val="00B26AB8"/>
    <w:rsid w:val="00B26BEB"/>
    <w:rsid w:val="00B274A3"/>
    <w:rsid w:val="00B27F01"/>
    <w:rsid w:val="00B3156C"/>
    <w:rsid w:val="00B31A2E"/>
    <w:rsid w:val="00B31C85"/>
    <w:rsid w:val="00B31E20"/>
    <w:rsid w:val="00B32AA3"/>
    <w:rsid w:val="00B34289"/>
    <w:rsid w:val="00B36080"/>
    <w:rsid w:val="00B36815"/>
    <w:rsid w:val="00B37DBE"/>
    <w:rsid w:val="00B412AC"/>
    <w:rsid w:val="00B42E2E"/>
    <w:rsid w:val="00B44697"/>
    <w:rsid w:val="00B44B80"/>
    <w:rsid w:val="00B457D6"/>
    <w:rsid w:val="00B45D5D"/>
    <w:rsid w:val="00B5009E"/>
    <w:rsid w:val="00B5094F"/>
    <w:rsid w:val="00B532B4"/>
    <w:rsid w:val="00B538AA"/>
    <w:rsid w:val="00B547CE"/>
    <w:rsid w:val="00B549A3"/>
    <w:rsid w:val="00B55CC8"/>
    <w:rsid w:val="00B575B0"/>
    <w:rsid w:val="00B600FF"/>
    <w:rsid w:val="00B619C2"/>
    <w:rsid w:val="00B62D9D"/>
    <w:rsid w:val="00B63CF3"/>
    <w:rsid w:val="00B67012"/>
    <w:rsid w:val="00B67D51"/>
    <w:rsid w:val="00B67DC6"/>
    <w:rsid w:val="00B7179C"/>
    <w:rsid w:val="00B724B2"/>
    <w:rsid w:val="00B7312B"/>
    <w:rsid w:val="00B745C6"/>
    <w:rsid w:val="00B75290"/>
    <w:rsid w:val="00B76CA2"/>
    <w:rsid w:val="00B77175"/>
    <w:rsid w:val="00B80251"/>
    <w:rsid w:val="00B82A36"/>
    <w:rsid w:val="00B836CC"/>
    <w:rsid w:val="00B844C9"/>
    <w:rsid w:val="00B84879"/>
    <w:rsid w:val="00B84E68"/>
    <w:rsid w:val="00B85CE0"/>
    <w:rsid w:val="00B87BF4"/>
    <w:rsid w:val="00B90B5A"/>
    <w:rsid w:val="00B90EFF"/>
    <w:rsid w:val="00B91E5A"/>
    <w:rsid w:val="00B9250A"/>
    <w:rsid w:val="00B94151"/>
    <w:rsid w:val="00B94415"/>
    <w:rsid w:val="00B9524B"/>
    <w:rsid w:val="00B96955"/>
    <w:rsid w:val="00B97608"/>
    <w:rsid w:val="00BA35F1"/>
    <w:rsid w:val="00BA659E"/>
    <w:rsid w:val="00BA783C"/>
    <w:rsid w:val="00BA7BD6"/>
    <w:rsid w:val="00BB03BE"/>
    <w:rsid w:val="00BB1306"/>
    <w:rsid w:val="00BB2CFD"/>
    <w:rsid w:val="00BB4332"/>
    <w:rsid w:val="00BB4896"/>
    <w:rsid w:val="00BB4B61"/>
    <w:rsid w:val="00BB5C76"/>
    <w:rsid w:val="00BB6E95"/>
    <w:rsid w:val="00BB76F4"/>
    <w:rsid w:val="00BC565E"/>
    <w:rsid w:val="00BD0421"/>
    <w:rsid w:val="00BD0967"/>
    <w:rsid w:val="00BD0EA9"/>
    <w:rsid w:val="00BD27A1"/>
    <w:rsid w:val="00BD50F3"/>
    <w:rsid w:val="00BE327B"/>
    <w:rsid w:val="00BE446B"/>
    <w:rsid w:val="00BE5866"/>
    <w:rsid w:val="00BE5F93"/>
    <w:rsid w:val="00BF1DC0"/>
    <w:rsid w:val="00BF1E1F"/>
    <w:rsid w:val="00BF20A8"/>
    <w:rsid w:val="00BF29E2"/>
    <w:rsid w:val="00BF4267"/>
    <w:rsid w:val="00BF4A16"/>
    <w:rsid w:val="00C01C87"/>
    <w:rsid w:val="00C01F6A"/>
    <w:rsid w:val="00C03027"/>
    <w:rsid w:val="00C03062"/>
    <w:rsid w:val="00C042C8"/>
    <w:rsid w:val="00C04899"/>
    <w:rsid w:val="00C0527D"/>
    <w:rsid w:val="00C06209"/>
    <w:rsid w:val="00C069DC"/>
    <w:rsid w:val="00C07935"/>
    <w:rsid w:val="00C079EF"/>
    <w:rsid w:val="00C10BAA"/>
    <w:rsid w:val="00C14D47"/>
    <w:rsid w:val="00C176AD"/>
    <w:rsid w:val="00C178AF"/>
    <w:rsid w:val="00C1794A"/>
    <w:rsid w:val="00C17EE5"/>
    <w:rsid w:val="00C2076C"/>
    <w:rsid w:val="00C21EB6"/>
    <w:rsid w:val="00C220E6"/>
    <w:rsid w:val="00C254E4"/>
    <w:rsid w:val="00C256EC"/>
    <w:rsid w:val="00C2746F"/>
    <w:rsid w:val="00C279E6"/>
    <w:rsid w:val="00C27D50"/>
    <w:rsid w:val="00C314E5"/>
    <w:rsid w:val="00C35969"/>
    <w:rsid w:val="00C35CB3"/>
    <w:rsid w:val="00C36514"/>
    <w:rsid w:val="00C37D5B"/>
    <w:rsid w:val="00C433FE"/>
    <w:rsid w:val="00C434AE"/>
    <w:rsid w:val="00C45AF6"/>
    <w:rsid w:val="00C47354"/>
    <w:rsid w:val="00C47511"/>
    <w:rsid w:val="00C50E0D"/>
    <w:rsid w:val="00C53097"/>
    <w:rsid w:val="00C56F2B"/>
    <w:rsid w:val="00C57368"/>
    <w:rsid w:val="00C604CF"/>
    <w:rsid w:val="00C616CE"/>
    <w:rsid w:val="00C61EAB"/>
    <w:rsid w:val="00C624A3"/>
    <w:rsid w:val="00C62CF7"/>
    <w:rsid w:val="00C6346E"/>
    <w:rsid w:val="00C73276"/>
    <w:rsid w:val="00C73BFC"/>
    <w:rsid w:val="00C7465E"/>
    <w:rsid w:val="00C76836"/>
    <w:rsid w:val="00C770C3"/>
    <w:rsid w:val="00C77A24"/>
    <w:rsid w:val="00C80097"/>
    <w:rsid w:val="00C8382F"/>
    <w:rsid w:val="00C85704"/>
    <w:rsid w:val="00C86B35"/>
    <w:rsid w:val="00C879A0"/>
    <w:rsid w:val="00C913FD"/>
    <w:rsid w:val="00C93295"/>
    <w:rsid w:val="00C93BE7"/>
    <w:rsid w:val="00C94B10"/>
    <w:rsid w:val="00C95D35"/>
    <w:rsid w:val="00C97B05"/>
    <w:rsid w:val="00CA10FD"/>
    <w:rsid w:val="00CA2114"/>
    <w:rsid w:val="00CA255F"/>
    <w:rsid w:val="00CA7C28"/>
    <w:rsid w:val="00CB07F5"/>
    <w:rsid w:val="00CB0AE4"/>
    <w:rsid w:val="00CB0FB4"/>
    <w:rsid w:val="00CB1E59"/>
    <w:rsid w:val="00CB3D7D"/>
    <w:rsid w:val="00CB4637"/>
    <w:rsid w:val="00CB5F2F"/>
    <w:rsid w:val="00CB6A15"/>
    <w:rsid w:val="00CC2999"/>
    <w:rsid w:val="00CC50BD"/>
    <w:rsid w:val="00CC6582"/>
    <w:rsid w:val="00CC781F"/>
    <w:rsid w:val="00CD2692"/>
    <w:rsid w:val="00CD3077"/>
    <w:rsid w:val="00CD3C04"/>
    <w:rsid w:val="00CD42D3"/>
    <w:rsid w:val="00CD53F3"/>
    <w:rsid w:val="00CD6D5F"/>
    <w:rsid w:val="00CD7857"/>
    <w:rsid w:val="00CE0C3B"/>
    <w:rsid w:val="00CE0ECC"/>
    <w:rsid w:val="00CE1787"/>
    <w:rsid w:val="00CE38AA"/>
    <w:rsid w:val="00CE3E4C"/>
    <w:rsid w:val="00CE65A0"/>
    <w:rsid w:val="00CF227C"/>
    <w:rsid w:val="00CF243D"/>
    <w:rsid w:val="00CF2F32"/>
    <w:rsid w:val="00CF35F3"/>
    <w:rsid w:val="00CF6FAC"/>
    <w:rsid w:val="00CF7DB5"/>
    <w:rsid w:val="00D006E3"/>
    <w:rsid w:val="00D01CA6"/>
    <w:rsid w:val="00D02336"/>
    <w:rsid w:val="00D05381"/>
    <w:rsid w:val="00D06485"/>
    <w:rsid w:val="00D0682C"/>
    <w:rsid w:val="00D10250"/>
    <w:rsid w:val="00D10FF7"/>
    <w:rsid w:val="00D13BCF"/>
    <w:rsid w:val="00D165B1"/>
    <w:rsid w:val="00D22384"/>
    <w:rsid w:val="00D240CB"/>
    <w:rsid w:val="00D25780"/>
    <w:rsid w:val="00D263C3"/>
    <w:rsid w:val="00D30DA5"/>
    <w:rsid w:val="00D314B1"/>
    <w:rsid w:val="00D32F09"/>
    <w:rsid w:val="00D35070"/>
    <w:rsid w:val="00D402F1"/>
    <w:rsid w:val="00D40B0C"/>
    <w:rsid w:val="00D421A5"/>
    <w:rsid w:val="00D4274D"/>
    <w:rsid w:val="00D45991"/>
    <w:rsid w:val="00D45F73"/>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754"/>
    <w:rsid w:val="00D93CFE"/>
    <w:rsid w:val="00D95030"/>
    <w:rsid w:val="00D959F8"/>
    <w:rsid w:val="00D95F7F"/>
    <w:rsid w:val="00DA1781"/>
    <w:rsid w:val="00DA1898"/>
    <w:rsid w:val="00DA1B33"/>
    <w:rsid w:val="00DA1D50"/>
    <w:rsid w:val="00DA3086"/>
    <w:rsid w:val="00DA3594"/>
    <w:rsid w:val="00DA6A47"/>
    <w:rsid w:val="00DA702F"/>
    <w:rsid w:val="00DB02C0"/>
    <w:rsid w:val="00DB0784"/>
    <w:rsid w:val="00DB42DD"/>
    <w:rsid w:val="00DB78A4"/>
    <w:rsid w:val="00DC2E45"/>
    <w:rsid w:val="00DC3068"/>
    <w:rsid w:val="00DC44C6"/>
    <w:rsid w:val="00DC6B83"/>
    <w:rsid w:val="00DC7FCC"/>
    <w:rsid w:val="00DD0278"/>
    <w:rsid w:val="00DD0DF0"/>
    <w:rsid w:val="00DD1040"/>
    <w:rsid w:val="00DD159C"/>
    <w:rsid w:val="00DD19D6"/>
    <w:rsid w:val="00DD2FAD"/>
    <w:rsid w:val="00DD6B4C"/>
    <w:rsid w:val="00DE0E86"/>
    <w:rsid w:val="00DE2B3F"/>
    <w:rsid w:val="00DE32EF"/>
    <w:rsid w:val="00DE4491"/>
    <w:rsid w:val="00DF188C"/>
    <w:rsid w:val="00DF1B76"/>
    <w:rsid w:val="00DF3494"/>
    <w:rsid w:val="00DF44DB"/>
    <w:rsid w:val="00DF4519"/>
    <w:rsid w:val="00DF5E9D"/>
    <w:rsid w:val="00DF6836"/>
    <w:rsid w:val="00DF78F9"/>
    <w:rsid w:val="00E02F42"/>
    <w:rsid w:val="00E0516D"/>
    <w:rsid w:val="00E06074"/>
    <w:rsid w:val="00E06978"/>
    <w:rsid w:val="00E06ADC"/>
    <w:rsid w:val="00E076F0"/>
    <w:rsid w:val="00E1050C"/>
    <w:rsid w:val="00E1129E"/>
    <w:rsid w:val="00E138EE"/>
    <w:rsid w:val="00E20B4F"/>
    <w:rsid w:val="00E20EA3"/>
    <w:rsid w:val="00E215D8"/>
    <w:rsid w:val="00E22641"/>
    <w:rsid w:val="00E26B2F"/>
    <w:rsid w:val="00E3111E"/>
    <w:rsid w:val="00E31F12"/>
    <w:rsid w:val="00E32725"/>
    <w:rsid w:val="00E337F4"/>
    <w:rsid w:val="00E3394B"/>
    <w:rsid w:val="00E33EFE"/>
    <w:rsid w:val="00E3509F"/>
    <w:rsid w:val="00E35C91"/>
    <w:rsid w:val="00E409B7"/>
    <w:rsid w:val="00E42354"/>
    <w:rsid w:val="00E429BD"/>
    <w:rsid w:val="00E44ACB"/>
    <w:rsid w:val="00E44FF7"/>
    <w:rsid w:val="00E46F82"/>
    <w:rsid w:val="00E53B6E"/>
    <w:rsid w:val="00E544D8"/>
    <w:rsid w:val="00E55490"/>
    <w:rsid w:val="00E57622"/>
    <w:rsid w:val="00E57773"/>
    <w:rsid w:val="00E579E7"/>
    <w:rsid w:val="00E57A78"/>
    <w:rsid w:val="00E637DF"/>
    <w:rsid w:val="00E6540D"/>
    <w:rsid w:val="00E706DA"/>
    <w:rsid w:val="00E707DE"/>
    <w:rsid w:val="00E70A7F"/>
    <w:rsid w:val="00E7693F"/>
    <w:rsid w:val="00E8342F"/>
    <w:rsid w:val="00E8457C"/>
    <w:rsid w:val="00E86085"/>
    <w:rsid w:val="00E86D60"/>
    <w:rsid w:val="00E87540"/>
    <w:rsid w:val="00E87A5F"/>
    <w:rsid w:val="00E87BA0"/>
    <w:rsid w:val="00E90793"/>
    <w:rsid w:val="00E91604"/>
    <w:rsid w:val="00E925F8"/>
    <w:rsid w:val="00E92B5B"/>
    <w:rsid w:val="00E9324D"/>
    <w:rsid w:val="00E93849"/>
    <w:rsid w:val="00EA0FA1"/>
    <w:rsid w:val="00EA1523"/>
    <w:rsid w:val="00EA18B6"/>
    <w:rsid w:val="00EA28C7"/>
    <w:rsid w:val="00EA3DA7"/>
    <w:rsid w:val="00EA484F"/>
    <w:rsid w:val="00EA49A2"/>
    <w:rsid w:val="00EA4AE6"/>
    <w:rsid w:val="00EA5F65"/>
    <w:rsid w:val="00EA5F87"/>
    <w:rsid w:val="00EA5F90"/>
    <w:rsid w:val="00EB0EAE"/>
    <w:rsid w:val="00EB15AC"/>
    <w:rsid w:val="00EB5F1C"/>
    <w:rsid w:val="00EB7180"/>
    <w:rsid w:val="00EC00D4"/>
    <w:rsid w:val="00EC266C"/>
    <w:rsid w:val="00EC4012"/>
    <w:rsid w:val="00EC5666"/>
    <w:rsid w:val="00EC6969"/>
    <w:rsid w:val="00EC78CF"/>
    <w:rsid w:val="00ED16D6"/>
    <w:rsid w:val="00ED37C9"/>
    <w:rsid w:val="00ED6457"/>
    <w:rsid w:val="00ED7A63"/>
    <w:rsid w:val="00EE04FA"/>
    <w:rsid w:val="00EE0B95"/>
    <w:rsid w:val="00EF06EE"/>
    <w:rsid w:val="00EF084E"/>
    <w:rsid w:val="00EF09B7"/>
    <w:rsid w:val="00EF163A"/>
    <w:rsid w:val="00EF17FD"/>
    <w:rsid w:val="00EF2131"/>
    <w:rsid w:val="00EF2D32"/>
    <w:rsid w:val="00EF498A"/>
    <w:rsid w:val="00F00AAF"/>
    <w:rsid w:val="00F0105D"/>
    <w:rsid w:val="00F022E3"/>
    <w:rsid w:val="00F03491"/>
    <w:rsid w:val="00F0361A"/>
    <w:rsid w:val="00F03E92"/>
    <w:rsid w:val="00F05FB4"/>
    <w:rsid w:val="00F065B1"/>
    <w:rsid w:val="00F10F73"/>
    <w:rsid w:val="00F11BDE"/>
    <w:rsid w:val="00F131BB"/>
    <w:rsid w:val="00F135E7"/>
    <w:rsid w:val="00F15FF6"/>
    <w:rsid w:val="00F16536"/>
    <w:rsid w:val="00F178C6"/>
    <w:rsid w:val="00F22681"/>
    <w:rsid w:val="00F2268D"/>
    <w:rsid w:val="00F23197"/>
    <w:rsid w:val="00F23D9A"/>
    <w:rsid w:val="00F24D01"/>
    <w:rsid w:val="00F2673B"/>
    <w:rsid w:val="00F3063D"/>
    <w:rsid w:val="00F30A1C"/>
    <w:rsid w:val="00F31780"/>
    <w:rsid w:val="00F3277C"/>
    <w:rsid w:val="00F328DA"/>
    <w:rsid w:val="00F32C4C"/>
    <w:rsid w:val="00F32FB5"/>
    <w:rsid w:val="00F34BFD"/>
    <w:rsid w:val="00F3503F"/>
    <w:rsid w:val="00F3562E"/>
    <w:rsid w:val="00F356EC"/>
    <w:rsid w:val="00F41D4B"/>
    <w:rsid w:val="00F46A99"/>
    <w:rsid w:val="00F477B7"/>
    <w:rsid w:val="00F506F9"/>
    <w:rsid w:val="00F518FD"/>
    <w:rsid w:val="00F52639"/>
    <w:rsid w:val="00F53F8B"/>
    <w:rsid w:val="00F548A5"/>
    <w:rsid w:val="00F566D8"/>
    <w:rsid w:val="00F56BAF"/>
    <w:rsid w:val="00F573BC"/>
    <w:rsid w:val="00F57878"/>
    <w:rsid w:val="00F57A34"/>
    <w:rsid w:val="00F57E29"/>
    <w:rsid w:val="00F60418"/>
    <w:rsid w:val="00F63039"/>
    <w:rsid w:val="00F6458B"/>
    <w:rsid w:val="00F665EF"/>
    <w:rsid w:val="00F73B92"/>
    <w:rsid w:val="00F75920"/>
    <w:rsid w:val="00F76BB0"/>
    <w:rsid w:val="00F77E78"/>
    <w:rsid w:val="00F8089F"/>
    <w:rsid w:val="00F80BBE"/>
    <w:rsid w:val="00F87911"/>
    <w:rsid w:val="00F912E4"/>
    <w:rsid w:val="00F9290B"/>
    <w:rsid w:val="00F93B18"/>
    <w:rsid w:val="00F95CAB"/>
    <w:rsid w:val="00F95D7E"/>
    <w:rsid w:val="00F977F6"/>
    <w:rsid w:val="00F97BA6"/>
    <w:rsid w:val="00FA1D71"/>
    <w:rsid w:val="00FA3A9B"/>
    <w:rsid w:val="00FA76B4"/>
    <w:rsid w:val="00FA7FEB"/>
    <w:rsid w:val="00FB1DA5"/>
    <w:rsid w:val="00FB2DB2"/>
    <w:rsid w:val="00FB4066"/>
    <w:rsid w:val="00FB44C1"/>
    <w:rsid w:val="00FB5736"/>
    <w:rsid w:val="00FB5DBC"/>
    <w:rsid w:val="00FB73B0"/>
    <w:rsid w:val="00FB7BAF"/>
    <w:rsid w:val="00FC3C13"/>
    <w:rsid w:val="00FC5CFF"/>
    <w:rsid w:val="00FC6971"/>
    <w:rsid w:val="00FD0A13"/>
    <w:rsid w:val="00FD0CA6"/>
    <w:rsid w:val="00FD14F0"/>
    <w:rsid w:val="00FD2A0B"/>
    <w:rsid w:val="00FD414F"/>
    <w:rsid w:val="00FD4992"/>
    <w:rsid w:val="00FD6CB0"/>
    <w:rsid w:val="00FE02F6"/>
    <w:rsid w:val="00FE15AC"/>
    <w:rsid w:val="00FE274C"/>
    <w:rsid w:val="00FE2BD9"/>
    <w:rsid w:val="00FE3F34"/>
    <w:rsid w:val="00FE43E9"/>
    <w:rsid w:val="00FE44D0"/>
    <w:rsid w:val="00FE664A"/>
    <w:rsid w:val="00FF3A2E"/>
    <w:rsid w:val="00FF40C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6"/>
    </o:shapedefaults>
    <o:shapelayout v:ext="edit">
      <o:idmap v:ext="edit" data="1"/>
    </o:shapelayout>
  </w:shapeDefaults>
  <w:decimalSymbol w:val="."/>
  <w:listSeparator w:val=","/>
  <w14:docId w14:val="4D942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uiPriority="99" w:qFormat="1"/>
    <w:lsdException w:name="heading 9" w:semiHidden="1" w:uiPriority="99" w:unhideWhenUsed="1" w:qFormat="1"/>
    <w:lsdException w:name="toc 1" w:uiPriority="1"/>
    <w:lsdException w:name="header" w:uiPriority="1"/>
    <w:lsdException w:name="footer" w:uiPriority="99"/>
    <w:lsdException w:name="caption" w:semiHidden="1" w:unhideWhenUsed="1" w:qFormat="1"/>
    <w:lsdException w:name="annotation reference" w:uiPriority="99"/>
    <w:lsdException w:name="page number" w:uiPriority="1"/>
    <w:lsdException w:name="List Bullet" w:qFormat="1"/>
    <w:lsdException w:name="List Bullet 2" w:qFormat="1"/>
    <w:lsdException w:name="List Bullet 3" w:qFormat="1"/>
    <w:lsdException w:name="List Bullet 4" w:qFormat="1"/>
    <w:lsdException w:name="List Bullet 5" w:qFormat="1"/>
    <w:lsdException w:name="Title" w:qFormat="1"/>
    <w:lsdException w:name="Body Text" w:qFormat="1"/>
    <w:lsdException w:name="Subtitle" w:qFormat="1"/>
    <w:lsdException w:name="Body Text 2" w:qFormat="1"/>
    <w:lsdException w:name="Body Text 3" w:qFormat="1"/>
    <w:lsdException w:name="Hyperlink" w:uiPriority="99"/>
    <w:lsdException w:name="FollowedHyperlink" w:uiPriority="1"/>
    <w:lsdException w:name="Strong" w:uiPriority="22" w:qFormat="1"/>
    <w:lsdException w:name="Emphasis" w:uiPriority="20" w:qFormat="1"/>
    <w:lsdException w:name="Normal (Web)" w:uiPriority="99"/>
    <w:lsdException w:name="annotation subject" w:uiPriority="99"/>
    <w:lsdException w:name="No List" w:uiPriority="99"/>
    <w:lsdException w:name="Balloon Tex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link w:val="Heading2Char"/>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4">
    <w:name w:val="heading 4"/>
    <w:next w:val="BodyText4"/>
    <w:link w:val="Heading4Char"/>
    <w:qFormat/>
    <w:rsid w:val="00097BB2"/>
    <w:pPr>
      <w:tabs>
        <w:tab w:val="num" w:pos="4111"/>
      </w:tabs>
      <w:spacing w:after="240"/>
      <w:ind w:left="4111" w:hanging="1418"/>
      <w:jc w:val="both"/>
      <w:outlineLvl w:val="3"/>
    </w:pPr>
    <w:rPr>
      <w:rFonts w:ascii="Arial" w:hAnsi="Arial"/>
      <w:color w:val="000000"/>
      <w:lang w:val="en-GB"/>
    </w:rPr>
  </w:style>
  <w:style w:type="paragraph" w:styleId="Heading5">
    <w:name w:val="heading 5"/>
    <w:next w:val="BodyText5"/>
    <w:link w:val="Heading5Char"/>
    <w:qFormat/>
    <w:rsid w:val="00097BB2"/>
    <w:pPr>
      <w:tabs>
        <w:tab w:val="num" w:pos="5812"/>
      </w:tabs>
      <w:spacing w:after="240"/>
      <w:ind w:left="5812" w:hanging="1701"/>
      <w:jc w:val="both"/>
      <w:outlineLvl w:val="4"/>
    </w:pPr>
    <w:rPr>
      <w:rFonts w:ascii="Arial" w:hAnsi="Arial"/>
      <w:color w:val="000000"/>
      <w:lang w:val="en-GB"/>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uiPriority w:val="99"/>
    <w:qFormat/>
    <w:rsid w:val="00E544D8"/>
    <w:pPr>
      <w:autoSpaceDE w:val="0"/>
      <w:autoSpaceDN w:val="0"/>
      <w:adjustRightInd w:val="0"/>
      <w:outlineLvl w:val="7"/>
    </w:pPr>
    <w:rPr>
      <w:sz w:val="24"/>
      <w:szCs w:val="24"/>
    </w:rPr>
  </w:style>
  <w:style w:type="paragraph" w:styleId="Heading9">
    <w:name w:val="heading 9"/>
    <w:next w:val="Normal"/>
    <w:link w:val="Heading9Char"/>
    <w:uiPriority w:val="99"/>
    <w:semiHidden/>
    <w:qFormat/>
    <w:rsid w:val="00097BB2"/>
    <w:pPr>
      <w:spacing w:after="240" w:line="240" w:lineRule="atLeast"/>
      <w:jc w:val="both"/>
      <w:outlineLvl w:val="8"/>
    </w:pPr>
    <w:rPr>
      <w:rFonts w:ascii="Arial" w:hAnsi="Arial"/>
      <w:color w:val="000000"/>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2Char">
    <w:name w:val="Heading 2 Char"/>
    <w:aliases w:val="Outline2 Char"/>
    <w:link w:val="Heading2"/>
    <w:rsid w:val="00AB325A"/>
    <w:rPr>
      <w:rFonts w:ascii="Arial" w:hAnsi="Arial"/>
      <w:sz w:val="24"/>
      <w:szCs w:val="24"/>
      <w:lang w:eastAsia="en-US"/>
    </w:rPr>
  </w:style>
  <w:style w:type="paragraph" w:customStyle="1" w:styleId="BodyText4">
    <w:name w:val="Body Text 4"/>
    <w:qFormat/>
    <w:rsid w:val="00097BB2"/>
    <w:pPr>
      <w:spacing w:after="240"/>
      <w:ind w:left="4111"/>
      <w:jc w:val="both"/>
    </w:pPr>
    <w:rPr>
      <w:rFonts w:ascii="Arial" w:hAnsi="Arial"/>
      <w:color w:val="000000"/>
      <w:lang w:val="en-GB"/>
    </w:rPr>
  </w:style>
  <w:style w:type="character" w:customStyle="1" w:styleId="Heading4Char">
    <w:name w:val="Heading 4 Char"/>
    <w:basedOn w:val="DefaultParagraphFont"/>
    <w:link w:val="Heading4"/>
    <w:rsid w:val="00097BB2"/>
    <w:rPr>
      <w:rFonts w:ascii="Arial" w:hAnsi="Arial"/>
      <w:color w:val="000000"/>
      <w:lang w:val="en-GB"/>
    </w:rPr>
  </w:style>
  <w:style w:type="paragraph" w:customStyle="1" w:styleId="BodyText5">
    <w:name w:val="Body Text 5"/>
    <w:qFormat/>
    <w:rsid w:val="00097BB2"/>
    <w:pPr>
      <w:spacing w:after="240"/>
      <w:ind w:left="5812"/>
      <w:jc w:val="both"/>
    </w:pPr>
    <w:rPr>
      <w:rFonts w:ascii="Arial" w:hAnsi="Arial"/>
      <w:color w:val="000000"/>
      <w:lang w:val="en-GB"/>
    </w:rPr>
  </w:style>
  <w:style w:type="character" w:customStyle="1" w:styleId="Heading5Char">
    <w:name w:val="Heading 5 Char"/>
    <w:basedOn w:val="DefaultParagraphFont"/>
    <w:link w:val="Heading5"/>
    <w:rsid w:val="00097BB2"/>
    <w:rPr>
      <w:rFonts w:ascii="Arial" w:hAnsi="Arial"/>
      <w:color w:val="000000"/>
      <w:lang w:val="en-GB"/>
    </w:rPr>
  </w:style>
  <w:style w:type="character" w:customStyle="1" w:styleId="Heading9Char">
    <w:name w:val="Heading 9 Char"/>
    <w:basedOn w:val="DefaultParagraphFont"/>
    <w:link w:val="Heading9"/>
    <w:uiPriority w:val="99"/>
    <w:semiHidden/>
    <w:rsid w:val="00097BB2"/>
    <w:rPr>
      <w:rFonts w:ascii="Arial" w:hAnsi="Arial"/>
      <w:color w:val="000000"/>
      <w:lang w:val="en-GB"/>
    </w:rPr>
  </w:style>
  <w:style w:type="paragraph" w:styleId="Header">
    <w:name w:val="header"/>
    <w:basedOn w:val="Normal"/>
    <w:link w:val="HeaderChar"/>
    <w:uiPriority w:val="1"/>
    <w:pPr>
      <w:tabs>
        <w:tab w:val="center" w:pos="4153"/>
        <w:tab w:val="right" w:pos="8306"/>
      </w:tabs>
    </w:pPr>
  </w:style>
  <w:style w:type="character" w:customStyle="1" w:styleId="HeaderChar">
    <w:name w:val="Header Char"/>
    <w:link w:val="Header"/>
    <w:uiPriority w:val="99"/>
    <w:rsid w:val="00795329"/>
    <w:rPr>
      <w:rFonts w:ascii="Arial" w:hAnsi="Arial"/>
      <w:lang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A92E62"/>
    <w:rPr>
      <w:rFonts w:ascii="Arial" w:hAnsi="Arial"/>
      <w:lang w:eastAsia="en-US"/>
    </w:rPr>
  </w:style>
  <w:style w:type="paragraph" w:styleId="BalloonText">
    <w:name w:val="Balloon Text"/>
    <w:basedOn w:val="Normal"/>
    <w:link w:val="BalloonTextChar"/>
    <w:uiPriority w:val="99"/>
    <w:semiHidden/>
    <w:rsid w:val="00D55DDF"/>
    <w:rPr>
      <w:rFonts w:ascii="Tahoma" w:hAnsi="Tahoma" w:cs="Tahoma"/>
      <w:sz w:val="16"/>
      <w:szCs w:val="16"/>
    </w:rPr>
  </w:style>
  <w:style w:type="character" w:customStyle="1" w:styleId="BalloonTextChar">
    <w:name w:val="Balloon Text Char"/>
    <w:link w:val="BalloonText"/>
    <w:uiPriority w:val="99"/>
    <w:semiHidden/>
    <w:rsid w:val="00097BB2"/>
    <w:rPr>
      <w:rFonts w:ascii="Tahoma" w:hAnsi="Tahoma" w:cs="Tahoma"/>
      <w:sz w:val="16"/>
      <w:szCs w:val="16"/>
      <w:lang w:val="en-GB"/>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uiPriority w:val="99"/>
    <w:rsid w:val="00AD3B4A"/>
    <w:rPr>
      <w:b/>
      <w:bCs/>
    </w:rPr>
  </w:style>
  <w:style w:type="character" w:customStyle="1" w:styleId="CommentSubjectChar">
    <w:name w:val="Comment Subject Char"/>
    <w:link w:val="CommentSubject"/>
    <w:uiPriority w:val="99"/>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1"/>
    <w:rsid w:val="00472CBF"/>
    <w:pPr>
      <w:tabs>
        <w:tab w:val="right" w:leader="dot" w:pos="9016"/>
      </w:tabs>
    </w:pPr>
    <w:rPr>
      <w:b/>
      <w:noProof/>
    </w:rPr>
  </w:style>
  <w:style w:type="paragraph" w:styleId="TOC2">
    <w:name w:val="toc 2"/>
    <w:basedOn w:val="Normal"/>
    <w:next w:val="Normal"/>
    <w:autoRedefine/>
    <w:rsid w:val="00B247B2"/>
    <w:pPr>
      <w:tabs>
        <w:tab w:val="left" w:pos="851"/>
        <w:tab w:val="right" w:leader="dot" w:pos="9016"/>
      </w:tabs>
      <w:ind w:left="200"/>
    </w:pPr>
    <w:rPr>
      <w:noProof/>
    </w:rPr>
  </w:style>
  <w:style w:type="paragraph" w:styleId="TOC3">
    <w:name w:val="toc 3"/>
    <w:basedOn w:val="Normal"/>
    <w:next w:val="Normal"/>
    <w:autoRedefine/>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uiPriority w:val="1"/>
    <w:rsid w:val="0028608D"/>
    <w:rPr>
      <w:color w:val="800080"/>
      <w:u w:val="single"/>
    </w:rPr>
  </w:style>
  <w:style w:type="character" w:customStyle="1" w:styleId="BillADParaChar">
    <w:name w:val="BillADPara Char"/>
    <w:link w:val="BillADPara"/>
    <w:uiPriority w:val="7"/>
    <w:locked/>
    <w:rsid w:val="007637BF"/>
    <w:rPr>
      <w:sz w:val="24"/>
      <w:lang w:val="en-GB" w:eastAsia="en-GB"/>
    </w:rPr>
  </w:style>
  <w:style w:type="paragraph" w:customStyle="1" w:styleId="BillADPara">
    <w:name w:val="BillADPara"/>
    <w:basedOn w:val="Normal"/>
    <w:link w:val="BillADParaChar"/>
    <w:uiPriority w:val="7"/>
    <w:rsid w:val="007637BF"/>
    <w:pPr>
      <w:numPr>
        <w:numId w:val="8"/>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 w:type="character" w:customStyle="1" w:styleId="mw-headline">
    <w:name w:val="mw-headline"/>
    <w:rsid w:val="002502D7"/>
  </w:style>
  <w:style w:type="paragraph" w:styleId="BodyText">
    <w:name w:val="Body Text"/>
    <w:link w:val="BodyTextChar"/>
    <w:qFormat/>
    <w:rsid w:val="00097BB2"/>
    <w:pPr>
      <w:spacing w:after="240"/>
      <w:jc w:val="both"/>
    </w:pPr>
    <w:rPr>
      <w:rFonts w:ascii="Arial" w:hAnsi="Arial"/>
      <w:color w:val="000000"/>
      <w:lang w:val="en-GB" w:eastAsia="en-GB"/>
    </w:rPr>
  </w:style>
  <w:style w:type="character" w:customStyle="1" w:styleId="BodyTextChar">
    <w:name w:val="Body Text Char"/>
    <w:basedOn w:val="DefaultParagraphFont"/>
    <w:link w:val="BodyText"/>
    <w:rsid w:val="00097BB2"/>
    <w:rPr>
      <w:rFonts w:ascii="Arial" w:hAnsi="Arial"/>
      <w:color w:val="000000"/>
      <w:lang w:val="en-GB" w:eastAsia="en-GB"/>
    </w:rPr>
  </w:style>
  <w:style w:type="paragraph" w:customStyle="1" w:styleId="BodyText1">
    <w:name w:val="Body Text 1"/>
    <w:qFormat/>
    <w:rsid w:val="00097BB2"/>
    <w:pPr>
      <w:spacing w:after="240"/>
      <w:ind w:left="709"/>
      <w:jc w:val="both"/>
    </w:pPr>
    <w:rPr>
      <w:rFonts w:ascii="Arial" w:hAnsi="Arial"/>
      <w:color w:val="000000"/>
      <w:lang w:val="en-GB"/>
    </w:rPr>
  </w:style>
  <w:style w:type="paragraph" w:styleId="BodyText2">
    <w:name w:val="Body Text 2"/>
    <w:link w:val="BodyText2Char"/>
    <w:qFormat/>
    <w:rsid w:val="00097BB2"/>
    <w:pPr>
      <w:spacing w:after="240"/>
      <w:ind w:left="1559"/>
      <w:jc w:val="both"/>
    </w:pPr>
    <w:rPr>
      <w:rFonts w:ascii="Arial" w:hAnsi="Arial"/>
      <w:color w:val="000000"/>
      <w:lang w:val="en-GB"/>
    </w:rPr>
  </w:style>
  <w:style w:type="character" w:customStyle="1" w:styleId="BodyText2Char">
    <w:name w:val="Body Text 2 Char"/>
    <w:basedOn w:val="DefaultParagraphFont"/>
    <w:link w:val="BodyText2"/>
    <w:rsid w:val="00097BB2"/>
    <w:rPr>
      <w:rFonts w:ascii="Arial" w:hAnsi="Arial"/>
      <w:color w:val="000000"/>
      <w:lang w:val="en-GB"/>
    </w:rPr>
  </w:style>
  <w:style w:type="paragraph" w:styleId="BodyText3">
    <w:name w:val="Body Text 3"/>
    <w:link w:val="BodyText3Char"/>
    <w:qFormat/>
    <w:rsid w:val="00097BB2"/>
    <w:pPr>
      <w:spacing w:after="240"/>
      <w:ind w:left="2693"/>
      <w:jc w:val="both"/>
    </w:pPr>
    <w:rPr>
      <w:rFonts w:ascii="Arial" w:hAnsi="Arial"/>
      <w:color w:val="000000"/>
      <w:lang w:val="en-GB"/>
    </w:rPr>
  </w:style>
  <w:style w:type="character" w:customStyle="1" w:styleId="BodyText3Char">
    <w:name w:val="Body Text 3 Char"/>
    <w:basedOn w:val="DefaultParagraphFont"/>
    <w:link w:val="BodyText3"/>
    <w:rsid w:val="00097BB2"/>
    <w:rPr>
      <w:rFonts w:ascii="Arial" w:hAnsi="Arial"/>
      <w:color w:val="000000"/>
      <w:lang w:val="en-GB"/>
    </w:rPr>
  </w:style>
  <w:style w:type="paragraph" w:customStyle="1" w:styleId="LtrLvl1NumberList">
    <w:name w:val="Ltr Lvl 1 Number List"/>
    <w:qFormat/>
    <w:rsid w:val="00097BB2"/>
    <w:pPr>
      <w:numPr>
        <w:numId w:val="23"/>
      </w:numPr>
      <w:tabs>
        <w:tab w:val="clear" w:pos="706"/>
      </w:tabs>
      <w:spacing w:after="240"/>
      <w:ind w:left="1440" w:hanging="360"/>
      <w:jc w:val="both"/>
    </w:pPr>
    <w:rPr>
      <w:rFonts w:ascii="Arial" w:hAnsi="Arial"/>
      <w:color w:val="000000"/>
      <w:lang w:val="en-GB" w:eastAsia="en-GB"/>
    </w:rPr>
  </w:style>
  <w:style w:type="paragraph" w:styleId="ListBullet">
    <w:name w:val="List Bullet"/>
    <w:qFormat/>
    <w:rsid w:val="00097BB2"/>
    <w:pPr>
      <w:numPr>
        <w:numId w:val="18"/>
      </w:numPr>
      <w:tabs>
        <w:tab w:val="clear" w:pos="1418"/>
      </w:tabs>
      <w:spacing w:after="240"/>
      <w:ind w:left="928" w:hanging="360"/>
      <w:jc w:val="both"/>
    </w:pPr>
    <w:rPr>
      <w:rFonts w:ascii="Arial" w:hAnsi="Arial"/>
      <w:color w:val="000000"/>
      <w:lang w:val="en-GB"/>
    </w:rPr>
  </w:style>
  <w:style w:type="paragraph" w:styleId="ListBullet2">
    <w:name w:val="List Bullet 2"/>
    <w:qFormat/>
    <w:rsid w:val="00097BB2"/>
    <w:pPr>
      <w:numPr>
        <w:numId w:val="19"/>
      </w:numPr>
      <w:tabs>
        <w:tab w:val="clear" w:pos="1276"/>
      </w:tabs>
      <w:spacing w:after="240"/>
      <w:ind w:left="1800" w:hanging="360"/>
      <w:jc w:val="both"/>
    </w:pPr>
    <w:rPr>
      <w:rFonts w:ascii="Arial" w:hAnsi="Arial"/>
      <w:color w:val="000000"/>
      <w:lang w:val="en-GB"/>
    </w:rPr>
  </w:style>
  <w:style w:type="paragraph" w:styleId="ListBullet3">
    <w:name w:val="List Bullet 3"/>
    <w:qFormat/>
    <w:rsid w:val="00097BB2"/>
    <w:pPr>
      <w:numPr>
        <w:numId w:val="20"/>
      </w:numPr>
      <w:tabs>
        <w:tab w:val="clear" w:pos="1919"/>
      </w:tabs>
      <w:spacing w:after="240"/>
      <w:ind w:left="1440"/>
      <w:jc w:val="both"/>
    </w:pPr>
    <w:rPr>
      <w:rFonts w:ascii="Arial" w:hAnsi="Arial"/>
      <w:color w:val="000000"/>
      <w:lang w:val="en-GB"/>
    </w:rPr>
  </w:style>
  <w:style w:type="paragraph" w:styleId="ListBullet4">
    <w:name w:val="List Bullet 4"/>
    <w:qFormat/>
    <w:rsid w:val="00097BB2"/>
    <w:pPr>
      <w:numPr>
        <w:numId w:val="21"/>
      </w:numPr>
      <w:tabs>
        <w:tab w:val="clear" w:pos="2977"/>
      </w:tabs>
      <w:spacing w:after="240"/>
      <w:ind w:left="1440" w:hanging="360"/>
      <w:jc w:val="both"/>
    </w:pPr>
    <w:rPr>
      <w:rFonts w:ascii="Arial" w:hAnsi="Arial"/>
      <w:color w:val="000000"/>
      <w:lang w:val="en-GB"/>
    </w:rPr>
  </w:style>
  <w:style w:type="paragraph" w:styleId="ListBullet5">
    <w:name w:val="List Bullet 5"/>
    <w:qFormat/>
    <w:rsid w:val="00097BB2"/>
    <w:pPr>
      <w:numPr>
        <w:numId w:val="22"/>
      </w:numPr>
      <w:tabs>
        <w:tab w:val="clear" w:pos="4394"/>
      </w:tabs>
      <w:spacing w:after="240"/>
      <w:ind w:left="1440" w:hanging="360"/>
      <w:jc w:val="both"/>
    </w:pPr>
    <w:rPr>
      <w:rFonts w:ascii="Arial" w:hAnsi="Arial"/>
      <w:color w:val="000000"/>
      <w:lang w:val="en-GB"/>
    </w:rPr>
  </w:style>
  <w:style w:type="character" w:styleId="PageNumber">
    <w:name w:val="page number"/>
    <w:uiPriority w:val="1"/>
    <w:rsid w:val="00097BB2"/>
  </w:style>
  <w:style w:type="paragraph" w:customStyle="1" w:styleId="Parties">
    <w:name w:val="Parties"/>
    <w:qFormat/>
    <w:rsid w:val="00097BB2"/>
    <w:pPr>
      <w:numPr>
        <w:numId w:val="25"/>
      </w:numPr>
      <w:tabs>
        <w:tab w:val="clear" w:pos="709"/>
      </w:tabs>
      <w:spacing w:after="240" w:line="240" w:lineRule="atLeast"/>
      <w:ind w:left="720" w:hanging="360"/>
      <w:jc w:val="both"/>
    </w:pPr>
    <w:rPr>
      <w:rFonts w:ascii="Arial" w:hAnsi="Arial"/>
      <w:color w:val="000000"/>
      <w:lang w:val="en-GB"/>
    </w:rPr>
  </w:style>
  <w:style w:type="paragraph" w:customStyle="1" w:styleId="LtrLvl2NumberList">
    <w:name w:val="Ltr Lvl 2 Number List"/>
    <w:qFormat/>
    <w:rsid w:val="00097BB2"/>
    <w:pPr>
      <w:numPr>
        <w:numId w:val="24"/>
      </w:numPr>
      <w:tabs>
        <w:tab w:val="clear" w:pos="1555"/>
      </w:tabs>
      <w:spacing w:after="240"/>
      <w:ind w:left="1440" w:hanging="360"/>
      <w:jc w:val="both"/>
    </w:pPr>
    <w:rPr>
      <w:rFonts w:ascii="Arial" w:hAnsi="Arial"/>
      <w:color w:val="000000"/>
      <w:lang w:val="en-GB" w:eastAsia="en-GB"/>
    </w:rPr>
  </w:style>
  <w:style w:type="paragraph" w:customStyle="1" w:styleId="Recitals">
    <w:name w:val="Recitals"/>
    <w:qFormat/>
    <w:rsid w:val="00097BB2"/>
    <w:pPr>
      <w:numPr>
        <w:numId w:val="26"/>
      </w:numPr>
      <w:tabs>
        <w:tab w:val="clear" w:pos="709"/>
      </w:tabs>
      <w:spacing w:after="240" w:line="240" w:lineRule="atLeast"/>
      <w:ind w:left="720" w:hanging="360"/>
      <w:jc w:val="both"/>
    </w:pPr>
    <w:rPr>
      <w:rFonts w:ascii="Arial" w:hAnsi="Arial"/>
      <w:color w:val="000000"/>
      <w:lang w:val="en-GB"/>
    </w:rPr>
  </w:style>
  <w:style w:type="paragraph" w:customStyle="1" w:styleId="ScheduleHeading">
    <w:name w:val="Schedule Heading"/>
    <w:next w:val="BodyText"/>
    <w:qFormat/>
    <w:rsid w:val="00097BB2"/>
    <w:pPr>
      <w:numPr>
        <w:numId w:val="27"/>
      </w:numPr>
      <w:spacing w:after="240"/>
      <w:ind w:left="1440" w:hanging="360"/>
      <w:jc w:val="center"/>
    </w:pPr>
    <w:rPr>
      <w:rFonts w:ascii="Arial" w:hAnsi="Arial"/>
      <w:b/>
      <w:caps/>
      <w:color w:val="000000"/>
      <w:lang w:val="en-GB" w:eastAsia="zh-CN"/>
    </w:rPr>
  </w:style>
  <w:style w:type="paragraph" w:customStyle="1" w:styleId="ScheduleLvl1">
    <w:name w:val="Schedule Lvl 1"/>
    <w:qFormat/>
    <w:rsid w:val="00097BB2"/>
    <w:pPr>
      <w:numPr>
        <w:ilvl w:val="1"/>
        <w:numId w:val="27"/>
      </w:numPr>
      <w:tabs>
        <w:tab w:val="clear" w:pos="706"/>
      </w:tabs>
      <w:spacing w:after="240"/>
      <w:ind w:left="2160" w:hanging="360"/>
      <w:jc w:val="both"/>
    </w:pPr>
    <w:rPr>
      <w:rFonts w:ascii="Arial" w:hAnsi="Arial"/>
      <w:color w:val="000000"/>
      <w:lang w:val="en-GB" w:eastAsia="zh-CN"/>
    </w:rPr>
  </w:style>
  <w:style w:type="paragraph" w:customStyle="1" w:styleId="ScheduleLvl2">
    <w:name w:val="Schedule Lvl 2"/>
    <w:qFormat/>
    <w:rsid w:val="00097BB2"/>
    <w:pPr>
      <w:numPr>
        <w:ilvl w:val="2"/>
        <w:numId w:val="27"/>
      </w:numPr>
      <w:tabs>
        <w:tab w:val="clear" w:pos="1559"/>
      </w:tabs>
      <w:spacing w:after="240"/>
      <w:ind w:left="2880" w:hanging="180"/>
      <w:jc w:val="both"/>
      <w:outlineLvl w:val="2"/>
    </w:pPr>
    <w:rPr>
      <w:rFonts w:ascii="Arial" w:hAnsi="Arial"/>
      <w:color w:val="000000"/>
      <w:lang w:val="en-GB" w:eastAsia="zh-CN"/>
    </w:rPr>
  </w:style>
  <w:style w:type="paragraph" w:customStyle="1" w:styleId="ScheduleLvl3">
    <w:name w:val="Schedule Lvl 3"/>
    <w:qFormat/>
    <w:rsid w:val="00097BB2"/>
    <w:pPr>
      <w:numPr>
        <w:ilvl w:val="3"/>
        <w:numId w:val="27"/>
      </w:numPr>
      <w:tabs>
        <w:tab w:val="clear" w:pos="2693"/>
      </w:tabs>
      <w:spacing w:after="240"/>
      <w:ind w:left="3600" w:hanging="360"/>
      <w:jc w:val="both"/>
      <w:outlineLvl w:val="3"/>
    </w:pPr>
    <w:rPr>
      <w:rFonts w:ascii="Arial" w:hAnsi="Arial"/>
      <w:color w:val="000000"/>
      <w:lang w:val="en-GB" w:eastAsia="zh-CN"/>
    </w:rPr>
  </w:style>
  <w:style w:type="paragraph" w:customStyle="1" w:styleId="ScheduleLvl4">
    <w:name w:val="Schedule Lvl 4"/>
    <w:qFormat/>
    <w:rsid w:val="00097BB2"/>
    <w:pPr>
      <w:numPr>
        <w:ilvl w:val="4"/>
        <w:numId w:val="27"/>
      </w:numPr>
      <w:tabs>
        <w:tab w:val="clear" w:pos="4111"/>
      </w:tabs>
      <w:spacing w:after="240"/>
      <w:ind w:left="4320" w:hanging="360"/>
      <w:jc w:val="both"/>
      <w:outlineLvl w:val="4"/>
    </w:pPr>
    <w:rPr>
      <w:rFonts w:ascii="Arial" w:hAnsi="Arial"/>
      <w:color w:val="000000"/>
      <w:lang w:val="en-GB" w:eastAsia="zh-CN"/>
    </w:rPr>
  </w:style>
  <w:style w:type="paragraph" w:customStyle="1" w:styleId="ScheduleLvl5">
    <w:name w:val="Schedule Lvl 5"/>
    <w:qFormat/>
    <w:rsid w:val="00097BB2"/>
    <w:pPr>
      <w:numPr>
        <w:ilvl w:val="5"/>
        <w:numId w:val="27"/>
      </w:numPr>
      <w:tabs>
        <w:tab w:val="clear" w:pos="5812"/>
      </w:tabs>
      <w:spacing w:after="240"/>
      <w:ind w:left="5040" w:hanging="180"/>
      <w:jc w:val="both"/>
    </w:pPr>
    <w:rPr>
      <w:rFonts w:ascii="Arial" w:hAnsi="Arial"/>
      <w:color w:val="000000"/>
      <w:lang w:val="en-GB"/>
    </w:rPr>
  </w:style>
  <w:style w:type="paragraph" w:customStyle="1" w:styleId="ScheduleLvl6">
    <w:name w:val="Schedule Lvl 6"/>
    <w:qFormat/>
    <w:rsid w:val="00097BB2"/>
    <w:pPr>
      <w:numPr>
        <w:ilvl w:val="6"/>
        <w:numId w:val="27"/>
      </w:numPr>
      <w:tabs>
        <w:tab w:val="clear" w:pos="4111"/>
      </w:tabs>
      <w:spacing w:after="240"/>
      <w:ind w:left="5760" w:hanging="360"/>
      <w:jc w:val="both"/>
      <w:outlineLvl w:val="6"/>
    </w:pPr>
    <w:rPr>
      <w:rFonts w:ascii="Arial" w:hAnsi="Arial"/>
      <w:color w:val="000000"/>
      <w:lang w:val="en-GB" w:eastAsia="zh-CN"/>
    </w:rPr>
  </w:style>
  <w:style w:type="paragraph" w:customStyle="1" w:styleId="ScheduleLvl7">
    <w:name w:val="Schedule Lvl 7"/>
    <w:qFormat/>
    <w:rsid w:val="00097BB2"/>
    <w:pPr>
      <w:numPr>
        <w:ilvl w:val="7"/>
        <w:numId w:val="27"/>
      </w:numPr>
      <w:tabs>
        <w:tab w:val="clear" w:pos="4111"/>
      </w:tabs>
      <w:spacing w:after="240"/>
      <w:ind w:left="6480" w:hanging="360"/>
      <w:jc w:val="both"/>
      <w:outlineLvl w:val="7"/>
    </w:pPr>
    <w:rPr>
      <w:rFonts w:ascii="Arial" w:hAnsi="Arial"/>
      <w:color w:val="000000"/>
      <w:lang w:val="en-GB" w:eastAsia="zh-CN"/>
    </w:rPr>
  </w:style>
  <w:style w:type="paragraph" w:customStyle="1" w:styleId="Title-Ct">
    <w:name w:val="Title-Ct."/>
    <w:next w:val="Normal"/>
    <w:qFormat/>
    <w:rsid w:val="00097BB2"/>
    <w:pPr>
      <w:spacing w:after="240"/>
      <w:jc w:val="center"/>
    </w:pPr>
    <w:rPr>
      <w:rFonts w:ascii="Arial" w:hAnsi="Arial"/>
      <w:color w:val="000000"/>
      <w:lang w:val="en-GB" w:eastAsia="en-GB"/>
    </w:rPr>
  </w:style>
  <w:style w:type="paragraph" w:customStyle="1" w:styleId="Title-CtBl">
    <w:name w:val="Title-Ct.Bl."/>
    <w:next w:val="Normal"/>
    <w:qFormat/>
    <w:rsid w:val="00097BB2"/>
    <w:pPr>
      <w:spacing w:after="240"/>
      <w:jc w:val="center"/>
    </w:pPr>
    <w:rPr>
      <w:rFonts w:ascii="Arial" w:hAnsi="Arial"/>
      <w:b/>
      <w:color w:val="000000"/>
      <w:lang w:val="en-GB" w:eastAsia="en-GB"/>
    </w:rPr>
  </w:style>
  <w:style w:type="paragraph" w:customStyle="1" w:styleId="Title-CtCp">
    <w:name w:val="Title-Ct.Cp."/>
    <w:next w:val="Normal"/>
    <w:qFormat/>
    <w:rsid w:val="00097BB2"/>
    <w:pPr>
      <w:spacing w:after="240"/>
      <w:jc w:val="center"/>
    </w:pPr>
    <w:rPr>
      <w:rFonts w:ascii="Arial" w:hAnsi="Arial"/>
      <w:caps/>
      <w:color w:val="000000"/>
      <w:lang w:val="en-GB" w:eastAsia="en-GB"/>
    </w:rPr>
  </w:style>
  <w:style w:type="paragraph" w:customStyle="1" w:styleId="Title-CtCpBl">
    <w:name w:val="Title-Ct.Cp.Bl."/>
    <w:next w:val="Normal"/>
    <w:qFormat/>
    <w:rsid w:val="00097BB2"/>
    <w:pPr>
      <w:spacing w:after="240"/>
      <w:jc w:val="center"/>
    </w:pPr>
    <w:rPr>
      <w:rFonts w:ascii="Arial" w:hAnsi="Arial"/>
      <w:b/>
      <w:caps/>
      <w:color w:val="000000"/>
      <w:lang w:val="en-GB" w:eastAsia="en-GB"/>
    </w:rPr>
  </w:style>
  <w:style w:type="paragraph" w:customStyle="1" w:styleId="Title-Lft">
    <w:name w:val="Title-Lft."/>
    <w:next w:val="Normal"/>
    <w:qFormat/>
    <w:rsid w:val="00097BB2"/>
    <w:pPr>
      <w:spacing w:after="240"/>
      <w:jc w:val="both"/>
    </w:pPr>
    <w:rPr>
      <w:rFonts w:ascii="Arial" w:hAnsi="Arial"/>
      <w:color w:val="000000"/>
      <w:lang w:val="en-GB" w:eastAsia="en-GB"/>
    </w:rPr>
  </w:style>
  <w:style w:type="paragraph" w:customStyle="1" w:styleId="Title-LftBl">
    <w:name w:val="Title-Lft.Bl."/>
    <w:next w:val="Normal"/>
    <w:qFormat/>
    <w:rsid w:val="00097BB2"/>
    <w:pPr>
      <w:spacing w:after="240"/>
      <w:jc w:val="both"/>
    </w:pPr>
    <w:rPr>
      <w:rFonts w:ascii="Arial" w:hAnsi="Arial"/>
      <w:b/>
      <w:color w:val="000000"/>
      <w:lang w:val="en-GB" w:eastAsia="en-GB"/>
    </w:rPr>
  </w:style>
  <w:style w:type="paragraph" w:customStyle="1" w:styleId="Title-LftCp">
    <w:name w:val="Title-Lft.Cp."/>
    <w:next w:val="Normal"/>
    <w:qFormat/>
    <w:rsid w:val="00097BB2"/>
    <w:pPr>
      <w:spacing w:after="240"/>
      <w:jc w:val="both"/>
    </w:pPr>
    <w:rPr>
      <w:rFonts w:ascii="Arial" w:hAnsi="Arial"/>
      <w:caps/>
      <w:color w:val="000000"/>
      <w:lang w:val="en-GB" w:eastAsia="en-GB"/>
    </w:rPr>
  </w:style>
  <w:style w:type="paragraph" w:customStyle="1" w:styleId="Title-LftCpBl">
    <w:name w:val="Title-Lft.Cp.Bl."/>
    <w:next w:val="Normal"/>
    <w:qFormat/>
    <w:rsid w:val="00097BB2"/>
    <w:pPr>
      <w:spacing w:after="240"/>
      <w:jc w:val="both"/>
    </w:pPr>
    <w:rPr>
      <w:rFonts w:ascii="Arial" w:hAnsi="Arial"/>
      <w:b/>
      <w:caps/>
      <w:color w:val="000000"/>
      <w:lang w:val="en-GB" w:eastAsia="en-GB"/>
    </w:rPr>
  </w:style>
  <w:style w:type="paragraph" w:customStyle="1" w:styleId="toc">
    <w:name w:val="toc"/>
    <w:qFormat/>
    <w:rsid w:val="00097BB2"/>
    <w:pPr>
      <w:spacing w:after="240"/>
      <w:jc w:val="both"/>
    </w:pPr>
    <w:rPr>
      <w:rFonts w:ascii="Arial" w:hAnsi="Arial"/>
      <w:b/>
      <w:color w:val="000000"/>
      <w:lang w:val="en-GB" w:eastAsia="en-GB"/>
    </w:rPr>
  </w:style>
  <w:style w:type="paragraph" w:styleId="TOC4">
    <w:name w:val="toc 4"/>
    <w:basedOn w:val="TOC1"/>
    <w:next w:val="Normal"/>
    <w:autoRedefine/>
    <w:rsid w:val="00097BB2"/>
    <w:pPr>
      <w:tabs>
        <w:tab w:val="clear" w:pos="9016"/>
        <w:tab w:val="left" w:pos="709"/>
        <w:tab w:val="right" w:pos="9072"/>
      </w:tabs>
      <w:spacing w:after="240"/>
      <w:jc w:val="both"/>
    </w:pPr>
    <w:rPr>
      <w:b w:val="0"/>
      <w:color w:val="000000"/>
    </w:rPr>
  </w:style>
  <w:style w:type="paragraph" w:styleId="TOC5">
    <w:name w:val="toc 5"/>
    <w:basedOn w:val="TOC1"/>
    <w:next w:val="Normal"/>
    <w:autoRedefine/>
    <w:rsid w:val="00097BB2"/>
    <w:pPr>
      <w:tabs>
        <w:tab w:val="clear" w:pos="9016"/>
        <w:tab w:val="left" w:pos="709"/>
        <w:tab w:val="right" w:pos="9072"/>
      </w:tabs>
      <w:spacing w:after="240"/>
      <w:jc w:val="both"/>
    </w:pPr>
    <w:rPr>
      <w:b w:val="0"/>
      <w:color w:val="000000"/>
    </w:rPr>
  </w:style>
  <w:style w:type="paragraph" w:styleId="TOC6">
    <w:name w:val="toc 6"/>
    <w:basedOn w:val="Normal"/>
    <w:next w:val="Normal"/>
    <w:autoRedefine/>
    <w:rsid w:val="00097BB2"/>
    <w:pPr>
      <w:spacing w:line="240" w:lineRule="atLeast"/>
      <w:jc w:val="both"/>
    </w:pPr>
    <w:rPr>
      <w:color w:val="000000"/>
    </w:rPr>
  </w:style>
  <w:style w:type="paragraph" w:styleId="TOC7">
    <w:name w:val="toc 7"/>
    <w:basedOn w:val="Normal"/>
    <w:next w:val="Normal"/>
    <w:autoRedefine/>
    <w:rsid w:val="00097BB2"/>
    <w:pPr>
      <w:spacing w:line="240" w:lineRule="atLeast"/>
      <w:jc w:val="both"/>
    </w:pPr>
    <w:rPr>
      <w:color w:val="000000"/>
    </w:rPr>
  </w:style>
  <w:style w:type="paragraph" w:styleId="TOC8">
    <w:name w:val="toc 8"/>
    <w:basedOn w:val="Normal"/>
    <w:next w:val="Normal"/>
    <w:autoRedefine/>
    <w:rsid w:val="00097BB2"/>
    <w:pPr>
      <w:spacing w:line="240" w:lineRule="atLeast"/>
      <w:jc w:val="both"/>
    </w:pPr>
    <w:rPr>
      <w:color w:val="000000"/>
    </w:rPr>
  </w:style>
  <w:style w:type="paragraph" w:styleId="TOC9">
    <w:name w:val="toc 9"/>
    <w:basedOn w:val="Normal"/>
    <w:next w:val="Normal"/>
    <w:autoRedefine/>
    <w:rsid w:val="00097BB2"/>
    <w:pPr>
      <w:spacing w:line="240" w:lineRule="atLeast"/>
      <w:jc w:val="both"/>
    </w:pPr>
    <w:rPr>
      <w:color w:val="000000"/>
    </w:rPr>
  </w:style>
  <w:style w:type="character" w:styleId="Strong">
    <w:name w:val="Strong"/>
    <w:uiPriority w:val="22"/>
    <w:qFormat/>
    <w:rsid w:val="00097BB2"/>
    <w:rPr>
      <w:b/>
      <w:bCs/>
    </w:rPr>
  </w:style>
  <w:style w:type="character" w:styleId="Emphasis">
    <w:name w:val="Emphasis"/>
    <w:uiPriority w:val="20"/>
    <w:qFormat/>
    <w:rsid w:val="00097BB2"/>
    <w:rPr>
      <w:i/>
      <w:iCs/>
    </w:rPr>
  </w:style>
  <w:style w:type="paragraph" w:customStyle="1" w:styleId="Default">
    <w:name w:val="Default"/>
    <w:rsid w:val="00097BB2"/>
    <w:pPr>
      <w:autoSpaceDE w:val="0"/>
      <w:autoSpaceDN w:val="0"/>
      <w:adjustRightInd w:val="0"/>
    </w:pPr>
    <w:rPr>
      <w:rFonts w:ascii="NLULE L+ Clan" w:hAnsi="NLULE L+ Clan" w:cs="NLULE L+ Clan"/>
      <w:color w:val="000000"/>
      <w:sz w:val="24"/>
      <w:szCs w:val="24"/>
      <w:lang w:val="en-GB" w:eastAsia="en-GB"/>
    </w:rPr>
  </w:style>
  <w:style w:type="paragraph" w:customStyle="1" w:styleId="Pa0">
    <w:name w:val="Pa0"/>
    <w:basedOn w:val="Default"/>
    <w:next w:val="Default"/>
    <w:uiPriority w:val="99"/>
    <w:rsid w:val="00097BB2"/>
    <w:pPr>
      <w:spacing w:line="241" w:lineRule="atLeast"/>
    </w:pPr>
    <w:rPr>
      <w:rFonts w:cs="Times New Roman"/>
    </w:rPr>
  </w:style>
  <w:style w:type="character" w:customStyle="1" w:styleId="A0">
    <w:name w:val="A0"/>
    <w:uiPriority w:val="99"/>
    <w:rsid w:val="00097BB2"/>
    <w:rPr>
      <w:rFonts w:cs="NLULE L+ Clan"/>
      <w:b/>
      <w:bCs/>
      <w:color w:val="000000"/>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legislation.gov.uk/ssi/2011/176/contents/made" TargetMode="External"/><Relationship Id="rId14" Type="http://schemas.openxmlformats.org/officeDocument/2006/relationships/footer" Target="footer3.xml"/><Relationship Id="rId15" Type="http://schemas.openxmlformats.org/officeDocument/2006/relationships/hyperlink" Target="https://www.housingandpropertychamber.scot/sites/default/files/hpc/REPAIRS%20APPLICATION%20FORM%20CHAMBER.pdf" TargetMode="External"/><Relationship Id="rId16" Type="http://schemas.openxmlformats.org/officeDocument/2006/relationships/hyperlink" Target="https://www.landlordregistrationscotland.gov.uk/" TargetMode="External"/><Relationship Id="rId17" Type="http://schemas.openxmlformats.org/officeDocument/2006/relationships/hyperlink" Target="https://www.landlordregistrationscotland.gov.uk/" TargetMode="External"/><Relationship Id="rId18" Type="http://schemas.openxmlformats.org/officeDocument/2006/relationships/hyperlink" Target="https://beta.gov.scot/publications/private-residential-tenancies-tenants-guide/" TargetMode="External"/><Relationship Id="rId19" Type="http://schemas.openxmlformats.org/officeDocument/2006/relationships/hyperlink" Target="https://beta.gov.scot/publications/private-residential-tenancies-tenants-guide/" TargetMode="External"/><Relationship Id="rId63" Type="http://schemas.openxmlformats.org/officeDocument/2006/relationships/hyperlink" Target="http://www.legislation.gov.uk/ssi/2017/296/contents/made" TargetMode="External"/><Relationship Id="rId64" Type="http://schemas.openxmlformats.org/officeDocument/2006/relationships/hyperlink" Target="http://www.legislation.gov.uk/ssi/2017/295/contents/made" TargetMode="External"/><Relationship Id="rId65" Type="http://schemas.openxmlformats.org/officeDocument/2006/relationships/hyperlink" Target="http://www.legislation.gov.uk/ssi/2017/293/contents/made" TargetMode="External"/><Relationship Id="rId66" Type="http://schemas.openxmlformats.org/officeDocument/2006/relationships/hyperlink" Target="https://protect-eu.mimecast.com/s/19JaBfkeb3Tb" TargetMode="External"/><Relationship Id="rId67" Type="http://schemas.openxmlformats.org/officeDocument/2006/relationships/fontTable" Target="fontTable.xml"/><Relationship Id="rId68" Type="http://schemas.openxmlformats.org/officeDocument/2006/relationships/theme" Target="theme/theme1.xml"/><Relationship Id="rId50" Type="http://schemas.openxmlformats.org/officeDocument/2006/relationships/hyperlink" Target="http://www.legislation.gov.uk/ukpga/1998/29/contents" TargetMode="External"/><Relationship Id="rId51" Type="http://schemas.openxmlformats.org/officeDocument/2006/relationships/hyperlink" Target="http://www.legislation.gov.uk/asp/2004/8/contents" TargetMode="External"/><Relationship Id="rId52" Type="http://schemas.openxmlformats.org/officeDocument/2006/relationships/hyperlink" Target="http://www.legislation.gov.uk/asp/2006/1/contents" TargetMode="External"/><Relationship Id="rId53" Type="http://schemas.openxmlformats.org/officeDocument/2006/relationships/hyperlink" Target="http://www.legislation.gov.uk/ukpga/2010/15/contents" TargetMode="External"/><Relationship Id="rId54" Type="http://schemas.openxmlformats.org/officeDocument/2006/relationships/hyperlink" Target="http://www.legislation.gov.uk/asp/2010/10/section/26" TargetMode="External"/><Relationship Id="rId55" Type="http://schemas.openxmlformats.org/officeDocument/2006/relationships/hyperlink" Target="http://www.legislation.gov.uk/asp/2011/14/contents" TargetMode="External"/><Relationship Id="rId56" Type="http://schemas.openxmlformats.org/officeDocument/2006/relationships/hyperlink" Target="http://www.legislation.gov.uk/ssi/2011/176/contents/made" TargetMode="External"/><Relationship Id="rId57" Type="http://schemas.openxmlformats.org/officeDocument/2006/relationships/hyperlink" Target="http://www.legislation.gov.uk/asp/2014/14/contents/enacted" TargetMode="External"/><Relationship Id="rId58" Type="http://schemas.openxmlformats.org/officeDocument/2006/relationships/hyperlink" Target="http://www.legislation.gov.uk/asp/2016/19/contents" TargetMode="External"/><Relationship Id="rId59" Type="http://schemas.openxmlformats.org/officeDocument/2006/relationships/hyperlink" Target="http://www.legislation.gov.uk/sdsi/2017/9780111036631/contents" TargetMode="External"/><Relationship Id="rId40" Type="http://schemas.openxmlformats.org/officeDocument/2006/relationships/hyperlink" Target="http://www.hse.gov.uk/contact" TargetMode="External"/><Relationship Id="rId41" Type="http://schemas.openxmlformats.org/officeDocument/2006/relationships/hyperlink" Target="http://www.esc.org.uk" TargetMode="External"/><Relationship Id="rId42" Type="http://schemas.openxmlformats.org/officeDocument/2006/relationships/hyperlink" Target="http://www.firescotland.gov.uk" TargetMode="External"/><Relationship Id="rId43" Type="http://schemas.openxmlformats.org/officeDocument/2006/relationships/hyperlink" Target="http://www.scottishlandlords.com" TargetMode="External"/><Relationship Id="rId44" Type="http://schemas.openxmlformats.org/officeDocument/2006/relationships/hyperlink" Target="http://www.scottishlandandestates.co.uk" TargetMode="External"/><Relationship Id="rId45" Type="http://schemas.openxmlformats.org/officeDocument/2006/relationships/hyperlink" Target="http://www.landlordaccreditationscotland.com" TargetMode="External"/><Relationship Id="rId46" Type="http://schemas.openxmlformats.org/officeDocument/2006/relationships/hyperlink" Target="http://www.landlords.org.uk" TargetMode="External"/><Relationship Id="rId47" Type="http://schemas.openxmlformats.org/officeDocument/2006/relationships/hyperlink" Target="http://www.arla.co.uk" TargetMode="External"/><Relationship Id="rId48" Type="http://schemas.openxmlformats.org/officeDocument/2006/relationships/hyperlink" Target="http://www.legislation.gov.uk/ukpga/1984/58/contents" TargetMode="External"/><Relationship Id="rId49" Type="http://schemas.openxmlformats.org/officeDocument/2006/relationships/hyperlink" Target="http://www.legislation.gov.uk/ukpga/1987/26/conten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30" Type="http://schemas.openxmlformats.org/officeDocument/2006/relationships/hyperlink" Target="mailto:rss.dundee@gov.scot" TargetMode="External"/><Relationship Id="rId31" Type="http://schemas.openxmlformats.org/officeDocument/2006/relationships/hyperlink" Target="file:///C:\Users\ae\AppData\Local\FWBS\OMS\0\ELIMSSQL01\MS_LIVE\Documents\www.landlordregistrationscotland.gov.uk\" TargetMode="External"/><Relationship Id="rId32" Type="http://schemas.openxmlformats.org/officeDocument/2006/relationships/hyperlink" Target="http://www.cas.org.uk" TargetMode="External"/><Relationship Id="rId33" Type="http://schemas.openxmlformats.org/officeDocument/2006/relationships/hyperlink" Target="http://www.energysavingtrust.org.uk/scotland" TargetMode="External"/><Relationship Id="rId34" Type="http://schemas.openxmlformats.org/officeDocument/2006/relationships/hyperlink" Target="http://www.ofgem.gov.uk" TargetMode="External"/><Relationship Id="rId35" Type="http://schemas.openxmlformats.org/officeDocument/2006/relationships/hyperlink" Target="http://www.shelterscotland.org" TargetMode="External"/><Relationship Id="rId36" Type="http://schemas.openxmlformats.org/officeDocument/2006/relationships/hyperlink" Target="http://www.lettingprotectionscotland.com/" TargetMode="External"/><Relationship Id="rId37" Type="http://schemas.openxmlformats.org/officeDocument/2006/relationships/hyperlink" Target="http://www.safedepositsscotland.com/" TargetMode="External"/><Relationship Id="rId38" Type="http://schemas.openxmlformats.org/officeDocument/2006/relationships/hyperlink" Target="http://www.mydepositsscotland.co.uk/" TargetMode="External"/><Relationship Id="rId39" Type="http://schemas.openxmlformats.org/officeDocument/2006/relationships/hyperlink" Target="http://www.gassaferegister.co.uk" TargetMode="External"/><Relationship Id="rId20" Type="http://schemas.openxmlformats.org/officeDocument/2006/relationships/hyperlink" Target="http://www.gov.scot/Resource/0038/00387514.pdf" TargetMode="External"/><Relationship Id="rId21" Type="http://schemas.openxmlformats.org/officeDocument/2006/relationships/hyperlink" Target="https://beta.gov.scot/publications/fire-safety-guidance-private-rented-properties/" TargetMode="External"/><Relationship Id="rId22" Type="http://schemas.openxmlformats.org/officeDocument/2006/relationships/hyperlink" Target="https://beta.gov.scot/publications/carbon-monoxide-alarms-in-private-rented-properties-guidance/" TargetMode="External"/><Relationship Id="rId23" Type="http://schemas.openxmlformats.org/officeDocument/2006/relationships/hyperlink" Target="http://www.gassaferegister.co.uk" TargetMode="External"/><Relationship Id="rId24" Type="http://schemas.openxmlformats.org/officeDocument/2006/relationships/hyperlink" Target="https://beta.gov.scot/publications/carbon-monoxide-alarms-in-private-rented-properties-guidance/" TargetMode="External"/><Relationship Id="rId25" Type="http://schemas.openxmlformats.org/officeDocument/2006/relationships/hyperlink" Target="https://beta.gov.scot/publications/electrical-installations-and-appliances-private-rented-properties/" TargetMode="External"/><Relationship Id="rId26" Type="http://schemas.openxmlformats.org/officeDocument/2006/relationships/hyperlink" Target="https://www.gov.uk/equality-advisory-support-service" TargetMode="External"/><Relationship Id="rId27" Type="http://schemas.openxmlformats.org/officeDocument/2006/relationships/hyperlink" Target="https://ico.org.uk/for-the-public/housing/landlords/" TargetMode="External"/><Relationship Id="rId28" Type="http://schemas.openxmlformats.org/officeDocument/2006/relationships/hyperlink" Target="http://www.scottishwomensaid.org.uk/advice-information/advice-information-women/legal-advice/housing-and-welfare-support" TargetMode="External"/><Relationship Id="rId29" Type="http://schemas.openxmlformats.org/officeDocument/2006/relationships/hyperlink" Target="https://www.housingandpropertychamber.scot/home" TargetMode="External"/><Relationship Id="rId60" Type="http://schemas.openxmlformats.org/officeDocument/2006/relationships/hyperlink" Target="http://www.legislation.gov.uk/sdsi/2017/9780111036655/contents" TargetMode="External"/><Relationship Id="rId61" Type="http://schemas.openxmlformats.org/officeDocument/2006/relationships/hyperlink" Target="http://www.legislation.gov.uk/sdsi/2017/9780111036648/contents" TargetMode="External"/><Relationship Id="rId62" Type="http://schemas.openxmlformats.org/officeDocument/2006/relationships/hyperlink" Target="http://www.legislation.gov.uk/ssi/2017/297/contents/ma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www.mygov.scot/rent-pressure-zone-checke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eta.gov.scot/publications/fire-safety-guidance-private-rented-properties/Housing%20guidance%20on%20satisfactory%20provision%20for%20detecting%20and%20warning%20of%20fires%20-%20Scottish%20Government%20revised%20November%202016.pdf?inline=true" TargetMode="External"/><Relationship Id="rId2" Type="http://schemas.openxmlformats.org/officeDocument/2006/relationships/hyperlink" Target="https://beta.gov.scot/publications/carbon-monoxide-alarms-in-private-rented-properties-guidance/Carbon%20monoxide%20alarms%20in%20private%20rented%20housing%20-%20Scottish%20Government%20guidance%20revised%20November%202016.pdf?inlin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FBF85D-A61A-9842-A949-99B32879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68</Pages>
  <Words>21088</Words>
  <Characters>120208</Characters>
  <Application>Microsoft Macintosh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141014</CharactersWithSpaces>
  <SharedDoc>false</SharedDoc>
  <HLinks>
    <vt:vector size="300" baseType="variant">
      <vt:variant>
        <vt:i4>1245198</vt:i4>
      </vt:variant>
      <vt:variant>
        <vt:i4>282</vt:i4>
      </vt:variant>
      <vt:variant>
        <vt:i4>0</vt:i4>
      </vt:variant>
      <vt:variant>
        <vt:i4>5</vt:i4>
      </vt:variant>
      <vt:variant>
        <vt:lpwstr>http://www.legislation.gov.uk/ssi/2011/176/contents/made</vt:lpwstr>
      </vt:variant>
      <vt:variant>
        <vt:lpwstr/>
      </vt:variant>
      <vt:variant>
        <vt:i4>4128818</vt:i4>
      </vt:variant>
      <vt:variant>
        <vt:i4>279</vt:i4>
      </vt:variant>
      <vt:variant>
        <vt:i4>0</vt:i4>
      </vt:variant>
      <vt:variant>
        <vt:i4>5</vt:i4>
      </vt:variant>
      <vt:variant>
        <vt:lpwstr>https://www.mygov.scot/rent-pressure-zone-checker/</vt:lpwstr>
      </vt:variant>
      <vt:variant>
        <vt:lpwstr/>
      </vt:variant>
      <vt:variant>
        <vt:i4>1900606</vt:i4>
      </vt:variant>
      <vt:variant>
        <vt:i4>272</vt:i4>
      </vt:variant>
      <vt:variant>
        <vt:i4>0</vt:i4>
      </vt:variant>
      <vt:variant>
        <vt:i4>5</vt:i4>
      </vt:variant>
      <vt:variant>
        <vt:lpwstr/>
      </vt:variant>
      <vt:variant>
        <vt:lpwstr>_Toc495593659</vt:lpwstr>
      </vt:variant>
      <vt:variant>
        <vt:i4>1900606</vt:i4>
      </vt:variant>
      <vt:variant>
        <vt:i4>266</vt:i4>
      </vt:variant>
      <vt:variant>
        <vt:i4>0</vt:i4>
      </vt:variant>
      <vt:variant>
        <vt:i4>5</vt:i4>
      </vt:variant>
      <vt:variant>
        <vt:lpwstr/>
      </vt:variant>
      <vt:variant>
        <vt:lpwstr>_Toc495593658</vt:lpwstr>
      </vt:variant>
      <vt:variant>
        <vt:i4>1900606</vt:i4>
      </vt:variant>
      <vt:variant>
        <vt:i4>260</vt:i4>
      </vt:variant>
      <vt:variant>
        <vt:i4>0</vt:i4>
      </vt:variant>
      <vt:variant>
        <vt:i4>5</vt:i4>
      </vt:variant>
      <vt:variant>
        <vt:lpwstr/>
      </vt:variant>
      <vt:variant>
        <vt:lpwstr>_Toc495593657</vt:lpwstr>
      </vt:variant>
      <vt:variant>
        <vt:i4>1900606</vt:i4>
      </vt:variant>
      <vt:variant>
        <vt:i4>254</vt:i4>
      </vt:variant>
      <vt:variant>
        <vt:i4>0</vt:i4>
      </vt:variant>
      <vt:variant>
        <vt:i4>5</vt:i4>
      </vt:variant>
      <vt:variant>
        <vt:lpwstr/>
      </vt:variant>
      <vt:variant>
        <vt:lpwstr>_Toc495593656</vt:lpwstr>
      </vt:variant>
      <vt:variant>
        <vt:i4>1900606</vt:i4>
      </vt:variant>
      <vt:variant>
        <vt:i4>248</vt:i4>
      </vt:variant>
      <vt:variant>
        <vt:i4>0</vt:i4>
      </vt:variant>
      <vt:variant>
        <vt:i4>5</vt:i4>
      </vt:variant>
      <vt:variant>
        <vt:lpwstr/>
      </vt:variant>
      <vt:variant>
        <vt:lpwstr>_Toc495593655</vt:lpwstr>
      </vt:variant>
      <vt:variant>
        <vt:i4>1900606</vt:i4>
      </vt:variant>
      <vt:variant>
        <vt:i4>242</vt:i4>
      </vt:variant>
      <vt:variant>
        <vt:i4>0</vt:i4>
      </vt:variant>
      <vt:variant>
        <vt:i4>5</vt:i4>
      </vt:variant>
      <vt:variant>
        <vt:lpwstr/>
      </vt:variant>
      <vt:variant>
        <vt:lpwstr>_Toc495593654</vt:lpwstr>
      </vt:variant>
      <vt:variant>
        <vt:i4>1900606</vt:i4>
      </vt:variant>
      <vt:variant>
        <vt:i4>236</vt:i4>
      </vt:variant>
      <vt:variant>
        <vt:i4>0</vt:i4>
      </vt:variant>
      <vt:variant>
        <vt:i4>5</vt:i4>
      </vt:variant>
      <vt:variant>
        <vt:lpwstr/>
      </vt:variant>
      <vt:variant>
        <vt:lpwstr>_Toc495593653</vt:lpwstr>
      </vt:variant>
      <vt:variant>
        <vt:i4>1900606</vt:i4>
      </vt:variant>
      <vt:variant>
        <vt:i4>230</vt:i4>
      </vt:variant>
      <vt:variant>
        <vt:i4>0</vt:i4>
      </vt:variant>
      <vt:variant>
        <vt:i4>5</vt:i4>
      </vt:variant>
      <vt:variant>
        <vt:lpwstr/>
      </vt:variant>
      <vt:variant>
        <vt:lpwstr>_Toc495593652</vt:lpwstr>
      </vt:variant>
      <vt:variant>
        <vt:i4>1900606</vt:i4>
      </vt:variant>
      <vt:variant>
        <vt:i4>224</vt:i4>
      </vt:variant>
      <vt:variant>
        <vt:i4>0</vt:i4>
      </vt:variant>
      <vt:variant>
        <vt:i4>5</vt:i4>
      </vt:variant>
      <vt:variant>
        <vt:lpwstr/>
      </vt:variant>
      <vt:variant>
        <vt:lpwstr>_Toc495593651</vt:lpwstr>
      </vt:variant>
      <vt:variant>
        <vt:i4>1900606</vt:i4>
      </vt:variant>
      <vt:variant>
        <vt:i4>218</vt:i4>
      </vt:variant>
      <vt:variant>
        <vt:i4>0</vt:i4>
      </vt:variant>
      <vt:variant>
        <vt:i4>5</vt:i4>
      </vt:variant>
      <vt:variant>
        <vt:lpwstr/>
      </vt:variant>
      <vt:variant>
        <vt:lpwstr>_Toc495593650</vt:lpwstr>
      </vt:variant>
      <vt:variant>
        <vt:i4>1835070</vt:i4>
      </vt:variant>
      <vt:variant>
        <vt:i4>212</vt:i4>
      </vt:variant>
      <vt:variant>
        <vt:i4>0</vt:i4>
      </vt:variant>
      <vt:variant>
        <vt:i4>5</vt:i4>
      </vt:variant>
      <vt:variant>
        <vt:lpwstr/>
      </vt:variant>
      <vt:variant>
        <vt:lpwstr>_Toc495593649</vt:lpwstr>
      </vt:variant>
      <vt:variant>
        <vt:i4>1835070</vt:i4>
      </vt:variant>
      <vt:variant>
        <vt:i4>206</vt:i4>
      </vt:variant>
      <vt:variant>
        <vt:i4>0</vt:i4>
      </vt:variant>
      <vt:variant>
        <vt:i4>5</vt:i4>
      </vt:variant>
      <vt:variant>
        <vt:lpwstr/>
      </vt:variant>
      <vt:variant>
        <vt:lpwstr>_Toc495593648</vt:lpwstr>
      </vt:variant>
      <vt:variant>
        <vt:i4>1835070</vt:i4>
      </vt:variant>
      <vt:variant>
        <vt:i4>200</vt:i4>
      </vt:variant>
      <vt:variant>
        <vt:i4>0</vt:i4>
      </vt:variant>
      <vt:variant>
        <vt:i4>5</vt:i4>
      </vt:variant>
      <vt:variant>
        <vt:lpwstr/>
      </vt:variant>
      <vt:variant>
        <vt:lpwstr>_Toc495593647</vt:lpwstr>
      </vt:variant>
      <vt:variant>
        <vt:i4>1835070</vt:i4>
      </vt:variant>
      <vt:variant>
        <vt:i4>194</vt:i4>
      </vt:variant>
      <vt:variant>
        <vt:i4>0</vt:i4>
      </vt:variant>
      <vt:variant>
        <vt:i4>5</vt:i4>
      </vt:variant>
      <vt:variant>
        <vt:lpwstr/>
      </vt:variant>
      <vt:variant>
        <vt:lpwstr>_Toc495593646</vt:lpwstr>
      </vt:variant>
      <vt:variant>
        <vt:i4>1835070</vt:i4>
      </vt:variant>
      <vt:variant>
        <vt:i4>188</vt:i4>
      </vt:variant>
      <vt:variant>
        <vt:i4>0</vt:i4>
      </vt:variant>
      <vt:variant>
        <vt:i4>5</vt:i4>
      </vt:variant>
      <vt:variant>
        <vt:lpwstr/>
      </vt:variant>
      <vt:variant>
        <vt:lpwstr>_Toc495593645</vt:lpwstr>
      </vt:variant>
      <vt:variant>
        <vt:i4>1835070</vt:i4>
      </vt:variant>
      <vt:variant>
        <vt:i4>182</vt:i4>
      </vt:variant>
      <vt:variant>
        <vt:i4>0</vt:i4>
      </vt:variant>
      <vt:variant>
        <vt:i4>5</vt:i4>
      </vt:variant>
      <vt:variant>
        <vt:lpwstr/>
      </vt:variant>
      <vt:variant>
        <vt:lpwstr>_Toc495593644</vt:lpwstr>
      </vt:variant>
      <vt:variant>
        <vt:i4>1835070</vt:i4>
      </vt:variant>
      <vt:variant>
        <vt:i4>176</vt:i4>
      </vt:variant>
      <vt:variant>
        <vt:i4>0</vt:i4>
      </vt:variant>
      <vt:variant>
        <vt:i4>5</vt:i4>
      </vt:variant>
      <vt:variant>
        <vt:lpwstr/>
      </vt:variant>
      <vt:variant>
        <vt:lpwstr>_Toc495593643</vt:lpwstr>
      </vt:variant>
      <vt:variant>
        <vt:i4>1835070</vt:i4>
      </vt:variant>
      <vt:variant>
        <vt:i4>170</vt:i4>
      </vt:variant>
      <vt:variant>
        <vt:i4>0</vt:i4>
      </vt:variant>
      <vt:variant>
        <vt:i4>5</vt:i4>
      </vt:variant>
      <vt:variant>
        <vt:lpwstr/>
      </vt:variant>
      <vt:variant>
        <vt:lpwstr>_Toc495593642</vt:lpwstr>
      </vt:variant>
      <vt:variant>
        <vt:i4>1835070</vt:i4>
      </vt:variant>
      <vt:variant>
        <vt:i4>164</vt:i4>
      </vt:variant>
      <vt:variant>
        <vt:i4>0</vt:i4>
      </vt:variant>
      <vt:variant>
        <vt:i4>5</vt:i4>
      </vt:variant>
      <vt:variant>
        <vt:lpwstr/>
      </vt:variant>
      <vt:variant>
        <vt:lpwstr>_Toc495593641</vt:lpwstr>
      </vt:variant>
      <vt:variant>
        <vt:i4>1835070</vt:i4>
      </vt:variant>
      <vt:variant>
        <vt:i4>158</vt:i4>
      </vt:variant>
      <vt:variant>
        <vt:i4>0</vt:i4>
      </vt:variant>
      <vt:variant>
        <vt:i4>5</vt:i4>
      </vt:variant>
      <vt:variant>
        <vt:lpwstr/>
      </vt:variant>
      <vt:variant>
        <vt:lpwstr>_Toc495593640</vt:lpwstr>
      </vt:variant>
      <vt:variant>
        <vt:i4>1769534</vt:i4>
      </vt:variant>
      <vt:variant>
        <vt:i4>152</vt:i4>
      </vt:variant>
      <vt:variant>
        <vt:i4>0</vt:i4>
      </vt:variant>
      <vt:variant>
        <vt:i4>5</vt:i4>
      </vt:variant>
      <vt:variant>
        <vt:lpwstr/>
      </vt:variant>
      <vt:variant>
        <vt:lpwstr>_Toc495593639</vt:lpwstr>
      </vt:variant>
      <vt:variant>
        <vt:i4>1769534</vt:i4>
      </vt:variant>
      <vt:variant>
        <vt:i4>146</vt:i4>
      </vt:variant>
      <vt:variant>
        <vt:i4>0</vt:i4>
      </vt:variant>
      <vt:variant>
        <vt:i4>5</vt:i4>
      </vt:variant>
      <vt:variant>
        <vt:lpwstr/>
      </vt:variant>
      <vt:variant>
        <vt:lpwstr>_Toc495593638</vt:lpwstr>
      </vt:variant>
      <vt:variant>
        <vt:i4>1769534</vt:i4>
      </vt:variant>
      <vt:variant>
        <vt:i4>140</vt:i4>
      </vt:variant>
      <vt:variant>
        <vt:i4>0</vt:i4>
      </vt:variant>
      <vt:variant>
        <vt:i4>5</vt:i4>
      </vt:variant>
      <vt:variant>
        <vt:lpwstr/>
      </vt:variant>
      <vt:variant>
        <vt:lpwstr>_Toc495593637</vt:lpwstr>
      </vt:variant>
      <vt:variant>
        <vt:i4>1769534</vt:i4>
      </vt:variant>
      <vt:variant>
        <vt:i4>134</vt:i4>
      </vt:variant>
      <vt:variant>
        <vt:i4>0</vt:i4>
      </vt:variant>
      <vt:variant>
        <vt:i4>5</vt:i4>
      </vt:variant>
      <vt:variant>
        <vt:lpwstr/>
      </vt:variant>
      <vt:variant>
        <vt:lpwstr>_Toc495593636</vt:lpwstr>
      </vt:variant>
      <vt:variant>
        <vt:i4>1769534</vt:i4>
      </vt:variant>
      <vt:variant>
        <vt:i4>128</vt:i4>
      </vt:variant>
      <vt:variant>
        <vt:i4>0</vt:i4>
      </vt:variant>
      <vt:variant>
        <vt:i4>5</vt:i4>
      </vt:variant>
      <vt:variant>
        <vt:lpwstr/>
      </vt:variant>
      <vt:variant>
        <vt:lpwstr>_Toc495593635</vt:lpwstr>
      </vt:variant>
      <vt:variant>
        <vt:i4>1769534</vt:i4>
      </vt:variant>
      <vt:variant>
        <vt:i4>122</vt:i4>
      </vt:variant>
      <vt:variant>
        <vt:i4>0</vt:i4>
      </vt:variant>
      <vt:variant>
        <vt:i4>5</vt:i4>
      </vt:variant>
      <vt:variant>
        <vt:lpwstr/>
      </vt:variant>
      <vt:variant>
        <vt:lpwstr>_Toc495593634</vt:lpwstr>
      </vt:variant>
      <vt:variant>
        <vt:i4>1769534</vt:i4>
      </vt:variant>
      <vt:variant>
        <vt:i4>116</vt:i4>
      </vt:variant>
      <vt:variant>
        <vt:i4>0</vt:i4>
      </vt:variant>
      <vt:variant>
        <vt:i4>5</vt:i4>
      </vt:variant>
      <vt:variant>
        <vt:lpwstr/>
      </vt:variant>
      <vt:variant>
        <vt:lpwstr>_Toc495593633</vt:lpwstr>
      </vt:variant>
      <vt:variant>
        <vt:i4>1769534</vt:i4>
      </vt:variant>
      <vt:variant>
        <vt:i4>110</vt:i4>
      </vt:variant>
      <vt:variant>
        <vt:i4>0</vt:i4>
      </vt:variant>
      <vt:variant>
        <vt:i4>5</vt:i4>
      </vt:variant>
      <vt:variant>
        <vt:lpwstr/>
      </vt:variant>
      <vt:variant>
        <vt:lpwstr>_Toc495593632</vt:lpwstr>
      </vt:variant>
      <vt:variant>
        <vt:i4>1769534</vt:i4>
      </vt:variant>
      <vt:variant>
        <vt:i4>104</vt:i4>
      </vt:variant>
      <vt:variant>
        <vt:i4>0</vt:i4>
      </vt:variant>
      <vt:variant>
        <vt:i4>5</vt:i4>
      </vt:variant>
      <vt:variant>
        <vt:lpwstr/>
      </vt:variant>
      <vt:variant>
        <vt:lpwstr>_Toc495593631</vt:lpwstr>
      </vt:variant>
      <vt:variant>
        <vt:i4>1769534</vt:i4>
      </vt:variant>
      <vt:variant>
        <vt:i4>98</vt:i4>
      </vt:variant>
      <vt:variant>
        <vt:i4>0</vt:i4>
      </vt:variant>
      <vt:variant>
        <vt:i4>5</vt:i4>
      </vt:variant>
      <vt:variant>
        <vt:lpwstr/>
      </vt:variant>
      <vt:variant>
        <vt:lpwstr>_Toc495593630</vt:lpwstr>
      </vt:variant>
      <vt:variant>
        <vt:i4>1703998</vt:i4>
      </vt:variant>
      <vt:variant>
        <vt:i4>92</vt:i4>
      </vt:variant>
      <vt:variant>
        <vt:i4>0</vt:i4>
      </vt:variant>
      <vt:variant>
        <vt:i4>5</vt:i4>
      </vt:variant>
      <vt:variant>
        <vt:lpwstr/>
      </vt:variant>
      <vt:variant>
        <vt:lpwstr>_Toc495593629</vt:lpwstr>
      </vt:variant>
      <vt:variant>
        <vt:i4>1703998</vt:i4>
      </vt:variant>
      <vt:variant>
        <vt:i4>86</vt:i4>
      </vt:variant>
      <vt:variant>
        <vt:i4>0</vt:i4>
      </vt:variant>
      <vt:variant>
        <vt:i4>5</vt:i4>
      </vt:variant>
      <vt:variant>
        <vt:lpwstr/>
      </vt:variant>
      <vt:variant>
        <vt:lpwstr>_Toc495593628</vt:lpwstr>
      </vt:variant>
      <vt:variant>
        <vt:i4>1703998</vt:i4>
      </vt:variant>
      <vt:variant>
        <vt:i4>80</vt:i4>
      </vt:variant>
      <vt:variant>
        <vt:i4>0</vt:i4>
      </vt:variant>
      <vt:variant>
        <vt:i4>5</vt:i4>
      </vt:variant>
      <vt:variant>
        <vt:lpwstr/>
      </vt:variant>
      <vt:variant>
        <vt:lpwstr>_Toc495593627</vt:lpwstr>
      </vt:variant>
      <vt:variant>
        <vt:i4>1703998</vt:i4>
      </vt:variant>
      <vt:variant>
        <vt:i4>74</vt:i4>
      </vt:variant>
      <vt:variant>
        <vt:i4>0</vt:i4>
      </vt:variant>
      <vt:variant>
        <vt:i4>5</vt:i4>
      </vt:variant>
      <vt:variant>
        <vt:lpwstr/>
      </vt:variant>
      <vt:variant>
        <vt:lpwstr>_Toc495593626</vt:lpwstr>
      </vt:variant>
      <vt:variant>
        <vt:i4>1703998</vt:i4>
      </vt:variant>
      <vt:variant>
        <vt:i4>68</vt:i4>
      </vt:variant>
      <vt:variant>
        <vt:i4>0</vt:i4>
      </vt:variant>
      <vt:variant>
        <vt:i4>5</vt:i4>
      </vt:variant>
      <vt:variant>
        <vt:lpwstr/>
      </vt:variant>
      <vt:variant>
        <vt:lpwstr>_Toc495593625</vt:lpwstr>
      </vt:variant>
      <vt:variant>
        <vt:i4>1703998</vt:i4>
      </vt:variant>
      <vt:variant>
        <vt:i4>62</vt:i4>
      </vt:variant>
      <vt:variant>
        <vt:i4>0</vt:i4>
      </vt:variant>
      <vt:variant>
        <vt:i4>5</vt:i4>
      </vt:variant>
      <vt:variant>
        <vt:lpwstr/>
      </vt:variant>
      <vt:variant>
        <vt:lpwstr>_Toc495593624</vt:lpwstr>
      </vt:variant>
      <vt:variant>
        <vt:i4>1703998</vt:i4>
      </vt:variant>
      <vt:variant>
        <vt:i4>56</vt:i4>
      </vt:variant>
      <vt:variant>
        <vt:i4>0</vt:i4>
      </vt:variant>
      <vt:variant>
        <vt:i4>5</vt:i4>
      </vt:variant>
      <vt:variant>
        <vt:lpwstr/>
      </vt:variant>
      <vt:variant>
        <vt:lpwstr>_Toc495593623</vt:lpwstr>
      </vt:variant>
      <vt:variant>
        <vt:i4>1703998</vt:i4>
      </vt:variant>
      <vt:variant>
        <vt:i4>50</vt:i4>
      </vt:variant>
      <vt:variant>
        <vt:i4>0</vt:i4>
      </vt:variant>
      <vt:variant>
        <vt:i4>5</vt:i4>
      </vt:variant>
      <vt:variant>
        <vt:lpwstr/>
      </vt:variant>
      <vt:variant>
        <vt:lpwstr>_Toc495593622</vt:lpwstr>
      </vt:variant>
      <vt:variant>
        <vt:i4>1703998</vt:i4>
      </vt:variant>
      <vt:variant>
        <vt:i4>44</vt:i4>
      </vt:variant>
      <vt:variant>
        <vt:i4>0</vt:i4>
      </vt:variant>
      <vt:variant>
        <vt:i4>5</vt:i4>
      </vt:variant>
      <vt:variant>
        <vt:lpwstr/>
      </vt:variant>
      <vt:variant>
        <vt:lpwstr>_Toc495593621</vt:lpwstr>
      </vt:variant>
      <vt:variant>
        <vt:i4>1703998</vt:i4>
      </vt:variant>
      <vt:variant>
        <vt:i4>38</vt:i4>
      </vt:variant>
      <vt:variant>
        <vt:i4>0</vt:i4>
      </vt:variant>
      <vt:variant>
        <vt:i4>5</vt:i4>
      </vt:variant>
      <vt:variant>
        <vt:lpwstr/>
      </vt:variant>
      <vt:variant>
        <vt:lpwstr>_Toc495593620</vt:lpwstr>
      </vt:variant>
      <vt:variant>
        <vt:i4>1638462</vt:i4>
      </vt:variant>
      <vt:variant>
        <vt:i4>32</vt:i4>
      </vt:variant>
      <vt:variant>
        <vt:i4>0</vt:i4>
      </vt:variant>
      <vt:variant>
        <vt:i4>5</vt:i4>
      </vt:variant>
      <vt:variant>
        <vt:lpwstr/>
      </vt:variant>
      <vt:variant>
        <vt:lpwstr>_Toc495593619</vt:lpwstr>
      </vt:variant>
      <vt:variant>
        <vt:i4>1638462</vt:i4>
      </vt:variant>
      <vt:variant>
        <vt:i4>26</vt:i4>
      </vt:variant>
      <vt:variant>
        <vt:i4>0</vt:i4>
      </vt:variant>
      <vt:variant>
        <vt:i4>5</vt:i4>
      </vt:variant>
      <vt:variant>
        <vt:lpwstr/>
      </vt:variant>
      <vt:variant>
        <vt:lpwstr>_Toc495593618</vt:lpwstr>
      </vt:variant>
      <vt:variant>
        <vt:i4>1638462</vt:i4>
      </vt:variant>
      <vt:variant>
        <vt:i4>20</vt:i4>
      </vt:variant>
      <vt:variant>
        <vt:i4>0</vt:i4>
      </vt:variant>
      <vt:variant>
        <vt:i4>5</vt:i4>
      </vt:variant>
      <vt:variant>
        <vt:lpwstr/>
      </vt:variant>
      <vt:variant>
        <vt:lpwstr>_Toc495593617</vt:lpwstr>
      </vt:variant>
      <vt:variant>
        <vt:i4>1638462</vt:i4>
      </vt:variant>
      <vt:variant>
        <vt:i4>14</vt:i4>
      </vt:variant>
      <vt:variant>
        <vt:i4>0</vt:i4>
      </vt:variant>
      <vt:variant>
        <vt:i4>5</vt:i4>
      </vt:variant>
      <vt:variant>
        <vt:lpwstr/>
      </vt:variant>
      <vt:variant>
        <vt:lpwstr>_Toc495593616</vt:lpwstr>
      </vt:variant>
      <vt:variant>
        <vt:i4>1638462</vt:i4>
      </vt:variant>
      <vt:variant>
        <vt:i4>8</vt:i4>
      </vt:variant>
      <vt:variant>
        <vt:i4>0</vt:i4>
      </vt:variant>
      <vt:variant>
        <vt:i4>5</vt:i4>
      </vt:variant>
      <vt:variant>
        <vt:lpwstr/>
      </vt:variant>
      <vt:variant>
        <vt:lpwstr>_Toc495593615</vt:lpwstr>
      </vt:variant>
      <vt:variant>
        <vt:i4>1638462</vt:i4>
      </vt:variant>
      <vt:variant>
        <vt:i4>2</vt:i4>
      </vt:variant>
      <vt:variant>
        <vt:i4>0</vt:i4>
      </vt:variant>
      <vt:variant>
        <vt:i4>5</vt:i4>
      </vt:variant>
      <vt:variant>
        <vt:lpwstr/>
      </vt:variant>
      <vt:variant>
        <vt:lpwstr>_Toc495593614</vt:lpwstr>
      </vt:variant>
      <vt:variant>
        <vt:i4>1900546</vt:i4>
      </vt:variant>
      <vt:variant>
        <vt:i4>3</vt:i4>
      </vt:variant>
      <vt:variant>
        <vt:i4>0</vt:i4>
      </vt:variant>
      <vt:variant>
        <vt:i4>5</vt:i4>
      </vt:variant>
      <vt:variant>
        <vt:lpwstr>https://beta.gov.scot/publications/carbon-monoxide-alarms-in-private-rented-properties-guidance/Carbon monoxide alarms in private rented housing - Scottish Government guidance revised November 2016.pdf?inline=true</vt:lpwstr>
      </vt:variant>
      <vt:variant>
        <vt:lpwstr/>
      </vt:variant>
      <vt:variant>
        <vt:i4>7667760</vt:i4>
      </vt:variant>
      <vt:variant>
        <vt:i4>0</vt:i4>
      </vt:variant>
      <vt:variant>
        <vt:i4>0</vt:i4>
      </vt:variant>
      <vt:variant>
        <vt:i4>5</vt:i4>
      </vt:variant>
      <vt:variant>
        <vt:lpwstr>https://beta.gov.scot/publications/fire-safety-guidance-private-rented-properties/Housing guidance on satisfactory provision for detecting and warning of fires - Scottish Government revised November 2016.pdf?inline=true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93</cp:revision>
  <cp:lastPrinted>2017-03-31T14:04:00Z</cp:lastPrinted>
  <dcterms:created xsi:type="dcterms:W3CDTF">2017-10-23T10:49:00Z</dcterms:created>
  <dcterms:modified xsi:type="dcterms:W3CDTF">2017-10-26T08:55:00Z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A19132787</vt:lpwstr>
  </property>
  <property fmtid="{D5CDD505-2E9C-101B-9397-08002B2CF9AE}" pid="4" name="Objective-Title">
    <vt:lpwstr>Model Tenancy Agreement - FINAL VERSION to APS - 16 October 2017</vt:lpwstr>
  </property>
  <property fmtid="{D5CDD505-2E9C-101B-9397-08002B2CF9AE}" pid="5" name="Objective-Comment">
    <vt:lpwstr/>
  </property>
  <property fmtid="{D5CDD505-2E9C-101B-9397-08002B2CF9AE}" pid="6" name="Objective-CreationStamp">
    <vt:filetime>2017-10-10T08:48:52Z</vt:filetime>
  </property>
  <property fmtid="{D5CDD505-2E9C-101B-9397-08002B2CF9AE}" pid="7" name="Objective-IsApproved">
    <vt:bool>false</vt:bool>
  </property>
  <property fmtid="{D5CDD505-2E9C-101B-9397-08002B2CF9AE}" pid="8" name="Objective-IsPublished">
    <vt:bool>false</vt:bool>
  </property>
  <property fmtid="{D5CDD505-2E9C-101B-9397-08002B2CF9AE}" pid="9" name="Objective-DatePublished">
    <vt:lpwstr/>
  </property>
  <property fmtid="{D5CDD505-2E9C-101B-9397-08002B2CF9AE}" pid="10" name="Objective-ModificationStamp">
    <vt:filetime>2017-10-17T11:42:26Z</vt:filetime>
  </property>
  <property fmtid="{D5CDD505-2E9C-101B-9397-08002B2CF9AE}" pid="11" name="Objective-Owner">
    <vt:lpwstr>Wilson, Bethany B (U417037)</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Being Drafted</vt:lpwstr>
  </property>
  <property fmtid="{D5CDD505-2E9C-101B-9397-08002B2CF9AE}" pid="15" name="Objective-Version">
    <vt:lpwstr>1.3</vt:lpwstr>
  </property>
  <property fmtid="{D5CDD505-2E9C-101B-9397-08002B2CF9AE}" pid="16" name="Objective-VersionNumber">
    <vt:r8>14</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y fmtid="{D5CDD505-2E9C-101B-9397-08002B2CF9AE}" pid="25" name="Objective-Connect Creator [system]">
    <vt:lpwstr/>
  </property>
</Properties>
</file>