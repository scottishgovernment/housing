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26BF3" w14:textId="3BD8C61F" w:rsidR="000B665E" w:rsidRPr="00D77042" w:rsidRDefault="00D77042" w:rsidP="00D77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D77042">
        <w:rPr>
          <w:rFonts w:cs="Arial"/>
          <w:b/>
          <w:color w:val="000000"/>
          <w:sz w:val="28"/>
          <w:szCs w:val="28"/>
          <w:lang w:val="en" w:eastAsia="en-GB"/>
        </w:rPr>
        <w:t>APPLICATION BY A TENANT TO THE FIRST-TIER TRIBUNAL</w:t>
      </w:r>
    </w:p>
    <w:p w14:paraId="06355F05" w14:textId="77777777" w:rsidR="00D77042" w:rsidRDefault="00D77042" w:rsidP="00D77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144A4DAE" w14:textId="6AD7C6FC" w:rsidR="00E7539C"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262E92">
        <w:rPr>
          <w:b/>
        </w:rPr>
        <w:t>TENANT’S</w:t>
      </w:r>
      <w:r w:rsidRPr="00011396">
        <w:rPr>
          <w:b/>
        </w:rPr>
        <w:t xml:space="preserve"> </w:t>
      </w:r>
      <w:r w:rsidRPr="00262E92">
        <w:rPr>
          <w:b/>
        </w:rPr>
        <w:t>NOTIFICATION</w:t>
      </w:r>
      <w:r w:rsidRPr="00011396">
        <w:rPr>
          <w:b/>
        </w:rPr>
        <w:t xml:space="preserve"> </w:t>
      </w:r>
      <w:r w:rsidRPr="00262E92">
        <w:rPr>
          <w:b/>
        </w:rPr>
        <w:t>TO</w:t>
      </w:r>
      <w:r w:rsidRPr="00011396">
        <w:rPr>
          <w:b/>
        </w:rPr>
        <w:t xml:space="preserve"> </w:t>
      </w:r>
      <w:r w:rsidRPr="00262E92">
        <w:rPr>
          <w:b/>
        </w:rPr>
        <w:t>A</w:t>
      </w:r>
      <w:r w:rsidRPr="00011396">
        <w:rPr>
          <w:b/>
        </w:rPr>
        <w:t xml:space="preserve"> </w:t>
      </w:r>
      <w:r w:rsidRPr="00262E92">
        <w:rPr>
          <w:b/>
        </w:rPr>
        <w:t>LANDLORD</w:t>
      </w:r>
      <w:r w:rsidRPr="00011396">
        <w:rPr>
          <w:b/>
        </w:rPr>
        <w:t xml:space="preserve"> </w:t>
      </w:r>
      <w:r w:rsidRPr="00262E92">
        <w:rPr>
          <w:b/>
        </w:rPr>
        <w:t>UNDER</w:t>
      </w:r>
      <w:r w:rsidRPr="00011396">
        <w:rPr>
          <w:b/>
        </w:rPr>
        <w:t xml:space="preserve"> </w:t>
      </w:r>
      <w:r w:rsidRPr="00262E92">
        <w:rPr>
          <w:b/>
        </w:rPr>
        <w:t>SECTION</w:t>
      </w:r>
      <w:r w:rsidRPr="00011396">
        <w:rPr>
          <w:b/>
        </w:rPr>
        <w:t xml:space="preserve"> </w:t>
      </w:r>
      <w:r w:rsidRPr="00262E92">
        <w:rPr>
          <w:b/>
        </w:rPr>
        <w:t>14(3)</w:t>
      </w:r>
      <w:r w:rsidRPr="00011396">
        <w:rPr>
          <w:b/>
        </w:rPr>
        <w:t xml:space="preserve"> </w:t>
      </w:r>
      <w:r w:rsidRPr="00262E92">
        <w:rPr>
          <w:b/>
        </w:rPr>
        <w:t>OR</w:t>
      </w:r>
      <w:r w:rsidRPr="00011396">
        <w:rPr>
          <w:b/>
        </w:rPr>
        <w:t xml:space="preserve"> </w:t>
      </w:r>
      <w:r w:rsidRPr="00262E92">
        <w:rPr>
          <w:b/>
        </w:rPr>
        <w:t>16(3)(c)</w:t>
      </w:r>
      <w:r w:rsidRPr="00011396">
        <w:rPr>
          <w:b/>
        </w:rPr>
        <w:t xml:space="preserve"> </w:t>
      </w:r>
      <w:r w:rsidRPr="00262E92">
        <w:rPr>
          <w:b/>
        </w:rPr>
        <w:t>OF</w:t>
      </w:r>
      <w:r w:rsidRPr="00011396">
        <w:rPr>
          <w:b/>
        </w:rPr>
        <w:t xml:space="preserve"> </w:t>
      </w:r>
      <w:r w:rsidRPr="00262E92">
        <w:rPr>
          <w:b/>
        </w:rPr>
        <w:t>THE</w:t>
      </w:r>
      <w:r w:rsidRPr="00011396">
        <w:rPr>
          <w:b/>
        </w:rPr>
        <w:t xml:space="preserve"> </w:t>
      </w:r>
      <w:r w:rsidRPr="00262E92">
        <w:rPr>
          <w:b/>
        </w:rPr>
        <w:t>PRIVATE</w:t>
      </w:r>
      <w:r w:rsidRPr="00011396">
        <w:rPr>
          <w:b/>
        </w:rPr>
        <w:t xml:space="preserve"> </w:t>
      </w:r>
      <w:r w:rsidRPr="00262E92">
        <w:rPr>
          <w:b/>
        </w:rPr>
        <w:t>HOUSING</w:t>
      </w:r>
      <w:r w:rsidRPr="00011396">
        <w:rPr>
          <w:b/>
        </w:rPr>
        <w:t xml:space="preserve"> </w:t>
      </w:r>
      <w:r w:rsidRPr="00262E92">
        <w:rPr>
          <w:b/>
        </w:rPr>
        <w:t>(TENANCIES)</w:t>
      </w:r>
      <w:r w:rsidRPr="00011396">
        <w:rPr>
          <w:b/>
        </w:rPr>
        <w:t xml:space="preserve"> </w:t>
      </w:r>
      <w:r w:rsidRPr="00262E92">
        <w:rPr>
          <w:b/>
        </w:rPr>
        <w:t>(SCOTLAND)</w:t>
      </w:r>
      <w:r w:rsidRPr="00011396">
        <w:rPr>
          <w:b/>
        </w:rPr>
        <w:t xml:space="preserve"> </w:t>
      </w:r>
      <w:r w:rsidRPr="00262E92">
        <w:rPr>
          <w:b/>
        </w:rPr>
        <w:t>ACT</w:t>
      </w:r>
      <w:r w:rsidRPr="00011396">
        <w:rPr>
          <w:b/>
        </w:rPr>
        <w:t xml:space="preserve"> </w:t>
      </w:r>
      <w:r w:rsidRPr="00262E92">
        <w:rPr>
          <w:b/>
        </w:rPr>
        <w:t>2016</w:t>
      </w:r>
      <w:r w:rsidRPr="00011396">
        <w:rPr>
          <w:b/>
        </w:rPr>
        <w:t xml:space="preserve"> </w:t>
      </w:r>
      <w:r>
        <w:rPr>
          <w:b/>
        </w:rPr>
        <w:t>(THE</w:t>
      </w:r>
      <w:r w:rsidRPr="00011396">
        <w:rPr>
          <w:b/>
        </w:rPr>
        <w:t xml:space="preserve"> </w:t>
      </w:r>
      <w:r>
        <w:rPr>
          <w:b/>
        </w:rPr>
        <w:t>ACT)</w:t>
      </w:r>
      <w:r w:rsidRPr="00011396">
        <w:rPr>
          <w:b/>
        </w:rPr>
        <w:t xml:space="preserve"> </w:t>
      </w:r>
      <w:r w:rsidRPr="00262E92">
        <w:rPr>
          <w:b/>
        </w:rPr>
        <w:t>OF</w:t>
      </w:r>
      <w:r w:rsidRPr="00011396">
        <w:rPr>
          <w:b/>
        </w:rPr>
        <w:t xml:space="preserve"> </w:t>
      </w:r>
      <w:r>
        <w:rPr>
          <w:b/>
        </w:rPr>
        <w:t>THE</w:t>
      </w:r>
      <w:r w:rsidRPr="00011396">
        <w:rPr>
          <w:b/>
        </w:rPr>
        <w:t xml:space="preserve"> </w:t>
      </w:r>
      <w:r>
        <w:rPr>
          <w:b/>
        </w:rPr>
        <w:t>TENANT’S</w:t>
      </w:r>
      <w:r w:rsidRPr="00011396">
        <w:rPr>
          <w:b/>
        </w:rPr>
        <w:t xml:space="preserve"> </w:t>
      </w:r>
      <w:r>
        <w:rPr>
          <w:b/>
        </w:rPr>
        <w:t>INTENTION</w:t>
      </w:r>
      <w:r w:rsidRPr="00011396">
        <w:rPr>
          <w:b/>
        </w:rPr>
        <w:t xml:space="preserve"> </w:t>
      </w:r>
      <w:r>
        <w:rPr>
          <w:b/>
        </w:rPr>
        <w:t>TO</w:t>
      </w:r>
      <w:r w:rsidRPr="00011396">
        <w:rPr>
          <w:b/>
        </w:rPr>
        <w:t xml:space="preserve"> </w:t>
      </w:r>
      <w:r>
        <w:rPr>
          <w:b/>
        </w:rPr>
        <w:t>MAKE</w:t>
      </w:r>
      <w:r w:rsidRPr="00011396">
        <w:rPr>
          <w:b/>
        </w:rPr>
        <w:t xml:space="preserve"> </w:t>
      </w:r>
      <w:r>
        <w:rPr>
          <w:b/>
        </w:rPr>
        <w:t>AN</w:t>
      </w:r>
      <w:r w:rsidRPr="00011396">
        <w:rPr>
          <w:b/>
        </w:rPr>
        <w:t xml:space="preserve"> </w:t>
      </w:r>
      <w:r>
        <w:rPr>
          <w:b/>
        </w:rPr>
        <w:t>APPLICATION</w:t>
      </w:r>
      <w:r w:rsidRPr="00011396">
        <w:rPr>
          <w:b/>
        </w:rPr>
        <w:t xml:space="preserve"> </w:t>
      </w:r>
      <w:r w:rsidRPr="00262E92">
        <w:rPr>
          <w:b/>
        </w:rPr>
        <w:t>TO</w:t>
      </w:r>
      <w:r w:rsidRPr="00011396">
        <w:rPr>
          <w:b/>
        </w:rPr>
        <w:t xml:space="preserve"> </w:t>
      </w:r>
      <w:r w:rsidRPr="00262E92">
        <w:rPr>
          <w:b/>
        </w:rPr>
        <w:t>THE</w:t>
      </w:r>
      <w:r w:rsidRPr="00011396">
        <w:rPr>
          <w:b/>
        </w:rPr>
        <w:t xml:space="preserve"> </w:t>
      </w:r>
      <w:r w:rsidRPr="00262E92">
        <w:rPr>
          <w:b/>
        </w:rPr>
        <w:t>FIRST-TIER</w:t>
      </w:r>
      <w:r w:rsidRPr="00011396">
        <w:rPr>
          <w:b/>
        </w:rPr>
        <w:t xml:space="preserve"> </w:t>
      </w:r>
      <w:r w:rsidRPr="00262E92">
        <w:rPr>
          <w:b/>
        </w:rPr>
        <w:t>TRIBUNAL</w:t>
      </w:r>
      <w:r w:rsidRPr="00011396">
        <w:rPr>
          <w:b/>
        </w:rPr>
        <w:t xml:space="preserve"> </w:t>
      </w:r>
      <w:r>
        <w:rPr>
          <w:b/>
        </w:rPr>
        <w:t>FOR</w:t>
      </w:r>
      <w:r w:rsidRPr="00011396">
        <w:rPr>
          <w:b/>
        </w:rPr>
        <w:t xml:space="preserve"> </w:t>
      </w:r>
      <w:r>
        <w:rPr>
          <w:b/>
        </w:rPr>
        <w:t>SCOTLAND</w:t>
      </w:r>
      <w:r w:rsidRPr="00011396">
        <w:rPr>
          <w:b/>
        </w:rPr>
        <w:t xml:space="preserve"> </w:t>
      </w:r>
      <w:r w:rsidRPr="00262E92">
        <w:rPr>
          <w:b/>
        </w:rPr>
        <w:t>(THE</w:t>
      </w:r>
      <w:r w:rsidRPr="00011396">
        <w:rPr>
          <w:b/>
        </w:rPr>
        <w:t xml:space="preserve"> </w:t>
      </w:r>
      <w:r w:rsidRPr="00262E92">
        <w:rPr>
          <w:b/>
        </w:rPr>
        <w:t>TRIBUNAL)</w:t>
      </w:r>
      <w:r w:rsidRPr="00011396">
        <w:rPr>
          <w:b/>
        </w:rPr>
        <w:t xml:space="preserve"> </w:t>
      </w:r>
      <w:r>
        <w:rPr>
          <w:b/>
        </w:rPr>
        <w:t>IN</w:t>
      </w:r>
      <w:r w:rsidRPr="00011396">
        <w:rPr>
          <w:b/>
        </w:rPr>
        <w:t xml:space="preserve"> </w:t>
      </w:r>
      <w:r>
        <w:rPr>
          <w:b/>
        </w:rPr>
        <w:t>CONNECTION</w:t>
      </w:r>
      <w:r w:rsidRPr="00011396">
        <w:rPr>
          <w:b/>
        </w:rPr>
        <w:t xml:space="preserve"> </w:t>
      </w:r>
      <w:r>
        <w:rPr>
          <w:b/>
        </w:rPr>
        <w:t>WITH</w:t>
      </w:r>
      <w:r w:rsidRPr="00011396">
        <w:rPr>
          <w:b/>
        </w:rPr>
        <w:t xml:space="preserve"> </w:t>
      </w:r>
      <w:r>
        <w:rPr>
          <w:b/>
        </w:rPr>
        <w:t>A</w:t>
      </w:r>
      <w:r w:rsidRPr="00011396">
        <w:rPr>
          <w:b/>
        </w:rPr>
        <w:t xml:space="preserve"> </w:t>
      </w:r>
      <w:r w:rsidRPr="00262E92">
        <w:rPr>
          <w:b/>
        </w:rPr>
        <w:t>FAILURE</w:t>
      </w:r>
      <w:r w:rsidRPr="00011396">
        <w:rPr>
          <w:b/>
        </w:rPr>
        <w:t xml:space="preserve"> </w:t>
      </w:r>
      <w:r w:rsidRPr="00262E92">
        <w:rPr>
          <w:b/>
        </w:rPr>
        <w:t>TO</w:t>
      </w:r>
      <w:r w:rsidRPr="00011396">
        <w:rPr>
          <w:b/>
        </w:rPr>
        <w:t xml:space="preserve"> </w:t>
      </w:r>
      <w:r w:rsidRPr="00262E92">
        <w:rPr>
          <w:b/>
        </w:rPr>
        <w:t>SUPPLY</w:t>
      </w:r>
      <w:r w:rsidRPr="00011396">
        <w:rPr>
          <w:b/>
        </w:rPr>
        <w:t xml:space="preserve"> </w:t>
      </w:r>
      <w:r w:rsidRPr="00262E92">
        <w:rPr>
          <w:b/>
        </w:rPr>
        <w:t>IN</w:t>
      </w:r>
      <w:r w:rsidRPr="00011396">
        <w:rPr>
          <w:b/>
        </w:rPr>
        <w:t xml:space="preserve"> </w:t>
      </w:r>
      <w:r w:rsidRPr="00262E92">
        <w:rPr>
          <w:b/>
        </w:rPr>
        <w:t>WRITING</w:t>
      </w:r>
      <w:r w:rsidRPr="00011396">
        <w:rPr>
          <w:b/>
        </w:rPr>
        <w:t xml:space="preserve"> </w:t>
      </w:r>
      <w:r w:rsidRPr="00262E92">
        <w:rPr>
          <w:b/>
        </w:rPr>
        <w:t>ALL</w:t>
      </w:r>
      <w:r w:rsidRPr="00011396">
        <w:rPr>
          <w:b/>
        </w:rPr>
        <w:t xml:space="preserve"> </w:t>
      </w:r>
      <w:r w:rsidRPr="00262E92">
        <w:rPr>
          <w:b/>
        </w:rPr>
        <w:t>TENANCY</w:t>
      </w:r>
      <w:r w:rsidRPr="00011396">
        <w:rPr>
          <w:b/>
        </w:rPr>
        <w:t xml:space="preserve"> </w:t>
      </w:r>
      <w:r w:rsidRPr="00262E92">
        <w:rPr>
          <w:b/>
        </w:rPr>
        <w:t>TERMS</w:t>
      </w:r>
      <w:r w:rsidRPr="00011396">
        <w:rPr>
          <w:b/>
        </w:rPr>
        <w:t xml:space="preserve"> </w:t>
      </w:r>
      <w:r w:rsidRPr="00262E92">
        <w:rPr>
          <w:b/>
        </w:rPr>
        <w:t>AND/OR</w:t>
      </w:r>
      <w:r w:rsidRPr="00011396">
        <w:rPr>
          <w:b/>
        </w:rPr>
        <w:t xml:space="preserve"> </w:t>
      </w:r>
      <w:r w:rsidRPr="00262E92">
        <w:rPr>
          <w:b/>
        </w:rPr>
        <w:t>ANY</w:t>
      </w:r>
      <w:r w:rsidRPr="00011396">
        <w:rPr>
          <w:b/>
        </w:rPr>
        <w:t xml:space="preserve"> </w:t>
      </w:r>
      <w:r w:rsidRPr="00262E92">
        <w:rPr>
          <w:b/>
        </w:rPr>
        <w:t>OTHER</w:t>
      </w:r>
      <w:r w:rsidRPr="00011396">
        <w:rPr>
          <w:b/>
        </w:rPr>
        <w:t xml:space="preserve"> </w:t>
      </w:r>
      <w:r w:rsidRPr="00262E92">
        <w:rPr>
          <w:b/>
        </w:rPr>
        <w:t>SPECIFIED</w:t>
      </w:r>
      <w:r w:rsidRPr="00011396">
        <w:rPr>
          <w:b/>
        </w:rPr>
        <w:t xml:space="preserve"> </w:t>
      </w:r>
      <w:r w:rsidRPr="00262E92">
        <w:rPr>
          <w:b/>
        </w:rPr>
        <w:t>INFORMATION</w:t>
      </w:r>
    </w:p>
    <w:p w14:paraId="72F9AD8D" w14:textId="77777777" w:rsidR="00D77042" w:rsidRPr="009B5D1B"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p>
    <w:p w14:paraId="0192D56C" w14:textId="3D225180" w:rsidR="00984F64" w:rsidRPr="00984F64" w:rsidRDefault="00BB0710" w:rsidP="00BB0710">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984F64">
        <w:rPr>
          <w:rFonts w:cs="Arial"/>
          <w:b/>
          <w:color w:val="000000"/>
          <w:szCs w:val="24"/>
          <w:lang w:val="en" w:eastAsia="en-GB"/>
        </w:rPr>
        <w:t xml:space="preserve">Important: information for </w:t>
      </w:r>
      <w:r w:rsidR="002729ED">
        <w:rPr>
          <w:rFonts w:cs="Arial"/>
          <w:b/>
          <w:color w:val="000000"/>
          <w:szCs w:val="24"/>
          <w:lang w:val="en" w:eastAsia="en-GB"/>
        </w:rPr>
        <w:t>Landlord</w:t>
      </w:r>
      <w:r w:rsidRPr="00984F64">
        <w:rPr>
          <w:rFonts w:cs="Arial"/>
          <w:b/>
          <w:color w:val="000000"/>
          <w:szCs w:val="24"/>
          <w:lang w:val="en" w:eastAsia="en-GB"/>
        </w:rPr>
        <w:t>(s)</w:t>
      </w:r>
      <w:r>
        <w:rPr>
          <w:rFonts w:cs="Arial"/>
          <w:b/>
          <w:color w:val="000000"/>
          <w:szCs w:val="24"/>
          <w:lang w:val="en" w:eastAsia="en-GB"/>
        </w:rPr>
        <w:t xml:space="preserve"> – please read this notice carefully</w:t>
      </w:r>
      <w:r w:rsidR="00CD665E">
        <w:rPr>
          <w:rFonts w:cs="Arial"/>
          <w:b/>
          <w:color w:val="000000"/>
          <w:szCs w:val="24"/>
          <w:lang w:val="en" w:eastAsia="en-GB"/>
        </w:rPr>
        <w:t>, including the ‘G</w:t>
      </w:r>
      <w:r w:rsidR="00814459">
        <w:rPr>
          <w:rFonts w:cs="Arial"/>
          <w:b/>
          <w:color w:val="000000"/>
          <w:szCs w:val="24"/>
          <w:lang w:val="en" w:eastAsia="en-GB"/>
        </w:rPr>
        <w:t>uidance notes</w:t>
      </w:r>
      <w:r w:rsidR="00CD665E">
        <w:rPr>
          <w:rFonts w:cs="Arial"/>
          <w:b/>
          <w:color w:val="000000"/>
          <w:szCs w:val="24"/>
          <w:lang w:val="en" w:eastAsia="en-GB"/>
        </w:rPr>
        <w:t xml:space="preserve"> for landlords’ section.</w:t>
      </w:r>
    </w:p>
    <w:p w14:paraId="79122F1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5F637274" w14:textId="77777777" w:rsidR="00D77042"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rPr>
      </w:pPr>
      <w:r w:rsidRPr="00262E92">
        <w:rPr>
          <w:rFonts w:cs="Arial"/>
        </w:rPr>
        <w:t>This</w:t>
      </w:r>
      <w:r w:rsidRPr="00011396">
        <w:rPr>
          <w:rFonts w:cs="Arial"/>
        </w:rPr>
        <w:t xml:space="preserve"> </w:t>
      </w:r>
      <w:r w:rsidRPr="00262E92">
        <w:rPr>
          <w:rFonts w:cs="Arial"/>
        </w:rPr>
        <w:t>notice</w:t>
      </w:r>
      <w:r w:rsidRPr="00011396">
        <w:rPr>
          <w:rFonts w:cs="Arial"/>
        </w:rPr>
        <w:t xml:space="preserve"> </w:t>
      </w:r>
      <w:r w:rsidRPr="00262E92">
        <w:rPr>
          <w:rFonts w:cs="Arial"/>
        </w:rPr>
        <w:t>informs</w:t>
      </w:r>
      <w:r w:rsidRPr="00011396">
        <w:rPr>
          <w:rFonts w:cs="Arial"/>
        </w:rPr>
        <w:t xml:space="preserve"> </w:t>
      </w:r>
      <w:r w:rsidRPr="00262E92">
        <w:rPr>
          <w:rFonts w:cs="Arial"/>
        </w:rPr>
        <w:t>you</w:t>
      </w:r>
      <w:r>
        <w:rPr>
          <w:rFonts w:cs="Arial"/>
        </w:rPr>
        <w:t>,</w:t>
      </w:r>
      <w:r w:rsidRPr="00011396">
        <w:rPr>
          <w:rFonts w:cs="Arial"/>
        </w:rPr>
        <w:t xml:space="preserve"> </w:t>
      </w:r>
      <w:r w:rsidRPr="00262E92">
        <w:rPr>
          <w:rFonts w:cs="Arial"/>
        </w:rPr>
        <w:t>as</w:t>
      </w:r>
      <w:r w:rsidRPr="00011396">
        <w:rPr>
          <w:rFonts w:cs="Arial"/>
        </w:rPr>
        <w:t xml:space="preserve"> </w:t>
      </w:r>
      <w:r w:rsidRPr="00262E92">
        <w:rPr>
          <w:rFonts w:cs="Arial"/>
        </w:rPr>
        <w:t>a</w:t>
      </w:r>
      <w:r w:rsidRPr="00011396">
        <w:rPr>
          <w:rFonts w:cs="Arial"/>
        </w:rPr>
        <w:t xml:space="preserve"> </w:t>
      </w:r>
      <w:r w:rsidRPr="00262E92">
        <w:rPr>
          <w:rFonts w:cs="Arial"/>
        </w:rPr>
        <w:t>Landlord</w:t>
      </w:r>
      <w:r>
        <w:rPr>
          <w:rFonts w:cs="Arial"/>
        </w:rPr>
        <w:t>,</w:t>
      </w:r>
      <w:r w:rsidRPr="00011396">
        <w:rPr>
          <w:rFonts w:cs="Arial"/>
        </w:rPr>
        <w:t xml:space="preserve"> </w:t>
      </w:r>
      <w:r w:rsidRPr="00262E92">
        <w:rPr>
          <w:rFonts w:cs="Arial"/>
        </w:rPr>
        <w:t>that</w:t>
      </w:r>
      <w:r w:rsidRPr="00011396">
        <w:rPr>
          <w:rFonts w:cs="Arial"/>
        </w:rPr>
        <w:t xml:space="preserve"> </w:t>
      </w:r>
      <w:r w:rsidRPr="00262E92">
        <w:rPr>
          <w:rFonts w:cs="Arial"/>
        </w:rPr>
        <w:t>your</w:t>
      </w:r>
      <w:r w:rsidRPr="00011396">
        <w:rPr>
          <w:rFonts w:cs="Arial"/>
        </w:rPr>
        <w:t xml:space="preserve"> </w:t>
      </w:r>
      <w:r w:rsidRPr="00262E92">
        <w:rPr>
          <w:rFonts w:cs="Arial"/>
        </w:rPr>
        <w:t>Tenant(s)</w:t>
      </w:r>
      <w:r w:rsidRPr="00011396">
        <w:rPr>
          <w:rFonts w:cs="Arial"/>
        </w:rPr>
        <w:t xml:space="preserve"> </w:t>
      </w:r>
      <w:r w:rsidRPr="00262E92">
        <w:rPr>
          <w:rFonts w:cs="Arial"/>
        </w:rPr>
        <w:t>wants</w:t>
      </w:r>
      <w:r w:rsidRPr="00011396">
        <w:rPr>
          <w:rFonts w:cs="Arial"/>
        </w:rPr>
        <w:t xml:space="preserve"> </w:t>
      </w:r>
      <w:r w:rsidRPr="00262E92">
        <w:rPr>
          <w:rFonts w:cs="Arial"/>
        </w:rPr>
        <w:t>to</w:t>
      </w:r>
      <w:r w:rsidRPr="00011396">
        <w:rPr>
          <w:rFonts w:cs="Arial"/>
        </w:rPr>
        <w:t xml:space="preserve"> </w:t>
      </w:r>
      <w:r w:rsidRPr="00262E92">
        <w:rPr>
          <w:rFonts w:cs="Arial"/>
        </w:rPr>
        <w:t>make</w:t>
      </w:r>
      <w:r w:rsidRPr="00011396">
        <w:rPr>
          <w:rFonts w:cs="Arial"/>
        </w:rPr>
        <w:t xml:space="preserve"> </w:t>
      </w:r>
      <w:r w:rsidRPr="00262E92">
        <w:rPr>
          <w:rFonts w:cs="Arial"/>
        </w:rPr>
        <w:t>an</w:t>
      </w:r>
      <w:r w:rsidRPr="00011396">
        <w:rPr>
          <w:rFonts w:cs="Arial"/>
        </w:rPr>
        <w:t xml:space="preserve"> </w:t>
      </w:r>
      <w:r w:rsidRPr="00262E92">
        <w:rPr>
          <w:rFonts w:cs="Arial"/>
        </w:rPr>
        <w:t>application</w:t>
      </w:r>
      <w:r w:rsidRPr="00011396">
        <w:rPr>
          <w:rFonts w:cs="Arial"/>
        </w:rPr>
        <w:t xml:space="preserve"> </w:t>
      </w:r>
      <w:r w:rsidRPr="00262E92">
        <w:rPr>
          <w:rFonts w:cs="Arial"/>
        </w:rPr>
        <w:t>to</w:t>
      </w:r>
      <w:r w:rsidRPr="00011396">
        <w:rPr>
          <w:rFonts w:cs="Arial"/>
        </w:rPr>
        <w:t xml:space="preserve"> </w:t>
      </w:r>
      <w:r w:rsidRPr="00262E92">
        <w:rPr>
          <w:rFonts w:cs="Arial"/>
        </w:rPr>
        <w:t>the</w:t>
      </w:r>
      <w:r w:rsidRPr="00011396">
        <w:rPr>
          <w:rFonts w:cs="Arial"/>
        </w:rPr>
        <w:t xml:space="preserve"> </w:t>
      </w:r>
      <w:r w:rsidRPr="00262E92">
        <w:rPr>
          <w:rFonts w:cs="Arial"/>
        </w:rPr>
        <w:t>Tribunal</w:t>
      </w:r>
      <w:r w:rsidRPr="00011396">
        <w:rPr>
          <w:rFonts w:cs="Arial"/>
        </w:rPr>
        <w:t xml:space="preserve"> </w:t>
      </w:r>
      <w:r w:rsidRPr="00262E92">
        <w:rPr>
          <w:rFonts w:cs="Arial"/>
        </w:rPr>
        <w:t>because</w:t>
      </w:r>
      <w:r w:rsidRPr="00011396">
        <w:rPr>
          <w:rFonts w:cs="Arial"/>
        </w:rPr>
        <w:t xml:space="preserve"> </w:t>
      </w:r>
      <w:r w:rsidRPr="00262E92">
        <w:rPr>
          <w:rFonts w:cs="Arial"/>
        </w:rPr>
        <w:t>you</w:t>
      </w:r>
      <w:r w:rsidRPr="00011396">
        <w:rPr>
          <w:rFonts w:cs="Arial"/>
        </w:rPr>
        <w:t xml:space="preserve"> </w:t>
      </w:r>
      <w:r w:rsidRPr="00262E92">
        <w:rPr>
          <w:rFonts w:cs="Arial"/>
        </w:rPr>
        <w:t>have</w:t>
      </w:r>
      <w:r w:rsidRPr="00011396">
        <w:rPr>
          <w:rFonts w:cs="Arial"/>
        </w:rPr>
        <w:t xml:space="preserve"> </w:t>
      </w:r>
      <w:r w:rsidRPr="00262E92">
        <w:rPr>
          <w:rFonts w:cs="Arial"/>
        </w:rPr>
        <w:t>failed</w:t>
      </w:r>
      <w:r w:rsidRPr="00011396">
        <w:rPr>
          <w:rFonts w:cs="Arial"/>
        </w:rPr>
        <w:t xml:space="preserve"> </w:t>
      </w:r>
      <w:r w:rsidRPr="00262E92">
        <w:rPr>
          <w:rFonts w:cs="Arial"/>
        </w:rPr>
        <w:t>to</w:t>
      </w:r>
      <w:r w:rsidRPr="00011396">
        <w:rPr>
          <w:rFonts w:cs="Arial"/>
        </w:rPr>
        <w:t xml:space="preserve"> </w:t>
      </w:r>
      <w:r w:rsidRPr="00262E92">
        <w:rPr>
          <w:rFonts w:cs="Arial"/>
        </w:rPr>
        <w:t>give</w:t>
      </w:r>
      <w:r w:rsidRPr="00011396">
        <w:rPr>
          <w:rFonts w:cs="Arial"/>
        </w:rPr>
        <w:t xml:space="preserve"> </w:t>
      </w:r>
      <w:r w:rsidRPr="00262E92">
        <w:rPr>
          <w:rFonts w:cs="Arial"/>
        </w:rPr>
        <w:t>them</w:t>
      </w:r>
      <w:r w:rsidRPr="00011396">
        <w:rPr>
          <w:rFonts w:cs="Arial"/>
        </w:rPr>
        <w:t xml:space="preserve"> </w:t>
      </w:r>
      <w:r w:rsidRPr="00262E92">
        <w:rPr>
          <w:rFonts w:cs="Arial"/>
        </w:rPr>
        <w:t>a</w:t>
      </w:r>
      <w:r w:rsidRPr="00011396">
        <w:rPr>
          <w:rFonts w:cs="Arial"/>
        </w:rPr>
        <w:t xml:space="preserve"> </w:t>
      </w:r>
      <w:r w:rsidRPr="00262E92">
        <w:rPr>
          <w:rFonts w:cs="Arial"/>
        </w:rPr>
        <w:t>copy</w:t>
      </w:r>
      <w:r w:rsidRPr="00011396">
        <w:rPr>
          <w:rFonts w:cs="Arial"/>
        </w:rPr>
        <w:t xml:space="preserve"> </w:t>
      </w:r>
      <w:r w:rsidRPr="00262E92">
        <w:rPr>
          <w:rFonts w:cs="Arial"/>
        </w:rPr>
        <w:t>of</w:t>
      </w:r>
      <w:r w:rsidRPr="00011396">
        <w:rPr>
          <w:rFonts w:cs="Arial"/>
        </w:rPr>
        <w:t xml:space="preserve"> </w:t>
      </w:r>
      <w:r w:rsidRPr="00262E92">
        <w:rPr>
          <w:rFonts w:cs="Arial"/>
        </w:rPr>
        <w:t>all</w:t>
      </w:r>
      <w:r w:rsidRPr="00011396">
        <w:rPr>
          <w:rFonts w:cs="Arial"/>
        </w:rPr>
        <w:t xml:space="preserve"> </w:t>
      </w:r>
      <w:r w:rsidRPr="00262E92">
        <w:rPr>
          <w:rFonts w:cs="Arial"/>
        </w:rPr>
        <w:t>the</w:t>
      </w:r>
      <w:r w:rsidRPr="00011396">
        <w:rPr>
          <w:rFonts w:cs="Arial"/>
        </w:rPr>
        <w:t xml:space="preserve"> </w:t>
      </w:r>
      <w:r w:rsidRPr="00262E92">
        <w:rPr>
          <w:rFonts w:cs="Arial"/>
        </w:rPr>
        <w:t>written</w:t>
      </w:r>
      <w:r w:rsidRPr="00011396">
        <w:rPr>
          <w:rFonts w:cs="Arial"/>
        </w:rPr>
        <w:t xml:space="preserve"> </w:t>
      </w:r>
      <w:r w:rsidRPr="00262E92">
        <w:rPr>
          <w:rFonts w:cs="Arial"/>
        </w:rPr>
        <w:t>terms</w:t>
      </w:r>
      <w:r w:rsidRPr="00011396">
        <w:rPr>
          <w:rFonts w:cs="Arial"/>
        </w:rPr>
        <w:t xml:space="preserve"> </w:t>
      </w:r>
      <w:r w:rsidRPr="00262E92">
        <w:rPr>
          <w:rFonts w:cs="Arial"/>
        </w:rPr>
        <w:t>of</w:t>
      </w:r>
      <w:r w:rsidRPr="00011396">
        <w:rPr>
          <w:rFonts w:cs="Arial"/>
        </w:rPr>
        <w:t xml:space="preserve"> </w:t>
      </w:r>
      <w:r w:rsidRPr="00262E92">
        <w:rPr>
          <w:rFonts w:cs="Arial"/>
        </w:rPr>
        <w:t>their</w:t>
      </w:r>
      <w:r w:rsidRPr="00011396">
        <w:rPr>
          <w:rFonts w:cs="Arial"/>
        </w:rPr>
        <w:t xml:space="preserve"> </w:t>
      </w:r>
      <w:r w:rsidRPr="00262E92">
        <w:rPr>
          <w:rFonts w:cs="Arial"/>
        </w:rPr>
        <w:t>tenancy</w:t>
      </w:r>
      <w:r w:rsidRPr="00011396">
        <w:rPr>
          <w:rFonts w:cs="Arial"/>
        </w:rPr>
        <w:t xml:space="preserve"> </w:t>
      </w:r>
      <w:r w:rsidRPr="00262E92">
        <w:rPr>
          <w:rFonts w:cs="Arial"/>
        </w:rPr>
        <w:t>and/or</w:t>
      </w:r>
      <w:r w:rsidRPr="00011396">
        <w:rPr>
          <w:rFonts w:cs="Arial"/>
        </w:rPr>
        <w:t xml:space="preserve"> </w:t>
      </w:r>
      <w:r w:rsidRPr="00262E92">
        <w:rPr>
          <w:rFonts w:cs="Arial"/>
        </w:rPr>
        <w:t>you</w:t>
      </w:r>
      <w:r w:rsidRPr="00011396">
        <w:rPr>
          <w:rFonts w:cs="Arial"/>
        </w:rPr>
        <w:t xml:space="preserve"> </w:t>
      </w:r>
      <w:r w:rsidRPr="00262E92">
        <w:rPr>
          <w:rFonts w:cs="Arial"/>
        </w:rPr>
        <w:t>have</w:t>
      </w:r>
      <w:r w:rsidRPr="00011396">
        <w:rPr>
          <w:rFonts w:cs="Arial"/>
        </w:rPr>
        <w:t xml:space="preserve"> </w:t>
      </w:r>
      <w:r w:rsidRPr="00262E92">
        <w:rPr>
          <w:rFonts w:cs="Arial"/>
        </w:rPr>
        <w:t>failed</w:t>
      </w:r>
      <w:r w:rsidRPr="00011396">
        <w:rPr>
          <w:rFonts w:cs="Arial"/>
        </w:rPr>
        <w:t xml:space="preserve"> </w:t>
      </w:r>
      <w:r w:rsidRPr="00262E92">
        <w:rPr>
          <w:rFonts w:cs="Arial"/>
        </w:rPr>
        <w:t>to</w:t>
      </w:r>
      <w:r w:rsidRPr="00011396">
        <w:rPr>
          <w:rFonts w:cs="Arial"/>
        </w:rPr>
        <w:t xml:space="preserve"> </w:t>
      </w:r>
      <w:r w:rsidRPr="00262E92">
        <w:rPr>
          <w:rFonts w:cs="Arial"/>
        </w:rPr>
        <w:t>give</w:t>
      </w:r>
      <w:r w:rsidRPr="00011396">
        <w:rPr>
          <w:rFonts w:cs="Arial"/>
        </w:rPr>
        <w:t xml:space="preserve"> </w:t>
      </w:r>
      <w:r w:rsidRPr="00262E92">
        <w:rPr>
          <w:rFonts w:cs="Arial"/>
        </w:rPr>
        <w:t>any</w:t>
      </w:r>
      <w:r w:rsidRPr="00011396">
        <w:rPr>
          <w:rFonts w:cs="Arial"/>
        </w:rPr>
        <w:t xml:space="preserve"> </w:t>
      </w:r>
      <w:r w:rsidRPr="00262E92">
        <w:rPr>
          <w:rFonts w:cs="Arial"/>
        </w:rPr>
        <w:t>other</w:t>
      </w:r>
      <w:r w:rsidRPr="00011396">
        <w:rPr>
          <w:rFonts w:cs="Arial"/>
        </w:rPr>
        <w:t xml:space="preserve"> </w:t>
      </w:r>
      <w:r w:rsidRPr="00262E92">
        <w:rPr>
          <w:rFonts w:cs="Arial"/>
        </w:rPr>
        <w:t>specified</w:t>
      </w:r>
      <w:r w:rsidRPr="00011396">
        <w:rPr>
          <w:rFonts w:cs="Arial"/>
        </w:rPr>
        <w:t xml:space="preserve"> </w:t>
      </w:r>
      <w:r w:rsidRPr="00262E92">
        <w:rPr>
          <w:rFonts w:cs="Arial"/>
        </w:rPr>
        <w:t>information.</w:t>
      </w:r>
    </w:p>
    <w:p w14:paraId="54F408E4" w14:textId="77777777" w:rsidR="00D77042" w:rsidRDefault="00D77042"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5F25B" w14:textId="052AC5D4" w:rsidR="003B3F0E" w:rsidRDefault="0040437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The </w:t>
      </w:r>
      <w:r w:rsidR="004E3FCD">
        <w:rPr>
          <w:rFonts w:cs="Arial"/>
          <w:color w:val="000000"/>
          <w:szCs w:val="24"/>
          <w:lang w:val="en" w:eastAsia="en-GB"/>
        </w:rPr>
        <w:t xml:space="preserve">notice also </w:t>
      </w:r>
      <w:r w:rsidR="009A6B22">
        <w:rPr>
          <w:rFonts w:cs="Arial"/>
          <w:color w:val="000000"/>
          <w:szCs w:val="24"/>
          <w:lang w:val="en" w:eastAsia="en-GB"/>
        </w:rPr>
        <w:t xml:space="preserve">tells </w:t>
      </w:r>
      <w:r w:rsidR="004E3FCD">
        <w:rPr>
          <w:rFonts w:cs="Arial"/>
          <w:color w:val="000000"/>
          <w:szCs w:val="24"/>
          <w:lang w:val="en" w:eastAsia="en-GB"/>
        </w:rPr>
        <w:t xml:space="preserve">you if your </w:t>
      </w:r>
      <w:r w:rsidR="002729ED">
        <w:rPr>
          <w:rFonts w:cs="Arial"/>
          <w:color w:val="000000"/>
          <w:szCs w:val="24"/>
          <w:lang w:val="en" w:eastAsia="en-GB"/>
        </w:rPr>
        <w:t>Tenant</w:t>
      </w:r>
      <w:r w:rsidR="004E3FCD">
        <w:rPr>
          <w:rFonts w:cs="Arial"/>
          <w:color w:val="000000"/>
          <w:szCs w:val="24"/>
          <w:lang w:val="en" w:eastAsia="en-GB"/>
        </w:rPr>
        <w:t xml:space="preserve"> is </w:t>
      </w:r>
      <w:r w:rsidR="009A6B22">
        <w:rPr>
          <w:rFonts w:cs="Arial"/>
          <w:color w:val="000000"/>
          <w:szCs w:val="24"/>
          <w:lang w:val="en" w:eastAsia="en-GB"/>
        </w:rPr>
        <w:t xml:space="preserve">looking for </w:t>
      </w:r>
      <w:r w:rsidR="004E3FCD">
        <w:rPr>
          <w:rFonts w:cs="Arial"/>
          <w:color w:val="000000"/>
          <w:szCs w:val="24"/>
          <w:lang w:val="en" w:eastAsia="en-GB"/>
        </w:rPr>
        <w:t xml:space="preserve">a payment order from the </w:t>
      </w:r>
      <w:r>
        <w:rPr>
          <w:rFonts w:cs="Arial"/>
          <w:color w:val="000000"/>
          <w:szCs w:val="24"/>
          <w:lang w:val="en" w:eastAsia="en-GB"/>
        </w:rPr>
        <w:t>Tribunal</w:t>
      </w:r>
      <w:r w:rsidR="001A3CE3">
        <w:rPr>
          <w:rFonts w:cs="Arial"/>
          <w:color w:val="000000"/>
          <w:szCs w:val="24"/>
          <w:lang w:val="en" w:eastAsia="en-GB"/>
        </w:rPr>
        <w:t>. If a payment order is awarded, you may need</w:t>
      </w:r>
      <w:r w:rsidR="004E3FCD">
        <w:rPr>
          <w:rFonts w:cs="Arial"/>
          <w:color w:val="000000"/>
          <w:szCs w:val="24"/>
          <w:lang w:val="en" w:eastAsia="en-GB"/>
        </w:rPr>
        <w:t xml:space="preserve"> to pay your </w:t>
      </w:r>
      <w:r w:rsidR="002729ED">
        <w:rPr>
          <w:rFonts w:cs="Arial"/>
          <w:color w:val="000000"/>
          <w:szCs w:val="24"/>
          <w:lang w:val="en" w:eastAsia="en-GB"/>
        </w:rPr>
        <w:t>Tenant</w:t>
      </w:r>
      <w:r w:rsidR="004E3FCD">
        <w:rPr>
          <w:rFonts w:cs="Arial"/>
          <w:color w:val="000000"/>
          <w:szCs w:val="24"/>
          <w:lang w:val="en" w:eastAsia="en-GB"/>
        </w:rPr>
        <w:t xml:space="preserve"> u</w:t>
      </w:r>
      <w:r w:rsidR="000E74C5">
        <w:rPr>
          <w:rFonts w:cs="Arial"/>
          <w:color w:val="000000"/>
          <w:szCs w:val="24"/>
          <w:lang w:val="en" w:eastAsia="en-GB"/>
        </w:rPr>
        <w:t xml:space="preserve">p to </w:t>
      </w:r>
      <w:r w:rsidR="000134D0">
        <w:rPr>
          <w:rFonts w:cs="Arial"/>
          <w:color w:val="000000"/>
          <w:szCs w:val="24"/>
          <w:lang w:val="en" w:eastAsia="en-GB"/>
        </w:rPr>
        <w:t xml:space="preserve">a maximum of </w:t>
      </w:r>
      <w:r w:rsidR="000E74C5">
        <w:rPr>
          <w:rFonts w:cs="Arial"/>
          <w:color w:val="000000"/>
          <w:szCs w:val="24"/>
          <w:lang w:val="en" w:eastAsia="en-GB"/>
        </w:rPr>
        <w:t>six months’ rent.</w:t>
      </w:r>
      <w:r>
        <w:rPr>
          <w:rFonts w:cs="Arial"/>
          <w:color w:val="000000"/>
          <w:szCs w:val="24"/>
          <w:lang w:val="en" w:eastAsia="en-GB"/>
        </w:rPr>
        <w:t xml:space="preserve"> </w:t>
      </w:r>
      <w:r w:rsidR="003B3F0E">
        <w:rPr>
          <w:rFonts w:cs="Arial"/>
          <w:color w:val="000000"/>
          <w:szCs w:val="24"/>
          <w:lang w:val="en" w:eastAsia="en-GB"/>
        </w:rPr>
        <w:t xml:space="preserve">  </w:t>
      </w:r>
    </w:p>
    <w:p w14:paraId="7E4F6073" w14:textId="77777777"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342259" w14:textId="7BA8ECE0" w:rsidR="0036004A" w:rsidRDefault="0036004A"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If you </w:t>
      </w:r>
      <w:r w:rsidR="001A3CE3">
        <w:rPr>
          <w:rFonts w:cs="Arial"/>
          <w:color w:val="000000"/>
          <w:szCs w:val="24"/>
          <w:lang w:val="en" w:eastAsia="en-GB"/>
        </w:rPr>
        <w:t xml:space="preserve">give </w:t>
      </w:r>
      <w:r>
        <w:rPr>
          <w:rFonts w:cs="Arial"/>
          <w:color w:val="000000"/>
          <w:szCs w:val="24"/>
          <w:lang w:val="en" w:eastAsia="en-GB"/>
        </w:rPr>
        <w:t xml:space="preserve">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all the </w:t>
      </w:r>
      <w:r w:rsidR="006D0237">
        <w:rPr>
          <w:rFonts w:cs="Arial"/>
          <w:color w:val="000000"/>
          <w:szCs w:val="24"/>
          <w:lang w:val="en" w:eastAsia="en-GB"/>
        </w:rPr>
        <w:t xml:space="preserve">required </w:t>
      </w:r>
      <w:r>
        <w:rPr>
          <w:rFonts w:cs="Arial"/>
          <w:color w:val="000000"/>
          <w:szCs w:val="24"/>
          <w:lang w:val="en" w:eastAsia="en-GB"/>
        </w:rPr>
        <w:t xml:space="preserve">information before the date noted in Part 2, your </w:t>
      </w:r>
      <w:r w:rsidR="002729ED">
        <w:rPr>
          <w:rFonts w:cs="Arial"/>
          <w:color w:val="000000"/>
          <w:szCs w:val="24"/>
          <w:lang w:val="en" w:eastAsia="en-GB"/>
        </w:rPr>
        <w:t>Tenant</w:t>
      </w:r>
      <w:r w:rsidR="006D0237">
        <w:rPr>
          <w:rFonts w:cs="Arial"/>
          <w:color w:val="000000"/>
          <w:szCs w:val="24"/>
          <w:lang w:val="en" w:eastAsia="en-GB"/>
        </w:rPr>
        <w:t>(s)</w:t>
      </w:r>
      <w:r>
        <w:rPr>
          <w:rFonts w:cs="Arial"/>
          <w:color w:val="000000"/>
          <w:szCs w:val="24"/>
          <w:lang w:val="en" w:eastAsia="en-GB"/>
        </w:rPr>
        <w:t xml:space="preserve"> </w:t>
      </w:r>
      <w:r w:rsidR="00C54CCD">
        <w:rPr>
          <w:rFonts w:cs="Arial"/>
          <w:color w:val="000000"/>
          <w:szCs w:val="24"/>
          <w:lang w:val="en" w:eastAsia="en-GB"/>
        </w:rPr>
        <w:t>can’t</w:t>
      </w:r>
      <w:r>
        <w:rPr>
          <w:rFonts w:cs="Arial"/>
          <w:color w:val="000000"/>
          <w:szCs w:val="24"/>
          <w:lang w:val="en" w:eastAsia="en-GB"/>
        </w:rPr>
        <w:t xml:space="preserve"> make an application to the </w:t>
      </w:r>
      <w:proofErr w:type="gramStart"/>
      <w:r>
        <w:rPr>
          <w:rFonts w:cs="Arial"/>
          <w:color w:val="000000"/>
          <w:szCs w:val="24"/>
          <w:lang w:val="en" w:eastAsia="en-GB"/>
        </w:rPr>
        <w:t>Tribunal</w:t>
      </w:r>
      <w:r w:rsidR="00055B46">
        <w:rPr>
          <w:rFonts w:cs="Arial"/>
          <w:color w:val="000000"/>
          <w:szCs w:val="24"/>
          <w:lang w:val="en" w:eastAsia="en-GB"/>
        </w:rPr>
        <w:t xml:space="preserve"> </w:t>
      </w:r>
      <w:r>
        <w:rPr>
          <w:rFonts w:cs="Arial"/>
          <w:color w:val="000000"/>
          <w:szCs w:val="24"/>
          <w:lang w:val="en" w:eastAsia="en-GB"/>
        </w:rPr>
        <w:t>.</w:t>
      </w:r>
      <w:proofErr w:type="gramEnd"/>
    </w:p>
    <w:p w14:paraId="591692DD" w14:textId="77777777" w:rsidR="000E74C5" w:rsidRPr="00CD665E" w:rsidRDefault="000E74C5"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8"/>
          <w:szCs w:val="28"/>
          <w:lang w:val="en" w:eastAsia="en-GB"/>
        </w:rPr>
      </w:pPr>
    </w:p>
    <w:p w14:paraId="30CB232F" w14:textId="166C8F5F" w:rsidR="002F22E2" w:rsidRPr="00CD665E" w:rsidRDefault="00CD665E" w:rsidP="002F22E2">
      <w:pPr>
        <w:pStyle w:val="CommentText"/>
        <w:rPr>
          <w:rFonts w:ascii="Arial" w:hAnsi="Arial" w:cs="Arial"/>
          <w:sz w:val="24"/>
          <w:szCs w:val="24"/>
        </w:rPr>
      </w:pPr>
      <w:r>
        <w:rPr>
          <w:rFonts w:ascii="Arial" w:hAnsi="Arial" w:cs="Arial"/>
          <w:b/>
          <w:sz w:val="24"/>
          <w:szCs w:val="24"/>
        </w:rPr>
        <w:t xml:space="preserve">Advice - </w:t>
      </w:r>
      <w:r w:rsidR="002F22E2" w:rsidRPr="00CD665E">
        <w:rPr>
          <w:rFonts w:ascii="Arial" w:hAnsi="Arial" w:cs="Arial"/>
          <w:sz w:val="24"/>
          <w:szCs w:val="24"/>
        </w:rPr>
        <w:t xml:space="preserve">If </w:t>
      </w:r>
      <w:r w:rsidR="007C37D7" w:rsidRPr="00CD665E">
        <w:rPr>
          <w:rFonts w:ascii="Arial" w:hAnsi="Arial" w:cs="Arial"/>
          <w:sz w:val="24"/>
          <w:szCs w:val="24"/>
        </w:rPr>
        <w:t>you have questions about this notice, c</w:t>
      </w:r>
      <w:r w:rsidR="002F22E2" w:rsidRPr="00CD665E">
        <w:rPr>
          <w:rFonts w:ascii="Arial" w:hAnsi="Arial" w:cs="Arial"/>
          <w:sz w:val="24"/>
          <w:szCs w:val="24"/>
        </w:rPr>
        <w:t>ontact one of the following:</w:t>
      </w:r>
    </w:p>
    <w:p w14:paraId="7C11862E" w14:textId="77777777" w:rsidR="002F22E2" w:rsidRPr="00CD665E" w:rsidRDefault="002F22E2" w:rsidP="002F22E2">
      <w:pPr>
        <w:pStyle w:val="CommentText"/>
        <w:rPr>
          <w:rFonts w:ascii="Arial" w:hAnsi="Arial" w:cs="Arial"/>
          <w:sz w:val="24"/>
          <w:szCs w:val="24"/>
        </w:rPr>
      </w:pPr>
    </w:p>
    <w:p w14:paraId="4755972F" w14:textId="1AEE4996" w:rsidR="002F22E2"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your local council</w:t>
      </w:r>
    </w:p>
    <w:p w14:paraId="41BF3C5E" w14:textId="4289AF12" w:rsidR="002F22E2"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Shelter Scotland</w:t>
      </w:r>
    </w:p>
    <w:p w14:paraId="1090F820" w14:textId="274FFA6F" w:rsidR="007C37D7" w:rsidRPr="00CD665E"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your local Citizen</w:t>
      </w:r>
      <w:r w:rsidR="007C37D7" w:rsidRPr="00CD665E">
        <w:rPr>
          <w:rFonts w:ascii="Arial" w:hAnsi="Arial" w:cs="Arial"/>
          <w:sz w:val="24"/>
          <w:szCs w:val="24"/>
        </w:rPr>
        <w:t>’</w:t>
      </w:r>
      <w:r w:rsidRPr="00CD665E">
        <w:rPr>
          <w:rFonts w:ascii="Arial" w:hAnsi="Arial" w:cs="Arial"/>
          <w:sz w:val="24"/>
          <w:szCs w:val="24"/>
        </w:rPr>
        <w:t>s Advice Bureau</w:t>
      </w:r>
    </w:p>
    <w:p w14:paraId="520CFCA7" w14:textId="321D228E" w:rsidR="00514063" w:rsidRDefault="002F22E2" w:rsidP="00F22D8E">
      <w:pPr>
        <w:pStyle w:val="CommentText"/>
        <w:numPr>
          <w:ilvl w:val="0"/>
          <w:numId w:val="4"/>
        </w:numPr>
        <w:rPr>
          <w:rFonts w:ascii="Arial" w:hAnsi="Arial" w:cs="Arial"/>
          <w:sz w:val="24"/>
          <w:szCs w:val="24"/>
        </w:rPr>
      </w:pPr>
      <w:r w:rsidRPr="00CD665E">
        <w:rPr>
          <w:rFonts w:ascii="Arial" w:hAnsi="Arial" w:cs="Arial"/>
          <w:sz w:val="24"/>
          <w:szCs w:val="24"/>
        </w:rPr>
        <w:t>a solicitor</w:t>
      </w:r>
    </w:p>
    <w:p w14:paraId="0B0D09F4" w14:textId="0E437E2E" w:rsidR="00FB798C" w:rsidRDefault="00FB798C" w:rsidP="00F22D8E">
      <w:pPr>
        <w:pStyle w:val="CommentText"/>
        <w:numPr>
          <w:ilvl w:val="0"/>
          <w:numId w:val="4"/>
        </w:numPr>
        <w:rPr>
          <w:rFonts w:ascii="Arial" w:hAnsi="Arial" w:cs="Arial"/>
          <w:sz w:val="24"/>
          <w:szCs w:val="24"/>
        </w:rPr>
      </w:pPr>
      <w:r>
        <w:rPr>
          <w:rFonts w:ascii="Arial" w:hAnsi="Arial" w:cs="Arial"/>
          <w:sz w:val="24"/>
          <w:szCs w:val="24"/>
        </w:rPr>
        <w:t>the Scottish Association of Landlords (a membership organisation)</w:t>
      </w:r>
    </w:p>
    <w:p w14:paraId="217F8630" w14:textId="77777777" w:rsidR="001C6908" w:rsidRPr="001C6908" w:rsidRDefault="001C6908" w:rsidP="001C6908">
      <w:pPr>
        <w:autoSpaceDE w:val="0"/>
        <w:autoSpaceDN w:val="0"/>
        <w:adjustRightInd w:val="0"/>
        <w:spacing w:line="240" w:lineRule="auto"/>
        <w:jc w:val="left"/>
        <w:rPr>
          <w:rFonts w:cs="Arial"/>
          <w:sz w:val="22"/>
          <w:szCs w:val="22"/>
          <w:lang w:eastAsia="en-GB"/>
        </w:rPr>
      </w:pPr>
      <w:r w:rsidRPr="001C6908">
        <w:rPr>
          <w:rFonts w:cs="Arial"/>
          <w:sz w:val="22"/>
          <w:szCs w:val="22"/>
          <w:lang w:eastAsia="en-GB"/>
        </w:rPr>
        <w:t>_________________________________________________________________________</w:t>
      </w:r>
    </w:p>
    <w:p w14:paraId="2068A5FC" w14:textId="77777777" w:rsidR="001E2FD6" w:rsidRDefault="001E2FD6"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9B4676C" w14:textId="590C8FC2"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CD665E">
        <w:rPr>
          <w:rFonts w:cs="Arial"/>
          <w:b/>
          <w:color w:val="000000"/>
          <w:szCs w:val="24"/>
          <w:lang w:val="en" w:eastAsia="en-GB"/>
        </w:rPr>
        <w:t xml:space="preserve"> – Landlord(s) or Agent’s details</w:t>
      </w:r>
    </w:p>
    <w:p w14:paraId="48F080E3"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3A579C" w14:textId="3D92B8CB" w:rsidR="00803049" w:rsidRDefault="007E143C" w:rsidP="006A3AB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rFonts w:cs="Arial"/>
          <w:color w:val="000000"/>
          <w:szCs w:val="24"/>
          <w:lang w:val="en" w:eastAsia="en-GB"/>
        </w:rPr>
        <w:t>To</w:t>
      </w:r>
      <w:r w:rsidR="00803049">
        <w:rPr>
          <w:rFonts w:cs="Arial"/>
          <w:color w:val="000000"/>
          <w:szCs w:val="24"/>
          <w:lang w:val="en" w:eastAsia="en-GB"/>
        </w:rPr>
        <w:t>:</w:t>
      </w:r>
    </w:p>
    <w:p w14:paraId="6AC30EBF" w14:textId="75CE09A8" w:rsidR="00803049" w:rsidRDefault="00B27AC0"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pPr>
      <w:r>
        <w:fldChar w:fldCharType="begin"/>
      </w:r>
      <w:r>
        <w:instrText xml:space="preserve"> MERGEFIELD landlordsOrAgentNamesAndAddresses \* MERGEFORMAT </w:instrText>
      </w:r>
      <w:r>
        <w:fldChar w:fldCharType="separate"/>
      </w:r>
      <w:r w:rsidR="00A6443B">
        <w:rPr>
          <w:noProof/>
        </w:rPr>
        <w:t>«landlordsOrAgentNamesAndAddresses»</w:t>
      </w:r>
      <w:r>
        <w:rPr>
          <w:noProof/>
        </w:rPr>
        <w:fldChar w:fldCharType="end"/>
      </w:r>
    </w:p>
    <w:p w14:paraId="7C557A06" w14:textId="77777777" w:rsidR="00A6443B" w:rsidRDefault="00A6443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ACDE45A" w14:textId="01A754CE" w:rsidR="00BE4C6C" w:rsidRPr="003A08D9"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2</w:t>
      </w:r>
      <w:r w:rsidR="00CD665E">
        <w:rPr>
          <w:rFonts w:cs="Arial"/>
          <w:b/>
          <w:color w:val="000000"/>
          <w:szCs w:val="24"/>
          <w:lang w:val="en" w:eastAsia="en-GB"/>
        </w:rPr>
        <w:t xml:space="preserve"> – Tenant(s) details and missing information</w:t>
      </w:r>
    </w:p>
    <w:p w14:paraId="0B6D0ADA" w14:textId="77777777" w:rsidR="003A08D9" w:rsidRDefault="003A08D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7BE17E1" w14:textId="77777777" w:rsidR="00184024" w:rsidRDefault="00BE4C6C"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p>
    <w:p w14:paraId="12A6DBA6" w14:textId="5314B297" w:rsidR="00184024" w:rsidRPr="0079469F" w:rsidRDefault="00E8449B" w:rsidP="0079469F">
      <w:fldSimple w:instr=" MERGEFIELD tenantNames \* MERGEFORMAT ">
        <w:r w:rsidR="00DE619B" w:rsidRPr="0079469F">
          <w:t>«tenantNames»</w:t>
        </w:r>
      </w:fldSimple>
    </w:p>
    <w:p w14:paraId="7F726270" w14:textId="77777777" w:rsidR="00803049" w:rsidRDefault="00803049" w:rsidP="00A33EB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A42BEB" w14:textId="5B027D38" w:rsidR="00CD665E" w:rsidRPr="00184024" w:rsidRDefault="00CD665E" w:rsidP="00190F3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w:t>
      </w:r>
      <w:r w:rsidR="006568AB">
        <w:rPr>
          <w:rFonts w:cs="Arial"/>
          <w:color w:val="000000"/>
          <w:szCs w:val="24"/>
          <w:lang w:val="en" w:eastAsia="en-GB"/>
        </w:rPr>
        <w:t>t</w:t>
      </w:r>
      <w:r w:rsidR="00CA3B7B">
        <w:rPr>
          <w:rFonts w:cs="Arial"/>
          <w:color w:val="000000"/>
          <w:szCs w:val="24"/>
          <w:lang w:val="en" w:eastAsia="en-GB"/>
        </w:rPr>
        <w:t>:</w:t>
      </w:r>
      <w:r w:rsidR="00803049">
        <w:rPr>
          <w:rFonts w:cs="Arial"/>
          <w:color w:val="000000"/>
          <w:szCs w:val="24"/>
          <w:lang w:val="en" w:eastAsia="en-GB"/>
        </w:rPr>
        <w:t xml:space="preserve"> </w:t>
      </w:r>
      <w:r w:rsidR="00190F36">
        <w:rPr>
          <w:rFonts w:cs="Arial"/>
          <w:color w:val="000000"/>
          <w:szCs w:val="24"/>
          <w:shd w:val="clear" w:color="auto" w:fill="F2F2F2" w:themeFill="background1" w:themeFillShade="F2"/>
          <w:lang w:val="en" w:eastAsia="en-GB"/>
        </w:rPr>
        <w:br/>
      </w:r>
      <w:fldSimple w:instr=" MERGEFIELD address \* MERGEFORMAT ">
        <w:r w:rsidR="00190F36" w:rsidRPr="0079469F">
          <w:t>«address»</w:t>
        </w:r>
      </w:fldSimple>
    </w:p>
    <w:p w14:paraId="4EEABFCA"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1ECC98ED" w14:textId="77777777" w:rsidR="00404375" w:rsidRDefault="00404375"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color w:val="000000"/>
          <w:szCs w:val="24"/>
          <w:lang w:val="en" w:eastAsia="en-GB"/>
        </w:rPr>
        <w:t xml:space="preserve">intends to make a referral to the Tribunal no earlier than </w:t>
      </w:r>
    </w:p>
    <w:p w14:paraId="2A138F32" w14:textId="2E59D0EF" w:rsidR="00404375" w:rsidRDefault="00B27AC0" w:rsidP="00A33EBB">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fldChar w:fldCharType="begin"/>
      </w:r>
      <w:r>
        <w:instrText xml:space="preserve"> MERGEFIELD intendedReferralDate \* MERGEFORMAT </w:instrText>
      </w:r>
      <w:r>
        <w:fldChar w:fldCharType="separate"/>
      </w:r>
      <w:r w:rsidR="00FB68E8" w:rsidRPr="0079469F">
        <w:t>«intendedReferralDate»</w:t>
      </w:r>
      <w:r>
        <w:fldChar w:fldCharType="end"/>
      </w:r>
      <w:r w:rsidR="00FB68E8" w:rsidRPr="0079469F">
        <w:t xml:space="preserve"> </w:t>
      </w:r>
      <w:r w:rsidR="00404375">
        <w:rPr>
          <w:rFonts w:cs="Arial"/>
          <w:color w:val="000000"/>
          <w:szCs w:val="24"/>
          <w:lang w:val="en" w:eastAsia="en-GB"/>
        </w:rPr>
        <w:t>for:</w:t>
      </w:r>
    </w:p>
    <w:p w14:paraId="1E363C27" w14:textId="6A348460" w:rsidR="002101FE"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sidRPr="00EF19FC">
        <w:rPr>
          <w:rFonts w:ascii="Courier" w:hAnsi="Courier" w:cs="Arial"/>
          <w:color w:val="000000"/>
          <w:spacing w:val="-40"/>
          <w:szCs w:val="24"/>
          <w:bdr w:val="single" w:sz="24" w:space="0" w:color="auto"/>
          <w:lang w:val="en" w:eastAsia="en-GB"/>
        </w:rPr>
        <w:lastRenderedPageBreak/>
        <w:fldChar w:fldCharType="begin"/>
      </w:r>
      <w:r w:rsidRPr="00EF19FC">
        <w:rPr>
          <w:rFonts w:ascii="Courier" w:hAnsi="Courier" w:cs="Arial"/>
          <w:color w:val="000000"/>
          <w:spacing w:val="-40"/>
          <w:szCs w:val="24"/>
          <w:bdr w:val="single" w:sz="24" w:space="0" w:color="auto"/>
          <w:lang w:val="en" w:eastAsia="en-GB"/>
        </w:rPr>
        <w:instrText xml:space="preserve"> MERGEFIELD section10Failure \* MERGEFORMAT </w:instrText>
      </w:r>
      <w:r w:rsidRPr="00EF19FC">
        <w:rPr>
          <w:rFonts w:ascii="Courier" w:hAnsi="Courier" w:cs="Arial"/>
          <w:color w:val="000000"/>
          <w:spacing w:val="-40"/>
          <w:szCs w:val="24"/>
          <w:bdr w:val="single" w:sz="24" w:space="0" w:color="auto"/>
          <w:lang w:val="en" w:eastAsia="en-GB"/>
        </w:rPr>
        <w:fldChar w:fldCharType="separate"/>
      </w:r>
      <w:r w:rsidRPr="00EF19FC">
        <w:rPr>
          <w:rFonts w:ascii="Courier" w:hAnsi="Courier" w:cs="Arial"/>
          <w:noProof/>
          <w:color w:val="000000"/>
          <w:spacing w:val="-40"/>
          <w:szCs w:val="24"/>
          <w:bdr w:val="single" w:sz="24" w:space="0" w:color="auto"/>
          <w:lang w:val="en" w:eastAsia="en-GB"/>
        </w:rPr>
        <w:t>«section10Failure»</w:t>
      </w:r>
      <w:r w:rsidRPr="00EF19FC">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 xml:space="preserve">me all the written terms of my tenancy under section 10 of the Act. </w:t>
      </w:r>
    </w:p>
    <w:p w14:paraId="21AE770A" w14:textId="77777777" w:rsidR="002101FE" w:rsidRDefault="002101FE" w:rsidP="00FB68E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7186F87" w14:textId="3106625F" w:rsidR="00FB68E8" w:rsidRPr="007721D6" w:rsidRDefault="00E8449B" w:rsidP="007721D6">
      <w:fldSimple w:instr=" MERGEFIELD section10Details \* MERGEFORMAT ">
        <w:r w:rsidR="00FB68E8" w:rsidRPr="007721D6">
          <w:t>«section10Details»</w:t>
        </w:r>
      </w:fldSimple>
    </w:p>
    <w:p w14:paraId="77E12073" w14:textId="77777777" w:rsidR="00CD665E" w:rsidRDefault="00CD665E" w:rsidP="0040437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9ADC902" w14:textId="77777777" w:rsidR="00FB68E8"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p>
    <w:p w14:paraId="5D4DBF03" w14:textId="2553DAC1" w:rsidR="00404375" w:rsidRDefault="00FB68E8" w:rsidP="00FB68E8">
      <w:pPr>
        <w:shd w:val="clear" w:color="auto" w:fill="FFFFFF"/>
        <w:tabs>
          <w:tab w:val="clear" w:pos="720"/>
          <w:tab w:val="clear" w:pos="1440"/>
          <w:tab w:val="clear" w:pos="2160"/>
          <w:tab w:val="clear" w:pos="2880"/>
          <w:tab w:val="clear" w:pos="4680"/>
          <w:tab w:val="clear" w:pos="5400"/>
          <w:tab w:val="clear" w:pos="9000"/>
        </w:tabs>
        <w:spacing w:line="240" w:lineRule="auto"/>
        <w:rPr>
          <w:rFonts w:cs="Arial"/>
          <w:color w:val="000000"/>
          <w:szCs w:val="24"/>
          <w:lang w:val="en" w:eastAsia="en-GB"/>
        </w:rPr>
      </w:pPr>
      <w:r w:rsidRPr="004071F4">
        <w:rPr>
          <w:rFonts w:ascii="Courier" w:hAnsi="Courier" w:cs="Arial"/>
          <w:color w:val="000000"/>
          <w:spacing w:val="-40"/>
          <w:szCs w:val="24"/>
          <w:bdr w:val="single" w:sz="24" w:space="0" w:color="auto"/>
          <w:lang w:val="en" w:eastAsia="en-GB"/>
        </w:rPr>
        <w:fldChar w:fldCharType="begin"/>
      </w:r>
      <w:r w:rsidRPr="004071F4">
        <w:rPr>
          <w:rFonts w:ascii="Courier" w:hAnsi="Courier" w:cs="Arial"/>
          <w:color w:val="000000"/>
          <w:spacing w:val="-40"/>
          <w:szCs w:val="24"/>
          <w:bdr w:val="single" w:sz="24" w:space="0" w:color="auto"/>
          <w:lang w:val="en" w:eastAsia="en-GB"/>
        </w:rPr>
        <w:instrText xml:space="preserve"> MERGEFIELD section11Failure \* MERGEFORMAT </w:instrText>
      </w:r>
      <w:r w:rsidRPr="004071F4">
        <w:rPr>
          <w:rFonts w:ascii="Courier" w:hAnsi="Courier" w:cs="Arial"/>
          <w:color w:val="000000"/>
          <w:spacing w:val="-40"/>
          <w:szCs w:val="24"/>
          <w:bdr w:val="single" w:sz="24" w:space="0" w:color="auto"/>
          <w:lang w:val="en" w:eastAsia="en-GB"/>
        </w:rPr>
        <w:fldChar w:fldCharType="separate"/>
      </w:r>
      <w:r w:rsidRPr="004071F4">
        <w:rPr>
          <w:rFonts w:ascii="Courier" w:hAnsi="Courier" w:cs="Arial"/>
          <w:noProof/>
          <w:color w:val="000000"/>
          <w:spacing w:val="-40"/>
          <w:szCs w:val="24"/>
          <w:bdr w:val="single" w:sz="24" w:space="0" w:color="auto"/>
          <w:lang w:val="en" w:eastAsia="en-GB"/>
        </w:rPr>
        <w:t>«section11Failure»</w:t>
      </w:r>
      <w:r w:rsidRPr="004071F4">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 xml:space="preserve">Failure to </w:t>
      </w:r>
      <w:r w:rsidR="008F41A9">
        <w:rPr>
          <w:rFonts w:cs="Arial"/>
          <w:color w:val="000000"/>
          <w:szCs w:val="24"/>
          <w:lang w:val="en" w:eastAsia="en-GB"/>
        </w:rPr>
        <w:t xml:space="preserve">give </w:t>
      </w:r>
      <w:r w:rsidR="00404375">
        <w:rPr>
          <w:rFonts w:cs="Arial"/>
          <w:color w:val="000000"/>
          <w:szCs w:val="24"/>
          <w:lang w:val="en" w:eastAsia="en-GB"/>
        </w:rPr>
        <w:t>me the</w:t>
      </w:r>
      <w:r w:rsidR="005A5CBF">
        <w:rPr>
          <w:rFonts w:cs="Arial"/>
          <w:color w:val="000000"/>
          <w:szCs w:val="24"/>
          <w:lang w:val="en" w:eastAsia="en-GB"/>
        </w:rPr>
        <w:t xml:space="preserve"> following</w:t>
      </w:r>
      <w:r w:rsidR="00404375">
        <w:rPr>
          <w:rFonts w:cs="Arial"/>
          <w:color w:val="000000"/>
          <w:szCs w:val="24"/>
          <w:lang w:val="en" w:eastAsia="en-GB"/>
        </w:rPr>
        <w:t xml:space="preserve"> information specified in the regulations under section 11 of the Act</w:t>
      </w:r>
      <w:r w:rsidR="005A5CBF">
        <w:rPr>
          <w:rFonts w:cs="Arial"/>
          <w:color w:val="000000"/>
          <w:szCs w:val="24"/>
          <w:lang w:val="en" w:eastAsia="en-GB"/>
        </w:rPr>
        <w:t>:</w:t>
      </w:r>
    </w:p>
    <w:p w14:paraId="14BF2814" w14:textId="77777777" w:rsidR="005A5CBF" w:rsidRDefault="005A5CBF" w:rsidP="00404375">
      <w:pPr>
        <w:shd w:val="clear" w:color="auto" w:fill="FFFFFF"/>
        <w:tabs>
          <w:tab w:val="clear" w:pos="720"/>
          <w:tab w:val="clear" w:pos="1440"/>
          <w:tab w:val="clear" w:pos="2160"/>
          <w:tab w:val="clear" w:pos="2880"/>
          <w:tab w:val="clear" w:pos="4680"/>
          <w:tab w:val="clear" w:pos="5400"/>
          <w:tab w:val="clear" w:pos="9000"/>
        </w:tabs>
        <w:spacing w:line="240" w:lineRule="auto"/>
        <w:ind w:left="709"/>
        <w:outlineLvl w:val="3"/>
        <w:rPr>
          <w:rFonts w:cs="Arial"/>
          <w:color w:val="000000"/>
          <w:szCs w:val="24"/>
          <w:lang w:val="en" w:eastAsia="en-GB"/>
        </w:rPr>
      </w:pPr>
    </w:p>
    <w:p w14:paraId="44DA4833" w14:textId="2242B054" w:rsidR="00CD665E" w:rsidRPr="007721D6" w:rsidRDefault="00E8449B" w:rsidP="007721D6">
      <w:fldSimple w:instr=" MERGEFIELD section11Details \* MERGEFORMAT ">
        <w:r w:rsidR="00FB68E8" w:rsidRPr="007721D6">
          <w:t>«section11Details»</w:t>
        </w:r>
      </w:fldSimple>
    </w:p>
    <w:p w14:paraId="354253C5" w14:textId="0B9AA81B" w:rsidR="00CD665E" w:rsidRDefault="00CD665E"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00ACB023" w14:textId="77777777" w:rsidR="00FB68E8"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50598A16" w14:textId="08AC2598" w:rsidR="00404375" w:rsidRDefault="00FB68E8"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sidRPr="004071F4">
        <w:rPr>
          <w:rFonts w:ascii="Courier" w:hAnsi="Courier" w:cs="Arial"/>
          <w:color w:val="000000"/>
          <w:spacing w:val="-40"/>
          <w:szCs w:val="24"/>
          <w:bdr w:val="single" w:sz="24" w:space="0" w:color="auto"/>
          <w:lang w:val="en" w:eastAsia="en-GB"/>
        </w:rPr>
        <w:fldChar w:fldCharType="begin"/>
      </w:r>
      <w:r w:rsidRPr="004071F4">
        <w:rPr>
          <w:rFonts w:ascii="Courier" w:hAnsi="Courier" w:cs="Arial"/>
          <w:color w:val="000000"/>
          <w:spacing w:val="-40"/>
          <w:szCs w:val="24"/>
          <w:bdr w:val="single" w:sz="24" w:space="0" w:color="auto"/>
          <w:lang w:val="en" w:eastAsia="en-GB"/>
        </w:rPr>
        <w:instrText xml:space="preserve"> MERGEFIELD section16Failure \* MERGEFORMAT </w:instrText>
      </w:r>
      <w:r w:rsidRPr="004071F4">
        <w:rPr>
          <w:rFonts w:ascii="Courier" w:hAnsi="Courier" w:cs="Arial"/>
          <w:color w:val="000000"/>
          <w:spacing w:val="-40"/>
          <w:szCs w:val="24"/>
          <w:bdr w:val="single" w:sz="24" w:space="0" w:color="auto"/>
          <w:lang w:val="en" w:eastAsia="en-GB"/>
        </w:rPr>
        <w:fldChar w:fldCharType="separate"/>
      </w:r>
      <w:r w:rsidRPr="004071F4">
        <w:rPr>
          <w:rFonts w:ascii="Courier" w:hAnsi="Courier" w:cs="Arial"/>
          <w:noProof/>
          <w:color w:val="000000"/>
          <w:spacing w:val="-40"/>
          <w:szCs w:val="24"/>
          <w:bdr w:val="single" w:sz="24" w:space="0" w:color="auto"/>
          <w:lang w:val="en" w:eastAsia="en-GB"/>
        </w:rPr>
        <w:t>«section16Failure»</w:t>
      </w:r>
      <w:r w:rsidRPr="004071F4">
        <w:rPr>
          <w:rFonts w:ascii="Courier" w:hAnsi="Courier" w:cs="Arial"/>
          <w:color w:val="000000"/>
          <w:spacing w:val="-40"/>
          <w:szCs w:val="24"/>
          <w:bdr w:val="single" w:sz="24" w:space="0" w:color="auto"/>
          <w:lang w:val="en" w:eastAsia="en-GB"/>
        </w:rPr>
        <w:fldChar w:fldCharType="end"/>
      </w:r>
      <w:r>
        <w:rPr>
          <w:rFonts w:cs="Arial"/>
          <w:color w:val="000000"/>
          <w:szCs w:val="24"/>
          <w:lang w:val="en" w:eastAsia="en-GB"/>
        </w:rPr>
        <w:t xml:space="preserve">  </w:t>
      </w:r>
      <w:r w:rsidR="00404375">
        <w:rPr>
          <w:rFonts w:cs="Arial"/>
          <w:color w:val="000000"/>
          <w:szCs w:val="24"/>
          <w:lang w:val="en" w:eastAsia="en-GB"/>
        </w:rPr>
        <w:t>A payment order under section 16 of the Act</w:t>
      </w:r>
      <w:r w:rsidR="004E3FCD">
        <w:rPr>
          <w:rFonts w:cs="Arial"/>
          <w:color w:val="000000"/>
          <w:szCs w:val="24"/>
          <w:lang w:val="en" w:eastAsia="en-GB"/>
        </w:rPr>
        <w:t>.</w:t>
      </w:r>
    </w:p>
    <w:p w14:paraId="16134523" w14:textId="77777777" w:rsidR="0018256E" w:rsidRDefault="0018256E" w:rsidP="00404375">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p>
    <w:p w14:paraId="65F6FA80" w14:textId="77777777" w:rsidR="002F3C39" w:rsidRDefault="002F3C39"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5A8B337" w14:textId="77777777" w:rsidR="00297A78"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Signed</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w:t>
      </w:r>
      <w:r w:rsidR="00CD665E" w:rsidRPr="00502416">
        <w:rPr>
          <w:rFonts w:cs="Arial"/>
          <w:color w:val="000000"/>
          <w:szCs w:val="24"/>
          <w:shd w:val="clear" w:color="auto" w:fill="F2F2F2" w:themeFill="background1" w:themeFillShade="F2"/>
          <w:lang w:val="en" w:eastAsia="en-GB"/>
        </w:rPr>
        <w:t>___________________</w:t>
      </w:r>
      <w:r w:rsidR="00CA3B7B">
        <w:rPr>
          <w:rFonts w:cs="Arial"/>
          <w:color w:val="000000"/>
          <w:szCs w:val="24"/>
          <w:lang w:val="en" w:eastAsia="en-GB"/>
        </w:rPr>
        <w:t xml:space="preserve"> </w:t>
      </w:r>
    </w:p>
    <w:p w14:paraId="7C500CB4" w14:textId="37246D15" w:rsidR="00BE4C6C" w:rsidRPr="003374E4"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sidRPr="00803049">
        <w:rPr>
          <w:rFonts w:cs="Arial"/>
          <w:color w:val="000000"/>
          <w:szCs w:val="24"/>
          <w:lang w:val="en" w:eastAsia="en-GB"/>
        </w:rPr>
        <w:t>(</w:t>
      </w:r>
      <w:r w:rsidR="00297A78">
        <w:rPr>
          <w:rFonts w:cs="Arial"/>
          <w:color w:val="000000"/>
          <w:szCs w:val="24"/>
          <w:lang w:val="en" w:eastAsia="en-GB"/>
        </w:rPr>
        <w:fldChar w:fldCharType="begin"/>
      </w:r>
      <w:r w:rsidR="00297A78">
        <w:rPr>
          <w:rFonts w:cs="Arial"/>
          <w:color w:val="000000"/>
          <w:szCs w:val="24"/>
          <w:lang w:val="en" w:eastAsia="en-GB"/>
        </w:rPr>
        <w:instrText xml:space="preserve"> MERGEFIELD tenantOrTenantsAgent \* MERGEFORMAT </w:instrText>
      </w:r>
      <w:r w:rsidR="00297A78">
        <w:rPr>
          <w:rFonts w:cs="Arial"/>
          <w:color w:val="000000"/>
          <w:szCs w:val="24"/>
          <w:lang w:val="en" w:eastAsia="en-GB"/>
        </w:rPr>
        <w:fldChar w:fldCharType="separate"/>
      </w:r>
      <w:r w:rsidR="00297A78">
        <w:rPr>
          <w:rFonts w:cs="Arial"/>
          <w:noProof/>
          <w:color w:val="000000"/>
          <w:szCs w:val="24"/>
          <w:lang w:val="en" w:eastAsia="en-GB"/>
        </w:rPr>
        <w:t>«tenantOrTenantsAgent»</w:t>
      </w:r>
      <w:r w:rsidR="00297A78">
        <w:rPr>
          <w:rFonts w:cs="Arial"/>
          <w:color w:val="000000"/>
          <w:szCs w:val="24"/>
          <w:lang w:val="en" w:eastAsia="en-GB"/>
        </w:rPr>
        <w:fldChar w:fldCharType="end"/>
      </w:r>
      <w:r w:rsidRPr="00803049">
        <w:rPr>
          <w:rFonts w:cs="Arial"/>
          <w:color w:val="000000"/>
          <w:szCs w:val="24"/>
          <w:lang w:val="en" w:eastAsia="en-GB"/>
        </w:rPr>
        <w:t>)</w:t>
      </w:r>
    </w:p>
    <w:p w14:paraId="2604500D" w14:textId="77777777" w:rsidR="00BE4C6C" w:rsidRDefault="00BE4C6C" w:rsidP="00CD66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67D3D2E" w14:textId="07C887E2"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CD665E" w:rsidRPr="00502416">
        <w:rPr>
          <w:rFonts w:cs="Arial"/>
          <w:color w:val="000000"/>
          <w:szCs w:val="24"/>
          <w:shd w:val="clear" w:color="auto" w:fill="F2F2F2" w:themeFill="background1" w:themeFillShade="F2"/>
          <w:lang w:val="en" w:eastAsia="en-GB"/>
        </w:rPr>
        <w:t>__________________________________</w:t>
      </w:r>
    </w:p>
    <w:p w14:paraId="1DA0E275" w14:textId="77777777" w:rsidR="00CA3B7B" w:rsidRDefault="00CA3B7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B7B11C5" w14:textId="61D8C7B7" w:rsidR="003F30C8" w:rsidRDefault="00F22D8E" w:rsidP="003F30C8">
      <w:fldSimple w:instr=" MERGEFIELD tenantAgentAddress \* MERGEFORMAT ">
        <w:r w:rsidR="00FB68E8" w:rsidRPr="0039601B">
          <w:t>«tenantAgentAddress»</w:t>
        </w:r>
      </w:fldSimple>
    </w:p>
    <w:p w14:paraId="547296B7" w14:textId="77777777" w:rsidR="003F30C8" w:rsidRDefault="003F30C8">
      <w:pPr>
        <w:tabs>
          <w:tab w:val="clear" w:pos="720"/>
          <w:tab w:val="clear" w:pos="1440"/>
          <w:tab w:val="clear" w:pos="2160"/>
          <w:tab w:val="clear" w:pos="2880"/>
          <w:tab w:val="clear" w:pos="4680"/>
          <w:tab w:val="clear" w:pos="5400"/>
          <w:tab w:val="clear" w:pos="9000"/>
        </w:tabs>
        <w:spacing w:line="240" w:lineRule="auto"/>
        <w:jc w:val="left"/>
      </w:pPr>
      <w:r>
        <w:br w:type="page"/>
      </w:r>
    </w:p>
    <w:tbl>
      <w:tblPr>
        <w:tblW w:w="8579" w:type="dxa"/>
        <w:tblLayout w:type="fixed"/>
        <w:tblLook w:val="0000" w:firstRow="0" w:lastRow="0" w:firstColumn="0" w:lastColumn="0" w:noHBand="0" w:noVBand="0"/>
      </w:tblPr>
      <w:tblGrid>
        <w:gridCol w:w="468"/>
        <w:gridCol w:w="24"/>
        <w:gridCol w:w="84"/>
        <w:gridCol w:w="431"/>
        <w:gridCol w:w="15"/>
        <w:gridCol w:w="100"/>
        <w:gridCol w:w="7356"/>
        <w:gridCol w:w="101"/>
      </w:tblGrid>
      <w:tr w:rsidR="003F30C8" w:rsidRPr="00262E92" w14:paraId="531B0F85" w14:textId="77777777" w:rsidTr="00E11A05">
        <w:trPr>
          <w:trHeight w:val="738"/>
        </w:trPr>
        <w:tc>
          <w:tcPr>
            <w:tcW w:w="5000" w:type="pct"/>
            <w:gridSpan w:val="8"/>
          </w:tcPr>
          <w:p w14:paraId="6848FCE7" w14:textId="77777777" w:rsidR="003F30C8" w:rsidRPr="00262E92" w:rsidRDefault="003F30C8" w:rsidP="003F30C8">
            <w:pPr>
              <w:pStyle w:val="FormText"/>
              <w:numPr>
                <w:ilvl w:val="0"/>
                <w:numId w:val="0"/>
              </w:numPr>
              <w:rPr>
                <w:b/>
              </w:rPr>
            </w:pPr>
            <w:r w:rsidRPr="00262E92">
              <w:rPr>
                <w:b/>
                <w:bCs/>
              </w:rPr>
              <w:lastRenderedPageBreak/>
              <w:t>GUIDANCE</w:t>
            </w:r>
            <w:r w:rsidRPr="005E277D">
              <w:rPr>
                <w:b/>
                <w:bCs/>
              </w:rPr>
              <w:t xml:space="preserve"> </w:t>
            </w:r>
            <w:r w:rsidRPr="00262E92">
              <w:rPr>
                <w:b/>
                <w:bCs/>
              </w:rPr>
              <w:t>NOTES</w:t>
            </w:r>
            <w:r w:rsidRPr="005E277D">
              <w:rPr>
                <w:b/>
                <w:bCs/>
              </w:rPr>
              <w:t xml:space="preserve"> </w:t>
            </w:r>
            <w:r w:rsidRPr="00262E92">
              <w:rPr>
                <w:b/>
                <w:bCs/>
              </w:rPr>
              <w:t>FOR</w:t>
            </w:r>
            <w:r w:rsidRPr="005E277D">
              <w:rPr>
                <w:b/>
                <w:bCs/>
              </w:rPr>
              <w:t xml:space="preserve"> </w:t>
            </w:r>
            <w:r w:rsidRPr="00262E92">
              <w:rPr>
                <w:b/>
                <w:bCs/>
              </w:rPr>
              <w:t>LANDLORDS</w:t>
            </w:r>
            <w:r w:rsidRPr="005E277D">
              <w:rPr>
                <w:b/>
                <w:bCs/>
              </w:rPr>
              <w:t xml:space="preserve"> </w:t>
            </w:r>
            <w:r w:rsidRPr="00262E92">
              <w:rPr>
                <w:b/>
                <w:bCs/>
              </w:rPr>
              <w:t>ON</w:t>
            </w:r>
            <w:r w:rsidRPr="005E277D">
              <w:rPr>
                <w:b/>
                <w:bCs/>
              </w:rPr>
              <w:t xml:space="preserve"> </w:t>
            </w:r>
            <w:r w:rsidRPr="00262E92">
              <w:rPr>
                <w:b/>
              </w:rPr>
              <w:t>NOTIFICATION</w:t>
            </w:r>
            <w:r w:rsidRPr="005E277D">
              <w:rPr>
                <w:b/>
              </w:rPr>
              <w:t xml:space="preserve"> </w:t>
            </w:r>
            <w:r w:rsidRPr="00262E92">
              <w:rPr>
                <w:b/>
              </w:rPr>
              <w:t>OF</w:t>
            </w:r>
            <w:r w:rsidRPr="005E277D">
              <w:rPr>
                <w:b/>
              </w:rPr>
              <w:t xml:space="preserve"> </w:t>
            </w:r>
            <w:r w:rsidRPr="00262E92">
              <w:rPr>
                <w:b/>
              </w:rPr>
              <w:t>A</w:t>
            </w:r>
            <w:r w:rsidRPr="005E277D">
              <w:rPr>
                <w:b/>
              </w:rPr>
              <w:t xml:space="preserve"> </w:t>
            </w:r>
            <w:r w:rsidRPr="00262E92">
              <w:rPr>
                <w:b/>
              </w:rPr>
              <w:t>TENANT’S</w:t>
            </w:r>
            <w:r w:rsidRPr="005E277D">
              <w:rPr>
                <w:b/>
              </w:rPr>
              <w:t xml:space="preserve"> </w:t>
            </w:r>
            <w:r>
              <w:rPr>
                <w:b/>
              </w:rPr>
              <w:t>INTENTION TO MAKE AN APPLICATION</w:t>
            </w:r>
            <w:r w:rsidRPr="005E277D">
              <w:rPr>
                <w:b/>
              </w:rPr>
              <w:t xml:space="preserve"> </w:t>
            </w:r>
            <w:r w:rsidRPr="00262E92">
              <w:rPr>
                <w:b/>
              </w:rPr>
              <w:t>TO</w:t>
            </w:r>
            <w:r w:rsidRPr="005E277D">
              <w:rPr>
                <w:b/>
              </w:rPr>
              <w:t xml:space="preserve"> </w:t>
            </w:r>
            <w:r w:rsidRPr="00262E92">
              <w:rPr>
                <w:b/>
              </w:rPr>
              <w:t>THE</w:t>
            </w:r>
            <w:r w:rsidRPr="005E277D">
              <w:rPr>
                <w:b/>
              </w:rPr>
              <w:t xml:space="preserve"> </w:t>
            </w:r>
            <w:r w:rsidRPr="00262E92">
              <w:rPr>
                <w:b/>
              </w:rPr>
              <w:t>FIRST-TIER</w:t>
            </w:r>
            <w:r w:rsidRPr="005E277D">
              <w:rPr>
                <w:b/>
              </w:rPr>
              <w:t xml:space="preserve"> </w:t>
            </w:r>
            <w:r w:rsidRPr="00262E92">
              <w:rPr>
                <w:b/>
              </w:rPr>
              <w:t>TRIBUNAL</w:t>
            </w:r>
            <w:r>
              <w:rPr>
                <w:b/>
              </w:rPr>
              <w:t xml:space="preserve"> FOR SCOTLAND</w:t>
            </w:r>
          </w:p>
        </w:tc>
      </w:tr>
      <w:tr w:rsidR="003F30C8" w:rsidRPr="00262E92" w14:paraId="40BDAB07" w14:textId="77777777" w:rsidTr="00E11A05">
        <w:trPr>
          <w:trHeight w:val="540"/>
        </w:trPr>
        <w:tc>
          <w:tcPr>
            <w:tcW w:w="5000" w:type="pct"/>
            <w:gridSpan w:val="8"/>
          </w:tcPr>
          <w:p w14:paraId="502F46D8" w14:textId="77777777" w:rsidR="003F30C8" w:rsidRPr="00262E92" w:rsidRDefault="003F30C8" w:rsidP="003F30C8">
            <w:pPr>
              <w:pStyle w:val="FormText"/>
              <w:numPr>
                <w:ilvl w:val="0"/>
                <w:numId w:val="0"/>
              </w:numPr>
              <w:rPr>
                <w:bCs/>
                <w:sz w:val="20"/>
              </w:rPr>
            </w:pPr>
            <w:r w:rsidRPr="00262E92">
              <w:rPr>
                <w:bCs/>
              </w:rPr>
              <w:t>(These</w:t>
            </w:r>
            <w:r w:rsidRPr="005E277D">
              <w:rPr>
                <w:bCs/>
              </w:rPr>
              <w:t xml:space="preserve"> </w:t>
            </w:r>
            <w:r w:rsidRPr="00262E92">
              <w:rPr>
                <w:bCs/>
              </w:rPr>
              <w:t>notes</w:t>
            </w:r>
            <w:r w:rsidRPr="005E277D">
              <w:rPr>
                <w:bCs/>
              </w:rPr>
              <w:t xml:space="preserve"> </w:t>
            </w:r>
            <w:r w:rsidRPr="00262E92">
              <w:rPr>
                <w:bCs/>
              </w:rPr>
              <w:t>are</w:t>
            </w:r>
            <w:r w:rsidRPr="005E277D">
              <w:rPr>
                <w:bCs/>
              </w:rPr>
              <w:t xml:space="preserve"> </w:t>
            </w:r>
            <w:r w:rsidRPr="00262E92">
              <w:rPr>
                <w:bCs/>
              </w:rPr>
              <w:t>for</w:t>
            </w:r>
            <w:r w:rsidRPr="005E277D">
              <w:rPr>
                <w:bCs/>
              </w:rPr>
              <w:t xml:space="preserve"> </w:t>
            </w:r>
            <w:r w:rsidRPr="00262E92">
              <w:rPr>
                <w:bCs/>
              </w:rPr>
              <w:t>guidance</w:t>
            </w:r>
            <w:r w:rsidRPr="005E277D">
              <w:rPr>
                <w:bCs/>
              </w:rPr>
              <w:t xml:space="preserve"> </w:t>
            </w:r>
            <w:r w:rsidRPr="00262E92">
              <w:rPr>
                <w:bCs/>
              </w:rPr>
              <w:t>only</w:t>
            </w:r>
            <w:r w:rsidRPr="00262E92">
              <w:rPr>
                <w:bCs/>
                <w:iCs/>
              </w:rPr>
              <w:t>)</w:t>
            </w:r>
          </w:p>
        </w:tc>
      </w:tr>
      <w:tr w:rsidR="003F30C8" w:rsidRPr="00262E92" w14:paraId="71C98303" w14:textId="77777777" w:rsidTr="00E11A05">
        <w:trPr>
          <w:trHeight w:val="810"/>
        </w:trPr>
        <w:tc>
          <w:tcPr>
            <w:tcW w:w="5000" w:type="pct"/>
            <w:gridSpan w:val="8"/>
          </w:tcPr>
          <w:p w14:paraId="47570E39" w14:textId="24BF4403" w:rsidR="003F30C8" w:rsidRPr="00262E92" w:rsidRDefault="003F30C8" w:rsidP="003F30C8">
            <w:pPr>
              <w:pStyle w:val="FormText"/>
              <w:numPr>
                <w:ilvl w:val="0"/>
                <w:numId w:val="0"/>
              </w:numPr>
            </w:pPr>
            <w:r w:rsidRPr="00262E92">
              <w:t>Your</w:t>
            </w:r>
            <w:r w:rsidRPr="005E277D">
              <w:t xml:space="preserve"> </w:t>
            </w:r>
            <w:r w:rsidRPr="00262E92">
              <w:t>Tenant</w:t>
            </w:r>
            <w:r w:rsidRPr="005E277D">
              <w:t xml:space="preserve"> </w:t>
            </w:r>
            <w:r w:rsidRPr="00262E92">
              <w:t>will</w:t>
            </w:r>
            <w:r w:rsidRPr="005E277D">
              <w:t xml:space="preserve"> </w:t>
            </w:r>
            <w:r w:rsidRPr="00262E92">
              <w:t>use</w:t>
            </w:r>
            <w:r w:rsidRPr="005E277D">
              <w:t xml:space="preserve"> </w:t>
            </w:r>
            <w:r w:rsidRPr="00262E92">
              <w:t>this</w:t>
            </w:r>
            <w:r w:rsidRPr="005E277D">
              <w:t xml:space="preserve"> </w:t>
            </w:r>
            <w:r w:rsidRPr="00262E92">
              <w:t>notice</w:t>
            </w:r>
            <w:r w:rsidRPr="005E277D">
              <w:t xml:space="preserve"> </w:t>
            </w:r>
            <w:r w:rsidRPr="00262E92">
              <w:t>if</w:t>
            </w:r>
            <w:r w:rsidRPr="005E277D">
              <w:t xml:space="preserve"> </w:t>
            </w:r>
            <w:r w:rsidRPr="00262E92">
              <w:t>they</w:t>
            </w:r>
            <w:r w:rsidRPr="005E277D">
              <w:t xml:space="preserve"> </w:t>
            </w:r>
            <w:r w:rsidRPr="00262E92">
              <w:t>have</w:t>
            </w:r>
            <w:r w:rsidRPr="005E277D">
              <w:t xml:space="preserve"> </w:t>
            </w:r>
            <w:r w:rsidRPr="00262E92">
              <w:t>a</w:t>
            </w:r>
            <w:r w:rsidRPr="005E277D">
              <w:t xml:space="preserve"> </w:t>
            </w:r>
            <w:r w:rsidRPr="00262E92">
              <w:t>private</w:t>
            </w:r>
            <w:r w:rsidRPr="005E277D">
              <w:t xml:space="preserve"> </w:t>
            </w:r>
            <w:r w:rsidRPr="00262E92">
              <w:t>residential</w:t>
            </w:r>
            <w:r w:rsidRPr="005E277D">
              <w:t xml:space="preserve"> </w:t>
            </w:r>
            <w:r w:rsidRPr="00262E92">
              <w:t>tenancy,</w:t>
            </w:r>
            <w:r w:rsidRPr="005E277D">
              <w:t xml:space="preserve"> </w:t>
            </w:r>
            <w:r w:rsidRPr="00262E92">
              <w:t>as</w:t>
            </w:r>
            <w:r w:rsidRPr="005E277D">
              <w:t xml:space="preserve"> </w:t>
            </w:r>
            <w:r w:rsidRPr="00262E92">
              <w:t>set</w:t>
            </w:r>
            <w:r w:rsidRPr="005E277D">
              <w:t xml:space="preserve"> </w:t>
            </w:r>
            <w:r w:rsidRPr="00262E92">
              <w:t>out</w:t>
            </w:r>
            <w:r w:rsidRPr="005E277D">
              <w:t xml:space="preserve"> </w:t>
            </w:r>
            <w:r w:rsidRPr="00262E92">
              <w:t>in</w:t>
            </w:r>
            <w:r w:rsidRPr="005E277D">
              <w:t xml:space="preserve"> </w:t>
            </w:r>
            <w:r w:rsidRPr="00262E92">
              <w:t>the</w:t>
            </w:r>
            <w:r w:rsidRPr="005E277D">
              <w:t xml:space="preserve"> </w:t>
            </w:r>
            <w:r w:rsidRPr="00262E92">
              <w:rPr>
                <w:bCs/>
              </w:rPr>
              <w:t>Private</w:t>
            </w:r>
            <w:r w:rsidRPr="005E277D">
              <w:rPr>
                <w:bCs/>
              </w:rPr>
              <w:t xml:space="preserve"> </w:t>
            </w:r>
            <w:r w:rsidRPr="00262E92">
              <w:rPr>
                <w:bCs/>
              </w:rPr>
              <w:t>Housing</w:t>
            </w:r>
            <w:r w:rsidRPr="005E277D">
              <w:rPr>
                <w:bCs/>
              </w:rPr>
              <w:t xml:space="preserve"> </w:t>
            </w:r>
            <w:r w:rsidRPr="00262E92">
              <w:rPr>
                <w:bCs/>
              </w:rPr>
              <w:t>(Tenancies)</w:t>
            </w:r>
            <w:r w:rsidRPr="005E277D">
              <w:rPr>
                <w:bCs/>
              </w:rPr>
              <w:t xml:space="preserve"> </w:t>
            </w:r>
            <w:r w:rsidRPr="00262E92">
              <w:rPr>
                <w:bCs/>
              </w:rPr>
              <w:t>(Scotland)</w:t>
            </w:r>
            <w:r w:rsidRPr="005E277D">
              <w:rPr>
                <w:bCs/>
              </w:rPr>
              <w:t xml:space="preserve"> </w:t>
            </w:r>
            <w:r w:rsidRPr="00262E92">
              <w:rPr>
                <w:bCs/>
                <w:caps/>
              </w:rPr>
              <w:t>A</w:t>
            </w:r>
            <w:r w:rsidRPr="00262E92">
              <w:rPr>
                <w:bCs/>
              </w:rPr>
              <w:t>ct</w:t>
            </w:r>
            <w:r w:rsidRPr="005E277D">
              <w:rPr>
                <w:bCs/>
              </w:rPr>
              <w:t xml:space="preserve"> </w:t>
            </w:r>
            <w:r w:rsidRPr="00262E92">
              <w:rPr>
                <w:bCs/>
              </w:rPr>
              <w:t>2016</w:t>
            </w:r>
            <w:r w:rsidR="003C2D95">
              <w:rPr>
                <w:rStyle w:val="FootnoteReference"/>
                <w:bCs/>
              </w:rPr>
              <w:footnoteReference w:id="1"/>
            </w:r>
            <w:r w:rsidRPr="005E277D">
              <w:rPr>
                <w:bCs/>
              </w:rPr>
              <w:t xml:space="preserve"> </w:t>
            </w:r>
            <w:r w:rsidRPr="00262E92">
              <w:rPr>
                <w:bCs/>
              </w:rPr>
              <w:t>(the</w:t>
            </w:r>
            <w:r w:rsidRPr="005E277D">
              <w:rPr>
                <w:bCs/>
              </w:rPr>
              <w:t xml:space="preserve"> </w:t>
            </w:r>
            <w:r w:rsidRPr="00262E92">
              <w:rPr>
                <w:bCs/>
              </w:rPr>
              <w:t>Act),</w:t>
            </w:r>
            <w:r w:rsidRPr="005E277D">
              <w:rPr>
                <w:bCs/>
              </w:rPr>
              <w:t xml:space="preserve"> </w:t>
            </w:r>
            <w:r w:rsidRPr="00262E92">
              <w:rPr>
                <w:bCs/>
              </w:rPr>
              <w:t>and</w:t>
            </w:r>
            <w:r w:rsidRPr="005E277D">
              <w:rPr>
                <w:bCs/>
              </w:rPr>
              <w:t xml:space="preserve"> </w:t>
            </w:r>
            <w:r w:rsidRPr="00262E92">
              <w:rPr>
                <w:bCs/>
              </w:rPr>
              <w:t>you</w:t>
            </w:r>
            <w:r w:rsidRPr="005E277D">
              <w:rPr>
                <w:bCs/>
              </w:rPr>
              <w:t xml:space="preserve"> </w:t>
            </w:r>
            <w:r w:rsidRPr="00262E92">
              <w:rPr>
                <w:bCs/>
              </w:rPr>
              <w:t>have</w:t>
            </w:r>
            <w:r w:rsidRPr="005E277D">
              <w:rPr>
                <w:bCs/>
              </w:rPr>
              <w:t xml:space="preserve"> </w:t>
            </w:r>
            <w:r w:rsidRPr="00262E92">
              <w:rPr>
                <w:bCs/>
              </w:rPr>
              <w:t>failed</w:t>
            </w:r>
            <w:r w:rsidRPr="005E277D">
              <w:rPr>
                <w:bCs/>
              </w:rPr>
              <w:t xml:space="preserve"> </w:t>
            </w:r>
            <w:r w:rsidRPr="00262E92">
              <w:rPr>
                <w:bCs/>
              </w:rPr>
              <w:t>to</w:t>
            </w:r>
            <w:r w:rsidRPr="005E277D">
              <w:rPr>
                <w:bCs/>
              </w:rPr>
              <w:t xml:space="preserve"> </w:t>
            </w:r>
            <w:r w:rsidRPr="00262E92">
              <w:rPr>
                <w:bCs/>
              </w:rPr>
              <w:t>give</w:t>
            </w:r>
            <w:r w:rsidRPr="005E277D">
              <w:rPr>
                <w:bCs/>
              </w:rPr>
              <w:t xml:space="preserve"> </w:t>
            </w:r>
            <w:r w:rsidRPr="00262E92">
              <w:rPr>
                <w:bCs/>
              </w:rPr>
              <w:t>them</w:t>
            </w:r>
            <w:r w:rsidRPr="005E277D">
              <w:rPr>
                <w:bCs/>
              </w:rPr>
              <w:t xml:space="preserve"> </w:t>
            </w:r>
            <w:r w:rsidRPr="00262E92">
              <w:rPr>
                <w:bCs/>
              </w:rPr>
              <w:t>certain</w:t>
            </w:r>
            <w:r w:rsidRPr="005E277D">
              <w:rPr>
                <w:bCs/>
              </w:rPr>
              <w:t xml:space="preserve"> </w:t>
            </w:r>
            <w:r w:rsidRPr="00262E92">
              <w:rPr>
                <w:bCs/>
              </w:rPr>
              <w:t>information.</w:t>
            </w:r>
          </w:p>
        </w:tc>
      </w:tr>
      <w:tr w:rsidR="003F30C8" w:rsidRPr="00262E92" w14:paraId="4407DE84" w14:textId="77777777" w:rsidTr="00E11A05">
        <w:trPr>
          <w:trHeight w:val="540"/>
        </w:trPr>
        <w:tc>
          <w:tcPr>
            <w:tcW w:w="5000" w:type="pct"/>
            <w:gridSpan w:val="8"/>
          </w:tcPr>
          <w:p w14:paraId="5AB3EFE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28E52995" w14:textId="77777777" w:rsidTr="00E11A05">
        <w:trPr>
          <w:trHeight w:val="720"/>
        </w:trPr>
        <w:tc>
          <w:tcPr>
            <w:tcW w:w="5000" w:type="pct"/>
            <w:gridSpan w:val="8"/>
          </w:tcPr>
          <w:p w14:paraId="7CF0471D" w14:textId="5AC0C699" w:rsidR="003F30C8" w:rsidRPr="00262E92" w:rsidRDefault="003F30C8" w:rsidP="003F30C8">
            <w:pPr>
              <w:pStyle w:val="FormText"/>
              <w:numPr>
                <w:ilvl w:val="0"/>
                <w:numId w:val="0"/>
              </w:numPr>
              <w:rPr>
                <w:b/>
              </w:rPr>
            </w:pPr>
            <w:r w:rsidRPr="00262E92">
              <w:rPr>
                <w:b/>
              </w:rPr>
              <w:t>YOUR</w:t>
            </w:r>
            <w:r w:rsidRPr="005E277D">
              <w:rPr>
                <w:b/>
              </w:rPr>
              <w:t xml:space="preserve"> </w:t>
            </w:r>
            <w:r w:rsidRPr="00262E92">
              <w:rPr>
                <w:b/>
              </w:rPr>
              <w:t>RESPONSIBILITY</w:t>
            </w:r>
            <w:r w:rsidRPr="005E277D">
              <w:rPr>
                <w:b/>
              </w:rPr>
              <w:t xml:space="preserve"> </w:t>
            </w:r>
            <w:r w:rsidRPr="00262E92">
              <w:rPr>
                <w:b/>
              </w:rPr>
              <w:t>TO</w:t>
            </w:r>
            <w:r w:rsidRPr="005E277D">
              <w:rPr>
                <w:b/>
              </w:rPr>
              <w:t xml:space="preserve"> </w:t>
            </w:r>
            <w:r w:rsidRPr="00262E92">
              <w:rPr>
                <w:b/>
              </w:rPr>
              <w:t>PROVIDE</w:t>
            </w:r>
            <w:r w:rsidRPr="005E277D">
              <w:rPr>
                <w:b/>
              </w:rPr>
              <w:t xml:space="preserve"> </w:t>
            </w:r>
            <w:r w:rsidRPr="00262E92">
              <w:rPr>
                <w:b/>
              </w:rPr>
              <w:t>WRITTEN</w:t>
            </w:r>
            <w:r w:rsidRPr="005E277D">
              <w:rPr>
                <w:b/>
              </w:rPr>
              <w:t xml:space="preserve"> </w:t>
            </w:r>
            <w:r w:rsidRPr="00262E92">
              <w:rPr>
                <w:b/>
              </w:rPr>
              <w:t>TERMS</w:t>
            </w:r>
            <w:r w:rsidRPr="005E277D">
              <w:rPr>
                <w:b/>
              </w:rPr>
              <w:t xml:space="preserve"> </w:t>
            </w:r>
            <w:r w:rsidRPr="00262E92">
              <w:rPr>
                <w:b/>
              </w:rPr>
              <w:t>AND</w:t>
            </w:r>
            <w:r w:rsidRPr="005E277D">
              <w:rPr>
                <w:b/>
              </w:rPr>
              <w:t xml:space="preserve"> </w:t>
            </w:r>
            <w:r w:rsidRPr="00262E92">
              <w:rPr>
                <w:b/>
              </w:rPr>
              <w:t>OTHER</w:t>
            </w:r>
            <w:r w:rsidRPr="005E277D">
              <w:rPr>
                <w:b/>
              </w:rPr>
              <w:t xml:space="preserve"> </w:t>
            </w:r>
            <w:r w:rsidRPr="00262E92">
              <w:rPr>
                <w:b/>
              </w:rPr>
              <w:t>INFORMATION.</w:t>
            </w:r>
          </w:p>
        </w:tc>
      </w:tr>
      <w:tr w:rsidR="003F30C8" w:rsidRPr="00262E92" w14:paraId="66E06FFF" w14:textId="77777777" w:rsidTr="00E11A05">
        <w:trPr>
          <w:trHeight w:val="912"/>
        </w:trPr>
        <w:tc>
          <w:tcPr>
            <w:tcW w:w="336" w:type="pct"/>
            <w:gridSpan w:val="3"/>
          </w:tcPr>
          <w:p w14:paraId="7A791151" w14:textId="77777777" w:rsidR="003F30C8" w:rsidRPr="004A42EA" w:rsidRDefault="003F30C8" w:rsidP="003F30C8">
            <w:pPr>
              <w:pStyle w:val="FormText"/>
              <w:numPr>
                <w:ilvl w:val="0"/>
                <w:numId w:val="0"/>
              </w:numPr>
            </w:pPr>
            <w:r w:rsidRPr="004A42EA">
              <w:t>1.</w:t>
            </w:r>
          </w:p>
        </w:tc>
        <w:tc>
          <w:tcPr>
            <w:tcW w:w="4664" w:type="pct"/>
            <w:gridSpan w:val="5"/>
          </w:tcPr>
          <w:p w14:paraId="119A489D" w14:textId="77777777" w:rsidR="003F30C8" w:rsidRPr="004A42EA" w:rsidRDefault="003F30C8" w:rsidP="003F30C8">
            <w:pPr>
              <w:pStyle w:val="FormText"/>
              <w:numPr>
                <w:ilvl w:val="0"/>
                <w:numId w:val="0"/>
              </w:numPr>
            </w:pPr>
            <w:r w:rsidRPr="004A42EA">
              <w:t>The</w:t>
            </w:r>
            <w:r w:rsidRPr="005E277D">
              <w:t xml:space="preserve"> </w:t>
            </w:r>
            <w:r w:rsidRPr="004A42EA">
              <w:t>Act</w:t>
            </w:r>
            <w:r w:rsidRPr="005E277D">
              <w:t xml:space="preserve"> </w:t>
            </w:r>
            <w:r w:rsidRPr="004A42EA">
              <w:t>says</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a</w:t>
            </w:r>
            <w:r w:rsidRPr="005E277D">
              <w:t xml:space="preserve"> </w:t>
            </w:r>
            <w:r w:rsidRPr="004A42EA">
              <w:t>Tenant</w:t>
            </w:r>
            <w:r w:rsidRPr="005E277D">
              <w:t xml:space="preserve"> </w:t>
            </w:r>
            <w:r w:rsidRPr="004A42EA">
              <w:t>a</w:t>
            </w:r>
            <w:r w:rsidRPr="005E277D">
              <w:t xml:space="preserve"> </w:t>
            </w:r>
            <w:r w:rsidRPr="004A42EA">
              <w:t>copy</w:t>
            </w:r>
            <w:r w:rsidRPr="005E277D">
              <w:t xml:space="preserve"> </w:t>
            </w:r>
            <w:r w:rsidRPr="004A42EA">
              <w:t>of</w:t>
            </w:r>
            <w:r w:rsidRPr="005E277D">
              <w:t xml:space="preserve"> </w:t>
            </w:r>
            <w:r w:rsidRPr="004A42EA">
              <w:t>all</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agreement</w:t>
            </w:r>
            <w:r w:rsidRPr="005E277D">
              <w:t xml:space="preserve"> </w:t>
            </w:r>
            <w:r w:rsidRPr="004A42EA">
              <w:t>no</w:t>
            </w:r>
            <w:r w:rsidRPr="005E277D">
              <w:t xml:space="preserve"> </w:t>
            </w:r>
            <w:r w:rsidRPr="004A42EA">
              <w:t>later</w:t>
            </w:r>
            <w:r w:rsidRPr="005E277D">
              <w:t xml:space="preserve"> </w:t>
            </w:r>
            <w:r w:rsidRPr="004A42EA">
              <w:t>than</w:t>
            </w:r>
            <w:r w:rsidRPr="005E277D">
              <w:t xml:space="preserve"> </w:t>
            </w:r>
            <w:r w:rsidRPr="004A42EA">
              <w:t>the</w:t>
            </w:r>
            <w:r w:rsidRPr="005E277D">
              <w:t xml:space="preserve"> </w:t>
            </w:r>
            <w:r w:rsidRPr="004A42EA">
              <w:t>day</w:t>
            </w:r>
            <w:r w:rsidRPr="005E277D">
              <w:t xml:space="preserve"> </w:t>
            </w:r>
            <w:r w:rsidRPr="004A42EA">
              <w:t>the</w:t>
            </w:r>
            <w:r w:rsidRPr="005E277D">
              <w:t xml:space="preserve"> </w:t>
            </w:r>
            <w:r w:rsidRPr="004A42EA">
              <w:t>tenancy</w:t>
            </w:r>
            <w:r w:rsidRPr="005E277D">
              <w:t xml:space="preserve"> </w:t>
            </w:r>
            <w:r w:rsidRPr="004A42EA">
              <w:t>starts,</w:t>
            </w:r>
            <w:r w:rsidRPr="005E277D">
              <w:t xml:space="preserve"> </w:t>
            </w:r>
            <w:r w:rsidRPr="004A42EA">
              <w:t>if</w:t>
            </w:r>
            <w:r w:rsidRPr="005E277D">
              <w:t xml:space="preserve"> </w:t>
            </w:r>
            <w:r w:rsidRPr="004A42EA">
              <w:t>those</w:t>
            </w:r>
            <w:r w:rsidRPr="005E277D">
              <w:t xml:space="preserve"> </w:t>
            </w:r>
            <w:r w:rsidRPr="004A42EA">
              <w:t>terms</w:t>
            </w:r>
            <w:r w:rsidRPr="005E277D">
              <w:t xml:space="preserve"> </w:t>
            </w:r>
            <w:r w:rsidRPr="004A42EA">
              <w:t>are</w:t>
            </w:r>
            <w:r w:rsidRPr="005E277D">
              <w:t xml:space="preserve"> </w:t>
            </w:r>
            <w:r w:rsidRPr="004A42EA">
              <w:t>not</w:t>
            </w:r>
            <w:r w:rsidRPr="005E277D">
              <w:t xml:space="preserve"> </w:t>
            </w:r>
            <w:r w:rsidRPr="004A42EA">
              <w:t>already</w:t>
            </w:r>
            <w:r w:rsidRPr="005E277D">
              <w:t xml:space="preserve"> </w:t>
            </w:r>
            <w:r w:rsidRPr="004A42EA">
              <w:t>in</w:t>
            </w:r>
            <w:r w:rsidRPr="005E277D">
              <w:t xml:space="preserve"> </w:t>
            </w:r>
            <w:r w:rsidRPr="004A42EA">
              <w:t>writing</w:t>
            </w:r>
            <w:r w:rsidRPr="005E277D">
              <w:t xml:space="preserve"> </w:t>
            </w:r>
            <w:r w:rsidRPr="004A42EA">
              <w:t>(section</w:t>
            </w:r>
            <w:r w:rsidRPr="005E277D">
              <w:t xml:space="preserve"> </w:t>
            </w:r>
            <w:r w:rsidRPr="004A42EA">
              <w:t>10</w:t>
            </w:r>
            <w:r w:rsidRPr="005E277D">
              <w:t xml:space="preserve"> </w:t>
            </w:r>
            <w:r w:rsidRPr="004A42EA">
              <w:t>of</w:t>
            </w:r>
            <w:r w:rsidRPr="005E277D">
              <w:t xml:space="preserve"> </w:t>
            </w:r>
            <w:r w:rsidRPr="004A42EA">
              <w:t>Act).</w:t>
            </w:r>
          </w:p>
        </w:tc>
      </w:tr>
      <w:tr w:rsidR="003F30C8" w:rsidRPr="00262E92" w14:paraId="4D26E4A8" w14:textId="77777777" w:rsidTr="00E11A05">
        <w:trPr>
          <w:trHeight w:val="1170"/>
        </w:trPr>
        <w:tc>
          <w:tcPr>
            <w:tcW w:w="336" w:type="pct"/>
            <w:gridSpan w:val="3"/>
          </w:tcPr>
          <w:p w14:paraId="4B3575FC" w14:textId="77777777" w:rsidR="003F30C8" w:rsidRPr="004A42EA" w:rsidRDefault="003F30C8" w:rsidP="003F30C8">
            <w:pPr>
              <w:pStyle w:val="FormText"/>
              <w:numPr>
                <w:ilvl w:val="0"/>
                <w:numId w:val="0"/>
              </w:numPr>
            </w:pPr>
            <w:r w:rsidRPr="004A42EA">
              <w:t>2.</w:t>
            </w:r>
          </w:p>
        </w:tc>
        <w:tc>
          <w:tcPr>
            <w:tcW w:w="4664" w:type="pct"/>
            <w:gridSpan w:val="5"/>
          </w:tcPr>
          <w:p w14:paraId="5CFC110C" w14:textId="77777777" w:rsidR="003F30C8" w:rsidRPr="004A42EA" w:rsidRDefault="003F30C8" w:rsidP="003F30C8">
            <w:pPr>
              <w:pStyle w:val="FormText"/>
              <w:numPr>
                <w:ilvl w:val="0"/>
                <w:numId w:val="0"/>
              </w:numPr>
            </w:pPr>
            <w:r w:rsidRPr="004A42EA">
              <w:t>The</w:t>
            </w:r>
            <w:r w:rsidRPr="005E277D">
              <w:t xml:space="preserve"> </w:t>
            </w:r>
            <w:r w:rsidRPr="004A42EA">
              <w:t>Landlord’s</w:t>
            </w:r>
            <w:r w:rsidRPr="005E277D">
              <w:t xml:space="preserve"> </w:t>
            </w:r>
            <w:r w:rsidRPr="004A42EA">
              <w:t>duty</w:t>
            </w:r>
            <w:r w:rsidRPr="005E277D">
              <w:t xml:space="preserve"> </w:t>
            </w:r>
            <w:r w:rsidRPr="004A42EA">
              <w:t>under</w:t>
            </w:r>
            <w:r w:rsidRPr="005E277D">
              <w:t xml:space="preserve"> </w:t>
            </w:r>
            <w:r w:rsidRPr="004A42EA">
              <w:t>section</w:t>
            </w:r>
            <w:r w:rsidRPr="005E277D">
              <w:t xml:space="preserve"> </w:t>
            </w:r>
            <w:r w:rsidRPr="004A42EA">
              <w:t>10</w:t>
            </w:r>
            <w:r w:rsidRPr="005E277D">
              <w:t xml:space="preserve"> </w:t>
            </w:r>
            <w:r w:rsidRPr="004A42EA">
              <w:t>is</w:t>
            </w:r>
            <w:r w:rsidRPr="005E277D">
              <w:t xml:space="preserve"> </w:t>
            </w:r>
            <w:r w:rsidRPr="004A42EA">
              <w:t>on-going,</w:t>
            </w:r>
            <w:r w:rsidRPr="005E277D">
              <w:t xml:space="preserve"> </w:t>
            </w:r>
            <w:r w:rsidRPr="004A42EA">
              <w:t>so</w:t>
            </w:r>
            <w:r w:rsidRPr="005E277D">
              <w:t xml:space="preserve"> </w:t>
            </w:r>
            <w:r w:rsidRPr="004A42EA">
              <w:t>if</w:t>
            </w:r>
            <w:r w:rsidRPr="005E277D">
              <w:t xml:space="preserve"> </w:t>
            </w:r>
            <w:r w:rsidRPr="004A42EA">
              <w:t>the</w:t>
            </w:r>
            <w:r w:rsidRPr="005E277D">
              <w:t xml:space="preserve"> </w:t>
            </w:r>
            <w:r w:rsidRPr="004A42EA">
              <w:t>terms</w:t>
            </w:r>
            <w:r w:rsidRPr="005E277D">
              <w:t xml:space="preserve"> </w:t>
            </w:r>
            <w:r w:rsidRPr="004A42EA">
              <w:t>of</w:t>
            </w:r>
            <w:r w:rsidRPr="005E277D">
              <w:t xml:space="preserve"> </w:t>
            </w:r>
            <w:r w:rsidRPr="004A42EA">
              <w:t>the</w:t>
            </w:r>
            <w:r w:rsidRPr="005E277D">
              <w:t xml:space="preserve"> </w:t>
            </w:r>
            <w:r w:rsidRPr="004A42EA">
              <w:t>tenancy</w:t>
            </w:r>
            <w:r w:rsidRPr="005E277D">
              <w:t xml:space="preserve"> </w:t>
            </w:r>
            <w:r w:rsidRPr="004A42EA">
              <w:t>change</w:t>
            </w:r>
            <w:r w:rsidRPr="005E277D">
              <w:t xml:space="preserve"> </w:t>
            </w:r>
            <w:r w:rsidRPr="004A42EA">
              <w:t>during</w:t>
            </w:r>
            <w:r w:rsidRPr="005E277D">
              <w:t xml:space="preserve"> </w:t>
            </w:r>
            <w:r w:rsidRPr="004A42EA">
              <w:t>the</w:t>
            </w:r>
            <w:r w:rsidRPr="005E277D">
              <w:t xml:space="preserve"> </w:t>
            </w:r>
            <w:r w:rsidRPr="004A42EA">
              <w:t>tenancy</w:t>
            </w:r>
            <w:r w:rsidRPr="005E277D">
              <w:t xml:space="preserve"> </w:t>
            </w:r>
            <w:r w:rsidRPr="004A42EA">
              <w:t>and</w:t>
            </w:r>
            <w:r w:rsidRPr="005E277D">
              <w:t xml:space="preserve"> </w:t>
            </w:r>
            <w:r w:rsidRPr="004A42EA">
              <w:t>the</w:t>
            </w:r>
            <w:r w:rsidRPr="005E277D">
              <w:t xml:space="preserve"> </w:t>
            </w:r>
            <w:r w:rsidRPr="004A42EA">
              <w:t>terms</w:t>
            </w:r>
            <w:r w:rsidRPr="005E277D">
              <w:t xml:space="preserve"> </w:t>
            </w:r>
            <w:r w:rsidRPr="004A42EA">
              <w:t>of</w:t>
            </w:r>
            <w:r w:rsidRPr="005E277D">
              <w:t xml:space="preserve"> </w:t>
            </w:r>
            <w:r w:rsidRPr="004A42EA">
              <w:t>the</w:t>
            </w:r>
            <w:r w:rsidRPr="005E277D">
              <w:t xml:space="preserve"> </w:t>
            </w:r>
            <w:r w:rsidRPr="004A42EA">
              <w:t>tenancy</w:t>
            </w:r>
            <w:r w:rsidRPr="005E277D">
              <w:t xml:space="preserve"> </w:t>
            </w:r>
            <w:r w:rsidRPr="004A42EA">
              <w:t>are</w:t>
            </w:r>
            <w:r w:rsidRPr="005E277D">
              <w:t xml:space="preserve"> </w:t>
            </w:r>
            <w:r w:rsidRPr="004A42EA">
              <w:t>no</w:t>
            </w:r>
            <w:r w:rsidRPr="005E277D">
              <w:t xml:space="preserve"> </w:t>
            </w:r>
            <w:r w:rsidRPr="004A42EA">
              <w:t>longer</w:t>
            </w:r>
            <w:r w:rsidRPr="005E277D">
              <w:t xml:space="preserve"> </w:t>
            </w:r>
            <w:r w:rsidRPr="004A42EA">
              <w:t>fully</w:t>
            </w:r>
            <w:r w:rsidRPr="005E277D">
              <w:t xml:space="preserve"> </w:t>
            </w:r>
            <w:r w:rsidRPr="004A42EA">
              <w:t>set</w:t>
            </w:r>
            <w:r w:rsidRPr="005E277D">
              <w:t xml:space="preserve"> </w:t>
            </w:r>
            <w:r w:rsidRPr="004A42EA">
              <w:t>out</w:t>
            </w:r>
            <w:r w:rsidRPr="005E277D">
              <w:t xml:space="preserve"> </w:t>
            </w:r>
            <w:r w:rsidRPr="004A42EA">
              <w:t>in</w:t>
            </w:r>
            <w:r w:rsidRPr="005E277D">
              <w:t xml:space="preserve"> </w:t>
            </w:r>
            <w:r w:rsidRPr="004A42EA">
              <w:t>writing,</w:t>
            </w:r>
            <w:r w:rsidRPr="005E277D">
              <w:t xml:space="preserve"> </w:t>
            </w:r>
            <w:r w:rsidRPr="004A42EA">
              <w:t>the</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the</w:t>
            </w:r>
            <w:r w:rsidRPr="005E277D">
              <w:t xml:space="preserve"> </w:t>
            </w:r>
            <w:r w:rsidRPr="004A42EA">
              <w:t>Tenant</w:t>
            </w:r>
            <w:r w:rsidRPr="005E277D">
              <w:t xml:space="preserve"> </w:t>
            </w:r>
            <w:r w:rsidRPr="004A42EA">
              <w:t>a</w:t>
            </w:r>
            <w:r w:rsidRPr="005E277D">
              <w:t xml:space="preserve"> </w:t>
            </w:r>
            <w:r w:rsidRPr="004A42EA">
              <w:t>new</w:t>
            </w:r>
            <w:r w:rsidRPr="005E277D">
              <w:t xml:space="preserve"> </w:t>
            </w:r>
            <w:r w:rsidRPr="004A42EA">
              <w:t>document</w:t>
            </w:r>
            <w:r w:rsidRPr="005E277D">
              <w:t xml:space="preserve"> </w:t>
            </w:r>
            <w:r w:rsidRPr="004A42EA">
              <w:t>explaining</w:t>
            </w:r>
            <w:r w:rsidRPr="005E277D">
              <w:t xml:space="preserve"> </w:t>
            </w:r>
            <w:r w:rsidRPr="004A42EA">
              <w:t>the</w:t>
            </w:r>
            <w:r w:rsidRPr="005E277D">
              <w:t xml:space="preserve"> </w:t>
            </w:r>
            <w:r w:rsidRPr="004A42EA">
              <w:t>new</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within</w:t>
            </w:r>
            <w:r w:rsidRPr="005E277D">
              <w:t xml:space="preserve"> </w:t>
            </w:r>
            <w:r w:rsidRPr="004A42EA">
              <w:t>28</w:t>
            </w:r>
            <w:r w:rsidRPr="005E277D">
              <w:t xml:space="preserve"> </w:t>
            </w:r>
            <w:r w:rsidRPr="004A42EA">
              <w:t>days</w:t>
            </w:r>
            <w:r w:rsidRPr="005E277D">
              <w:t xml:space="preserve"> </w:t>
            </w:r>
            <w:r w:rsidRPr="004A42EA">
              <w:t>of</w:t>
            </w:r>
            <w:r w:rsidRPr="005E277D">
              <w:t xml:space="preserve"> </w:t>
            </w:r>
            <w:r w:rsidRPr="004A42EA">
              <w:t>the</w:t>
            </w:r>
            <w:r w:rsidRPr="005E277D">
              <w:t xml:space="preserve"> </w:t>
            </w:r>
            <w:r w:rsidRPr="004A42EA">
              <w:t>change</w:t>
            </w:r>
            <w:r w:rsidRPr="005E277D">
              <w:t xml:space="preserve"> </w:t>
            </w:r>
            <w:r w:rsidRPr="004A42EA">
              <w:t>happening.</w:t>
            </w:r>
          </w:p>
        </w:tc>
      </w:tr>
      <w:tr w:rsidR="003F30C8" w:rsidRPr="00262E92" w14:paraId="1F8C7179" w14:textId="77777777" w:rsidTr="00E11A05">
        <w:trPr>
          <w:trHeight w:val="2785"/>
        </w:trPr>
        <w:tc>
          <w:tcPr>
            <w:tcW w:w="336" w:type="pct"/>
            <w:gridSpan w:val="3"/>
          </w:tcPr>
          <w:p w14:paraId="681EDF10" w14:textId="77777777" w:rsidR="003F30C8" w:rsidRPr="00570B79" w:rsidRDefault="003F30C8" w:rsidP="003F30C8">
            <w:pPr>
              <w:pStyle w:val="FormText"/>
              <w:numPr>
                <w:ilvl w:val="0"/>
                <w:numId w:val="0"/>
              </w:numPr>
              <w:rPr>
                <w:szCs w:val="21"/>
              </w:rPr>
            </w:pPr>
            <w:r w:rsidRPr="00570B79">
              <w:rPr>
                <w:szCs w:val="21"/>
              </w:rPr>
              <w:t>3.</w:t>
            </w:r>
          </w:p>
          <w:p w14:paraId="03606772" w14:textId="77777777" w:rsidR="003F30C8" w:rsidRPr="00570B79" w:rsidRDefault="003F30C8" w:rsidP="003F30C8">
            <w:pPr>
              <w:pStyle w:val="FormText"/>
              <w:numPr>
                <w:ilvl w:val="0"/>
                <w:numId w:val="0"/>
              </w:numPr>
              <w:rPr>
                <w:szCs w:val="21"/>
              </w:rPr>
            </w:pPr>
          </w:p>
          <w:p w14:paraId="246D32D8" w14:textId="77777777" w:rsidR="003F30C8" w:rsidRPr="00570B79" w:rsidRDefault="003F30C8" w:rsidP="003F30C8">
            <w:pPr>
              <w:pStyle w:val="FormText"/>
              <w:numPr>
                <w:ilvl w:val="0"/>
                <w:numId w:val="0"/>
              </w:numPr>
              <w:rPr>
                <w:szCs w:val="21"/>
              </w:rPr>
            </w:pPr>
          </w:p>
          <w:p w14:paraId="0C444550" w14:textId="77777777" w:rsidR="003F30C8" w:rsidRPr="00570B79" w:rsidRDefault="003F30C8" w:rsidP="003F30C8">
            <w:pPr>
              <w:pStyle w:val="FormText"/>
              <w:numPr>
                <w:ilvl w:val="0"/>
                <w:numId w:val="0"/>
              </w:numPr>
              <w:rPr>
                <w:szCs w:val="21"/>
              </w:rPr>
            </w:pPr>
          </w:p>
          <w:p w14:paraId="3223D46C" w14:textId="77777777" w:rsidR="003F30C8" w:rsidRPr="00570B79" w:rsidRDefault="003F30C8" w:rsidP="003F30C8">
            <w:pPr>
              <w:pStyle w:val="FormText"/>
              <w:numPr>
                <w:ilvl w:val="0"/>
                <w:numId w:val="0"/>
              </w:numPr>
              <w:rPr>
                <w:szCs w:val="21"/>
              </w:rPr>
            </w:pPr>
          </w:p>
          <w:p w14:paraId="2398FC37" w14:textId="77777777" w:rsidR="003F30C8" w:rsidRPr="00570B79" w:rsidRDefault="003F30C8" w:rsidP="003F30C8">
            <w:pPr>
              <w:pStyle w:val="FormText"/>
              <w:numPr>
                <w:ilvl w:val="0"/>
                <w:numId w:val="0"/>
              </w:numPr>
              <w:rPr>
                <w:szCs w:val="21"/>
              </w:rPr>
            </w:pPr>
          </w:p>
          <w:p w14:paraId="3F10A0AC" w14:textId="77777777" w:rsidR="003F30C8" w:rsidRPr="00570B79" w:rsidRDefault="003F30C8" w:rsidP="003F30C8">
            <w:pPr>
              <w:pStyle w:val="FormText"/>
              <w:numPr>
                <w:ilvl w:val="0"/>
                <w:numId w:val="0"/>
              </w:numPr>
              <w:rPr>
                <w:szCs w:val="21"/>
              </w:rPr>
            </w:pPr>
          </w:p>
          <w:p w14:paraId="7BF0C664" w14:textId="77777777" w:rsidR="003F30C8" w:rsidRPr="00570B79" w:rsidRDefault="003F30C8" w:rsidP="003F30C8">
            <w:pPr>
              <w:pStyle w:val="FormText"/>
              <w:numPr>
                <w:ilvl w:val="0"/>
                <w:numId w:val="0"/>
              </w:numPr>
              <w:rPr>
                <w:szCs w:val="21"/>
              </w:rPr>
            </w:pPr>
            <w:r w:rsidRPr="00570B79">
              <w:rPr>
                <w:szCs w:val="21"/>
              </w:rPr>
              <w:t>4.</w:t>
            </w:r>
          </w:p>
        </w:tc>
        <w:tc>
          <w:tcPr>
            <w:tcW w:w="4664" w:type="pct"/>
            <w:gridSpan w:val="5"/>
          </w:tcPr>
          <w:p w14:paraId="5EF7D759" w14:textId="62C4FE7E" w:rsidR="003F30C8" w:rsidRDefault="003F30C8" w:rsidP="003F30C8">
            <w:pPr>
              <w:pStyle w:val="FormText"/>
              <w:numPr>
                <w:ilvl w:val="0"/>
                <w:numId w:val="0"/>
              </w:numPr>
            </w:pPr>
            <w:r w:rsidRPr="004A42EA">
              <w:t>The</w:t>
            </w:r>
            <w:r w:rsidRPr="005E277D">
              <w:t xml:space="preserve"> </w:t>
            </w:r>
            <w:r w:rsidRPr="004A42EA">
              <w:t>Scottish</w:t>
            </w:r>
            <w:r w:rsidRPr="005E277D">
              <w:t xml:space="preserve"> </w:t>
            </w:r>
            <w:r w:rsidRPr="004A42EA">
              <w:t>Ministers</w:t>
            </w:r>
            <w:r w:rsidRPr="005E277D">
              <w:t xml:space="preserve"> </w:t>
            </w:r>
            <w:r w:rsidRPr="004A42EA">
              <w:t>also</w:t>
            </w:r>
            <w:r w:rsidRPr="005E277D">
              <w:t xml:space="preserve"> </w:t>
            </w:r>
            <w:r w:rsidRPr="004A42EA">
              <w:t>have</w:t>
            </w:r>
            <w:r w:rsidRPr="005E277D">
              <w:t xml:space="preserve"> </w:t>
            </w:r>
            <w:r w:rsidRPr="004A42EA">
              <w:t>a</w:t>
            </w:r>
            <w:r w:rsidRPr="005E277D">
              <w:t xml:space="preserve"> </w:t>
            </w:r>
            <w:r w:rsidRPr="004A42EA">
              <w:t>power</w:t>
            </w:r>
            <w:r w:rsidRPr="005E277D">
              <w:t xml:space="preserve"> </w:t>
            </w:r>
            <w:r w:rsidRPr="004A42EA">
              <w:t>to</w:t>
            </w:r>
            <w:r w:rsidRPr="005E277D">
              <w:t xml:space="preserve"> </w:t>
            </w:r>
            <w:r w:rsidRPr="004A42EA">
              <w:t>make</w:t>
            </w:r>
            <w:r w:rsidRPr="005E277D">
              <w:t xml:space="preserve"> </w:t>
            </w:r>
            <w:r w:rsidRPr="004A42EA">
              <w:t>regulations</w:t>
            </w:r>
            <w:r w:rsidRPr="005E277D">
              <w:t xml:space="preserve"> </w:t>
            </w:r>
            <w:r w:rsidRPr="004A42EA">
              <w:t>to</w:t>
            </w:r>
            <w:r w:rsidRPr="005E277D">
              <w:t xml:space="preserve"> </w:t>
            </w:r>
            <w:r w:rsidRPr="004A42EA">
              <w:t>state</w:t>
            </w:r>
            <w:r w:rsidRPr="005E277D">
              <w:t xml:space="preserve"> </w:t>
            </w:r>
            <w:r w:rsidRPr="004A42EA">
              <w:t>other</w:t>
            </w:r>
            <w:r w:rsidRPr="005E277D">
              <w:t xml:space="preserve"> </w:t>
            </w:r>
            <w:r w:rsidRPr="004A42EA">
              <w:t>specified</w:t>
            </w:r>
            <w:r w:rsidRPr="005E277D">
              <w:t xml:space="preserve"> </w:t>
            </w:r>
            <w:r w:rsidRPr="004A42EA">
              <w:t>information</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to</w:t>
            </w:r>
            <w:r w:rsidRPr="005E277D">
              <w:t xml:space="preserve"> </w:t>
            </w:r>
            <w:r w:rsidRPr="004A42EA">
              <w:t>a</w:t>
            </w:r>
            <w:r w:rsidRPr="005E277D">
              <w:t xml:space="preserve"> </w:t>
            </w:r>
            <w:r w:rsidRPr="004A42EA">
              <w:t>Tenant</w:t>
            </w:r>
            <w:r w:rsidRPr="005E277D">
              <w:t xml:space="preserve"> </w:t>
            </w:r>
            <w:r w:rsidRPr="004A42EA">
              <w:t>and</w:t>
            </w:r>
            <w:r w:rsidRPr="005E277D">
              <w:t xml:space="preserve"> </w:t>
            </w:r>
            <w:r w:rsidRPr="004A42EA">
              <w:t>the</w:t>
            </w:r>
            <w:r w:rsidRPr="005E277D">
              <w:t xml:space="preserve"> </w:t>
            </w:r>
            <w:r w:rsidRPr="004A42EA">
              <w:t>timescales</w:t>
            </w:r>
            <w:r w:rsidRPr="005E277D">
              <w:t xml:space="preserve"> </w:t>
            </w:r>
            <w:r w:rsidRPr="004A42EA">
              <w:t>for</w:t>
            </w:r>
            <w:r w:rsidRPr="005E277D">
              <w:t xml:space="preserve"> </w:t>
            </w:r>
            <w:r w:rsidRPr="004A42EA">
              <w:t>doing</w:t>
            </w:r>
            <w:r w:rsidRPr="005E277D">
              <w:t xml:space="preserve"> </w:t>
            </w:r>
            <w:r w:rsidRPr="004A42EA">
              <w:t>this</w:t>
            </w:r>
            <w:r w:rsidRPr="005E277D">
              <w:t xml:space="preserve"> </w:t>
            </w:r>
            <w:r w:rsidRPr="004A42EA">
              <w:t>(section</w:t>
            </w:r>
            <w:r w:rsidRPr="005E277D">
              <w:t xml:space="preserve"> </w:t>
            </w:r>
            <w:r w:rsidRPr="004A42EA">
              <w:t>11</w:t>
            </w:r>
            <w:r w:rsidRPr="005E277D">
              <w:t xml:space="preserve"> </w:t>
            </w:r>
            <w:r w:rsidRPr="004A42EA">
              <w:t>of</w:t>
            </w:r>
            <w:r w:rsidRPr="005E277D">
              <w:t xml:space="preserve"> </w:t>
            </w:r>
            <w:r>
              <w:t xml:space="preserve">the </w:t>
            </w:r>
            <w:r w:rsidRPr="004A42EA">
              <w:t>Ac</w:t>
            </w:r>
            <w:r>
              <w:t>t</w:t>
            </w:r>
            <w:r w:rsidRPr="004A42EA">
              <w:t>).</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rsidRPr="005E277D">
              <w:t xml:space="preserve"> </w:t>
            </w:r>
            <w:r w:rsidRPr="004A42EA">
              <w:t>state</w:t>
            </w:r>
            <w:r w:rsidRPr="005E277D">
              <w:t xml:space="preserve"> </w:t>
            </w:r>
            <w:r w:rsidRPr="004A42EA">
              <w:t>that</w:t>
            </w:r>
            <w:r w:rsidRPr="005E277D">
              <w:t xml:space="preserve"> </w:t>
            </w:r>
            <w:r w:rsidRPr="004A42EA">
              <w:t>a</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rsidRPr="004A42EA">
              <w:t>a</w:t>
            </w:r>
            <w:r w:rsidRPr="005E277D">
              <w:t xml:space="preserve"> </w:t>
            </w:r>
            <w:r w:rsidRPr="004A42EA">
              <w:t>Tenant</w:t>
            </w:r>
            <w:r w:rsidRPr="005E277D">
              <w:t xml:space="preserve"> </w:t>
            </w:r>
            <w:r>
              <w:t>either the ‘Easy Read Notes for the Scottish Government Model Tenancy Agreement’</w:t>
            </w:r>
            <w:r w:rsidR="003C2D95">
              <w:rPr>
                <w:rStyle w:val="FootnoteReference"/>
              </w:rPr>
              <w:footnoteReference w:id="2"/>
            </w:r>
            <w:r>
              <w:t>, or the ‘Private Residential Tenancy Statutory Terms Supporting Notes'</w:t>
            </w:r>
            <w:r w:rsidR="003C2D95">
              <w:rPr>
                <w:rStyle w:val="FootnoteReference"/>
              </w:rPr>
              <w:footnoteReference w:id="3"/>
            </w:r>
            <w:r>
              <w:t xml:space="preserve">.  </w:t>
            </w:r>
          </w:p>
          <w:p w14:paraId="650D5642" w14:textId="77777777" w:rsidR="003F30C8" w:rsidRDefault="003F30C8" w:rsidP="003F30C8">
            <w:pPr>
              <w:pStyle w:val="FormText"/>
              <w:numPr>
                <w:ilvl w:val="0"/>
                <w:numId w:val="0"/>
              </w:numPr>
            </w:pPr>
          </w:p>
          <w:p w14:paraId="4BB31584" w14:textId="5F867275" w:rsidR="003F30C8" w:rsidRDefault="003F30C8" w:rsidP="003F30C8">
            <w:pPr>
              <w:pStyle w:val="FormText"/>
              <w:numPr>
                <w:ilvl w:val="0"/>
                <w:numId w:val="0"/>
              </w:numPr>
            </w:pPr>
            <w:r>
              <w:t xml:space="preserve">The ‘Easy Read Notes for the Scottish Government Model Private Tenancy Agreement’ set out the terms of the tenancy and must be issued where a landlord uses the Scottish Government Model Private Residential Tenancy Agreement.  The ‘Private Residential Tenancy Statutory Terms Supporting Notes' must be issued when another form of </w:t>
            </w:r>
            <w:r w:rsidR="003C2D95">
              <w:t xml:space="preserve">private residential </w:t>
            </w:r>
            <w:r>
              <w:t xml:space="preserve">tenancy agreement is used. </w:t>
            </w:r>
            <w:r w:rsidRPr="005E277D">
              <w:t xml:space="preserve"> </w:t>
            </w:r>
          </w:p>
          <w:p w14:paraId="304D463D" w14:textId="77777777" w:rsidR="003F30C8" w:rsidRPr="004A42EA" w:rsidRDefault="003F30C8" w:rsidP="003F30C8">
            <w:pPr>
              <w:pStyle w:val="FormText"/>
              <w:numPr>
                <w:ilvl w:val="0"/>
                <w:numId w:val="0"/>
              </w:numPr>
            </w:pPr>
          </w:p>
        </w:tc>
      </w:tr>
      <w:tr w:rsidR="003F30C8" w:rsidRPr="00262E92" w14:paraId="6563F848" w14:textId="77777777" w:rsidTr="00E11A05">
        <w:tc>
          <w:tcPr>
            <w:tcW w:w="336" w:type="pct"/>
            <w:gridSpan w:val="3"/>
          </w:tcPr>
          <w:p w14:paraId="69E9E43B" w14:textId="77777777" w:rsidR="003F30C8" w:rsidRPr="00570B79" w:rsidRDefault="003F30C8" w:rsidP="003F30C8">
            <w:pPr>
              <w:pStyle w:val="FormText"/>
              <w:numPr>
                <w:ilvl w:val="0"/>
                <w:numId w:val="0"/>
              </w:numPr>
              <w:rPr>
                <w:szCs w:val="21"/>
              </w:rPr>
            </w:pPr>
            <w:r w:rsidRPr="00570B79">
              <w:rPr>
                <w:szCs w:val="21"/>
              </w:rPr>
              <w:t>5.</w:t>
            </w:r>
          </w:p>
          <w:p w14:paraId="4CE58AE4" w14:textId="77777777" w:rsidR="003F30C8" w:rsidRPr="00570B79" w:rsidRDefault="003F30C8" w:rsidP="003F30C8">
            <w:pPr>
              <w:rPr>
                <w:rFonts w:ascii="Times New Roman" w:hAnsi="Times New Roman"/>
                <w:sz w:val="21"/>
                <w:szCs w:val="21"/>
              </w:rPr>
            </w:pPr>
          </w:p>
          <w:p w14:paraId="1D0E3668" w14:textId="77777777" w:rsidR="003F30C8" w:rsidRPr="00570B79" w:rsidRDefault="003F30C8" w:rsidP="003F30C8">
            <w:pPr>
              <w:rPr>
                <w:rFonts w:ascii="Times New Roman" w:hAnsi="Times New Roman"/>
                <w:sz w:val="21"/>
                <w:szCs w:val="21"/>
              </w:rPr>
            </w:pPr>
          </w:p>
          <w:p w14:paraId="4549E4A2" w14:textId="77777777" w:rsidR="003F30C8" w:rsidRPr="00570B79" w:rsidRDefault="003F30C8" w:rsidP="003F30C8">
            <w:pPr>
              <w:rPr>
                <w:rFonts w:ascii="Times New Roman" w:hAnsi="Times New Roman"/>
                <w:sz w:val="21"/>
                <w:szCs w:val="21"/>
              </w:rPr>
            </w:pPr>
          </w:p>
          <w:p w14:paraId="3ED5052D" w14:textId="77777777" w:rsidR="003F30C8" w:rsidRPr="00570B79" w:rsidRDefault="003F30C8" w:rsidP="003F30C8">
            <w:pPr>
              <w:rPr>
                <w:rFonts w:ascii="Times New Roman" w:hAnsi="Times New Roman"/>
                <w:sz w:val="21"/>
                <w:szCs w:val="21"/>
              </w:rPr>
            </w:pPr>
          </w:p>
          <w:p w14:paraId="0D345F86" w14:textId="77777777" w:rsidR="003F30C8" w:rsidRPr="00570B79" w:rsidRDefault="003F30C8" w:rsidP="003F30C8">
            <w:pPr>
              <w:rPr>
                <w:rFonts w:ascii="Times New Roman" w:hAnsi="Times New Roman"/>
                <w:sz w:val="21"/>
                <w:szCs w:val="21"/>
              </w:rPr>
            </w:pPr>
            <w:r w:rsidRPr="00570B79">
              <w:rPr>
                <w:rFonts w:ascii="Times New Roman" w:hAnsi="Times New Roman"/>
                <w:sz w:val="21"/>
                <w:szCs w:val="21"/>
              </w:rPr>
              <w:t xml:space="preserve">6. </w:t>
            </w:r>
          </w:p>
        </w:tc>
        <w:tc>
          <w:tcPr>
            <w:tcW w:w="4664" w:type="pct"/>
            <w:gridSpan w:val="5"/>
          </w:tcPr>
          <w:p w14:paraId="2D4158CB" w14:textId="77777777" w:rsidR="003F30C8" w:rsidRPr="003C2D95" w:rsidRDefault="003F30C8" w:rsidP="003F30C8">
            <w:pPr>
              <w:pStyle w:val="FormText"/>
              <w:numPr>
                <w:ilvl w:val="0"/>
                <w:numId w:val="0"/>
              </w:numPr>
            </w:pPr>
            <w:r w:rsidRPr="003C2D95">
              <w:t xml:space="preserve">The written tenancy terms and notes must be given to the Tenant no later than the day the private residential tenancy starts (assuming the tenancy becomes a private residential tenancy immediately), or, if the tenancy only later becomes a private residential tenancy, within 28 days of it becoming one. </w:t>
            </w:r>
          </w:p>
          <w:p w14:paraId="3EF837AB" w14:textId="77777777" w:rsidR="003F30C8" w:rsidRPr="003C2D95" w:rsidRDefault="003F30C8" w:rsidP="003F30C8">
            <w:pPr>
              <w:pStyle w:val="FormText"/>
              <w:numPr>
                <w:ilvl w:val="0"/>
                <w:numId w:val="0"/>
              </w:numPr>
            </w:pPr>
          </w:p>
          <w:p w14:paraId="537C5F61" w14:textId="51A6934D" w:rsidR="003F30C8" w:rsidRPr="003C2D95" w:rsidRDefault="003F30C8" w:rsidP="003C2D95">
            <w:pPr>
              <w:pStyle w:val="FormText"/>
              <w:numPr>
                <w:ilvl w:val="0"/>
                <w:numId w:val="0"/>
              </w:numPr>
              <w:ind w:left="-9"/>
            </w:pPr>
            <w:r w:rsidRPr="003C2D95">
              <w:rPr>
                <w:lang w:eastAsia="en-GB"/>
              </w:rPr>
              <w:t xml:space="preserve">If a Landlord fails to give the written tenancy terms to the Tenant, and/or the correct set of notes, the Tenant can refer a case to the </w:t>
            </w:r>
            <w:r w:rsidR="003C2D95" w:rsidRPr="003C2D95">
              <w:rPr>
                <w:lang w:eastAsia="en-GB"/>
              </w:rPr>
              <w:t xml:space="preserve">First-tier </w:t>
            </w:r>
            <w:r w:rsidRPr="003C2D95">
              <w:rPr>
                <w:lang w:eastAsia="en-GB"/>
              </w:rPr>
              <w:t>Tribunal</w:t>
            </w:r>
            <w:r w:rsidR="003C2D95" w:rsidRPr="003C2D95">
              <w:rPr>
                <w:lang w:eastAsia="en-GB"/>
              </w:rPr>
              <w:t xml:space="preserve"> for Scotland Housing and Property Chamber</w:t>
            </w:r>
            <w:r w:rsidRPr="003C2D95">
              <w:rPr>
                <w:lang w:eastAsia="en-GB"/>
              </w:rPr>
              <w:t>.</w:t>
            </w:r>
          </w:p>
        </w:tc>
      </w:tr>
      <w:tr w:rsidR="003F30C8" w:rsidRPr="00262E92" w14:paraId="6BE37A01" w14:textId="77777777" w:rsidTr="00E11A05">
        <w:trPr>
          <w:trHeight w:val="513"/>
        </w:trPr>
        <w:tc>
          <w:tcPr>
            <w:tcW w:w="5000" w:type="pct"/>
            <w:gridSpan w:val="8"/>
          </w:tcPr>
          <w:p w14:paraId="4738DF83" w14:textId="77777777" w:rsidR="003F30C8" w:rsidRPr="00262E92" w:rsidRDefault="003F30C8" w:rsidP="003F30C8">
            <w:pPr>
              <w:pStyle w:val="FormText"/>
              <w:numPr>
                <w:ilvl w:val="0"/>
                <w:numId w:val="0"/>
              </w:numPr>
              <w:rPr>
                <w:lang w:eastAsia="en-GB"/>
              </w:rPr>
            </w:pPr>
            <w:r w:rsidRPr="00262E92">
              <w:rPr>
                <w:lang w:eastAsia="en-GB"/>
              </w:rPr>
              <w:t>______________________________________________________________________________</w:t>
            </w:r>
          </w:p>
        </w:tc>
      </w:tr>
      <w:tr w:rsidR="003F30C8" w:rsidRPr="00262E92" w14:paraId="0FA19FC5" w14:textId="77777777" w:rsidTr="00E11A05">
        <w:trPr>
          <w:trHeight w:val="646"/>
        </w:trPr>
        <w:tc>
          <w:tcPr>
            <w:tcW w:w="5000" w:type="pct"/>
            <w:gridSpan w:val="8"/>
          </w:tcPr>
          <w:p w14:paraId="10CC7B44" w14:textId="77777777" w:rsidR="003F30C8" w:rsidRPr="00262E92" w:rsidRDefault="003F30C8" w:rsidP="003F30C8">
            <w:pPr>
              <w:pStyle w:val="FormText"/>
              <w:numPr>
                <w:ilvl w:val="0"/>
                <w:numId w:val="0"/>
              </w:numPr>
              <w:rPr>
                <w:b/>
                <w:lang w:eastAsia="en-GB"/>
              </w:rPr>
            </w:pPr>
            <w:r w:rsidRPr="00262E92">
              <w:rPr>
                <w:b/>
              </w:rPr>
              <w:t>NOTICE</w:t>
            </w:r>
            <w:r w:rsidRPr="005E277D">
              <w:rPr>
                <w:b/>
              </w:rPr>
              <w:t xml:space="preserve"> </w:t>
            </w:r>
            <w:r w:rsidRPr="00262E92">
              <w:rPr>
                <w:b/>
              </w:rPr>
              <w:t>REQUIRED</w:t>
            </w:r>
            <w:r w:rsidRPr="005E277D">
              <w:rPr>
                <w:b/>
              </w:rPr>
              <w:t xml:space="preserve"> </w:t>
            </w:r>
            <w:r w:rsidRPr="00262E92">
              <w:rPr>
                <w:b/>
              </w:rPr>
              <w:t>BEFORE</w:t>
            </w:r>
            <w:r w:rsidRPr="005E277D">
              <w:rPr>
                <w:b/>
              </w:rPr>
              <w:t xml:space="preserve"> </w:t>
            </w:r>
            <w:r w:rsidRPr="00262E92">
              <w:rPr>
                <w:b/>
              </w:rPr>
              <w:t>YOUR</w:t>
            </w:r>
            <w:r w:rsidRPr="005E277D">
              <w:rPr>
                <w:b/>
              </w:rPr>
              <w:t xml:space="preserve"> </w:t>
            </w:r>
            <w:r w:rsidRPr="00262E92">
              <w:rPr>
                <w:b/>
              </w:rPr>
              <w:t>TENANT</w:t>
            </w:r>
            <w:r w:rsidRPr="005E277D">
              <w:rPr>
                <w:b/>
              </w:rPr>
              <w:t xml:space="preserve"> </w:t>
            </w:r>
            <w:r w:rsidRPr="00262E92">
              <w:rPr>
                <w:b/>
              </w:rPr>
              <w:t>CAN</w:t>
            </w:r>
            <w:r w:rsidRPr="005E277D">
              <w:rPr>
                <w:b/>
              </w:rPr>
              <w:t xml:space="preserve"> </w:t>
            </w:r>
            <w:r w:rsidRPr="00262E92">
              <w:rPr>
                <w:b/>
              </w:rPr>
              <w:t>MAKE</w:t>
            </w:r>
            <w:r w:rsidRPr="005E277D">
              <w:rPr>
                <w:b/>
              </w:rPr>
              <w:t xml:space="preserve"> </w:t>
            </w:r>
            <w:r w:rsidRPr="00262E92">
              <w:rPr>
                <w:b/>
              </w:rPr>
              <w:t>AN</w:t>
            </w:r>
            <w:r w:rsidRPr="005E277D">
              <w:rPr>
                <w:b/>
              </w:rPr>
              <w:t xml:space="preserve"> </w:t>
            </w:r>
            <w:r w:rsidRPr="00262E92">
              <w:rPr>
                <w:b/>
              </w:rPr>
              <w:t>APPLICATION</w:t>
            </w:r>
            <w:r w:rsidRPr="005E277D">
              <w:rPr>
                <w:b/>
              </w:rPr>
              <w:t xml:space="preserve"> </w:t>
            </w:r>
            <w:r w:rsidRPr="00262E92">
              <w:rPr>
                <w:b/>
              </w:rPr>
              <w:t>TO</w:t>
            </w:r>
            <w:r w:rsidRPr="005E277D">
              <w:rPr>
                <w:b/>
              </w:rPr>
              <w:t xml:space="preserve"> </w:t>
            </w:r>
            <w:r w:rsidRPr="00262E92">
              <w:rPr>
                <w:b/>
              </w:rPr>
              <w:t>THE</w:t>
            </w:r>
            <w:r w:rsidRPr="005E277D">
              <w:rPr>
                <w:b/>
              </w:rPr>
              <w:t xml:space="preserve"> </w:t>
            </w:r>
            <w:r w:rsidRPr="00262E92">
              <w:rPr>
                <w:b/>
              </w:rPr>
              <w:t>TRIBUNAL</w:t>
            </w:r>
          </w:p>
        </w:tc>
      </w:tr>
      <w:tr w:rsidR="003F30C8" w:rsidRPr="00262E92" w14:paraId="004FAD91" w14:textId="77777777" w:rsidTr="00E11A05">
        <w:trPr>
          <w:trHeight w:val="972"/>
        </w:trPr>
        <w:tc>
          <w:tcPr>
            <w:tcW w:w="336" w:type="pct"/>
            <w:gridSpan w:val="3"/>
          </w:tcPr>
          <w:p w14:paraId="467B07A8" w14:textId="77777777" w:rsidR="003F30C8" w:rsidRPr="00262E92" w:rsidRDefault="003F30C8" w:rsidP="003F30C8">
            <w:pPr>
              <w:pStyle w:val="FormText"/>
              <w:numPr>
                <w:ilvl w:val="0"/>
                <w:numId w:val="0"/>
              </w:numPr>
            </w:pPr>
            <w:r>
              <w:lastRenderedPageBreak/>
              <w:t>7</w:t>
            </w:r>
            <w:r w:rsidRPr="00262E92">
              <w:t>.</w:t>
            </w:r>
          </w:p>
        </w:tc>
        <w:tc>
          <w:tcPr>
            <w:tcW w:w="4664" w:type="pct"/>
            <w:gridSpan w:val="5"/>
          </w:tcPr>
          <w:p w14:paraId="78E18F9F" w14:textId="77777777" w:rsidR="003F30C8" w:rsidRPr="00262E92" w:rsidRDefault="003F30C8" w:rsidP="003F30C8">
            <w:pPr>
              <w:pStyle w:val="FormText"/>
              <w:numPr>
                <w:ilvl w:val="0"/>
                <w:numId w:val="0"/>
              </w:numPr>
            </w:pPr>
            <w:r w:rsidRPr="00262E92">
              <w:rPr>
                <w:lang w:eastAsia="en-GB"/>
              </w:rPr>
              <w:t>Your</w:t>
            </w:r>
            <w:r w:rsidRPr="005E277D">
              <w:rPr>
                <w:lang w:eastAsia="en-GB"/>
              </w:rPr>
              <w:t xml:space="preserve"> </w:t>
            </w:r>
            <w:r w:rsidRPr="00262E92">
              <w:rPr>
                <w:lang w:eastAsia="en-GB"/>
              </w:rPr>
              <w:t>Tenant</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at</w:t>
            </w:r>
            <w:r w:rsidRPr="005E277D">
              <w:rPr>
                <w:lang w:eastAsia="en-GB"/>
              </w:rPr>
              <w:t xml:space="preserve"> </w:t>
            </w:r>
            <w:r w:rsidRPr="00262E92">
              <w:rPr>
                <w:lang w:eastAsia="en-GB"/>
              </w:rPr>
              <w:t>least</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notice</w:t>
            </w:r>
            <w:r w:rsidRPr="005E277D">
              <w:rPr>
                <w:lang w:eastAsia="en-GB"/>
              </w:rPr>
              <w:t xml:space="preserve"> </w:t>
            </w:r>
            <w:r w:rsidRPr="00262E92">
              <w:rPr>
                <w:lang w:eastAsia="en-GB"/>
              </w:rPr>
              <w:t>before</w:t>
            </w:r>
            <w:r w:rsidRPr="005E277D">
              <w:rPr>
                <w:lang w:eastAsia="en-GB"/>
              </w:rPr>
              <w:t xml:space="preserve"> </w:t>
            </w:r>
            <w:r w:rsidRPr="00262E92">
              <w:rPr>
                <w:lang w:eastAsia="en-GB"/>
              </w:rPr>
              <w:t>making</w:t>
            </w:r>
            <w:r w:rsidRPr="005E277D">
              <w:rPr>
                <w:lang w:eastAsia="en-GB"/>
              </w:rPr>
              <w:t xml:space="preserve"> </w:t>
            </w:r>
            <w:r w:rsidRPr="00262E92">
              <w:rPr>
                <w:lang w:eastAsia="en-GB"/>
              </w:rPr>
              <w:t>an</w:t>
            </w:r>
            <w:r w:rsidRPr="005E277D">
              <w:rPr>
                <w:lang w:eastAsia="en-GB"/>
              </w:rPr>
              <w:t xml:space="preserve"> </w:t>
            </w:r>
            <w:r w:rsidRPr="00262E92">
              <w:rPr>
                <w:lang w:eastAsia="en-GB"/>
              </w:rPr>
              <w:t>application</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Pr>
                <w:lang w:eastAsia="en-GB"/>
              </w:rPr>
              <w:t xml:space="preserve"> The </w:t>
            </w:r>
            <w:proofErr w:type="gramStart"/>
            <w:r>
              <w:rPr>
                <w:lang w:eastAsia="en-GB"/>
              </w:rPr>
              <w:t>28 day</w:t>
            </w:r>
            <w:proofErr w:type="gramEnd"/>
            <w:r>
              <w:rPr>
                <w:lang w:eastAsia="en-GB"/>
              </w:rPr>
              <w:t xml:space="preserve"> period</w:t>
            </w:r>
            <w:r w:rsidRPr="005E277D">
              <w:rPr>
                <w:lang w:eastAsia="en-GB"/>
              </w:rPr>
              <w:t xml:space="preserve"> </w:t>
            </w:r>
            <w:r w:rsidRPr="00262E92">
              <w:rPr>
                <w:lang w:eastAsia="en-GB"/>
              </w:rPr>
              <w:t>starts</w:t>
            </w:r>
            <w:r w:rsidRPr="005E277D">
              <w:rPr>
                <w:lang w:eastAsia="en-GB"/>
              </w:rPr>
              <w:t xml:space="preserve"> </w:t>
            </w:r>
            <w:r w:rsidRPr="00262E92">
              <w:rPr>
                <w:lang w:eastAsia="en-GB"/>
              </w:rPr>
              <w:t>on</w:t>
            </w:r>
            <w:r w:rsidRPr="005E277D">
              <w:rPr>
                <w:lang w:eastAsia="en-GB"/>
              </w:rPr>
              <w:t xml:space="preserve"> </w:t>
            </w:r>
            <w:r w:rsidRPr="00262E92">
              <w:rPr>
                <w:lang w:eastAsia="en-GB"/>
              </w:rPr>
              <w:t>the</w:t>
            </w:r>
            <w:r w:rsidRPr="005E277D">
              <w:rPr>
                <w:lang w:eastAsia="en-GB"/>
              </w:rPr>
              <w:t xml:space="preserve"> </w:t>
            </w:r>
            <w:r w:rsidRPr="00262E92">
              <w:rPr>
                <w:lang w:eastAsia="en-GB"/>
              </w:rPr>
              <w:t>day</w:t>
            </w:r>
            <w:r w:rsidRPr="005E277D">
              <w:rPr>
                <w:lang w:eastAsia="en-GB"/>
              </w:rPr>
              <w:t xml:space="preserve"> </w:t>
            </w:r>
            <w:r w:rsidRPr="00262E92">
              <w:rPr>
                <w:lang w:eastAsia="en-GB"/>
              </w:rPr>
              <w:t>you</w:t>
            </w:r>
            <w:r w:rsidRPr="005E277D">
              <w:rPr>
                <w:lang w:eastAsia="en-GB"/>
              </w:rPr>
              <w:t xml:space="preserve"> </w:t>
            </w:r>
            <w:r w:rsidRPr="00262E92">
              <w:rPr>
                <w:lang w:eastAsia="en-GB"/>
              </w:rPr>
              <w:t>received</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from</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sidRPr="00262E92">
              <w:rPr>
                <w:lang w:eastAsia="en-GB"/>
              </w:rPr>
              <w:t>and</w:t>
            </w:r>
            <w:r w:rsidRPr="005E277D">
              <w:rPr>
                <w:lang w:eastAsia="en-GB"/>
              </w:rPr>
              <w:t xml:space="preserve"> </w:t>
            </w:r>
            <w:r w:rsidRPr="00262E92">
              <w:rPr>
                <w:lang w:eastAsia="en-GB"/>
              </w:rPr>
              <w:t>ends</w:t>
            </w:r>
            <w:r w:rsidRPr="005E277D">
              <w:rPr>
                <w:lang w:eastAsia="en-GB"/>
              </w:rPr>
              <w:t xml:space="preserve"> </w:t>
            </w:r>
            <w:r w:rsidRPr="00262E92">
              <w:rPr>
                <w:lang w:eastAsia="en-GB"/>
              </w:rPr>
              <w:t>on</w:t>
            </w:r>
            <w:r w:rsidRPr="005E277D">
              <w:rPr>
                <w:lang w:eastAsia="en-GB"/>
              </w:rPr>
              <w:t xml:space="preserve"> </w:t>
            </w:r>
            <w:r w:rsidRPr="00262E92">
              <w:rPr>
                <w:lang w:eastAsia="en-GB"/>
              </w:rPr>
              <w:t>the</w:t>
            </w:r>
            <w:r w:rsidRPr="005E277D">
              <w:rPr>
                <w:lang w:eastAsia="en-GB"/>
              </w:rPr>
              <w:t xml:space="preserve"> </w:t>
            </w:r>
            <w:r w:rsidRPr="00262E92">
              <w:rPr>
                <w:lang w:eastAsia="en-GB"/>
              </w:rPr>
              <w:t>day</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after</w:t>
            </w:r>
            <w:r w:rsidRPr="005E277D">
              <w:rPr>
                <w:lang w:eastAsia="en-GB"/>
              </w:rPr>
              <w:t xml:space="preserve"> </w:t>
            </w:r>
            <w:r w:rsidRPr="00262E92">
              <w:rPr>
                <w:lang w:eastAsia="en-GB"/>
              </w:rPr>
              <w:t>it</w:t>
            </w:r>
            <w:r w:rsidRPr="005E277D">
              <w:rPr>
                <w:lang w:eastAsia="en-GB"/>
              </w:rPr>
              <w:t xml:space="preserve"> </w:t>
            </w:r>
            <w:r w:rsidRPr="00262E92">
              <w:rPr>
                <w:lang w:eastAsia="en-GB"/>
              </w:rPr>
              <w:t>began.</w:t>
            </w:r>
          </w:p>
        </w:tc>
      </w:tr>
      <w:tr w:rsidR="003F30C8" w:rsidRPr="00262E92" w14:paraId="5EB3F010" w14:textId="77777777" w:rsidTr="00E11A05">
        <w:trPr>
          <w:trHeight w:val="387"/>
        </w:trPr>
        <w:tc>
          <w:tcPr>
            <w:tcW w:w="336" w:type="pct"/>
            <w:gridSpan w:val="3"/>
          </w:tcPr>
          <w:p w14:paraId="0BC24F3F" w14:textId="77777777" w:rsidR="003F30C8" w:rsidRPr="00262E92" w:rsidRDefault="003F30C8" w:rsidP="003F30C8">
            <w:pPr>
              <w:pStyle w:val="FormText"/>
              <w:numPr>
                <w:ilvl w:val="0"/>
                <w:numId w:val="0"/>
              </w:numPr>
            </w:pPr>
            <w:r>
              <w:t>8</w:t>
            </w:r>
            <w:r w:rsidRPr="00262E92">
              <w:t>.</w:t>
            </w:r>
          </w:p>
        </w:tc>
        <w:tc>
          <w:tcPr>
            <w:tcW w:w="4664" w:type="pct"/>
            <w:gridSpan w:val="5"/>
          </w:tcPr>
          <w:p w14:paraId="3866E6E0" w14:textId="77777777" w:rsidR="003F30C8" w:rsidRPr="00262E92" w:rsidRDefault="003F30C8" w:rsidP="003F30C8">
            <w:pPr>
              <w:pStyle w:val="FormText"/>
              <w:numPr>
                <w:ilvl w:val="0"/>
                <w:numId w:val="0"/>
              </w:numPr>
            </w:pPr>
            <w:r w:rsidRPr="00262E92">
              <w:t>A</w:t>
            </w:r>
            <w:r w:rsidRPr="005E277D">
              <w:t xml:space="preserve"> </w:t>
            </w:r>
            <w:r w:rsidRPr="00262E92">
              <w:t>notice</w:t>
            </w:r>
            <w:r w:rsidRPr="005E277D">
              <w:t xml:space="preserve"> </w:t>
            </w:r>
            <w:r w:rsidRPr="00262E92">
              <w:t>is</w:t>
            </w:r>
            <w:r w:rsidRPr="005E277D">
              <w:t xml:space="preserve"> </w:t>
            </w:r>
            <w:r w:rsidRPr="00262E92">
              <w:t>only</w:t>
            </w:r>
            <w:r w:rsidRPr="005E277D">
              <w:t xml:space="preserve"> </w:t>
            </w:r>
            <w:r w:rsidRPr="00262E92">
              <w:t>valid</w:t>
            </w:r>
            <w:r w:rsidRPr="005E277D">
              <w:t xml:space="preserve"> </w:t>
            </w:r>
            <w:r w:rsidRPr="00262E92">
              <w:t>if</w:t>
            </w:r>
            <w:r w:rsidRPr="005E277D">
              <w:t xml:space="preserve"> </w:t>
            </w:r>
            <w:r w:rsidRPr="00262E92">
              <w:t>it</w:t>
            </w:r>
            <w:r w:rsidRPr="005E277D">
              <w:t xml:space="preserve"> </w:t>
            </w:r>
            <w:r w:rsidRPr="00262E92">
              <w:t>is</w:t>
            </w:r>
            <w:r w:rsidRPr="005E277D">
              <w:t xml:space="preserve"> </w:t>
            </w:r>
            <w:r w:rsidRPr="00262E92">
              <w:t>served</w:t>
            </w:r>
            <w:r w:rsidRPr="005E277D">
              <w:t xml:space="preserve"> </w:t>
            </w:r>
            <w:r w:rsidRPr="00262E92">
              <w:t>on</w:t>
            </w:r>
            <w:r w:rsidRPr="005E277D">
              <w:t xml:space="preserve"> </w:t>
            </w:r>
            <w:r w:rsidRPr="00262E92">
              <w:t>you</w:t>
            </w:r>
            <w:r w:rsidRPr="005E277D">
              <w:t xml:space="preserve"> </w:t>
            </w:r>
            <w:r w:rsidRPr="00262E92">
              <w:t>in</w:t>
            </w:r>
            <w:r w:rsidRPr="005E277D">
              <w:t xml:space="preserve"> </w:t>
            </w:r>
            <w:r w:rsidRPr="00262E92">
              <w:t>one</w:t>
            </w:r>
            <w:r w:rsidRPr="005E277D">
              <w:t xml:space="preserve"> </w:t>
            </w:r>
            <w:r w:rsidRPr="00262E92">
              <w:t>of</w:t>
            </w:r>
            <w:r w:rsidRPr="005E277D">
              <w:t xml:space="preserve"> </w:t>
            </w:r>
            <w:r w:rsidRPr="00262E92">
              <w:t>the</w:t>
            </w:r>
            <w:r w:rsidRPr="005E277D">
              <w:t xml:space="preserve"> </w:t>
            </w:r>
            <w:r w:rsidRPr="00262E92">
              <w:t>following</w:t>
            </w:r>
            <w:r w:rsidRPr="005E277D">
              <w:t xml:space="preserve"> </w:t>
            </w:r>
            <w:r w:rsidRPr="00262E92">
              <w:t>ways:</w:t>
            </w:r>
          </w:p>
        </w:tc>
      </w:tr>
      <w:tr w:rsidR="003F30C8" w:rsidRPr="005E32F6" w14:paraId="5D965E72" w14:textId="77777777" w:rsidTr="00E11A05">
        <w:trPr>
          <w:trHeight w:val="360"/>
        </w:trPr>
        <w:tc>
          <w:tcPr>
            <w:tcW w:w="336" w:type="pct"/>
            <w:gridSpan w:val="3"/>
          </w:tcPr>
          <w:p w14:paraId="380D786B" w14:textId="77777777" w:rsidR="003F30C8" w:rsidRPr="005E32F6" w:rsidRDefault="003F30C8" w:rsidP="003F30C8">
            <w:pPr>
              <w:pStyle w:val="FormText"/>
              <w:numPr>
                <w:ilvl w:val="0"/>
                <w:numId w:val="0"/>
              </w:numPr>
            </w:pPr>
          </w:p>
        </w:tc>
        <w:tc>
          <w:tcPr>
            <w:tcW w:w="318" w:type="pct"/>
            <w:gridSpan w:val="3"/>
          </w:tcPr>
          <w:p w14:paraId="77D17C35" w14:textId="77777777" w:rsidR="003F30C8" w:rsidRPr="005E32F6" w:rsidRDefault="003F30C8" w:rsidP="003F30C8">
            <w:pPr>
              <w:pStyle w:val="FormText"/>
              <w:numPr>
                <w:ilvl w:val="0"/>
                <w:numId w:val="0"/>
              </w:numPr>
            </w:pPr>
            <w:r w:rsidRPr="005E32F6">
              <w:t>●</w:t>
            </w:r>
          </w:p>
        </w:tc>
        <w:tc>
          <w:tcPr>
            <w:tcW w:w="4346" w:type="pct"/>
            <w:gridSpan w:val="2"/>
          </w:tcPr>
          <w:p w14:paraId="3A96E734" w14:textId="77777777" w:rsidR="003F30C8" w:rsidRDefault="003F30C8" w:rsidP="003F30C8">
            <w:pPr>
              <w:pStyle w:val="FormText"/>
              <w:numPr>
                <w:ilvl w:val="0"/>
                <w:numId w:val="0"/>
              </w:numPr>
            </w:pPr>
            <w:r w:rsidRPr="005E32F6">
              <w:t>by</w:t>
            </w:r>
            <w:r w:rsidRPr="005E277D">
              <w:t xml:space="preserve"> </w:t>
            </w:r>
            <w:r w:rsidRPr="005E32F6">
              <w:t>hand</w:t>
            </w:r>
            <w:r w:rsidRPr="005E277D">
              <w:t xml:space="preserve"> </w:t>
            </w:r>
            <w:r w:rsidRPr="005E32F6">
              <w:t>delivery</w:t>
            </w:r>
          </w:p>
          <w:p w14:paraId="4A3089BC" w14:textId="77777777" w:rsidR="003F30C8" w:rsidRDefault="003F30C8" w:rsidP="003F30C8">
            <w:pPr>
              <w:pStyle w:val="FormText"/>
              <w:numPr>
                <w:ilvl w:val="0"/>
                <w:numId w:val="0"/>
              </w:numPr>
            </w:pPr>
          </w:p>
          <w:p w14:paraId="4320D4F4" w14:textId="77777777" w:rsidR="003F30C8" w:rsidRPr="005E32F6" w:rsidRDefault="003F30C8" w:rsidP="003F30C8">
            <w:pPr>
              <w:pStyle w:val="FormText"/>
              <w:numPr>
                <w:ilvl w:val="0"/>
                <w:numId w:val="0"/>
              </w:numPr>
            </w:pPr>
          </w:p>
        </w:tc>
      </w:tr>
      <w:tr w:rsidR="003F30C8" w:rsidRPr="00262E92" w14:paraId="5B9A9B46" w14:textId="77777777" w:rsidTr="00E11A05">
        <w:trPr>
          <w:gridAfter w:val="1"/>
          <w:wAfter w:w="59" w:type="pct"/>
          <w:trHeight w:val="657"/>
        </w:trPr>
        <w:tc>
          <w:tcPr>
            <w:tcW w:w="273" w:type="pct"/>
          </w:tcPr>
          <w:p w14:paraId="6CB21207" w14:textId="77777777" w:rsidR="003F30C8" w:rsidRPr="00262E92" w:rsidRDefault="003F30C8" w:rsidP="003F30C8">
            <w:pPr>
              <w:pStyle w:val="FormText"/>
              <w:numPr>
                <w:ilvl w:val="0"/>
                <w:numId w:val="0"/>
              </w:numPr>
            </w:pPr>
          </w:p>
        </w:tc>
        <w:tc>
          <w:tcPr>
            <w:tcW w:w="314" w:type="pct"/>
            <w:gridSpan w:val="3"/>
          </w:tcPr>
          <w:p w14:paraId="066A95DA" w14:textId="77777777" w:rsidR="003F30C8" w:rsidRDefault="003F30C8" w:rsidP="003F30C8">
            <w:pPr>
              <w:pStyle w:val="FormText"/>
              <w:numPr>
                <w:ilvl w:val="0"/>
                <w:numId w:val="0"/>
              </w:numPr>
            </w:pPr>
            <w:r w:rsidRPr="005E32F6">
              <w:t>●</w:t>
            </w:r>
          </w:p>
          <w:p w14:paraId="420370B0" w14:textId="77777777" w:rsidR="003F30C8" w:rsidRDefault="003F30C8" w:rsidP="003F30C8">
            <w:pPr>
              <w:pStyle w:val="FormText"/>
              <w:numPr>
                <w:ilvl w:val="0"/>
                <w:numId w:val="0"/>
              </w:numPr>
            </w:pPr>
          </w:p>
          <w:p w14:paraId="1906D506" w14:textId="77777777" w:rsidR="003F30C8" w:rsidRDefault="003F30C8" w:rsidP="003F30C8">
            <w:pPr>
              <w:pStyle w:val="FormText"/>
              <w:numPr>
                <w:ilvl w:val="0"/>
                <w:numId w:val="0"/>
              </w:numPr>
            </w:pPr>
            <w:r w:rsidRPr="005E32F6">
              <w:t>●</w:t>
            </w:r>
          </w:p>
          <w:tbl>
            <w:tblPr>
              <w:tblW w:w="8579" w:type="dxa"/>
              <w:tblLayout w:type="fixed"/>
              <w:tblLook w:val="0000" w:firstRow="0" w:lastRow="0" w:firstColumn="0" w:lastColumn="0" w:noHBand="0" w:noVBand="0"/>
            </w:tblPr>
            <w:tblGrid>
              <w:gridCol w:w="3989"/>
              <w:gridCol w:w="4590"/>
            </w:tblGrid>
            <w:tr w:rsidR="003F30C8" w:rsidRPr="003D75B2" w14:paraId="2B657C52" w14:textId="77777777" w:rsidTr="00E11A05">
              <w:trPr>
                <w:trHeight w:val="657"/>
              </w:trPr>
              <w:tc>
                <w:tcPr>
                  <w:tcW w:w="2325" w:type="pct"/>
                </w:tcPr>
                <w:p w14:paraId="36270CCA" w14:textId="77777777" w:rsidR="003F30C8" w:rsidRDefault="003F30C8" w:rsidP="003F30C8"/>
              </w:tc>
              <w:tc>
                <w:tcPr>
                  <w:tcW w:w="2675" w:type="pct"/>
                </w:tcPr>
                <w:p w14:paraId="13227169" w14:textId="77777777" w:rsidR="003F30C8" w:rsidRDefault="003F30C8" w:rsidP="003F30C8">
                  <w:r w:rsidRPr="00E027E2">
                    <w:t>●</w:t>
                  </w:r>
                </w:p>
              </w:tc>
            </w:tr>
          </w:tbl>
          <w:p w14:paraId="6F5F31F3" w14:textId="77777777" w:rsidR="003F30C8" w:rsidRPr="003D75B2" w:rsidRDefault="003F30C8" w:rsidP="003F30C8">
            <w:pPr>
              <w:pStyle w:val="FormText"/>
              <w:numPr>
                <w:ilvl w:val="0"/>
                <w:numId w:val="0"/>
              </w:numPr>
              <w:rPr>
                <w:b/>
              </w:rPr>
            </w:pPr>
          </w:p>
        </w:tc>
        <w:tc>
          <w:tcPr>
            <w:tcW w:w="4354" w:type="pct"/>
            <w:gridSpan w:val="3"/>
          </w:tcPr>
          <w:p w14:paraId="320C2127" w14:textId="77777777" w:rsidR="003F30C8" w:rsidRDefault="003F30C8" w:rsidP="003F30C8">
            <w:pPr>
              <w:pStyle w:val="FormText"/>
              <w:numPr>
                <w:ilvl w:val="0"/>
                <w:numId w:val="0"/>
              </w:numPr>
            </w:pPr>
            <w:r>
              <w:t>by sending it to you by recorded delivery post to your address</w:t>
            </w:r>
          </w:p>
          <w:p w14:paraId="1660A1F9" w14:textId="77777777" w:rsidR="003F30C8" w:rsidRDefault="003F30C8" w:rsidP="003F30C8">
            <w:pPr>
              <w:pStyle w:val="FormText"/>
              <w:numPr>
                <w:ilvl w:val="0"/>
                <w:numId w:val="0"/>
              </w:numPr>
            </w:pPr>
          </w:p>
          <w:p w14:paraId="143287E7" w14:textId="77777777" w:rsidR="003F30C8" w:rsidRDefault="003F30C8" w:rsidP="003F30C8">
            <w:pPr>
              <w:pStyle w:val="FormText"/>
              <w:numPr>
                <w:ilvl w:val="0"/>
                <w:numId w:val="0"/>
              </w:numPr>
            </w:pPr>
            <w:r w:rsidRPr="005E32F6">
              <w:t>by</w:t>
            </w:r>
            <w:r w:rsidRPr="005E277D">
              <w:t xml:space="preserve"> </w:t>
            </w:r>
            <w:r w:rsidRPr="005E32F6">
              <w:t>emailing</w:t>
            </w:r>
            <w:r w:rsidRPr="005E277D">
              <w:t xml:space="preserve"> </w:t>
            </w:r>
            <w:r w:rsidRPr="005E32F6">
              <w:t>it</w:t>
            </w:r>
            <w:r w:rsidRPr="005E277D">
              <w:t xml:space="preserve"> </w:t>
            </w:r>
            <w:r w:rsidRPr="005E32F6">
              <w:t>to</w:t>
            </w:r>
            <w:r w:rsidRPr="005E277D">
              <w:t xml:space="preserve"> </w:t>
            </w:r>
            <w:r w:rsidRPr="005E32F6">
              <w:t>your</w:t>
            </w:r>
            <w:r w:rsidRPr="005E277D">
              <w:t xml:space="preserve"> </w:t>
            </w:r>
            <w:r w:rsidRPr="005E32F6">
              <w:t>current</w:t>
            </w:r>
            <w:r w:rsidRPr="005E277D">
              <w:t xml:space="preserve"> </w:t>
            </w:r>
            <w:r w:rsidRPr="005E32F6">
              <w:t>email</w:t>
            </w:r>
            <w:r w:rsidRPr="005E277D">
              <w:t xml:space="preserve"> </w:t>
            </w:r>
            <w:r w:rsidRPr="005E32F6">
              <w:t>address</w:t>
            </w:r>
            <w:r w:rsidRPr="005E277D">
              <w:t xml:space="preserve"> </w:t>
            </w:r>
            <w:r w:rsidRPr="005E32F6">
              <w:t>(if</w:t>
            </w:r>
            <w:r w:rsidRPr="005E277D">
              <w:t xml:space="preserve"> </w:t>
            </w:r>
            <w:r w:rsidRPr="005E32F6">
              <w:t>you</w:t>
            </w:r>
            <w:r w:rsidRPr="005E277D">
              <w:t xml:space="preserve"> </w:t>
            </w:r>
            <w:r w:rsidRPr="005E32F6">
              <w:t>have</w:t>
            </w:r>
            <w:r w:rsidRPr="005E277D">
              <w:t xml:space="preserve"> </w:t>
            </w:r>
            <w:r w:rsidRPr="005E32F6">
              <w:t>previously</w:t>
            </w:r>
            <w:r w:rsidRPr="005E277D">
              <w:t xml:space="preserve"> </w:t>
            </w:r>
            <w:r w:rsidRPr="005E32F6">
              <w:t>agreed</w:t>
            </w:r>
            <w:r w:rsidRPr="005E277D">
              <w:t xml:space="preserve"> </w:t>
            </w:r>
            <w:r w:rsidRPr="005E32F6">
              <w:t>that</w:t>
            </w:r>
            <w:r w:rsidRPr="005E277D">
              <w:t xml:space="preserve"> </w:t>
            </w:r>
            <w:r w:rsidRPr="005E32F6">
              <w:t>email</w:t>
            </w:r>
            <w:r w:rsidRPr="005E277D">
              <w:t xml:space="preserve"> </w:t>
            </w:r>
            <w:r w:rsidRPr="005E32F6">
              <w:t>is</w:t>
            </w:r>
            <w:r w:rsidRPr="005E277D">
              <w:t xml:space="preserve"> </w:t>
            </w:r>
            <w:r w:rsidRPr="005E32F6">
              <w:t>the</w:t>
            </w:r>
            <w:r w:rsidRPr="005E277D">
              <w:t xml:space="preserve"> </w:t>
            </w:r>
            <w:r w:rsidRPr="005E32F6">
              <w:t>preferred</w:t>
            </w:r>
            <w:r w:rsidRPr="005E277D">
              <w:t xml:space="preserve"> </w:t>
            </w:r>
            <w:r w:rsidRPr="005E32F6">
              <w:t>contact</w:t>
            </w:r>
            <w:r w:rsidRPr="005E277D">
              <w:t xml:space="preserve"> </w:t>
            </w:r>
            <w:r w:rsidRPr="005E32F6">
              <w:t>method)</w:t>
            </w:r>
          </w:p>
          <w:p w14:paraId="71947677" w14:textId="77777777" w:rsidR="003F30C8" w:rsidRDefault="003F30C8" w:rsidP="003F30C8">
            <w:pPr>
              <w:pStyle w:val="FormText"/>
              <w:numPr>
                <w:ilvl w:val="0"/>
                <w:numId w:val="0"/>
              </w:numPr>
            </w:pPr>
          </w:p>
          <w:p w14:paraId="6791B35B" w14:textId="77777777" w:rsidR="003F30C8" w:rsidRPr="003D75B2" w:rsidRDefault="003F30C8" w:rsidP="003F30C8">
            <w:pPr>
              <w:pStyle w:val="FormText"/>
              <w:numPr>
                <w:ilvl w:val="0"/>
                <w:numId w:val="0"/>
              </w:numPr>
              <w:rPr>
                <w:b/>
              </w:rPr>
            </w:pPr>
          </w:p>
        </w:tc>
      </w:tr>
      <w:tr w:rsidR="003F30C8" w:rsidRPr="00262E92" w14:paraId="5AD13E5B" w14:textId="77777777" w:rsidTr="00E11A05">
        <w:trPr>
          <w:gridAfter w:val="1"/>
          <w:wAfter w:w="59" w:type="pct"/>
          <w:trHeight w:val="1432"/>
        </w:trPr>
        <w:tc>
          <w:tcPr>
            <w:tcW w:w="287" w:type="pct"/>
            <w:gridSpan w:val="2"/>
          </w:tcPr>
          <w:p w14:paraId="5543B7E0" w14:textId="77777777" w:rsidR="003F30C8" w:rsidRPr="00262E92" w:rsidRDefault="003F30C8" w:rsidP="003F30C8">
            <w:pPr>
              <w:pStyle w:val="FormText"/>
              <w:numPr>
                <w:ilvl w:val="0"/>
                <w:numId w:val="0"/>
              </w:numPr>
            </w:pPr>
            <w:r>
              <w:t>9</w:t>
            </w:r>
            <w:r w:rsidRPr="00262E92">
              <w:t>.</w:t>
            </w:r>
          </w:p>
        </w:tc>
        <w:tc>
          <w:tcPr>
            <w:tcW w:w="4654" w:type="pct"/>
            <w:gridSpan w:val="5"/>
          </w:tcPr>
          <w:p w14:paraId="21F1F859" w14:textId="6D98103C" w:rsidR="003F30C8" w:rsidRPr="00262E92" w:rsidRDefault="003F30C8" w:rsidP="003F30C8">
            <w:pPr>
              <w:pStyle w:val="FormText"/>
              <w:numPr>
                <w:ilvl w:val="0"/>
                <w:numId w:val="0"/>
              </w:numPr>
            </w:pPr>
            <w:r w:rsidRPr="00262E92">
              <w:t>Section</w:t>
            </w:r>
            <w:r w:rsidRPr="005E277D">
              <w:t xml:space="preserve"> </w:t>
            </w:r>
            <w:r w:rsidRPr="00262E92">
              <w:t>26</w:t>
            </w:r>
            <w:r w:rsidRPr="005E277D">
              <w:t xml:space="preserve"> </w:t>
            </w:r>
            <w:r w:rsidRPr="00262E92">
              <w:t>of</w:t>
            </w:r>
            <w:r w:rsidRPr="005E277D">
              <w:t xml:space="preserve"> </w:t>
            </w:r>
            <w:r w:rsidRPr="00262E92">
              <w:t>the</w:t>
            </w:r>
            <w:r w:rsidRPr="005E277D">
              <w:t xml:space="preserve"> </w:t>
            </w:r>
            <w:r w:rsidRPr="00262E92">
              <w:t>Interpretation</w:t>
            </w:r>
            <w:r w:rsidRPr="005E277D">
              <w:t xml:space="preserve"> </w:t>
            </w:r>
            <w:r w:rsidRPr="00262E92">
              <w:t>and</w:t>
            </w:r>
            <w:r w:rsidRPr="005E277D">
              <w:t xml:space="preserve"> </w:t>
            </w:r>
            <w:r w:rsidRPr="00262E92">
              <w:t>Legislative</w:t>
            </w:r>
            <w:r w:rsidRPr="005E277D">
              <w:t xml:space="preserve"> </w:t>
            </w:r>
            <w:r w:rsidRPr="00262E92">
              <w:t>Reform</w:t>
            </w:r>
            <w:r w:rsidRPr="005E277D">
              <w:t xml:space="preserve"> </w:t>
            </w:r>
            <w:r w:rsidRPr="00262E92">
              <w:t>(Scotland)</w:t>
            </w:r>
            <w:r w:rsidRPr="005E277D">
              <w:t xml:space="preserve"> </w:t>
            </w:r>
            <w:r w:rsidRPr="00262E92">
              <w:t>Act</w:t>
            </w:r>
            <w:r w:rsidRPr="005E277D">
              <w:t xml:space="preserve"> </w:t>
            </w:r>
            <w:r w:rsidRPr="00262E92">
              <w:t>2010</w:t>
            </w:r>
            <w:r w:rsidRPr="005E277D">
              <w:t xml:space="preserve"> </w:t>
            </w:r>
            <w:r w:rsidRPr="00262E92">
              <w:t>applies</w:t>
            </w:r>
            <w:r>
              <w:t>,</w:t>
            </w:r>
            <w:r w:rsidRPr="005E277D">
              <w:t xml:space="preserve"> </w:t>
            </w:r>
            <w:r w:rsidRPr="00262E92">
              <w:t>which</w:t>
            </w:r>
            <w:r w:rsidRPr="005E277D">
              <w:t xml:space="preserve"> </w:t>
            </w:r>
            <w:r w:rsidRPr="00262E92">
              <w:t>means</w:t>
            </w:r>
            <w:r w:rsidRPr="005E277D">
              <w:t xml:space="preserve"> </w:t>
            </w:r>
            <w:r w:rsidRPr="00262E92">
              <w:t>that</w:t>
            </w:r>
            <w:r w:rsidRPr="005E277D">
              <w:t xml:space="preserve"> </w:t>
            </w:r>
            <w:r w:rsidRPr="00262E92">
              <w:t>unless</w:t>
            </w:r>
            <w:r w:rsidRPr="005E277D">
              <w:t xml:space="preserve"> </w:t>
            </w:r>
            <w:r w:rsidRPr="00262E92">
              <w:t>delivered</w:t>
            </w:r>
            <w:r w:rsidRPr="005E277D">
              <w:t xml:space="preserve"> </w:t>
            </w:r>
            <w:r w:rsidRPr="00262E92">
              <w:t>personally,</w:t>
            </w:r>
            <w:r w:rsidRPr="005E277D">
              <w:t xml:space="preserve"> </w:t>
            </w:r>
            <w:r w:rsidRPr="00262E92">
              <w:t>your</w:t>
            </w:r>
            <w:r w:rsidRPr="005E277D">
              <w:t xml:space="preserve"> </w:t>
            </w:r>
            <w:r w:rsidRPr="00262E92">
              <w:t>Tenant</w:t>
            </w:r>
            <w:r w:rsidRPr="005E277D">
              <w:t xml:space="preserve"> </w:t>
            </w:r>
            <w:r w:rsidRPr="00262E92">
              <w:t>must</w:t>
            </w:r>
            <w:r w:rsidRPr="005E277D">
              <w:t xml:space="preserve"> </w:t>
            </w:r>
            <w:r w:rsidRPr="00262E92">
              <w:t>give</w:t>
            </w:r>
            <w:r w:rsidRPr="005E277D">
              <w:t xml:space="preserve"> </w:t>
            </w:r>
            <w:r w:rsidRPr="00262E92">
              <w:t>you</w:t>
            </w:r>
            <w:r w:rsidRPr="005E277D">
              <w:t xml:space="preserve"> </w:t>
            </w:r>
            <w:r w:rsidRPr="00262E92">
              <w:t>48</w:t>
            </w:r>
            <w:r w:rsidRPr="005E277D">
              <w:t xml:space="preserve"> </w:t>
            </w:r>
            <w:r w:rsidRPr="00262E92">
              <w:t>hours</w:t>
            </w:r>
            <w:r w:rsidRPr="005E277D">
              <w:t xml:space="preserve"> </w:t>
            </w:r>
            <w:r w:rsidRPr="00262E92">
              <w:t>to</w:t>
            </w:r>
            <w:r w:rsidRPr="005E277D">
              <w:t xml:space="preserve"> </w:t>
            </w:r>
            <w:r w:rsidRPr="00262E92">
              <w:t>receive</w:t>
            </w:r>
            <w:r w:rsidRPr="005E277D">
              <w:t xml:space="preserve"> </w:t>
            </w:r>
            <w:r w:rsidRPr="00262E92">
              <w:t>the</w:t>
            </w:r>
            <w:r w:rsidRPr="005E277D">
              <w:t xml:space="preserve"> </w:t>
            </w:r>
            <w:r w:rsidRPr="00262E92">
              <w:t>notice.</w:t>
            </w:r>
            <w:r w:rsidRPr="005E277D">
              <w:t xml:space="preserve">  </w:t>
            </w:r>
            <w:r w:rsidRPr="00262E92">
              <w:t>This</w:t>
            </w:r>
            <w:r w:rsidRPr="005E277D">
              <w:t xml:space="preserve"> </w:t>
            </w:r>
            <w:r w:rsidRPr="00262E92">
              <w:t>delivery</w:t>
            </w:r>
            <w:r w:rsidRPr="005E277D">
              <w:t xml:space="preserve"> </w:t>
            </w:r>
            <w:r w:rsidRPr="00262E92">
              <w:t>time</w:t>
            </w:r>
            <w:r w:rsidRPr="005E277D">
              <w:t xml:space="preserve"> </w:t>
            </w:r>
            <w:r w:rsidRPr="00262E92">
              <w:t>should</w:t>
            </w:r>
            <w:r w:rsidRPr="005E277D">
              <w:t xml:space="preserve"> </w:t>
            </w:r>
            <w:r w:rsidRPr="00262E92">
              <w:t>be</w:t>
            </w:r>
            <w:r w:rsidRPr="005E277D">
              <w:t xml:space="preserve"> </w:t>
            </w:r>
            <w:r w:rsidR="00F0746B">
              <w:t>added on to</w:t>
            </w:r>
            <w:r w:rsidRPr="005E277D">
              <w:t xml:space="preserve"> </w:t>
            </w:r>
            <w:r w:rsidRPr="00262E92">
              <w:t>the</w:t>
            </w:r>
            <w:r w:rsidRPr="005E277D">
              <w:t xml:space="preserve"> </w:t>
            </w:r>
            <w:r w:rsidRPr="00262E92">
              <w:t>amount</w:t>
            </w:r>
            <w:r w:rsidRPr="005E277D">
              <w:t xml:space="preserve"> </w:t>
            </w:r>
            <w:r w:rsidRPr="00262E92">
              <w:t>of</w:t>
            </w:r>
            <w:r w:rsidRPr="005E277D">
              <w:t xml:space="preserve"> </w:t>
            </w:r>
            <w:r w:rsidRPr="00262E92">
              <w:t>notice</w:t>
            </w:r>
            <w:r w:rsidRPr="005E277D">
              <w:t xml:space="preserve"> </w:t>
            </w:r>
            <w:r w:rsidRPr="00262E92">
              <w:t>your</w:t>
            </w:r>
            <w:r w:rsidRPr="005E277D">
              <w:t xml:space="preserve"> </w:t>
            </w:r>
            <w:r w:rsidRPr="00262E92">
              <w:t>Tenant</w:t>
            </w:r>
            <w:r w:rsidRPr="005E277D">
              <w:t xml:space="preserve"> </w:t>
            </w:r>
            <w:r w:rsidRPr="00262E92">
              <w:t>gives</w:t>
            </w:r>
            <w:r w:rsidRPr="005E277D">
              <w:t xml:space="preserve"> </w:t>
            </w:r>
            <w:r w:rsidRPr="00262E92">
              <w:t>you.</w:t>
            </w:r>
            <w:r w:rsidRPr="005E277D">
              <w:t xml:space="preserve"> </w:t>
            </w:r>
            <w:r w:rsidRPr="00262E92">
              <w:t>If</w:t>
            </w:r>
            <w:r w:rsidRPr="005E277D">
              <w:t xml:space="preserve"> </w:t>
            </w:r>
            <w:r w:rsidRPr="00262E92">
              <w:t>your</w:t>
            </w:r>
            <w:r w:rsidRPr="005E277D">
              <w:t xml:space="preserve"> </w:t>
            </w:r>
            <w:r w:rsidRPr="00262E92">
              <w:t>Tenant</w:t>
            </w:r>
            <w:r w:rsidRPr="005E277D">
              <w:t xml:space="preserve"> </w:t>
            </w:r>
            <w:r w:rsidRPr="00262E92">
              <w:t>is</w:t>
            </w:r>
            <w:r w:rsidRPr="005E277D">
              <w:t xml:space="preserve"> </w:t>
            </w:r>
            <w:r w:rsidRPr="00262E92">
              <w:t>sending</w:t>
            </w:r>
            <w:r w:rsidRPr="005E277D">
              <w:t xml:space="preserve"> </w:t>
            </w:r>
            <w:r w:rsidRPr="00262E92">
              <w:t>this</w:t>
            </w:r>
            <w:r w:rsidRPr="005E277D">
              <w:t xml:space="preserve"> </w:t>
            </w:r>
            <w:r w:rsidRPr="00262E92">
              <w:t>document</w:t>
            </w:r>
            <w:r w:rsidRPr="005E277D">
              <w:t xml:space="preserve"> </w:t>
            </w:r>
            <w:r w:rsidRPr="00262E92">
              <w:t>by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the</w:t>
            </w:r>
            <w:r w:rsidRPr="005E277D">
              <w:t xml:space="preserve"> </w:t>
            </w:r>
            <w:r w:rsidRPr="00262E92">
              <w:t>date</w:t>
            </w:r>
            <w:r w:rsidRPr="005E277D">
              <w:t xml:space="preserve"> </w:t>
            </w:r>
            <w:r w:rsidRPr="00262E92">
              <w:t>shown</w:t>
            </w:r>
            <w:r w:rsidRPr="005E277D">
              <w:t xml:space="preserve"> </w:t>
            </w:r>
            <w:r w:rsidRPr="00262E92">
              <w:t>in</w:t>
            </w:r>
            <w:r w:rsidRPr="005E277D">
              <w:t xml:space="preserve"> </w:t>
            </w:r>
            <w:r w:rsidRPr="00262E92">
              <w:t>Part</w:t>
            </w:r>
            <w:r w:rsidRPr="005E277D">
              <w:t xml:space="preserve"> </w:t>
            </w:r>
            <w:r w:rsidRPr="00262E92">
              <w:t>2</w:t>
            </w:r>
            <w:r w:rsidRPr="005E277D">
              <w:t xml:space="preserve"> </w:t>
            </w:r>
            <w:r w:rsidRPr="00262E92">
              <w:t>must</w:t>
            </w:r>
            <w:r w:rsidRPr="005E277D">
              <w:t xml:space="preserve"> </w:t>
            </w:r>
            <w:r w:rsidRPr="00262E92">
              <w:t>be</w:t>
            </w:r>
            <w:r w:rsidRPr="005E277D">
              <w:t xml:space="preserve"> </w:t>
            </w:r>
            <w:r w:rsidRPr="00262E92">
              <w:t>at</w:t>
            </w:r>
            <w:r w:rsidRPr="005E277D">
              <w:t xml:space="preserve"> </w:t>
            </w:r>
            <w:r w:rsidRPr="00262E92">
              <w:t>least</w:t>
            </w:r>
            <w:r w:rsidRPr="005E277D">
              <w:t xml:space="preserve"> </w:t>
            </w:r>
            <w:r w:rsidRPr="00262E92">
              <w:t>30</w:t>
            </w:r>
            <w:r w:rsidRPr="005E277D">
              <w:t xml:space="preserve"> </w:t>
            </w:r>
            <w:r w:rsidRPr="00262E92">
              <w:t>days</w:t>
            </w:r>
            <w:r w:rsidRPr="005E277D">
              <w:t xml:space="preserve"> </w:t>
            </w:r>
            <w:r w:rsidRPr="00262E92">
              <w:t>after</w:t>
            </w:r>
            <w:r w:rsidRPr="005E277D">
              <w:t xml:space="preserve"> </w:t>
            </w:r>
            <w:r w:rsidRPr="00262E92">
              <w:t>the</w:t>
            </w:r>
            <w:r w:rsidRPr="005E277D">
              <w:t xml:space="preserve"> </w:t>
            </w:r>
            <w:r w:rsidRPr="00262E92">
              <w:t>date</w:t>
            </w:r>
            <w:r w:rsidRPr="005E277D">
              <w:t xml:space="preserve"> </w:t>
            </w:r>
            <w:r w:rsidRPr="00262E92">
              <w:t>on</w:t>
            </w:r>
            <w:r w:rsidRPr="005E277D">
              <w:t xml:space="preserve"> </w:t>
            </w:r>
            <w:r w:rsidRPr="00262E92">
              <w:t>which</w:t>
            </w:r>
            <w:r w:rsidRPr="005E277D">
              <w:t xml:space="preserve"> </w:t>
            </w:r>
            <w:r w:rsidRPr="00262E92">
              <w:t>they</w:t>
            </w:r>
            <w:r w:rsidRPr="005E277D">
              <w:t xml:space="preserve"> </w:t>
            </w:r>
            <w:r w:rsidRPr="00262E92">
              <w:t>sent</w:t>
            </w:r>
            <w:r w:rsidRPr="005E277D">
              <w:t xml:space="preserve"> </w:t>
            </w:r>
            <w:r w:rsidRPr="00262E92">
              <w:t>this</w:t>
            </w:r>
            <w:r w:rsidRPr="005E277D">
              <w:t xml:space="preserve"> </w:t>
            </w:r>
            <w:r w:rsidRPr="00262E92">
              <w:t>notice.</w:t>
            </w:r>
          </w:p>
        </w:tc>
      </w:tr>
      <w:tr w:rsidR="003F30C8" w:rsidRPr="00262E92" w14:paraId="78DCF9E5" w14:textId="77777777" w:rsidTr="00E11A05">
        <w:trPr>
          <w:gridAfter w:val="1"/>
          <w:wAfter w:w="59" w:type="pct"/>
          <w:trHeight w:val="1507"/>
        </w:trPr>
        <w:tc>
          <w:tcPr>
            <w:tcW w:w="287" w:type="pct"/>
            <w:gridSpan w:val="2"/>
          </w:tcPr>
          <w:p w14:paraId="2852029A" w14:textId="77777777" w:rsidR="003F30C8" w:rsidRPr="00262E92" w:rsidRDefault="003F30C8" w:rsidP="003F30C8">
            <w:pPr>
              <w:pStyle w:val="FormText"/>
              <w:numPr>
                <w:ilvl w:val="0"/>
                <w:numId w:val="0"/>
              </w:numPr>
            </w:pPr>
            <w:r>
              <w:t>10</w:t>
            </w:r>
            <w:r w:rsidRPr="00262E92">
              <w:t>.</w:t>
            </w:r>
          </w:p>
        </w:tc>
        <w:tc>
          <w:tcPr>
            <w:tcW w:w="4654" w:type="pct"/>
            <w:gridSpan w:val="5"/>
          </w:tcPr>
          <w:p w14:paraId="6D3A83BE" w14:textId="77777777" w:rsidR="003F30C8" w:rsidRPr="00262E92" w:rsidRDefault="003F30C8" w:rsidP="003F30C8">
            <w:pPr>
              <w:pStyle w:val="FormText"/>
              <w:numPr>
                <w:ilvl w:val="0"/>
                <w:numId w:val="0"/>
              </w:numPr>
            </w:pPr>
            <w:r w:rsidRPr="00262E92">
              <w:t>For</w:t>
            </w:r>
            <w:r w:rsidRPr="005E277D">
              <w:t xml:space="preserve"> </w:t>
            </w:r>
            <w:r w:rsidRPr="00262E92">
              <w:t>example,</w:t>
            </w:r>
            <w:r w:rsidRPr="005E277D">
              <w:t xml:space="preserve"> </w:t>
            </w:r>
            <w:r w:rsidRPr="00262E92">
              <w:t>if</w:t>
            </w:r>
            <w:r w:rsidRPr="005E277D">
              <w:t xml:space="preserve"> </w:t>
            </w:r>
            <w:r w:rsidRPr="00262E92">
              <w:t>your</w:t>
            </w:r>
            <w:r w:rsidRPr="005E277D">
              <w:t xml:space="preserve"> </w:t>
            </w:r>
            <w:r w:rsidRPr="00262E92">
              <w:t>Tenant</w:t>
            </w:r>
            <w:r w:rsidRPr="005E277D">
              <w:t xml:space="preserve"> </w:t>
            </w:r>
            <w:r w:rsidRPr="00262E92">
              <w:t>sends</w:t>
            </w:r>
            <w:r w:rsidRPr="005E277D">
              <w:t xml:space="preserve"> </w:t>
            </w:r>
            <w:r w:rsidRPr="00262E92">
              <w:t>you</w:t>
            </w:r>
            <w:r w:rsidRPr="005E277D">
              <w:t xml:space="preserve"> </w:t>
            </w:r>
            <w:r w:rsidRPr="00262E92">
              <w:t>this</w:t>
            </w:r>
            <w:r w:rsidRPr="005E277D">
              <w:t xml:space="preserve"> </w:t>
            </w:r>
            <w:r w:rsidRPr="00262E92">
              <w:t>notice</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on</w:t>
            </w:r>
            <w:r w:rsidRPr="005E277D">
              <w:t xml:space="preserve"> </w:t>
            </w:r>
            <w:r w:rsidRPr="00262E92">
              <w:t>13</w:t>
            </w:r>
            <w:r w:rsidRPr="005E277D">
              <w:t xml:space="preserve"> </w:t>
            </w:r>
            <w:r w:rsidRPr="00262E92">
              <w:t>January,</w:t>
            </w:r>
            <w:r w:rsidRPr="005E277D">
              <w:t xml:space="preserve"> </w:t>
            </w:r>
            <w:r w:rsidRPr="00262E92">
              <w:t>you</w:t>
            </w:r>
            <w:r w:rsidRPr="005E277D">
              <w:t xml:space="preserve"> </w:t>
            </w:r>
            <w:r w:rsidRPr="00262E92">
              <w:t>would</w:t>
            </w:r>
            <w:r w:rsidRPr="005E277D">
              <w:t xml:space="preserve"> </w:t>
            </w:r>
            <w:r w:rsidRPr="00262E92">
              <w:t>be</w:t>
            </w:r>
            <w:r w:rsidRPr="005E277D">
              <w:t xml:space="preserve"> </w:t>
            </w:r>
            <w:r w:rsidRPr="00262E92">
              <w:t>expected</w:t>
            </w:r>
            <w:r w:rsidRPr="005E277D">
              <w:t xml:space="preserve"> </w:t>
            </w:r>
            <w:r w:rsidRPr="00262E92">
              <w:t>to</w:t>
            </w:r>
            <w:r w:rsidRPr="005E277D">
              <w:t xml:space="preserve"> </w:t>
            </w:r>
            <w:r w:rsidRPr="00262E92">
              <w:t>get</w:t>
            </w:r>
            <w:r w:rsidRPr="005E277D">
              <w:t xml:space="preserve"> </w:t>
            </w:r>
            <w:r w:rsidRPr="00262E92">
              <w:t>this</w:t>
            </w:r>
            <w:r w:rsidRPr="005E277D">
              <w:t xml:space="preserve"> </w:t>
            </w:r>
            <w:r w:rsidRPr="00262E92">
              <w:t>notice</w:t>
            </w:r>
            <w:r w:rsidRPr="005E277D">
              <w:t xml:space="preserve"> </w:t>
            </w:r>
            <w:r w:rsidRPr="00262E92">
              <w:t>on</w:t>
            </w:r>
            <w:r w:rsidRPr="005E277D">
              <w:t xml:space="preserve"> </w:t>
            </w:r>
            <w:r w:rsidRPr="00262E92">
              <w:t>15</w:t>
            </w:r>
            <w:r w:rsidRPr="005E277D">
              <w:t xml:space="preserve"> </w:t>
            </w:r>
            <w:r w:rsidRPr="00262E92">
              <w:t>January</w:t>
            </w:r>
            <w:r w:rsidRPr="005E277D">
              <w:t xml:space="preserve"> </w:t>
            </w:r>
            <w:r w:rsidRPr="00262E92">
              <w:t>and</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would</w:t>
            </w:r>
            <w:r w:rsidRPr="005E277D">
              <w:t xml:space="preserve"> </w:t>
            </w:r>
            <w:r w:rsidRPr="00262E92">
              <w:t>run</w:t>
            </w:r>
            <w:r w:rsidRPr="005E277D">
              <w:t xml:space="preserve"> </w:t>
            </w:r>
            <w:r w:rsidRPr="00262E92">
              <w:t>from</w:t>
            </w:r>
            <w:r w:rsidRPr="005E277D">
              <w:t xml:space="preserve"> </w:t>
            </w:r>
            <w:r w:rsidRPr="00262E92">
              <w:t>15</w:t>
            </w:r>
            <w:r w:rsidRPr="005E277D">
              <w:t xml:space="preserve"> </w:t>
            </w:r>
            <w:r w:rsidRPr="00262E92">
              <w:t>January</w:t>
            </w:r>
            <w:r w:rsidRPr="005E277D">
              <w:t xml:space="preserve"> </w:t>
            </w:r>
            <w:r w:rsidRPr="00262E92">
              <w:t>until</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the</w:t>
            </w:r>
            <w:r w:rsidRPr="005E277D">
              <w:t xml:space="preserve"> </w:t>
            </w:r>
            <w:r w:rsidRPr="00262E92">
              <w:t>day</w:t>
            </w:r>
            <w:r w:rsidRPr="005E277D">
              <w:t xml:space="preserve"> </w:t>
            </w:r>
            <w:r w:rsidRPr="00262E92">
              <w:t>on</w:t>
            </w:r>
            <w:r w:rsidRPr="005E277D">
              <w:t xml:space="preserve"> </w:t>
            </w:r>
            <w:r w:rsidRPr="00262E92">
              <w:t>11</w:t>
            </w:r>
            <w:r w:rsidRPr="005E277D">
              <w:t xml:space="preserve"> </w:t>
            </w:r>
            <w:r w:rsidRPr="00262E92">
              <w:t>February.</w:t>
            </w:r>
            <w:r w:rsidRPr="005E277D">
              <w:t xml:space="preserve">  </w:t>
            </w:r>
            <w:r w:rsidRPr="00262E92">
              <w:t>That</w:t>
            </w:r>
            <w:r w:rsidRPr="005E277D">
              <w:t xml:space="preserve"> </w:t>
            </w:r>
            <w:r w:rsidRPr="00262E92">
              <w:t>means</w:t>
            </w:r>
            <w:r w:rsidRPr="005E277D">
              <w:t xml:space="preserve"> </w:t>
            </w:r>
            <w:r w:rsidRPr="00262E92">
              <w:t>the</w:t>
            </w:r>
            <w:r w:rsidRPr="005E277D">
              <w:t xml:space="preserve"> </w:t>
            </w:r>
            <w:r w:rsidRPr="00262E92">
              <w:t>earliest</w:t>
            </w:r>
            <w:r w:rsidRPr="005E277D">
              <w:t xml:space="preserve"> </w:t>
            </w:r>
            <w:r w:rsidRPr="00262E92">
              <w:t>date</w:t>
            </w:r>
            <w:r w:rsidRPr="005E277D">
              <w:t xml:space="preserve"> </w:t>
            </w:r>
            <w:r w:rsidRPr="00262E92">
              <w:t>your</w:t>
            </w:r>
            <w:r w:rsidRPr="005E277D">
              <w:t xml:space="preserve"> </w:t>
            </w:r>
            <w:r w:rsidRPr="00262E92">
              <w:t>Tenant</w:t>
            </w:r>
            <w:r w:rsidRPr="005E277D">
              <w:t xml:space="preserve"> </w:t>
            </w:r>
            <w:r w:rsidRPr="00262E92">
              <w:t>could</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Pr="005E277D">
              <w:t xml:space="preserve"> </w:t>
            </w:r>
            <w:r w:rsidRPr="00262E92">
              <w:t>of</w:t>
            </w:r>
            <w:r w:rsidRPr="005E277D">
              <w:t xml:space="preserve"> </w:t>
            </w:r>
            <w:r w:rsidRPr="00262E92">
              <w:t>this</w:t>
            </w:r>
            <w:r w:rsidRPr="005E277D">
              <w:t xml:space="preserve"> </w:t>
            </w:r>
            <w:r w:rsidRPr="00262E92">
              <w:t>Notice</w:t>
            </w:r>
            <w:r w:rsidRPr="005E277D">
              <w:t xml:space="preserve"> </w:t>
            </w:r>
            <w:r w:rsidRPr="00262E92">
              <w:t>and</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Pr="005E277D">
              <w:t xml:space="preserve"> </w:t>
            </w:r>
            <w:r w:rsidRPr="00262E92">
              <w:t>would</w:t>
            </w:r>
            <w:r w:rsidRPr="005E277D">
              <w:t xml:space="preserve"> </w:t>
            </w:r>
            <w:r w:rsidRPr="00262E92">
              <w:t>be</w:t>
            </w:r>
            <w:r w:rsidRPr="005E277D">
              <w:t xml:space="preserve"> </w:t>
            </w:r>
            <w:r w:rsidRPr="00262E92">
              <w:t>12</w:t>
            </w:r>
            <w:r w:rsidRPr="005E277D">
              <w:t xml:space="preserve"> </w:t>
            </w:r>
            <w:r w:rsidRPr="00262E92">
              <w:t>February.</w:t>
            </w:r>
            <w:r w:rsidRPr="005E277D">
              <w:t xml:space="preserve">  </w:t>
            </w:r>
            <w:r w:rsidRPr="00262E92">
              <w:t>You</w:t>
            </w:r>
            <w:r w:rsidRPr="005E277D">
              <w:t xml:space="preserve"> </w:t>
            </w:r>
            <w:r w:rsidRPr="00262E92">
              <w:t>can</w:t>
            </w:r>
            <w:r w:rsidRPr="005E277D">
              <w:t xml:space="preserve"> </w:t>
            </w:r>
            <w:r w:rsidRPr="00262E92">
              <w:t>challenge</w:t>
            </w:r>
            <w:r w:rsidRPr="005E277D">
              <w:t xml:space="preserve"> </w:t>
            </w:r>
            <w:r w:rsidRPr="00262E92">
              <w:t>the</w:t>
            </w:r>
            <w:r w:rsidRPr="005E277D">
              <w:t xml:space="preserve"> </w:t>
            </w:r>
            <w:r w:rsidRPr="00262E92">
              <w:t>48</w:t>
            </w:r>
            <w:r w:rsidRPr="005E277D">
              <w:t xml:space="preserve"> </w:t>
            </w:r>
            <w:r w:rsidRPr="00262E92">
              <w:t>hours</w:t>
            </w:r>
            <w:r w:rsidRPr="005E277D">
              <w:t xml:space="preserve"> </w:t>
            </w:r>
            <w:r w:rsidRPr="00262E92">
              <w:t>delivery</w:t>
            </w:r>
            <w:r w:rsidRPr="005E277D">
              <w:t xml:space="preserve"> </w:t>
            </w:r>
            <w:r w:rsidRPr="00262E92">
              <w:t>time,</w:t>
            </w:r>
            <w:r w:rsidRPr="005E277D">
              <w:t xml:space="preserve"> </w:t>
            </w:r>
            <w:r w:rsidRPr="00262E92">
              <w:t>but</w:t>
            </w:r>
            <w:r w:rsidRPr="005E277D">
              <w:t xml:space="preserve"> </w:t>
            </w:r>
            <w:r w:rsidRPr="00262E92">
              <w:t>you</w:t>
            </w:r>
            <w:r w:rsidRPr="005E277D">
              <w:t xml:space="preserve"> </w:t>
            </w:r>
            <w:r w:rsidRPr="00262E92">
              <w:t>must</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evidence</w:t>
            </w:r>
            <w:r w:rsidRPr="005E277D">
              <w:t xml:space="preserve"> </w:t>
            </w:r>
            <w:r w:rsidRPr="00262E92">
              <w:t>which</w:t>
            </w:r>
            <w:r w:rsidRPr="005E277D">
              <w:t xml:space="preserve"> </w:t>
            </w:r>
            <w:r w:rsidRPr="00262E92">
              <w:t>shows</w:t>
            </w:r>
            <w:r w:rsidRPr="005E277D">
              <w:t xml:space="preserve"> </w:t>
            </w:r>
            <w:r w:rsidRPr="00262E92">
              <w:t>the</w:t>
            </w:r>
            <w:r w:rsidRPr="005E277D">
              <w:t xml:space="preserve"> </w:t>
            </w:r>
            <w:r w:rsidRPr="00262E92">
              <w:t>exact</w:t>
            </w:r>
            <w:r w:rsidRPr="005E277D">
              <w:t xml:space="preserve"> </w:t>
            </w:r>
            <w:r w:rsidRPr="00262E92">
              <w:t>date</w:t>
            </w:r>
            <w:r w:rsidRPr="005E277D">
              <w:t xml:space="preserve"> </w:t>
            </w:r>
            <w:r w:rsidRPr="00262E92">
              <w:t>you</w:t>
            </w:r>
            <w:r w:rsidRPr="005E277D">
              <w:t xml:space="preserve"> </w:t>
            </w:r>
            <w:r w:rsidRPr="00262E92">
              <w:t>received</w:t>
            </w:r>
            <w:r w:rsidRPr="005E277D">
              <w:t xml:space="preserve"> </w:t>
            </w:r>
            <w:r w:rsidRPr="00262E92">
              <w:t>this</w:t>
            </w:r>
            <w:r w:rsidRPr="005E277D">
              <w:t xml:space="preserve"> </w:t>
            </w:r>
            <w:r w:rsidRPr="00262E92">
              <w:t>notice.</w:t>
            </w:r>
          </w:p>
        </w:tc>
      </w:tr>
      <w:tr w:rsidR="003F30C8" w:rsidRPr="00262E92" w14:paraId="4FB2B8F1" w14:textId="77777777" w:rsidTr="00E11A05">
        <w:trPr>
          <w:gridAfter w:val="1"/>
          <w:wAfter w:w="59" w:type="pct"/>
          <w:trHeight w:val="540"/>
        </w:trPr>
        <w:tc>
          <w:tcPr>
            <w:tcW w:w="4941" w:type="pct"/>
            <w:gridSpan w:val="7"/>
          </w:tcPr>
          <w:p w14:paraId="506BB95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0CEDEA2F" w14:textId="77777777" w:rsidTr="00E11A05">
        <w:trPr>
          <w:gridAfter w:val="1"/>
          <w:wAfter w:w="59" w:type="pct"/>
          <w:trHeight w:val="450"/>
        </w:trPr>
        <w:tc>
          <w:tcPr>
            <w:tcW w:w="4941" w:type="pct"/>
            <w:gridSpan w:val="7"/>
          </w:tcPr>
          <w:p w14:paraId="166DCA13" w14:textId="77777777" w:rsidR="003F30C8" w:rsidRPr="00EC26A3" w:rsidRDefault="003F30C8" w:rsidP="003F30C8">
            <w:pPr>
              <w:pStyle w:val="FormText"/>
              <w:numPr>
                <w:ilvl w:val="0"/>
                <w:numId w:val="0"/>
              </w:numPr>
              <w:rPr>
                <w:b/>
              </w:rPr>
            </w:pPr>
            <w:r w:rsidRPr="00EC26A3">
              <w:rPr>
                <w:b/>
              </w:rPr>
              <w:t>WHAT</w:t>
            </w:r>
            <w:r w:rsidRPr="005E277D">
              <w:rPr>
                <w:b/>
              </w:rPr>
              <w:t xml:space="preserve"> </w:t>
            </w:r>
            <w:r w:rsidRPr="00EC26A3">
              <w:rPr>
                <w:b/>
              </w:rPr>
              <w:t>SHOULD</w:t>
            </w:r>
            <w:r w:rsidRPr="005E277D">
              <w:rPr>
                <w:b/>
              </w:rPr>
              <w:t xml:space="preserve"> </w:t>
            </w:r>
            <w:r w:rsidRPr="00EC26A3">
              <w:rPr>
                <w:b/>
              </w:rPr>
              <w:t>YOU</w:t>
            </w:r>
            <w:r w:rsidRPr="005E277D">
              <w:rPr>
                <w:b/>
              </w:rPr>
              <w:t xml:space="preserve"> </w:t>
            </w:r>
            <w:r w:rsidRPr="00EC26A3">
              <w:rPr>
                <w:b/>
              </w:rPr>
              <w:t>DO</w:t>
            </w:r>
            <w:r w:rsidRPr="005E277D">
              <w:rPr>
                <w:b/>
              </w:rPr>
              <w:t xml:space="preserve"> </w:t>
            </w:r>
            <w:r w:rsidRPr="00EC26A3">
              <w:rPr>
                <w:b/>
              </w:rPr>
              <w:t>IF</w:t>
            </w:r>
            <w:r w:rsidRPr="005E277D">
              <w:rPr>
                <w:b/>
              </w:rPr>
              <w:t xml:space="preserve"> </w:t>
            </w:r>
            <w:r w:rsidRPr="00EC26A3">
              <w:rPr>
                <w:b/>
              </w:rPr>
              <w:t>YOU</w:t>
            </w:r>
            <w:r w:rsidRPr="005E277D">
              <w:rPr>
                <w:b/>
              </w:rPr>
              <w:t xml:space="preserve"> </w:t>
            </w:r>
            <w:r w:rsidRPr="00EC26A3">
              <w:rPr>
                <w:b/>
              </w:rPr>
              <w:t>RECEIVE</w:t>
            </w:r>
            <w:r w:rsidRPr="005E277D">
              <w:rPr>
                <w:b/>
              </w:rPr>
              <w:t xml:space="preserve"> </w:t>
            </w:r>
            <w:r w:rsidRPr="00EC26A3">
              <w:rPr>
                <w:b/>
              </w:rPr>
              <w:t>THIS</w:t>
            </w:r>
            <w:r w:rsidRPr="005E277D">
              <w:rPr>
                <w:b/>
              </w:rPr>
              <w:t xml:space="preserve"> </w:t>
            </w:r>
            <w:r w:rsidRPr="00EC26A3">
              <w:rPr>
                <w:b/>
              </w:rPr>
              <w:t>NOTICE?</w:t>
            </w:r>
          </w:p>
        </w:tc>
      </w:tr>
      <w:tr w:rsidR="003F30C8" w:rsidRPr="00262E92" w14:paraId="46502024" w14:textId="77777777" w:rsidTr="00E11A05">
        <w:trPr>
          <w:gridAfter w:val="1"/>
          <w:wAfter w:w="59" w:type="pct"/>
        </w:trPr>
        <w:tc>
          <w:tcPr>
            <w:tcW w:w="287" w:type="pct"/>
            <w:gridSpan w:val="2"/>
          </w:tcPr>
          <w:p w14:paraId="1E3DD828" w14:textId="77777777" w:rsidR="003F30C8" w:rsidRPr="00262E92" w:rsidRDefault="003F30C8" w:rsidP="003F30C8">
            <w:pPr>
              <w:pStyle w:val="FormText"/>
              <w:numPr>
                <w:ilvl w:val="0"/>
                <w:numId w:val="0"/>
              </w:numPr>
            </w:pPr>
            <w:r>
              <w:t>11</w:t>
            </w:r>
            <w:r w:rsidRPr="00262E92">
              <w:t>.</w:t>
            </w:r>
          </w:p>
        </w:tc>
        <w:tc>
          <w:tcPr>
            <w:tcW w:w="4654" w:type="pct"/>
            <w:gridSpan w:val="5"/>
          </w:tcPr>
          <w:p w14:paraId="459A2A28" w14:textId="77777777" w:rsidR="003F30C8" w:rsidRPr="00262E92" w:rsidRDefault="003F30C8" w:rsidP="003F30C8">
            <w:pPr>
              <w:pStyle w:val="FormText"/>
              <w:numPr>
                <w:ilvl w:val="0"/>
                <w:numId w:val="0"/>
              </w:numPr>
            </w:pPr>
            <w:r w:rsidRPr="00262E92">
              <w:t>When</w:t>
            </w:r>
            <w:r w:rsidRPr="005E277D">
              <w:t xml:space="preserve"> </w:t>
            </w:r>
            <w:r w:rsidRPr="00262E92">
              <w:t>you</w:t>
            </w:r>
            <w:r w:rsidRPr="005E277D">
              <w:t xml:space="preserve"> </w:t>
            </w:r>
            <w:r w:rsidRPr="00262E92">
              <w:t>get</w:t>
            </w:r>
            <w:r w:rsidRPr="005E277D">
              <w:t xml:space="preserve"> </w:t>
            </w:r>
            <w:r w:rsidRPr="00262E92">
              <w:t>this</w:t>
            </w:r>
            <w:r w:rsidRPr="005E277D">
              <w:t xml:space="preserve"> </w:t>
            </w:r>
            <w:r w:rsidRPr="00262E92">
              <w:t>notice,</w:t>
            </w:r>
            <w:r w:rsidRPr="005E277D">
              <w:t xml:space="preserve"> </w:t>
            </w:r>
            <w:r w:rsidRPr="00262E92">
              <w:t>you</w:t>
            </w:r>
            <w:r w:rsidRPr="005E277D">
              <w:t xml:space="preserve"> </w:t>
            </w:r>
            <w:r w:rsidRPr="00262E92">
              <w:t>should</w:t>
            </w:r>
            <w:r w:rsidRPr="005E277D">
              <w:t xml:space="preserve"> </w:t>
            </w:r>
            <w:r w:rsidRPr="00262E92">
              <w:t>try</w:t>
            </w:r>
            <w:r w:rsidRPr="005E277D">
              <w:t xml:space="preserve"> </w:t>
            </w:r>
            <w:r w:rsidRPr="00262E92">
              <w:t>to</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the</w:t>
            </w:r>
            <w:r w:rsidRPr="005E277D">
              <w:t xml:space="preserve"> </w:t>
            </w:r>
            <w:r w:rsidRPr="00262E92">
              <w:t>missing</w:t>
            </w:r>
            <w:r w:rsidRPr="005E277D">
              <w:t xml:space="preserve"> </w:t>
            </w:r>
            <w:r w:rsidRPr="00262E92">
              <w:t>information</w:t>
            </w:r>
            <w:r w:rsidRPr="005E277D">
              <w:t xml:space="preserve"> </w:t>
            </w:r>
            <w:r w:rsidRPr="00262E92">
              <w:t>as</w:t>
            </w:r>
            <w:r w:rsidRPr="005E277D">
              <w:t xml:space="preserve"> </w:t>
            </w:r>
            <w:r w:rsidRPr="00262E92">
              <w:t>soon</w:t>
            </w:r>
            <w:r w:rsidRPr="005E277D">
              <w:t xml:space="preserve"> </w:t>
            </w:r>
            <w:r w:rsidRPr="00262E92">
              <w:t>as</w:t>
            </w:r>
            <w:r w:rsidRPr="005E277D">
              <w:t xml:space="preserve"> </w:t>
            </w:r>
            <w:r w:rsidRPr="00262E92">
              <w:t>possible.</w:t>
            </w:r>
            <w:r w:rsidRPr="005E277D">
              <w:t xml:space="preserve">  </w:t>
            </w:r>
            <w:r w:rsidRPr="00262E92">
              <w:t>If</w:t>
            </w:r>
            <w:r w:rsidRPr="005E277D">
              <w:t xml:space="preserve"> </w:t>
            </w:r>
            <w:r w:rsidRPr="00262E92">
              <w:t>you</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all</w:t>
            </w:r>
            <w:r w:rsidRPr="005E277D">
              <w:t xml:space="preserve"> </w:t>
            </w:r>
            <w:r w:rsidRPr="00262E92">
              <w:t>the</w:t>
            </w:r>
            <w:r w:rsidRPr="005E277D">
              <w:t xml:space="preserve"> </w:t>
            </w:r>
            <w:r w:rsidRPr="00262E92">
              <w:t>necessary</w:t>
            </w:r>
            <w:r w:rsidRPr="005E277D">
              <w:t xml:space="preserve"> </w:t>
            </w:r>
            <w:r w:rsidRPr="00262E92">
              <w:t>information</w:t>
            </w:r>
            <w:r w:rsidRPr="005E277D">
              <w:t xml:space="preserve"> </w:t>
            </w:r>
            <w:r w:rsidRPr="00262E92">
              <w:t>within</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your</w:t>
            </w:r>
            <w:r w:rsidRPr="005E277D">
              <w:t xml:space="preserve"> </w:t>
            </w:r>
            <w:r w:rsidRPr="00262E92">
              <w:t>Tenant</w:t>
            </w:r>
            <w:r w:rsidRPr="005E277D">
              <w:t xml:space="preserve"> </w:t>
            </w:r>
            <w:r w:rsidRPr="00262E92">
              <w:t>can’t</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Pr="005E277D">
              <w:t xml:space="preserve"> </w:t>
            </w:r>
            <w:r w:rsidRPr="00262E92">
              <w:t>regarding</w:t>
            </w:r>
            <w:r w:rsidRPr="005E277D">
              <w:t xml:space="preserve"> </w:t>
            </w:r>
            <w:r w:rsidRPr="00262E92">
              <w:t>the</w:t>
            </w:r>
            <w:r w:rsidRPr="005E277D">
              <w:t xml:space="preserve"> </w:t>
            </w:r>
            <w:r w:rsidRPr="00262E92">
              <w:t>missing</w:t>
            </w:r>
            <w:r w:rsidRPr="005E277D">
              <w:t xml:space="preserve"> </w:t>
            </w:r>
            <w:r w:rsidRPr="00262E92">
              <w:t>information.</w:t>
            </w:r>
          </w:p>
        </w:tc>
      </w:tr>
      <w:tr w:rsidR="003F30C8" w:rsidRPr="00262E92" w14:paraId="61403E0B" w14:textId="77777777" w:rsidTr="00E11A05">
        <w:trPr>
          <w:gridAfter w:val="1"/>
          <w:wAfter w:w="59" w:type="pct"/>
          <w:trHeight w:val="558"/>
        </w:trPr>
        <w:tc>
          <w:tcPr>
            <w:tcW w:w="4941" w:type="pct"/>
            <w:gridSpan w:val="7"/>
          </w:tcPr>
          <w:p w14:paraId="0AEDD63B" w14:textId="77777777" w:rsidR="003F30C8" w:rsidRPr="00262E92" w:rsidRDefault="003F30C8" w:rsidP="003F30C8">
            <w:pPr>
              <w:pStyle w:val="FormText"/>
              <w:numPr>
                <w:ilvl w:val="0"/>
                <w:numId w:val="0"/>
              </w:numPr>
            </w:pPr>
            <w:r w:rsidRPr="00262E92">
              <w:t>______________________________________________________________________________</w:t>
            </w:r>
          </w:p>
        </w:tc>
      </w:tr>
      <w:tr w:rsidR="003F30C8" w:rsidRPr="00262E92" w14:paraId="2416D6AC" w14:textId="77777777" w:rsidTr="00E11A05">
        <w:trPr>
          <w:gridAfter w:val="1"/>
          <w:wAfter w:w="59" w:type="pct"/>
          <w:trHeight w:val="450"/>
        </w:trPr>
        <w:tc>
          <w:tcPr>
            <w:tcW w:w="4941" w:type="pct"/>
            <w:gridSpan w:val="7"/>
          </w:tcPr>
          <w:p w14:paraId="78991711" w14:textId="77777777" w:rsidR="003F30C8" w:rsidRPr="00E848A7" w:rsidRDefault="003F30C8" w:rsidP="003F30C8">
            <w:pPr>
              <w:pStyle w:val="FormText"/>
              <w:numPr>
                <w:ilvl w:val="0"/>
                <w:numId w:val="0"/>
              </w:numPr>
              <w:rPr>
                <w:b/>
              </w:rPr>
            </w:pPr>
            <w:r w:rsidRPr="00E848A7">
              <w:rPr>
                <w:b/>
              </w:rPr>
              <w:t>IF</w:t>
            </w:r>
            <w:r w:rsidRPr="005E277D">
              <w:rPr>
                <w:b/>
              </w:rPr>
              <w:t xml:space="preserve"> </w:t>
            </w:r>
            <w:r w:rsidRPr="00E848A7">
              <w:rPr>
                <w:b/>
              </w:rPr>
              <w:t>YOUR</w:t>
            </w:r>
            <w:r w:rsidRPr="005E277D">
              <w:rPr>
                <w:b/>
              </w:rPr>
              <w:t xml:space="preserve"> </w:t>
            </w:r>
            <w:r w:rsidRPr="00E848A7">
              <w:rPr>
                <w:b/>
              </w:rPr>
              <w:t>TENANT</w:t>
            </w:r>
            <w:r w:rsidRPr="005E277D">
              <w:rPr>
                <w:b/>
              </w:rPr>
              <w:t xml:space="preserve"> </w:t>
            </w:r>
            <w:r w:rsidRPr="00E848A7">
              <w:rPr>
                <w:b/>
              </w:rPr>
              <w:t>MAKES</w:t>
            </w:r>
            <w:r w:rsidRPr="005E277D">
              <w:rPr>
                <w:b/>
              </w:rPr>
              <w:t xml:space="preserve"> </w:t>
            </w:r>
            <w:r>
              <w:rPr>
                <w:b/>
              </w:rPr>
              <w:t>AN APPLICATION</w:t>
            </w:r>
            <w:r w:rsidRPr="005E277D">
              <w:rPr>
                <w:b/>
              </w:rPr>
              <w:t xml:space="preserve"> </w:t>
            </w:r>
            <w:r w:rsidRPr="00E848A7">
              <w:rPr>
                <w:b/>
              </w:rPr>
              <w:t>TO</w:t>
            </w:r>
            <w:r w:rsidRPr="005E277D">
              <w:rPr>
                <w:b/>
              </w:rPr>
              <w:t xml:space="preserve"> </w:t>
            </w:r>
            <w:r w:rsidRPr="00E848A7">
              <w:rPr>
                <w:b/>
              </w:rPr>
              <w:t>THE</w:t>
            </w:r>
            <w:r w:rsidRPr="005E277D">
              <w:rPr>
                <w:b/>
              </w:rPr>
              <w:t xml:space="preserve"> </w:t>
            </w:r>
            <w:r w:rsidRPr="00E848A7">
              <w:rPr>
                <w:b/>
              </w:rPr>
              <w:t>TRIBUNAL</w:t>
            </w:r>
          </w:p>
        </w:tc>
      </w:tr>
      <w:tr w:rsidR="003F30C8" w:rsidRPr="00262E92" w14:paraId="3CA3A09B" w14:textId="77777777" w:rsidTr="00E11A05">
        <w:trPr>
          <w:gridAfter w:val="1"/>
          <w:wAfter w:w="59" w:type="pct"/>
          <w:trHeight w:val="720"/>
        </w:trPr>
        <w:tc>
          <w:tcPr>
            <w:tcW w:w="287" w:type="pct"/>
            <w:gridSpan w:val="2"/>
          </w:tcPr>
          <w:p w14:paraId="1B3642C1" w14:textId="77777777" w:rsidR="003F30C8" w:rsidRPr="004A42EA" w:rsidRDefault="003F30C8" w:rsidP="003F30C8">
            <w:pPr>
              <w:pStyle w:val="FormText"/>
              <w:numPr>
                <w:ilvl w:val="0"/>
                <w:numId w:val="0"/>
              </w:numPr>
            </w:pPr>
            <w:r>
              <w:t>12</w:t>
            </w:r>
            <w:r w:rsidRPr="004A42EA">
              <w:t>.</w:t>
            </w:r>
          </w:p>
        </w:tc>
        <w:tc>
          <w:tcPr>
            <w:tcW w:w="4654" w:type="pct"/>
            <w:gridSpan w:val="5"/>
          </w:tcPr>
          <w:p w14:paraId="0BAB976B" w14:textId="4BB569D2" w:rsidR="003F30C8" w:rsidRDefault="003F30C8" w:rsidP="003F30C8">
            <w:pPr>
              <w:pStyle w:val="FormText"/>
              <w:numPr>
                <w:ilvl w:val="0"/>
                <w:numId w:val="0"/>
              </w:numPr>
            </w:pPr>
            <w:r w:rsidRPr="004A42EA">
              <w:t>The</w:t>
            </w:r>
            <w:r w:rsidRPr="005E277D">
              <w:t xml:space="preserve"> </w:t>
            </w:r>
            <w:r w:rsidRPr="004A42EA">
              <w:t>Act</w:t>
            </w:r>
            <w:r w:rsidRPr="005E277D">
              <w:t xml:space="preserve"> </w:t>
            </w:r>
            <w:r w:rsidRPr="004A42EA">
              <w:t>lets</w:t>
            </w:r>
            <w:r w:rsidRPr="005E277D">
              <w:t xml:space="preserve"> </w:t>
            </w:r>
            <w:r w:rsidRPr="004A42EA">
              <w:t>a</w:t>
            </w:r>
            <w:r w:rsidRPr="005E277D">
              <w:t xml:space="preserve"> </w:t>
            </w:r>
            <w:r w:rsidRPr="004A42EA">
              <w:t>Tenant</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t xml:space="preserve"> to draw up the terms of the tenancy</w:t>
            </w:r>
            <w:r w:rsidRPr="005E277D">
              <w:t xml:space="preserve"> </w:t>
            </w:r>
            <w:r>
              <w:t xml:space="preserve">and/or to make </w:t>
            </w:r>
            <w:r w:rsidRPr="004A42EA">
              <w:t>a</w:t>
            </w:r>
            <w:r w:rsidRPr="005E277D">
              <w:t xml:space="preserve"> </w:t>
            </w:r>
            <w:r w:rsidRPr="004A42EA">
              <w:t>‘payment</w:t>
            </w:r>
            <w:r w:rsidRPr="005E277D">
              <w:t xml:space="preserve"> </w:t>
            </w:r>
            <w:r w:rsidRPr="004A42EA">
              <w:t>order’</w:t>
            </w:r>
            <w:r w:rsidRPr="005E277D">
              <w:t xml:space="preserve"> </w:t>
            </w:r>
            <w:r w:rsidRPr="004A42EA">
              <w:t>against</w:t>
            </w:r>
            <w:r w:rsidRPr="005E277D">
              <w:t xml:space="preserve"> </w:t>
            </w:r>
            <w:r w:rsidRPr="004A42EA">
              <w:t>you</w:t>
            </w:r>
            <w:r w:rsidRPr="005E277D">
              <w:t xml:space="preserve"> </w:t>
            </w:r>
            <w:r w:rsidRPr="004A42EA">
              <w:t>if</w:t>
            </w:r>
            <w:r w:rsidRPr="005E277D">
              <w:t xml:space="preserve"> </w:t>
            </w:r>
            <w:r w:rsidRPr="004A42EA">
              <w:t>you</w:t>
            </w:r>
            <w:r w:rsidRPr="005E277D">
              <w:t xml:space="preserve"> </w:t>
            </w:r>
            <w:r w:rsidRPr="004A42EA">
              <w:t>fail</w:t>
            </w:r>
            <w:r w:rsidRPr="005E277D">
              <w:t xml:space="preserve"> </w:t>
            </w:r>
            <w:r w:rsidRPr="004A42EA">
              <w:t>to</w:t>
            </w:r>
            <w:r w:rsidRPr="005E277D">
              <w:t xml:space="preserve"> </w:t>
            </w:r>
            <w:r w:rsidRPr="004A42EA">
              <w:t>give</w:t>
            </w:r>
            <w:r w:rsidRPr="005E277D">
              <w:t xml:space="preserve"> </w:t>
            </w:r>
            <w:r w:rsidRPr="004A42EA">
              <w:t>them</w:t>
            </w:r>
            <w:r w:rsidRPr="005E277D">
              <w:t xml:space="preserve"> </w:t>
            </w:r>
            <w:r w:rsidRPr="004A42EA">
              <w:t>all</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their</w:t>
            </w:r>
            <w:r w:rsidRPr="005E277D">
              <w:t xml:space="preserve"> </w:t>
            </w:r>
            <w:r w:rsidRPr="004A42EA">
              <w:t>tenancy</w:t>
            </w:r>
            <w:r w:rsidRPr="005E277D">
              <w:t xml:space="preserve"> </w:t>
            </w:r>
            <w:r w:rsidRPr="004A42EA">
              <w:t>and/or</w:t>
            </w:r>
            <w:r w:rsidRPr="005E277D">
              <w:t xml:space="preserve"> </w:t>
            </w:r>
            <w:r>
              <w:t xml:space="preserve">the </w:t>
            </w:r>
            <w:r w:rsidR="00F0746B">
              <w:t xml:space="preserve">correct set of </w:t>
            </w:r>
            <w:r>
              <w:t>notes outlined in paragraph 3</w:t>
            </w:r>
            <w:r w:rsidRPr="004A42EA">
              <w:t>.</w:t>
            </w:r>
          </w:p>
          <w:p w14:paraId="50DCAB47" w14:textId="77777777" w:rsidR="003F30C8" w:rsidRPr="004A42EA" w:rsidRDefault="003F30C8" w:rsidP="003F30C8">
            <w:pPr>
              <w:pStyle w:val="FormText"/>
              <w:numPr>
                <w:ilvl w:val="0"/>
                <w:numId w:val="0"/>
              </w:numPr>
            </w:pPr>
          </w:p>
        </w:tc>
      </w:tr>
      <w:tr w:rsidR="003F30C8" w:rsidRPr="00262E92" w14:paraId="381075A9" w14:textId="77777777" w:rsidTr="00E11A05">
        <w:trPr>
          <w:gridAfter w:val="1"/>
          <w:wAfter w:w="59" w:type="pct"/>
          <w:trHeight w:val="720"/>
        </w:trPr>
        <w:tc>
          <w:tcPr>
            <w:tcW w:w="287" w:type="pct"/>
            <w:gridSpan w:val="2"/>
          </w:tcPr>
          <w:p w14:paraId="6C551DAB" w14:textId="77777777" w:rsidR="003F30C8" w:rsidRPr="004A42EA" w:rsidRDefault="003F30C8" w:rsidP="003F30C8">
            <w:pPr>
              <w:pStyle w:val="FormText"/>
              <w:numPr>
                <w:ilvl w:val="0"/>
                <w:numId w:val="0"/>
              </w:numPr>
            </w:pPr>
            <w:r w:rsidRPr="004A42EA">
              <w:t>1</w:t>
            </w:r>
            <w:r>
              <w:t>3</w:t>
            </w:r>
            <w:r w:rsidRPr="004A42EA">
              <w:t>.</w:t>
            </w:r>
          </w:p>
        </w:tc>
        <w:tc>
          <w:tcPr>
            <w:tcW w:w="4654" w:type="pct"/>
            <w:gridSpan w:val="5"/>
          </w:tcPr>
          <w:p w14:paraId="18600E47" w14:textId="77777777" w:rsidR="003F30C8" w:rsidRPr="004A42EA" w:rsidRDefault="003F30C8" w:rsidP="003F30C8">
            <w:pPr>
              <w:pStyle w:val="FormText"/>
              <w:numPr>
                <w:ilvl w:val="0"/>
                <w:numId w:val="0"/>
              </w:numPr>
            </w:pPr>
            <w:r w:rsidRPr="004A42EA">
              <w:t>The</w:t>
            </w:r>
            <w:r w:rsidRPr="005E277D">
              <w:t xml:space="preserve"> </w:t>
            </w:r>
            <w:r w:rsidRPr="004A42EA">
              <w:t>Tribunal</w:t>
            </w:r>
            <w:r w:rsidRPr="005E277D">
              <w:t xml:space="preserve"> </w:t>
            </w:r>
            <w:r w:rsidRPr="004A42EA">
              <w:t>could</w:t>
            </w:r>
            <w:r w:rsidRPr="005E277D">
              <w:t xml:space="preserve"> </w:t>
            </w:r>
            <w:r w:rsidRPr="004A42EA">
              <w:t>order</w:t>
            </w:r>
            <w:r w:rsidRPr="005E277D">
              <w:t xml:space="preserve"> </w:t>
            </w:r>
            <w:r w:rsidRPr="004A42EA">
              <w:t>you</w:t>
            </w:r>
            <w:r w:rsidRPr="005E277D">
              <w:t xml:space="preserve"> </w:t>
            </w:r>
            <w:r w:rsidRPr="004A42EA">
              <w:t>to</w:t>
            </w:r>
            <w:r w:rsidRPr="005E277D">
              <w:t xml:space="preserve"> </w:t>
            </w:r>
            <w:r w:rsidRPr="004A42EA">
              <w:t>pay</w:t>
            </w:r>
            <w:r w:rsidRPr="005E277D">
              <w:t xml:space="preserve"> </w:t>
            </w:r>
            <w:r w:rsidRPr="004A42EA">
              <w:t>the</w:t>
            </w:r>
            <w:r w:rsidRPr="005E277D">
              <w:t xml:space="preserve"> </w:t>
            </w:r>
            <w:r w:rsidRPr="004A42EA">
              <w:t>Tenant</w:t>
            </w:r>
            <w:r w:rsidRPr="005E277D">
              <w:t xml:space="preserve"> </w:t>
            </w:r>
            <w:r w:rsidRPr="004A42EA">
              <w:t>up</w:t>
            </w:r>
            <w:r w:rsidRPr="005E277D">
              <w:t xml:space="preserve"> </w:t>
            </w:r>
            <w:r w:rsidRPr="004A42EA">
              <w:t>to</w:t>
            </w:r>
            <w:r w:rsidRPr="005E277D">
              <w:t xml:space="preserve"> </w:t>
            </w:r>
            <w:r w:rsidRPr="004A42EA">
              <w:t>a</w:t>
            </w:r>
            <w:r w:rsidRPr="005E277D">
              <w:t xml:space="preserve"> </w:t>
            </w:r>
            <w:r w:rsidRPr="004A42EA">
              <w:t>maximum</w:t>
            </w:r>
            <w:r w:rsidRPr="005E277D">
              <w:t xml:space="preserve"> </w:t>
            </w:r>
            <w:r w:rsidRPr="004A42EA">
              <w:t>of</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if</w:t>
            </w:r>
            <w:r w:rsidRPr="005E277D">
              <w:t xml:space="preserve"> </w:t>
            </w:r>
            <w:r w:rsidRPr="004A42EA">
              <w:t>you</w:t>
            </w:r>
            <w:r w:rsidRPr="005E277D">
              <w:t xml:space="preserve"> </w:t>
            </w:r>
            <w:r w:rsidRPr="004A42EA">
              <w:t>have</w:t>
            </w:r>
            <w:r w:rsidRPr="005E277D">
              <w:t xml:space="preserve"> </w:t>
            </w:r>
            <w:r w:rsidRPr="004A42EA">
              <w:t>failed</w:t>
            </w:r>
            <w:r w:rsidRPr="005E277D">
              <w:t xml:space="preserve"> </w:t>
            </w:r>
            <w:r w:rsidRPr="004A42EA">
              <w:t>to</w:t>
            </w:r>
            <w:r w:rsidRPr="005E277D">
              <w:t xml:space="preserve"> </w:t>
            </w:r>
            <w:r w:rsidRPr="004A42EA">
              <w:t>give</w:t>
            </w:r>
            <w:r w:rsidRPr="005E277D">
              <w:t xml:space="preserve"> </w:t>
            </w:r>
            <w:r w:rsidRPr="004A42EA">
              <w:t>your</w:t>
            </w:r>
            <w:r w:rsidRPr="005E277D">
              <w:t xml:space="preserve"> </w:t>
            </w:r>
            <w:r w:rsidRPr="004A42EA">
              <w:t>Tenant</w:t>
            </w:r>
            <w:r w:rsidRPr="005E277D">
              <w:t xml:space="preserve"> </w:t>
            </w:r>
            <w:r w:rsidRPr="004A42EA">
              <w:t>one</w:t>
            </w:r>
            <w:r w:rsidRPr="005E277D">
              <w:t xml:space="preserve"> </w:t>
            </w:r>
            <w:r w:rsidRPr="004A42EA">
              <w:t>of</w:t>
            </w:r>
            <w:r w:rsidRPr="005E277D">
              <w:t xml:space="preserve"> </w:t>
            </w:r>
            <w:r w:rsidRPr="004A42EA">
              <w:t>the</w:t>
            </w:r>
            <w:r w:rsidRPr="005E277D">
              <w:t xml:space="preserve"> </w:t>
            </w:r>
            <w:r w:rsidRPr="004A42EA">
              <w:t>following:</w:t>
            </w:r>
          </w:p>
        </w:tc>
      </w:tr>
      <w:tr w:rsidR="003F30C8" w:rsidRPr="00262E92" w14:paraId="2B32805C" w14:textId="77777777" w:rsidTr="00E11A05">
        <w:trPr>
          <w:gridAfter w:val="1"/>
          <w:wAfter w:w="59" w:type="pct"/>
          <w:trHeight w:val="455"/>
        </w:trPr>
        <w:tc>
          <w:tcPr>
            <w:tcW w:w="287" w:type="pct"/>
            <w:gridSpan w:val="2"/>
          </w:tcPr>
          <w:p w14:paraId="6A7EB340" w14:textId="77777777" w:rsidR="003F30C8" w:rsidRPr="00262E92" w:rsidRDefault="003F30C8" w:rsidP="003F30C8">
            <w:pPr>
              <w:pStyle w:val="FormText"/>
              <w:numPr>
                <w:ilvl w:val="0"/>
                <w:numId w:val="0"/>
              </w:numPr>
            </w:pPr>
          </w:p>
        </w:tc>
        <w:tc>
          <w:tcPr>
            <w:tcW w:w="309" w:type="pct"/>
            <w:gridSpan w:val="3"/>
          </w:tcPr>
          <w:p w14:paraId="19AF9CCE" w14:textId="77777777" w:rsidR="003F30C8" w:rsidRPr="00262E92" w:rsidRDefault="003F30C8" w:rsidP="003F30C8">
            <w:pPr>
              <w:pStyle w:val="FormText"/>
              <w:numPr>
                <w:ilvl w:val="0"/>
                <w:numId w:val="0"/>
              </w:numPr>
            </w:pPr>
            <w:r w:rsidRPr="00262E92">
              <w:t>(a)</w:t>
            </w:r>
          </w:p>
        </w:tc>
        <w:tc>
          <w:tcPr>
            <w:tcW w:w="4345" w:type="pct"/>
            <w:gridSpan w:val="2"/>
          </w:tcPr>
          <w:p w14:paraId="011F5CA9" w14:textId="77777777" w:rsidR="003F30C8" w:rsidRPr="00262E92" w:rsidRDefault="003F30C8" w:rsidP="003F30C8">
            <w:pPr>
              <w:pStyle w:val="FormText"/>
              <w:numPr>
                <w:ilvl w:val="0"/>
                <w:numId w:val="0"/>
              </w:numPr>
            </w:pPr>
            <w:r w:rsidRPr="00262E92">
              <w:t>all</w:t>
            </w:r>
            <w:r w:rsidRPr="005E277D">
              <w:t xml:space="preserve"> </w:t>
            </w:r>
            <w:r w:rsidRPr="00262E92">
              <w:t>the</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agreement</w:t>
            </w:r>
            <w:r w:rsidRPr="005E277D">
              <w:t xml:space="preserve"> </w:t>
            </w:r>
            <w:r w:rsidRPr="00262E92">
              <w:t>(section</w:t>
            </w:r>
            <w:r w:rsidRPr="005E277D">
              <w:t xml:space="preserve"> </w:t>
            </w:r>
            <w:r w:rsidRPr="00262E92">
              <w:t>10</w:t>
            </w:r>
            <w:r w:rsidRPr="005E277D">
              <w:t xml:space="preserve"> </w:t>
            </w:r>
            <w:r w:rsidRPr="00262E92">
              <w:t>of</w:t>
            </w:r>
            <w:r w:rsidRPr="005E277D">
              <w:t xml:space="preserve"> </w:t>
            </w:r>
            <w:r w:rsidRPr="00262E92">
              <w:t>the</w:t>
            </w:r>
            <w:r w:rsidRPr="005E277D">
              <w:t xml:space="preserve"> </w:t>
            </w:r>
            <w:r w:rsidRPr="00262E92">
              <w:t>Act)</w:t>
            </w:r>
          </w:p>
        </w:tc>
      </w:tr>
      <w:tr w:rsidR="003F30C8" w:rsidRPr="00262E92" w14:paraId="089ED712" w14:textId="77777777" w:rsidTr="00E11A05">
        <w:trPr>
          <w:gridAfter w:val="1"/>
          <w:wAfter w:w="59" w:type="pct"/>
          <w:trHeight w:val="663"/>
        </w:trPr>
        <w:tc>
          <w:tcPr>
            <w:tcW w:w="287" w:type="pct"/>
            <w:gridSpan w:val="2"/>
          </w:tcPr>
          <w:p w14:paraId="4B730F68" w14:textId="77777777" w:rsidR="003F30C8" w:rsidRPr="00262E92" w:rsidRDefault="003F30C8" w:rsidP="003F30C8">
            <w:pPr>
              <w:pStyle w:val="FormText"/>
              <w:numPr>
                <w:ilvl w:val="0"/>
                <w:numId w:val="0"/>
              </w:numPr>
            </w:pPr>
          </w:p>
        </w:tc>
        <w:tc>
          <w:tcPr>
            <w:tcW w:w="309" w:type="pct"/>
            <w:gridSpan w:val="3"/>
          </w:tcPr>
          <w:p w14:paraId="1822E0CA" w14:textId="77777777" w:rsidR="003F30C8" w:rsidRPr="00262E92" w:rsidRDefault="003F30C8" w:rsidP="003F30C8">
            <w:pPr>
              <w:pStyle w:val="FormText"/>
              <w:numPr>
                <w:ilvl w:val="0"/>
                <w:numId w:val="0"/>
              </w:numPr>
            </w:pPr>
            <w:r w:rsidRPr="00262E92">
              <w:t>(b)</w:t>
            </w:r>
          </w:p>
        </w:tc>
        <w:tc>
          <w:tcPr>
            <w:tcW w:w="4345" w:type="pct"/>
            <w:gridSpan w:val="2"/>
          </w:tcPr>
          <w:p w14:paraId="2C6D2C54" w14:textId="22502ADA" w:rsidR="003F30C8" w:rsidRDefault="00F0746B" w:rsidP="003F30C8">
            <w:pPr>
              <w:pStyle w:val="FormText"/>
              <w:numPr>
                <w:ilvl w:val="0"/>
                <w:numId w:val="0"/>
              </w:numPr>
            </w:pPr>
            <w:r>
              <w:t xml:space="preserve">the correct set of notes - </w:t>
            </w:r>
            <w:r w:rsidR="003F30C8">
              <w:t>either the ‘Easy Read Notes for the Scottish Government Model Tenancy Agreement’</w:t>
            </w:r>
            <w:r>
              <w:t xml:space="preserve"> </w:t>
            </w:r>
            <w:bookmarkStart w:id="0" w:name="_GoBack"/>
            <w:r w:rsidR="003F30C8" w:rsidRPr="00F0746B">
              <w:rPr>
                <w:b/>
              </w:rPr>
              <w:t>or</w:t>
            </w:r>
            <w:bookmarkEnd w:id="0"/>
            <w:r w:rsidR="003F30C8">
              <w:t xml:space="preserve"> the ‘Private Residential Tenancy Statutory Terms Supporting Notes' (</w:t>
            </w:r>
            <w:r w:rsidR="003F30C8" w:rsidRPr="004A42EA">
              <w:t>The</w:t>
            </w:r>
            <w:r w:rsidR="003F30C8" w:rsidRPr="005E277D">
              <w:t xml:space="preserve"> </w:t>
            </w:r>
            <w:r w:rsidR="003F30C8" w:rsidRPr="004A42EA">
              <w:t>Private</w:t>
            </w:r>
            <w:r w:rsidR="003F30C8" w:rsidRPr="005E277D">
              <w:t xml:space="preserve"> </w:t>
            </w:r>
            <w:r w:rsidR="003F30C8" w:rsidRPr="004A42EA">
              <w:t>Residential</w:t>
            </w:r>
            <w:r w:rsidR="003F30C8" w:rsidRPr="005E277D">
              <w:t xml:space="preserve"> </w:t>
            </w:r>
            <w:r w:rsidR="003F30C8" w:rsidRPr="004A42EA">
              <w:t>Tenancies</w:t>
            </w:r>
            <w:r w:rsidR="003F30C8" w:rsidRPr="005E277D">
              <w:t xml:space="preserve"> </w:t>
            </w:r>
            <w:r w:rsidR="003F30C8" w:rsidRPr="004A42EA">
              <w:t>(Information</w:t>
            </w:r>
            <w:r w:rsidR="003F30C8" w:rsidRPr="005E277D">
              <w:t xml:space="preserve"> </w:t>
            </w:r>
            <w:r w:rsidR="003F30C8" w:rsidRPr="004A42EA">
              <w:t>for</w:t>
            </w:r>
            <w:r w:rsidR="003F30C8" w:rsidRPr="005E277D">
              <w:t xml:space="preserve"> </w:t>
            </w:r>
            <w:r w:rsidR="003F30C8" w:rsidRPr="004A42EA">
              <w:t>Tenants</w:t>
            </w:r>
            <w:r w:rsidR="003F30C8">
              <w:t>)</w:t>
            </w:r>
            <w:r w:rsidR="003F30C8" w:rsidRPr="005E277D">
              <w:t xml:space="preserve"> </w:t>
            </w:r>
            <w:r w:rsidR="003F30C8" w:rsidRPr="004A42EA">
              <w:t>(Scotland)</w:t>
            </w:r>
            <w:r w:rsidR="003F30C8" w:rsidRPr="005E277D">
              <w:t xml:space="preserve"> </w:t>
            </w:r>
            <w:r w:rsidR="003F30C8" w:rsidRPr="004A42EA">
              <w:t>Regulations</w:t>
            </w:r>
            <w:r w:rsidR="003F30C8" w:rsidRPr="005E277D">
              <w:t xml:space="preserve"> </w:t>
            </w:r>
            <w:r w:rsidR="003F30C8" w:rsidRPr="004A42EA">
              <w:t>2017</w:t>
            </w:r>
            <w:r w:rsidR="003F30C8">
              <w:t xml:space="preserve">).  </w:t>
            </w:r>
          </w:p>
          <w:p w14:paraId="734A68AE" w14:textId="77777777" w:rsidR="003F30C8" w:rsidRPr="00262E92" w:rsidRDefault="003F30C8" w:rsidP="003F30C8">
            <w:pPr>
              <w:pStyle w:val="FormText"/>
              <w:numPr>
                <w:ilvl w:val="0"/>
                <w:numId w:val="0"/>
              </w:numPr>
            </w:pPr>
            <w:r>
              <w:t xml:space="preserve"> </w:t>
            </w:r>
          </w:p>
        </w:tc>
      </w:tr>
      <w:tr w:rsidR="003F30C8" w:rsidRPr="00262E92" w14:paraId="29689B0A" w14:textId="77777777" w:rsidTr="00E11A05">
        <w:trPr>
          <w:gridAfter w:val="1"/>
          <w:wAfter w:w="59" w:type="pct"/>
          <w:trHeight w:val="984"/>
        </w:trPr>
        <w:tc>
          <w:tcPr>
            <w:tcW w:w="287" w:type="pct"/>
            <w:gridSpan w:val="2"/>
          </w:tcPr>
          <w:p w14:paraId="50AD8AC1" w14:textId="77777777" w:rsidR="003F30C8" w:rsidRPr="00262E92" w:rsidRDefault="003F30C8" w:rsidP="003F30C8">
            <w:pPr>
              <w:pStyle w:val="FormText"/>
              <w:numPr>
                <w:ilvl w:val="0"/>
                <w:numId w:val="0"/>
              </w:numPr>
            </w:pPr>
            <w:r>
              <w:t>14</w:t>
            </w:r>
            <w:r w:rsidRPr="00262E92">
              <w:t>.</w:t>
            </w:r>
          </w:p>
        </w:tc>
        <w:tc>
          <w:tcPr>
            <w:tcW w:w="4654" w:type="pct"/>
            <w:gridSpan w:val="5"/>
          </w:tcPr>
          <w:p w14:paraId="2CB0F750" w14:textId="77777777" w:rsidR="003F30C8" w:rsidRDefault="003F30C8" w:rsidP="003F30C8">
            <w:pPr>
              <w:pStyle w:val="FormText"/>
              <w:numPr>
                <w:ilvl w:val="0"/>
                <w:numId w:val="0"/>
              </w:numPr>
            </w:pPr>
            <w:r w:rsidRPr="00262E92">
              <w:t>If</w:t>
            </w:r>
            <w:r w:rsidRPr="005E277D">
              <w:t xml:space="preserve"> </w:t>
            </w:r>
            <w:r w:rsidRPr="00262E92">
              <w:t>you</w:t>
            </w:r>
            <w:r w:rsidRPr="005E277D">
              <w:t xml:space="preserve"> </w:t>
            </w:r>
            <w:r w:rsidRPr="00262E92">
              <w:t>have</w:t>
            </w:r>
            <w:r w:rsidRPr="005E277D">
              <w:t xml:space="preserve"> </w:t>
            </w:r>
            <w:r w:rsidRPr="00262E92">
              <w:t>failed</w:t>
            </w:r>
            <w:r w:rsidRPr="005E277D">
              <w:t xml:space="preserve"> </w:t>
            </w:r>
            <w:r w:rsidRPr="00262E92">
              <w:t>to</w:t>
            </w:r>
            <w:r w:rsidRPr="005E277D">
              <w:t xml:space="preserve"> </w:t>
            </w:r>
            <w:r w:rsidRPr="00262E92">
              <w:t>give</w:t>
            </w:r>
            <w:r w:rsidRPr="005E277D">
              <w:t xml:space="preserve"> </w:t>
            </w:r>
            <w:r w:rsidRPr="00262E92">
              <w:t>your</w:t>
            </w:r>
            <w:r w:rsidRPr="005E277D">
              <w:t xml:space="preserve"> </w:t>
            </w:r>
            <w:r w:rsidRPr="00262E92">
              <w:t>Tenant</w:t>
            </w:r>
            <w:r w:rsidRPr="005E277D">
              <w:t xml:space="preserve"> </w:t>
            </w:r>
            <w:r w:rsidRPr="00262E92">
              <w:t>both</w:t>
            </w:r>
            <w:r w:rsidRPr="005E277D">
              <w:t xml:space="preserve"> </w:t>
            </w:r>
            <w:r w:rsidRPr="00262E92">
              <w:t>the</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required</w:t>
            </w:r>
            <w:r w:rsidRPr="005E277D">
              <w:t xml:space="preserve"> </w:t>
            </w:r>
            <w:r w:rsidRPr="00262E92">
              <w:t>under</w:t>
            </w:r>
            <w:r w:rsidRPr="005E277D">
              <w:t xml:space="preserve"> </w:t>
            </w:r>
            <w:r w:rsidRPr="00262E92">
              <w:t>section</w:t>
            </w:r>
            <w:r w:rsidRPr="005E277D">
              <w:t xml:space="preserve"> </w:t>
            </w:r>
            <w:r w:rsidRPr="00262E92">
              <w:t>10</w:t>
            </w:r>
            <w:r w:rsidRPr="005E277D">
              <w:t xml:space="preserve"> </w:t>
            </w:r>
            <w:r w:rsidRPr="00262E92">
              <w:t>and</w:t>
            </w:r>
            <w:r w:rsidRPr="005E277D">
              <w:t xml:space="preserve"> </w:t>
            </w:r>
            <w:r>
              <w:t>the notes required by t</w:t>
            </w:r>
            <w:r w:rsidRPr="004A42EA">
              <w:t>he</w:t>
            </w:r>
            <w:r w:rsidRPr="005E277D">
              <w:t xml:space="preserve"> </w:t>
            </w:r>
            <w:r>
              <w:t>‘</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proofErr w:type="gramStart"/>
            <w:r>
              <w:t xml:space="preserve">’ </w:t>
            </w:r>
            <w:r w:rsidRPr="00262E92">
              <w:t>,</w:t>
            </w:r>
            <w:proofErr w:type="gramEnd"/>
            <w:r w:rsidRPr="005E277D">
              <w:t xml:space="preserve"> </w:t>
            </w:r>
            <w:r w:rsidRPr="00262E92">
              <w:t>the</w:t>
            </w:r>
            <w:r w:rsidRPr="005E277D">
              <w:t xml:space="preserve"> </w:t>
            </w:r>
            <w:r w:rsidRPr="00262E92">
              <w:t>Tribunal</w:t>
            </w:r>
            <w:r w:rsidRPr="005E277D">
              <w:t xml:space="preserve"> </w:t>
            </w:r>
            <w:r w:rsidRPr="00262E92">
              <w:t>could</w:t>
            </w:r>
            <w:r w:rsidRPr="005E277D">
              <w:t xml:space="preserve"> </w:t>
            </w:r>
            <w:r w:rsidRPr="00262E92">
              <w:t>order</w:t>
            </w:r>
            <w:r w:rsidRPr="005E277D">
              <w:t xml:space="preserve"> </w:t>
            </w:r>
            <w:r w:rsidRPr="00262E92">
              <w:t>you</w:t>
            </w:r>
            <w:r w:rsidRPr="005E277D">
              <w:t xml:space="preserve"> </w:t>
            </w:r>
            <w:r w:rsidRPr="00262E92">
              <w:t>to</w:t>
            </w:r>
            <w:r w:rsidRPr="005E277D">
              <w:t xml:space="preserve"> </w:t>
            </w:r>
            <w:r w:rsidRPr="00262E92">
              <w:t>pay</w:t>
            </w:r>
            <w:r w:rsidRPr="005E277D">
              <w:t xml:space="preserve"> </w:t>
            </w:r>
            <w:r w:rsidRPr="00262E92">
              <w:t>the</w:t>
            </w:r>
            <w:r w:rsidRPr="005E277D">
              <w:t xml:space="preserve"> </w:t>
            </w:r>
            <w:r w:rsidRPr="00262E92">
              <w:t>Tenant</w:t>
            </w:r>
            <w:r w:rsidRPr="005E277D">
              <w:t xml:space="preserve"> </w:t>
            </w:r>
            <w:r w:rsidRPr="00262E92">
              <w:t>up</w:t>
            </w:r>
            <w:r w:rsidRPr="005E277D">
              <w:t xml:space="preserve"> </w:t>
            </w:r>
            <w:r w:rsidRPr="00262E92">
              <w:t>to</w:t>
            </w:r>
            <w:r w:rsidRPr="005E277D">
              <w:t xml:space="preserve"> </w:t>
            </w:r>
            <w:r w:rsidRPr="00262E92">
              <w:t>a</w:t>
            </w:r>
            <w:r w:rsidRPr="005E277D">
              <w:t xml:space="preserve"> </w:t>
            </w:r>
            <w:r w:rsidRPr="00262E92">
              <w:t>maximum</w:t>
            </w:r>
            <w:r w:rsidRPr="005E277D">
              <w:t xml:space="preserve"> </w:t>
            </w:r>
            <w:r w:rsidRPr="00262E92">
              <w:t>of</w:t>
            </w:r>
            <w:r w:rsidRPr="005E277D">
              <w:t xml:space="preserve"> </w:t>
            </w:r>
            <w:r w:rsidRPr="00262E92">
              <w:t>six</w:t>
            </w:r>
            <w:r w:rsidRPr="005E277D">
              <w:t xml:space="preserve"> </w:t>
            </w:r>
            <w:r w:rsidRPr="00262E92">
              <w:t>months’</w:t>
            </w:r>
            <w:r w:rsidRPr="005E277D">
              <w:t xml:space="preserve"> </w:t>
            </w:r>
            <w:r w:rsidRPr="00262E92">
              <w:t>rent.</w:t>
            </w:r>
          </w:p>
          <w:p w14:paraId="1C0C92CE" w14:textId="77777777" w:rsidR="003F30C8" w:rsidRPr="00262E92" w:rsidRDefault="003F30C8" w:rsidP="003F30C8">
            <w:pPr>
              <w:pStyle w:val="FormText"/>
              <w:numPr>
                <w:ilvl w:val="0"/>
                <w:numId w:val="0"/>
              </w:numPr>
            </w:pPr>
          </w:p>
        </w:tc>
      </w:tr>
      <w:tr w:rsidR="003F30C8" w:rsidRPr="00262E92" w14:paraId="3D3575B7" w14:textId="77777777" w:rsidTr="00E11A05">
        <w:trPr>
          <w:gridAfter w:val="1"/>
          <w:wAfter w:w="59" w:type="pct"/>
          <w:trHeight w:val="990"/>
        </w:trPr>
        <w:tc>
          <w:tcPr>
            <w:tcW w:w="287" w:type="pct"/>
            <w:gridSpan w:val="2"/>
          </w:tcPr>
          <w:p w14:paraId="2D109CEF" w14:textId="77777777" w:rsidR="003F30C8" w:rsidRPr="00262E92" w:rsidRDefault="003F30C8" w:rsidP="003F30C8">
            <w:pPr>
              <w:pStyle w:val="FormText"/>
              <w:numPr>
                <w:ilvl w:val="0"/>
                <w:numId w:val="0"/>
              </w:numPr>
            </w:pPr>
            <w:r>
              <w:lastRenderedPageBreak/>
              <w:t>15</w:t>
            </w:r>
            <w:r w:rsidRPr="00262E92">
              <w:t>.</w:t>
            </w:r>
          </w:p>
        </w:tc>
        <w:tc>
          <w:tcPr>
            <w:tcW w:w="4654" w:type="pct"/>
            <w:gridSpan w:val="5"/>
          </w:tcPr>
          <w:p w14:paraId="71614F8B" w14:textId="77777777" w:rsidR="003F30C8" w:rsidRPr="00262E92" w:rsidRDefault="003F30C8" w:rsidP="003F30C8">
            <w:pPr>
              <w:pStyle w:val="FormText"/>
              <w:numPr>
                <w:ilvl w:val="0"/>
                <w:numId w:val="0"/>
              </w:numPr>
            </w:pPr>
            <w:r w:rsidRPr="00262E92">
              <w:t>If</w:t>
            </w:r>
            <w:r w:rsidRPr="005E277D">
              <w:t xml:space="preserve"> </w:t>
            </w:r>
            <w:r w:rsidRPr="00262E92">
              <w:t>the</w:t>
            </w:r>
            <w:r w:rsidRPr="005E277D">
              <w:t xml:space="preserve"> </w:t>
            </w:r>
            <w:r w:rsidRPr="00262E92">
              <w:t>failure</w:t>
            </w:r>
            <w:r w:rsidRPr="005E277D">
              <w:t xml:space="preserve"> </w:t>
            </w:r>
            <w:r w:rsidRPr="00262E92">
              <w:t>is</w:t>
            </w:r>
            <w:r w:rsidRPr="005E277D">
              <w:t xml:space="preserve"> </w:t>
            </w:r>
            <w:r w:rsidRPr="00262E92">
              <w:t>about</w:t>
            </w:r>
            <w:r w:rsidRPr="005E277D">
              <w:t xml:space="preserve"> </w:t>
            </w:r>
            <w:r w:rsidRPr="00262E92">
              <w:t>the</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the</w:t>
            </w:r>
            <w:r w:rsidRPr="005E277D">
              <w:t xml:space="preserve"> </w:t>
            </w:r>
            <w:r w:rsidRPr="00262E92">
              <w:t>Tribunal</w:t>
            </w:r>
            <w:r w:rsidRPr="005E277D">
              <w:t xml:space="preserve"> </w:t>
            </w:r>
            <w:r w:rsidRPr="00262E92">
              <w:t>can</w:t>
            </w:r>
            <w:r w:rsidRPr="005E277D">
              <w:t xml:space="preserve"> </w:t>
            </w:r>
            <w:r w:rsidRPr="00262E92">
              <w:t>give</w:t>
            </w:r>
            <w:r w:rsidRPr="005E277D">
              <w:t xml:space="preserve"> </w:t>
            </w:r>
            <w:r w:rsidRPr="00262E92">
              <w:t>the</w:t>
            </w:r>
            <w:r w:rsidRPr="005E277D">
              <w:t xml:space="preserve"> </w:t>
            </w:r>
            <w:r w:rsidRPr="00262E92">
              <w:t>Tenant(s)</w:t>
            </w:r>
            <w:r w:rsidRPr="005E277D">
              <w:t xml:space="preserve"> </w:t>
            </w:r>
            <w:r w:rsidRPr="00262E92">
              <w:t>a</w:t>
            </w:r>
            <w:r w:rsidRPr="005E277D">
              <w:t xml:space="preserve"> </w:t>
            </w:r>
            <w:r w:rsidRPr="00262E92">
              <w:t>document</w:t>
            </w:r>
            <w:r w:rsidRPr="005E277D">
              <w:t xml:space="preserve"> </w:t>
            </w:r>
            <w:r w:rsidRPr="00262E92">
              <w:t>which</w:t>
            </w:r>
            <w:r w:rsidRPr="005E277D">
              <w:t xml:space="preserve"> </w:t>
            </w:r>
            <w:r w:rsidRPr="00262E92">
              <w:t>explains</w:t>
            </w:r>
            <w:r w:rsidRPr="005E277D">
              <w:t xml:space="preserve"> </w:t>
            </w:r>
            <w:r w:rsidRPr="00262E92">
              <w:t>all</w:t>
            </w:r>
            <w:r w:rsidRPr="005E277D">
              <w:t xml:space="preserve"> </w:t>
            </w:r>
            <w:r w:rsidRPr="00262E92">
              <w:t>the</w:t>
            </w:r>
            <w:r w:rsidRPr="005E277D">
              <w:t xml:space="preserve"> </w:t>
            </w:r>
            <w:r w:rsidRPr="00262E92">
              <w:t>terms</w:t>
            </w:r>
            <w:r w:rsidRPr="005E277D">
              <w:t xml:space="preserve"> </w:t>
            </w:r>
            <w:r w:rsidRPr="00262E92">
              <w:t>of</w:t>
            </w:r>
            <w:r w:rsidRPr="005E277D">
              <w:t xml:space="preserve"> </w:t>
            </w:r>
            <w:r w:rsidRPr="00262E92">
              <w:t>their</w:t>
            </w:r>
            <w:r w:rsidRPr="005E277D">
              <w:t xml:space="preserve"> </w:t>
            </w:r>
            <w:r w:rsidRPr="00262E92">
              <w:t>tenancy,</w:t>
            </w:r>
            <w:r w:rsidRPr="005E277D">
              <w:t xml:space="preserve"> </w:t>
            </w:r>
            <w:r w:rsidRPr="00262E92">
              <w:t>or,</w:t>
            </w:r>
            <w:r w:rsidRPr="005E277D">
              <w:t xml:space="preserve"> </w:t>
            </w:r>
            <w:r w:rsidRPr="00262E92">
              <w:t>if</w:t>
            </w:r>
            <w:r w:rsidRPr="005E277D">
              <w:t xml:space="preserve"> </w:t>
            </w:r>
            <w:r w:rsidRPr="00262E92">
              <w:t>there</w:t>
            </w:r>
            <w:r w:rsidRPr="005E277D">
              <w:t xml:space="preserve"> </w:t>
            </w:r>
            <w:r w:rsidRPr="00262E92">
              <w:t>are</w:t>
            </w:r>
            <w:r w:rsidRPr="005E277D">
              <w:t xml:space="preserve"> </w:t>
            </w:r>
            <w:r w:rsidRPr="00262E92">
              <w:t>already</w:t>
            </w:r>
            <w:r w:rsidRPr="005E277D">
              <w:t xml:space="preserve"> </w:t>
            </w:r>
            <w:r w:rsidRPr="00262E92">
              <w:t>written</w:t>
            </w:r>
            <w:r w:rsidRPr="005E277D">
              <w:t xml:space="preserve"> </w:t>
            </w:r>
            <w:r w:rsidRPr="00262E92">
              <w:t>terms</w:t>
            </w:r>
            <w:r w:rsidRPr="005E277D">
              <w:t xml:space="preserve"> </w:t>
            </w:r>
            <w:r w:rsidRPr="00262E92">
              <w:t>of</w:t>
            </w:r>
            <w:r w:rsidRPr="005E277D">
              <w:t xml:space="preserve"> </w:t>
            </w:r>
            <w:r w:rsidRPr="00262E92">
              <w:t>the</w:t>
            </w:r>
            <w:r w:rsidRPr="005E277D">
              <w:t xml:space="preserve"> </w:t>
            </w:r>
            <w:r w:rsidRPr="00262E92">
              <w:t>tenancy,</w:t>
            </w:r>
            <w:r w:rsidRPr="005E277D">
              <w:t xml:space="preserve"> </w:t>
            </w:r>
            <w:r w:rsidRPr="00262E92">
              <w:t>the</w:t>
            </w:r>
            <w:r w:rsidRPr="005E277D">
              <w:t xml:space="preserve"> </w:t>
            </w:r>
            <w:r w:rsidRPr="00262E92">
              <w:t>Tribunal</w:t>
            </w:r>
            <w:r w:rsidRPr="005E277D">
              <w:t xml:space="preserve"> </w:t>
            </w:r>
            <w:r w:rsidRPr="00262E92">
              <w:t>can</w:t>
            </w:r>
            <w:r w:rsidRPr="005E277D">
              <w:t xml:space="preserve"> </w:t>
            </w:r>
            <w:r w:rsidRPr="00262E92">
              <w:t>declare</w:t>
            </w:r>
            <w:r w:rsidRPr="005E277D">
              <w:t xml:space="preserve"> </w:t>
            </w:r>
            <w:r w:rsidRPr="00262E92">
              <w:t>them</w:t>
            </w:r>
            <w:r w:rsidRPr="005E277D">
              <w:t xml:space="preserve"> </w:t>
            </w:r>
            <w:r w:rsidRPr="00262E92">
              <w:t>as</w:t>
            </w:r>
            <w:r w:rsidRPr="005E277D">
              <w:t xml:space="preserve"> </w:t>
            </w:r>
            <w:r w:rsidRPr="00262E92">
              <w:t>accurate.</w:t>
            </w:r>
            <w:r w:rsidRPr="005E277D">
              <w:t xml:space="preserve">  </w:t>
            </w:r>
          </w:p>
        </w:tc>
      </w:tr>
      <w:tr w:rsidR="003F30C8" w:rsidRPr="00A00633" w14:paraId="6D80F352" w14:textId="77777777" w:rsidTr="00E11A05">
        <w:trPr>
          <w:gridAfter w:val="1"/>
          <w:wAfter w:w="59" w:type="pct"/>
          <w:trHeight w:val="714"/>
        </w:trPr>
        <w:tc>
          <w:tcPr>
            <w:tcW w:w="287" w:type="pct"/>
            <w:gridSpan w:val="2"/>
          </w:tcPr>
          <w:p w14:paraId="46F1CED0" w14:textId="77777777" w:rsidR="003F30C8" w:rsidRPr="00A00633" w:rsidRDefault="003F30C8" w:rsidP="003F30C8">
            <w:pPr>
              <w:pStyle w:val="FormText"/>
              <w:numPr>
                <w:ilvl w:val="0"/>
                <w:numId w:val="0"/>
              </w:numPr>
            </w:pPr>
            <w:r>
              <w:t>16</w:t>
            </w:r>
            <w:r w:rsidRPr="00A00633">
              <w:t>.</w:t>
            </w:r>
          </w:p>
        </w:tc>
        <w:tc>
          <w:tcPr>
            <w:tcW w:w="4654" w:type="pct"/>
            <w:gridSpan w:val="5"/>
          </w:tcPr>
          <w:p w14:paraId="4597D987" w14:textId="77777777" w:rsidR="003F30C8" w:rsidRPr="00A00633" w:rsidRDefault="003F30C8" w:rsidP="003F30C8">
            <w:pPr>
              <w:pStyle w:val="FormText"/>
              <w:numPr>
                <w:ilvl w:val="0"/>
                <w:numId w:val="0"/>
              </w:numPr>
            </w:pPr>
            <w:r w:rsidRPr="00A00633">
              <w:t>Any document that the Tribunal creates or declares as accurate will constitute all the terms of your Tenant’s tenancy.</w:t>
            </w:r>
          </w:p>
        </w:tc>
      </w:tr>
      <w:tr w:rsidR="003F30C8" w:rsidRPr="00262E92" w14:paraId="2D3FD690" w14:textId="77777777" w:rsidTr="00E11A05">
        <w:trPr>
          <w:gridAfter w:val="1"/>
          <w:wAfter w:w="59" w:type="pct"/>
          <w:trHeight w:val="1530"/>
        </w:trPr>
        <w:tc>
          <w:tcPr>
            <w:tcW w:w="287" w:type="pct"/>
            <w:gridSpan w:val="2"/>
          </w:tcPr>
          <w:p w14:paraId="0703847B" w14:textId="77777777" w:rsidR="003F30C8" w:rsidRPr="00262E92" w:rsidRDefault="003F30C8" w:rsidP="003F30C8">
            <w:pPr>
              <w:pStyle w:val="FormText"/>
              <w:numPr>
                <w:ilvl w:val="0"/>
                <w:numId w:val="0"/>
              </w:numPr>
            </w:pPr>
            <w:r>
              <w:t>17</w:t>
            </w:r>
            <w:r w:rsidRPr="00262E92">
              <w:t>.</w:t>
            </w:r>
          </w:p>
        </w:tc>
        <w:tc>
          <w:tcPr>
            <w:tcW w:w="4654" w:type="pct"/>
            <w:gridSpan w:val="5"/>
          </w:tcPr>
          <w:p w14:paraId="2CFE278B" w14:textId="77777777" w:rsidR="003F30C8" w:rsidRPr="00262E92" w:rsidRDefault="003F30C8" w:rsidP="003F30C8">
            <w:pPr>
              <w:pStyle w:val="FormText"/>
              <w:numPr>
                <w:ilvl w:val="0"/>
                <w:numId w:val="0"/>
              </w:numPr>
            </w:pPr>
            <w:r w:rsidRPr="00262E92">
              <w:t>The</w:t>
            </w:r>
            <w:r w:rsidRPr="005E277D">
              <w:t xml:space="preserve"> </w:t>
            </w:r>
            <w:r w:rsidRPr="00262E92">
              <w:t>Act</w:t>
            </w:r>
            <w:r w:rsidRPr="005E277D">
              <w:t xml:space="preserve"> </w:t>
            </w:r>
            <w:r w:rsidRPr="00262E92">
              <w:t>says</w:t>
            </w:r>
            <w:r w:rsidRPr="005E277D">
              <w:t xml:space="preserve"> </w:t>
            </w:r>
            <w:r w:rsidRPr="00262E92">
              <w:t>that</w:t>
            </w:r>
            <w:r w:rsidRPr="005E277D">
              <w:t xml:space="preserve"> </w:t>
            </w:r>
            <w:r w:rsidRPr="00262E92">
              <w:t>if</w:t>
            </w:r>
            <w:r w:rsidRPr="005E277D">
              <w:t xml:space="preserve"> </w:t>
            </w:r>
            <w:r w:rsidRPr="00262E92">
              <w:t>there</w:t>
            </w:r>
            <w:r w:rsidRPr="005E277D">
              <w:t xml:space="preserve"> </w:t>
            </w:r>
            <w:r w:rsidRPr="00262E92">
              <w:t>are</w:t>
            </w:r>
            <w:r w:rsidRPr="005E277D">
              <w:t xml:space="preserve"> </w:t>
            </w:r>
            <w:r w:rsidRPr="00262E92">
              <w:t>joint</w:t>
            </w:r>
            <w:r w:rsidRPr="005E277D">
              <w:t xml:space="preserve"> </w:t>
            </w:r>
            <w:r w:rsidRPr="00262E92">
              <w:t>Landlords,</w:t>
            </w:r>
            <w:r w:rsidRPr="005E277D">
              <w:t xml:space="preserve"> </w:t>
            </w:r>
            <w:r w:rsidRPr="00262E92">
              <w:t>the</w:t>
            </w:r>
            <w:r w:rsidRPr="005E277D">
              <w:t xml:space="preserve"> </w:t>
            </w:r>
            <w:r w:rsidRPr="00262E92">
              <w:t>Tribunal</w:t>
            </w:r>
            <w:r w:rsidRPr="005E277D">
              <w:t xml:space="preserve"> </w:t>
            </w:r>
            <w:r w:rsidRPr="00262E92">
              <w:t>may</w:t>
            </w:r>
            <w:r w:rsidRPr="005E277D">
              <w:t xml:space="preserve"> </w:t>
            </w:r>
            <w:r w:rsidRPr="00262E92">
              <w:t>make</w:t>
            </w:r>
            <w:r w:rsidRPr="005E277D">
              <w:t xml:space="preserve"> </w:t>
            </w:r>
            <w:r w:rsidRPr="00262E92">
              <w:t>an</w:t>
            </w:r>
            <w:r w:rsidRPr="005E277D">
              <w:t xml:space="preserve"> </w:t>
            </w:r>
            <w:r w:rsidRPr="00262E92">
              <w:t>order</w:t>
            </w:r>
            <w:r w:rsidRPr="005E277D">
              <w:t xml:space="preserve"> </w:t>
            </w:r>
            <w:r w:rsidRPr="00262E92">
              <w:t>against</w:t>
            </w:r>
            <w:r w:rsidRPr="005E277D">
              <w:t xml:space="preserve"> </w:t>
            </w:r>
            <w:r w:rsidRPr="00262E92">
              <w:t>all,</w:t>
            </w:r>
            <w:r w:rsidRPr="005E277D">
              <w:t xml:space="preserve"> </w:t>
            </w:r>
            <w:r w:rsidRPr="00262E92">
              <w:t>some</w:t>
            </w:r>
            <w:r w:rsidRPr="005E277D">
              <w:t xml:space="preserve"> </w:t>
            </w:r>
            <w:r w:rsidRPr="00262E92">
              <w:t>or</w:t>
            </w:r>
            <w:r w:rsidRPr="005E277D">
              <w:t xml:space="preserve"> </w:t>
            </w:r>
            <w:r w:rsidRPr="00262E92">
              <w:t>only</w:t>
            </w:r>
            <w:r w:rsidRPr="005E277D">
              <w:t xml:space="preserve"> </w:t>
            </w:r>
            <w:r w:rsidRPr="00262E92">
              <w:t>one</w:t>
            </w:r>
            <w:r w:rsidRPr="005E277D">
              <w:t xml:space="preserve"> </w:t>
            </w:r>
            <w:r w:rsidRPr="00262E92">
              <w:t>of</w:t>
            </w:r>
            <w:r w:rsidRPr="005E277D">
              <w:t xml:space="preserve"> </w:t>
            </w:r>
            <w:r w:rsidRPr="00262E92">
              <w:t>them.</w:t>
            </w:r>
            <w:r w:rsidRPr="005E277D">
              <w:t xml:space="preserve"> </w:t>
            </w:r>
            <w:r w:rsidRPr="00262E92">
              <w:t>The</w:t>
            </w:r>
            <w:r w:rsidRPr="005E277D">
              <w:t xml:space="preserve"> </w:t>
            </w:r>
            <w:r w:rsidRPr="00262E92">
              <w:t>total</w:t>
            </w:r>
            <w:r w:rsidRPr="005E277D">
              <w:t xml:space="preserve"> </w:t>
            </w:r>
            <w:r w:rsidRPr="00262E92">
              <w:t>amount</w:t>
            </w:r>
            <w:r w:rsidRPr="005E277D">
              <w:t xml:space="preserve"> </w:t>
            </w:r>
            <w:r w:rsidRPr="00262E92">
              <w:t>that</w:t>
            </w:r>
            <w:r w:rsidRPr="005E277D">
              <w:t xml:space="preserve"> </w:t>
            </w:r>
            <w:r w:rsidRPr="00262E92">
              <w:t>a</w:t>
            </w:r>
            <w:r w:rsidRPr="005E277D">
              <w:t xml:space="preserve"> </w:t>
            </w:r>
            <w:r w:rsidRPr="00262E92">
              <w:t>Tenant</w:t>
            </w:r>
            <w:r w:rsidRPr="005E277D">
              <w:t xml:space="preserve"> </w:t>
            </w:r>
            <w:r w:rsidRPr="00262E92">
              <w:t>may</w:t>
            </w:r>
            <w:r w:rsidRPr="005E277D">
              <w:t xml:space="preserve"> </w:t>
            </w:r>
            <w:r w:rsidRPr="00262E92">
              <w:t>get</w:t>
            </w:r>
            <w:r w:rsidRPr="005E277D">
              <w:t xml:space="preserve"> </w:t>
            </w:r>
            <w:r w:rsidRPr="00262E92">
              <w:t>is</w:t>
            </w:r>
            <w:r w:rsidRPr="005E277D">
              <w:t xml:space="preserve"> </w:t>
            </w:r>
            <w:r w:rsidRPr="00262E92">
              <w:t>the</w:t>
            </w:r>
            <w:r w:rsidRPr="005E277D">
              <w:t xml:space="preserve"> </w:t>
            </w:r>
            <w:r w:rsidRPr="00262E92">
              <w:t>same</w:t>
            </w:r>
            <w:r w:rsidRPr="005E277D">
              <w:t xml:space="preserve"> </w:t>
            </w:r>
            <w:r w:rsidRPr="00262E92">
              <w:t>as</w:t>
            </w:r>
            <w:r w:rsidRPr="005E277D">
              <w:t xml:space="preserve"> </w:t>
            </w:r>
            <w:r w:rsidRPr="00262E92">
              <w:t>it</w:t>
            </w:r>
            <w:r w:rsidRPr="005E277D">
              <w:t xml:space="preserve"> </w:t>
            </w:r>
            <w:r w:rsidRPr="00262E92">
              <w:t>would</w:t>
            </w:r>
            <w:r w:rsidRPr="005E277D">
              <w:t xml:space="preserve"> </w:t>
            </w:r>
            <w:r w:rsidRPr="00262E92">
              <w:t>be</w:t>
            </w:r>
            <w:r w:rsidRPr="005E277D">
              <w:t xml:space="preserve"> </w:t>
            </w:r>
            <w:r w:rsidRPr="00262E92">
              <w:t>if</w:t>
            </w:r>
            <w:r w:rsidRPr="005E277D">
              <w:t xml:space="preserve"> </w:t>
            </w:r>
            <w:r w:rsidRPr="00262E92">
              <w:t>the</w:t>
            </w:r>
            <w:r w:rsidRPr="005E277D">
              <w:t xml:space="preserve"> </w:t>
            </w:r>
            <w:r w:rsidRPr="00262E92">
              <w:t>Tenant</w:t>
            </w:r>
            <w:r w:rsidRPr="005E277D">
              <w:t xml:space="preserve"> </w:t>
            </w:r>
            <w:r w:rsidRPr="00262E92">
              <w:t>had</w:t>
            </w:r>
            <w:r w:rsidRPr="005E277D">
              <w:t xml:space="preserve"> </w:t>
            </w:r>
            <w:r w:rsidRPr="00262E92">
              <w:t>a</w:t>
            </w:r>
            <w:r w:rsidRPr="005E277D">
              <w:t xml:space="preserve"> </w:t>
            </w:r>
            <w:r w:rsidRPr="00262E92">
              <w:t>sole</w:t>
            </w:r>
            <w:r w:rsidRPr="005E277D">
              <w:t xml:space="preserve"> </w:t>
            </w:r>
            <w:r w:rsidRPr="00262E92">
              <w:t>Landlord.</w:t>
            </w:r>
            <w:r w:rsidRPr="005E277D">
              <w:t xml:space="preserve">  </w:t>
            </w:r>
            <w:r w:rsidRPr="00262E92">
              <w:t>If</w:t>
            </w:r>
            <w:r w:rsidRPr="005E277D">
              <w:t xml:space="preserve"> </w:t>
            </w:r>
            <w:r w:rsidRPr="00262E92">
              <w:t>a</w:t>
            </w:r>
            <w:r w:rsidRPr="005E277D">
              <w:t xml:space="preserve"> </w:t>
            </w:r>
            <w:r w:rsidRPr="00262E92">
              <w:t>joint</w:t>
            </w:r>
            <w:r w:rsidRPr="005E277D">
              <w:t xml:space="preserve"> </w:t>
            </w:r>
            <w:r w:rsidRPr="00262E92">
              <w:t>Tenant</w:t>
            </w:r>
            <w:r w:rsidRPr="005E277D">
              <w:t xml:space="preserve"> </w:t>
            </w:r>
            <w:r w:rsidRPr="00262E92">
              <w:t>makes</w:t>
            </w:r>
            <w:r w:rsidRPr="005E277D">
              <w:t xml:space="preserve"> </w:t>
            </w:r>
            <w:r w:rsidRPr="00262E92">
              <w:t>an</w:t>
            </w:r>
            <w:r w:rsidRPr="005E277D">
              <w:t xml:space="preserve"> </w:t>
            </w:r>
            <w:r w:rsidRPr="00262E92">
              <w:t>application,</w:t>
            </w:r>
            <w:r w:rsidRPr="005E277D">
              <w:t xml:space="preserve"> </w:t>
            </w:r>
            <w:r w:rsidRPr="00262E92">
              <w:t>the</w:t>
            </w:r>
            <w:r w:rsidRPr="005E277D">
              <w:t xml:space="preserve"> </w:t>
            </w:r>
            <w:r w:rsidRPr="00262E92">
              <w:t>award</w:t>
            </w:r>
            <w:r w:rsidRPr="005E277D">
              <w:t xml:space="preserve"> </w:t>
            </w:r>
            <w:r w:rsidRPr="00262E92">
              <w:t>made</w:t>
            </w:r>
            <w:r w:rsidRPr="005E277D">
              <w:t xml:space="preserve"> </w:t>
            </w:r>
            <w:r w:rsidRPr="00262E92">
              <w:t>by</w:t>
            </w:r>
            <w:r w:rsidRPr="005E277D">
              <w:t xml:space="preserve"> </w:t>
            </w:r>
            <w:r w:rsidRPr="00262E92">
              <w:t>the</w:t>
            </w:r>
            <w:r w:rsidRPr="005E277D">
              <w:t xml:space="preserve"> </w:t>
            </w:r>
            <w:r w:rsidRPr="00262E92">
              <w:t>Tribunal</w:t>
            </w:r>
            <w:r w:rsidRPr="005E277D">
              <w:t xml:space="preserve"> </w:t>
            </w:r>
            <w:r w:rsidRPr="00262E92">
              <w:t>will</w:t>
            </w:r>
            <w:r w:rsidRPr="005E277D">
              <w:t xml:space="preserve"> </w:t>
            </w:r>
            <w:r w:rsidRPr="00262E92">
              <w:t>be</w:t>
            </w:r>
            <w:r w:rsidRPr="005E277D">
              <w:t xml:space="preserve"> </w:t>
            </w:r>
            <w:r w:rsidRPr="00262E92">
              <w:t>divided</w:t>
            </w:r>
            <w:r w:rsidRPr="005E277D">
              <w:t xml:space="preserve"> </w:t>
            </w:r>
            <w:r w:rsidRPr="00262E92">
              <w:t>by</w:t>
            </w:r>
            <w:r w:rsidRPr="005E277D">
              <w:t xml:space="preserve"> </w:t>
            </w:r>
            <w:r w:rsidRPr="00262E92">
              <w:t>the</w:t>
            </w:r>
            <w:r w:rsidRPr="005E277D">
              <w:t xml:space="preserve"> </w:t>
            </w:r>
            <w:r w:rsidRPr="00262E92">
              <w:t>number</w:t>
            </w:r>
            <w:r w:rsidRPr="005E277D">
              <w:t xml:space="preserve"> </w:t>
            </w:r>
            <w:r w:rsidRPr="00262E92">
              <w:t>of</w:t>
            </w:r>
            <w:r w:rsidRPr="005E277D">
              <w:t xml:space="preserve"> </w:t>
            </w:r>
            <w:r w:rsidRPr="00262E92">
              <w:t>joint</w:t>
            </w:r>
            <w:r w:rsidRPr="005E277D">
              <w:t xml:space="preserve"> </w:t>
            </w:r>
            <w:r w:rsidRPr="00262E92">
              <w:t>Tenants</w:t>
            </w:r>
            <w:r w:rsidRPr="005E277D">
              <w:t xml:space="preserve"> </w:t>
            </w:r>
            <w:r w:rsidRPr="00262E92">
              <w:t>so</w:t>
            </w:r>
            <w:r w:rsidRPr="005E277D">
              <w:t xml:space="preserve"> </w:t>
            </w:r>
            <w:r w:rsidRPr="00262E92">
              <w:t>that</w:t>
            </w:r>
            <w:r w:rsidRPr="005E277D">
              <w:t xml:space="preserve"> </w:t>
            </w:r>
            <w:r w:rsidRPr="00262E92">
              <w:t>even</w:t>
            </w:r>
            <w:r w:rsidRPr="005E277D">
              <w:t xml:space="preserve"> </w:t>
            </w:r>
            <w:r w:rsidRPr="00262E92">
              <w:t>if</w:t>
            </w:r>
            <w:r w:rsidRPr="005E277D">
              <w:t xml:space="preserve"> </w:t>
            </w:r>
            <w:r w:rsidRPr="00262E92">
              <w:t>the</w:t>
            </w:r>
            <w:r w:rsidRPr="005E277D">
              <w:t xml:space="preserve"> </w:t>
            </w:r>
            <w:r w:rsidRPr="00262E92">
              <w:t>other</w:t>
            </w:r>
            <w:r w:rsidRPr="005E277D">
              <w:t xml:space="preserve"> </w:t>
            </w:r>
            <w:r w:rsidRPr="00262E92">
              <w:t>joint</w:t>
            </w:r>
            <w:r w:rsidRPr="005E277D">
              <w:t xml:space="preserve"> </w:t>
            </w:r>
            <w:r w:rsidRPr="00262E92">
              <w:t>Tenants</w:t>
            </w:r>
            <w:r w:rsidRPr="005E277D">
              <w:t xml:space="preserve"> </w:t>
            </w:r>
            <w:r w:rsidRPr="00262E92">
              <w:t>make</w:t>
            </w:r>
            <w:r w:rsidRPr="005E277D">
              <w:t xml:space="preserve"> </w:t>
            </w:r>
            <w:r w:rsidRPr="00262E92">
              <w:t>separate</w:t>
            </w:r>
            <w:r w:rsidRPr="005E277D">
              <w:t xml:space="preserve"> </w:t>
            </w:r>
            <w:r w:rsidRPr="00262E92">
              <w:t>applications</w:t>
            </w:r>
            <w:r w:rsidRPr="005E277D">
              <w:t xml:space="preserve"> </w:t>
            </w:r>
            <w:r w:rsidRPr="00262E92">
              <w:t>later,</w:t>
            </w:r>
            <w:r w:rsidRPr="005E277D">
              <w:t xml:space="preserve"> </w:t>
            </w:r>
            <w:r w:rsidRPr="00262E92">
              <w:t>the</w:t>
            </w:r>
            <w:r w:rsidRPr="005E277D">
              <w:t xml:space="preserve"> </w:t>
            </w:r>
            <w:r w:rsidRPr="00262E92">
              <w:t>total</w:t>
            </w:r>
            <w:r w:rsidRPr="005E277D">
              <w:t xml:space="preserve"> </w:t>
            </w:r>
            <w:r w:rsidRPr="00262E92">
              <w:t>amount</w:t>
            </w:r>
            <w:r w:rsidRPr="005E277D">
              <w:t xml:space="preserve"> </w:t>
            </w:r>
            <w:r w:rsidRPr="00262E92">
              <w:t>that</w:t>
            </w:r>
            <w:r w:rsidRPr="005E277D">
              <w:t xml:space="preserve"> </w:t>
            </w:r>
            <w:r w:rsidRPr="00262E92">
              <w:t>you</w:t>
            </w:r>
            <w:r w:rsidRPr="005E277D">
              <w:t xml:space="preserve"> </w:t>
            </w:r>
            <w:r w:rsidRPr="00262E92">
              <w:t>need</w:t>
            </w:r>
            <w:r w:rsidRPr="005E277D">
              <w:t xml:space="preserve"> </w:t>
            </w:r>
            <w:r w:rsidRPr="00262E92">
              <w:t>to</w:t>
            </w:r>
            <w:r w:rsidRPr="005E277D">
              <w:t xml:space="preserve"> </w:t>
            </w:r>
            <w:r w:rsidRPr="00262E92">
              <w:t>pay</w:t>
            </w:r>
            <w:r w:rsidRPr="005E277D">
              <w:t xml:space="preserve"> </w:t>
            </w:r>
            <w:r w:rsidRPr="00262E92">
              <w:t>is</w:t>
            </w:r>
            <w:r w:rsidRPr="005E277D">
              <w:t xml:space="preserve"> </w:t>
            </w:r>
            <w:r w:rsidRPr="00262E92">
              <w:t>the</w:t>
            </w:r>
            <w:r w:rsidRPr="005E277D">
              <w:t xml:space="preserve"> </w:t>
            </w:r>
            <w:r w:rsidRPr="00262E92">
              <w:t>same</w:t>
            </w:r>
            <w:r w:rsidRPr="005E277D">
              <w:t xml:space="preserve"> </w:t>
            </w:r>
            <w:r w:rsidRPr="00262E92">
              <w:t>as</w:t>
            </w:r>
            <w:r w:rsidRPr="005E277D">
              <w:t xml:space="preserve"> </w:t>
            </w:r>
            <w:r w:rsidRPr="00262E92">
              <w:t>it</w:t>
            </w:r>
            <w:r w:rsidRPr="005E277D">
              <w:t xml:space="preserve"> </w:t>
            </w:r>
            <w:r w:rsidRPr="00262E92">
              <w:t>would</w:t>
            </w:r>
            <w:r w:rsidRPr="005E277D">
              <w:t xml:space="preserve"> </w:t>
            </w:r>
            <w:r w:rsidRPr="00262E92">
              <w:t>be</w:t>
            </w:r>
            <w:r w:rsidRPr="005E277D">
              <w:t xml:space="preserve"> </w:t>
            </w:r>
            <w:r w:rsidRPr="00262E92">
              <w:t>if</w:t>
            </w:r>
            <w:r w:rsidRPr="005E277D">
              <w:t xml:space="preserve"> </w:t>
            </w:r>
            <w:r w:rsidRPr="00262E92">
              <w:t>there</w:t>
            </w:r>
            <w:r w:rsidRPr="005E277D">
              <w:t xml:space="preserve"> </w:t>
            </w:r>
            <w:r w:rsidRPr="00262E92">
              <w:t>was</w:t>
            </w:r>
            <w:r w:rsidRPr="005E277D">
              <w:t xml:space="preserve"> </w:t>
            </w:r>
            <w:r w:rsidRPr="00262E92">
              <w:t>a</w:t>
            </w:r>
            <w:r w:rsidRPr="005E277D">
              <w:t xml:space="preserve"> </w:t>
            </w:r>
            <w:r w:rsidRPr="00262E92">
              <w:t>sole</w:t>
            </w:r>
            <w:r w:rsidRPr="005E277D">
              <w:t xml:space="preserve"> </w:t>
            </w:r>
            <w:r w:rsidRPr="00262E92">
              <w:t>Tenant.</w:t>
            </w:r>
          </w:p>
        </w:tc>
      </w:tr>
    </w:tbl>
    <w:p w14:paraId="5C0C6057" w14:textId="233542AF" w:rsidR="00D77042" w:rsidRDefault="00D77042" w:rsidP="003F30C8"/>
    <w:p w14:paraId="4D4BEACC" w14:textId="77777777" w:rsidR="00D77042" w:rsidRDefault="00D77042">
      <w:pPr>
        <w:tabs>
          <w:tab w:val="clear" w:pos="720"/>
          <w:tab w:val="clear" w:pos="1440"/>
          <w:tab w:val="clear" w:pos="2160"/>
          <w:tab w:val="clear" w:pos="2880"/>
          <w:tab w:val="clear" w:pos="4680"/>
          <w:tab w:val="clear" w:pos="5400"/>
          <w:tab w:val="clear" w:pos="9000"/>
        </w:tabs>
        <w:spacing w:line="240" w:lineRule="auto"/>
        <w:jc w:val="left"/>
      </w:pPr>
      <w:r>
        <w:br w:type="page"/>
      </w:r>
    </w:p>
    <w:tbl>
      <w:tblPr>
        <w:tblW w:w="10117" w:type="dxa"/>
        <w:tblLook w:val="0000" w:firstRow="0" w:lastRow="0" w:firstColumn="0" w:lastColumn="0" w:noHBand="0" w:noVBand="0"/>
      </w:tblPr>
      <w:tblGrid>
        <w:gridCol w:w="481"/>
        <w:gridCol w:w="320"/>
        <w:gridCol w:w="121"/>
        <w:gridCol w:w="142"/>
        <w:gridCol w:w="318"/>
        <w:gridCol w:w="109"/>
        <w:gridCol w:w="8106"/>
        <w:gridCol w:w="285"/>
        <w:gridCol w:w="235"/>
      </w:tblGrid>
      <w:tr w:rsidR="00110E7B" w:rsidRPr="00262E92" w14:paraId="3D753D9D" w14:textId="77777777" w:rsidTr="00110E7B">
        <w:trPr>
          <w:gridAfter w:val="1"/>
          <w:wAfter w:w="116" w:type="pct"/>
          <w:trHeight w:val="648"/>
        </w:trPr>
        <w:tc>
          <w:tcPr>
            <w:tcW w:w="4884" w:type="pct"/>
            <w:gridSpan w:val="8"/>
          </w:tcPr>
          <w:p w14:paraId="747B68ED" w14:textId="77777777" w:rsidR="00D77042" w:rsidRPr="00262E92" w:rsidRDefault="00D77042" w:rsidP="00D77042">
            <w:pPr>
              <w:pStyle w:val="FormText"/>
              <w:numPr>
                <w:ilvl w:val="0"/>
                <w:numId w:val="0"/>
              </w:numPr>
              <w:rPr>
                <w:b/>
              </w:rPr>
            </w:pPr>
            <w:r w:rsidRPr="00262E92">
              <w:lastRenderedPageBreak/>
              <w:br w:type="page"/>
            </w:r>
            <w:r w:rsidRPr="00262E92">
              <w:rPr>
                <w:b/>
                <w:bCs/>
              </w:rPr>
              <w:t>GUIDANCE</w:t>
            </w:r>
            <w:r w:rsidRPr="005E277D">
              <w:rPr>
                <w:b/>
                <w:bCs/>
              </w:rPr>
              <w:t xml:space="preserve"> </w:t>
            </w:r>
            <w:r w:rsidRPr="00262E92">
              <w:rPr>
                <w:b/>
                <w:bCs/>
              </w:rPr>
              <w:t>NOTES</w:t>
            </w:r>
            <w:r w:rsidRPr="005E277D">
              <w:rPr>
                <w:b/>
                <w:bCs/>
              </w:rPr>
              <w:t xml:space="preserve"> </w:t>
            </w:r>
            <w:r w:rsidRPr="00262E92">
              <w:rPr>
                <w:b/>
                <w:bCs/>
              </w:rPr>
              <w:t>FOR</w:t>
            </w:r>
            <w:r w:rsidRPr="005E277D">
              <w:rPr>
                <w:b/>
                <w:bCs/>
              </w:rPr>
              <w:t xml:space="preserve"> </w:t>
            </w:r>
            <w:r w:rsidRPr="00262E92">
              <w:rPr>
                <w:b/>
                <w:bCs/>
              </w:rPr>
              <w:t>TENANTS</w:t>
            </w:r>
            <w:r w:rsidRPr="005E277D">
              <w:rPr>
                <w:b/>
                <w:bCs/>
              </w:rPr>
              <w:t xml:space="preserve"> </w:t>
            </w:r>
            <w:r w:rsidRPr="00262E92">
              <w:rPr>
                <w:b/>
                <w:bCs/>
              </w:rPr>
              <w:t>ON</w:t>
            </w:r>
            <w:r w:rsidRPr="005E277D">
              <w:rPr>
                <w:b/>
                <w:bCs/>
              </w:rPr>
              <w:t xml:space="preserve"> </w:t>
            </w:r>
            <w:r w:rsidRPr="00262E92">
              <w:rPr>
                <w:b/>
              </w:rPr>
              <w:t>NOTIFICATION</w:t>
            </w:r>
            <w:r w:rsidRPr="005E277D">
              <w:rPr>
                <w:b/>
              </w:rPr>
              <w:t xml:space="preserve"> </w:t>
            </w:r>
            <w:r w:rsidRPr="00262E92">
              <w:rPr>
                <w:b/>
              </w:rPr>
              <w:t>OF</w:t>
            </w:r>
            <w:r w:rsidRPr="005E277D">
              <w:rPr>
                <w:b/>
              </w:rPr>
              <w:t xml:space="preserve"> </w:t>
            </w:r>
            <w:r w:rsidRPr="00262E92">
              <w:rPr>
                <w:b/>
              </w:rPr>
              <w:t>A</w:t>
            </w:r>
            <w:r w:rsidRPr="005E277D">
              <w:rPr>
                <w:b/>
              </w:rPr>
              <w:t xml:space="preserve"> </w:t>
            </w:r>
            <w:r w:rsidRPr="00262E92">
              <w:rPr>
                <w:b/>
              </w:rPr>
              <w:t>TENANT’S</w:t>
            </w:r>
            <w:r w:rsidRPr="005E277D">
              <w:rPr>
                <w:b/>
              </w:rPr>
              <w:t xml:space="preserve"> </w:t>
            </w:r>
            <w:r>
              <w:rPr>
                <w:b/>
              </w:rPr>
              <w:t xml:space="preserve">INTENTION TO MAKE AN APPLICATION </w:t>
            </w:r>
            <w:r w:rsidRPr="00262E92">
              <w:rPr>
                <w:b/>
              </w:rPr>
              <w:t>TO</w:t>
            </w:r>
            <w:r w:rsidRPr="005E277D">
              <w:rPr>
                <w:b/>
              </w:rPr>
              <w:t xml:space="preserve"> </w:t>
            </w:r>
            <w:r w:rsidRPr="00262E92">
              <w:rPr>
                <w:b/>
              </w:rPr>
              <w:t>THE</w:t>
            </w:r>
            <w:r w:rsidRPr="005E277D">
              <w:rPr>
                <w:b/>
              </w:rPr>
              <w:t xml:space="preserve"> </w:t>
            </w:r>
            <w:r w:rsidRPr="00262E92">
              <w:rPr>
                <w:b/>
              </w:rPr>
              <w:t>FIRST-TIER</w:t>
            </w:r>
            <w:r w:rsidRPr="005E277D">
              <w:rPr>
                <w:b/>
              </w:rPr>
              <w:t xml:space="preserve"> </w:t>
            </w:r>
            <w:r w:rsidRPr="00262E92">
              <w:rPr>
                <w:b/>
              </w:rPr>
              <w:t>TRIBUNAL</w:t>
            </w:r>
            <w:r>
              <w:rPr>
                <w:b/>
              </w:rPr>
              <w:t xml:space="preserve"> FOR SCOTLAND</w:t>
            </w:r>
          </w:p>
        </w:tc>
      </w:tr>
      <w:tr w:rsidR="00110E7B" w:rsidRPr="009B74C1" w14:paraId="30CF1BA2" w14:textId="77777777" w:rsidTr="00110E7B">
        <w:trPr>
          <w:gridAfter w:val="1"/>
          <w:wAfter w:w="116" w:type="pct"/>
          <w:trHeight w:val="450"/>
        </w:trPr>
        <w:tc>
          <w:tcPr>
            <w:tcW w:w="4884" w:type="pct"/>
            <w:gridSpan w:val="8"/>
          </w:tcPr>
          <w:p w14:paraId="55C99111" w14:textId="77777777" w:rsidR="00D77042" w:rsidRPr="009B74C1" w:rsidRDefault="00D77042" w:rsidP="00D77042">
            <w:pPr>
              <w:pStyle w:val="FormText"/>
              <w:numPr>
                <w:ilvl w:val="0"/>
                <w:numId w:val="0"/>
              </w:numPr>
              <w:rPr>
                <w:bCs/>
                <w:sz w:val="20"/>
              </w:rPr>
            </w:pPr>
            <w:r w:rsidRPr="00D413CD">
              <w:rPr>
                <w:bCs/>
              </w:rPr>
              <w:t>(These notes are for guidance only)</w:t>
            </w:r>
          </w:p>
        </w:tc>
      </w:tr>
      <w:tr w:rsidR="00110E7B" w:rsidRPr="00262E92" w14:paraId="57120071" w14:textId="77777777" w:rsidTr="00110E7B">
        <w:trPr>
          <w:gridAfter w:val="1"/>
          <w:wAfter w:w="116" w:type="pct"/>
          <w:trHeight w:val="810"/>
        </w:trPr>
        <w:tc>
          <w:tcPr>
            <w:tcW w:w="4884" w:type="pct"/>
            <w:gridSpan w:val="8"/>
          </w:tcPr>
          <w:p w14:paraId="1463E341" w14:textId="49E2405E" w:rsidR="00D77042" w:rsidRPr="00262E92" w:rsidRDefault="00D77042" w:rsidP="00D77042">
            <w:pPr>
              <w:pStyle w:val="FormText"/>
              <w:numPr>
                <w:ilvl w:val="0"/>
                <w:numId w:val="0"/>
              </w:numPr>
            </w:pPr>
            <w:r w:rsidRPr="00262E92">
              <w:rPr>
                <w:rFonts w:eastAsia="Arial"/>
              </w:rPr>
              <w:t>You</w:t>
            </w:r>
            <w:r w:rsidRPr="005E277D">
              <w:rPr>
                <w:rFonts w:eastAsia="Arial"/>
              </w:rPr>
              <w:t xml:space="preserve"> </w:t>
            </w:r>
            <w:r w:rsidRPr="00262E92">
              <w:rPr>
                <w:rFonts w:eastAsia="Arial"/>
              </w:rPr>
              <w:t>will</w:t>
            </w:r>
            <w:r w:rsidRPr="005E277D">
              <w:rPr>
                <w:rFonts w:eastAsia="Arial"/>
              </w:rPr>
              <w:t xml:space="preserve"> </w:t>
            </w:r>
            <w:r w:rsidRPr="00262E92">
              <w:rPr>
                <w:rFonts w:eastAsia="Arial"/>
              </w:rPr>
              <w:t>use</w:t>
            </w:r>
            <w:r w:rsidRPr="005E277D">
              <w:rPr>
                <w:rFonts w:eastAsia="Arial"/>
              </w:rPr>
              <w:t xml:space="preserve"> </w:t>
            </w:r>
            <w:r w:rsidRPr="00262E92">
              <w:rPr>
                <w:rFonts w:eastAsia="Arial"/>
              </w:rPr>
              <w:t>this</w:t>
            </w:r>
            <w:r w:rsidRPr="005E277D">
              <w:rPr>
                <w:rFonts w:eastAsia="Arial"/>
              </w:rPr>
              <w:t xml:space="preserve"> </w:t>
            </w:r>
            <w:r w:rsidRPr="00262E92">
              <w:rPr>
                <w:rFonts w:eastAsia="Arial"/>
              </w:rPr>
              <w:t>notice</w:t>
            </w:r>
            <w:r w:rsidRPr="005E277D">
              <w:rPr>
                <w:rFonts w:eastAsia="Arial"/>
              </w:rPr>
              <w:t xml:space="preserve"> </w:t>
            </w:r>
            <w:r w:rsidRPr="00262E92">
              <w:rPr>
                <w:rFonts w:eastAsia="Arial"/>
              </w:rPr>
              <w:t>if</w:t>
            </w:r>
            <w:r w:rsidRPr="005E277D">
              <w:rPr>
                <w:rFonts w:eastAsia="Arial"/>
              </w:rPr>
              <w:t xml:space="preserve"> </w:t>
            </w:r>
            <w:r w:rsidRPr="00262E92">
              <w:rPr>
                <w:rFonts w:eastAsia="Arial"/>
              </w:rPr>
              <w:t>you</w:t>
            </w:r>
            <w:r w:rsidRPr="005E277D">
              <w:rPr>
                <w:rFonts w:eastAsia="Arial"/>
              </w:rPr>
              <w:t xml:space="preserve"> </w:t>
            </w:r>
            <w:r w:rsidRPr="00262E92">
              <w:rPr>
                <w:rFonts w:eastAsia="Arial"/>
              </w:rPr>
              <w:t>have</w:t>
            </w:r>
            <w:r w:rsidRPr="005E277D">
              <w:rPr>
                <w:rFonts w:eastAsia="Arial"/>
              </w:rPr>
              <w:t xml:space="preserve"> </w:t>
            </w:r>
            <w:r w:rsidRPr="00262E92">
              <w:rPr>
                <w:rFonts w:eastAsia="Arial"/>
              </w:rPr>
              <w:t>a</w:t>
            </w:r>
            <w:r w:rsidRPr="005E277D">
              <w:rPr>
                <w:rFonts w:eastAsia="Arial"/>
              </w:rPr>
              <w:t xml:space="preserve"> </w:t>
            </w:r>
            <w:r w:rsidRPr="00262E92">
              <w:rPr>
                <w:rFonts w:eastAsia="Arial"/>
              </w:rPr>
              <w:t>private</w:t>
            </w:r>
            <w:r w:rsidRPr="005E277D">
              <w:rPr>
                <w:rFonts w:eastAsia="Arial"/>
              </w:rPr>
              <w:t xml:space="preserve"> </w:t>
            </w:r>
            <w:r w:rsidRPr="00262E92">
              <w:rPr>
                <w:rFonts w:eastAsia="Arial"/>
              </w:rPr>
              <w:t>residential</w:t>
            </w:r>
            <w:r w:rsidRPr="005E277D">
              <w:rPr>
                <w:rFonts w:eastAsia="Arial"/>
              </w:rPr>
              <w:t xml:space="preserve"> </w:t>
            </w:r>
            <w:r w:rsidRPr="00262E92">
              <w:rPr>
                <w:rFonts w:eastAsia="Arial"/>
              </w:rPr>
              <w:t>tenancy,</w:t>
            </w:r>
            <w:r w:rsidRPr="005E277D">
              <w:rPr>
                <w:rFonts w:eastAsia="Arial"/>
              </w:rPr>
              <w:t xml:space="preserve"> </w:t>
            </w:r>
            <w:r w:rsidRPr="00262E92">
              <w:rPr>
                <w:rFonts w:eastAsia="Arial"/>
              </w:rPr>
              <w:t>as</w:t>
            </w:r>
            <w:r w:rsidRPr="005E277D">
              <w:rPr>
                <w:rFonts w:eastAsia="Arial"/>
              </w:rPr>
              <w:t xml:space="preserve"> </w:t>
            </w:r>
            <w:r w:rsidRPr="00262E92">
              <w:rPr>
                <w:rFonts w:eastAsia="Arial"/>
              </w:rPr>
              <w:t>set</w:t>
            </w:r>
            <w:r w:rsidRPr="005E277D">
              <w:rPr>
                <w:rFonts w:eastAsia="Arial"/>
              </w:rPr>
              <w:t xml:space="preserve"> </w:t>
            </w:r>
            <w:r w:rsidRPr="00262E92">
              <w:rPr>
                <w:rFonts w:eastAsia="Arial"/>
              </w:rPr>
              <w:t>out</w:t>
            </w:r>
            <w:r w:rsidRPr="005E277D">
              <w:rPr>
                <w:rFonts w:eastAsia="Arial"/>
              </w:rPr>
              <w:t xml:space="preserve"> </w:t>
            </w:r>
            <w:r w:rsidRPr="00262E92">
              <w:rPr>
                <w:rFonts w:eastAsia="Arial"/>
              </w:rPr>
              <w:t>in</w:t>
            </w:r>
            <w:r w:rsidRPr="005E277D">
              <w:rPr>
                <w:rFonts w:eastAsia="Arial"/>
              </w:rPr>
              <w:t xml:space="preserve"> </w:t>
            </w:r>
            <w:r w:rsidRPr="00262E92">
              <w:rPr>
                <w:rFonts w:eastAsia="Arial"/>
              </w:rPr>
              <w:t>the</w:t>
            </w:r>
            <w:r w:rsidRPr="005E277D">
              <w:rPr>
                <w:rFonts w:eastAsia="Arial"/>
              </w:rPr>
              <w:t xml:space="preserve"> </w:t>
            </w:r>
            <w:r w:rsidRPr="00262E92">
              <w:rPr>
                <w:rFonts w:eastAsia="Arial"/>
              </w:rPr>
              <w:t>Private</w:t>
            </w:r>
            <w:r w:rsidRPr="005E277D">
              <w:rPr>
                <w:rFonts w:eastAsia="Arial"/>
              </w:rPr>
              <w:t xml:space="preserve"> </w:t>
            </w:r>
            <w:r w:rsidRPr="00262E92">
              <w:rPr>
                <w:rFonts w:eastAsia="Arial"/>
              </w:rPr>
              <w:t>Housing</w:t>
            </w:r>
            <w:r w:rsidRPr="005E277D">
              <w:rPr>
                <w:rFonts w:eastAsia="Arial"/>
              </w:rPr>
              <w:t xml:space="preserve"> </w:t>
            </w:r>
            <w:r w:rsidRPr="00262E92">
              <w:rPr>
                <w:rFonts w:eastAsia="Arial"/>
              </w:rPr>
              <w:t>(Tenancies)</w:t>
            </w:r>
            <w:r w:rsidRPr="005E277D">
              <w:rPr>
                <w:rFonts w:eastAsia="Arial"/>
              </w:rPr>
              <w:t xml:space="preserve"> </w:t>
            </w:r>
            <w:r w:rsidRPr="00262E92">
              <w:rPr>
                <w:rFonts w:eastAsia="Arial"/>
              </w:rPr>
              <w:t>(Scotland)</w:t>
            </w:r>
            <w:r w:rsidRPr="005E277D">
              <w:rPr>
                <w:rFonts w:eastAsia="Arial"/>
              </w:rPr>
              <w:t xml:space="preserve"> </w:t>
            </w:r>
            <w:r w:rsidRPr="00262E92">
              <w:rPr>
                <w:rFonts w:eastAsia="Arial"/>
                <w:caps/>
              </w:rPr>
              <w:t>A</w:t>
            </w:r>
            <w:r w:rsidRPr="00262E92">
              <w:rPr>
                <w:rFonts w:eastAsia="Arial"/>
              </w:rPr>
              <w:t>ct</w:t>
            </w:r>
            <w:r w:rsidRPr="005E277D">
              <w:rPr>
                <w:rFonts w:eastAsia="Arial"/>
              </w:rPr>
              <w:t xml:space="preserve"> </w:t>
            </w:r>
            <w:r w:rsidRPr="00262E92">
              <w:rPr>
                <w:rFonts w:eastAsia="Arial"/>
              </w:rPr>
              <w:t>2016</w:t>
            </w:r>
            <w:r w:rsidR="00110E7B">
              <w:rPr>
                <w:rStyle w:val="FootnoteReference"/>
                <w:rFonts w:eastAsia="Arial"/>
              </w:rPr>
              <w:footnoteReference w:id="4"/>
            </w:r>
            <w:r w:rsidRPr="005E277D">
              <w:rPr>
                <w:rFonts w:eastAsia="Arial"/>
              </w:rPr>
              <w:t xml:space="preserve"> </w:t>
            </w:r>
            <w:r w:rsidRPr="00262E92">
              <w:rPr>
                <w:rFonts w:eastAsia="Arial"/>
              </w:rPr>
              <w:t>(the</w:t>
            </w:r>
            <w:r w:rsidRPr="005E277D">
              <w:rPr>
                <w:rFonts w:eastAsia="Arial"/>
              </w:rPr>
              <w:t xml:space="preserve"> </w:t>
            </w:r>
            <w:r w:rsidRPr="00262E92">
              <w:rPr>
                <w:rFonts w:eastAsia="Arial"/>
              </w:rPr>
              <w:t>Act),</w:t>
            </w:r>
            <w:r w:rsidRPr="005E277D">
              <w:rPr>
                <w:rFonts w:eastAsia="Arial"/>
              </w:rPr>
              <w:t xml:space="preserve"> </w:t>
            </w:r>
            <w:r w:rsidRPr="00262E92">
              <w:rPr>
                <w:rFonts w:eastAsia="Arial"/>
              </w:rPr>
              <w:t>and</w:t>
            </w:r>
            <w:r w:rsidRPr="005E277D">
              <w:rPr>
                <w:rFonts w:eastAsia="Arial"/>
              </w:rPr>
              <w:t xml:space="preserve"> </w:t>
            </w:r>
            <w:r w:rsidRPr="00262E92">
              <w:rPr>
                <w:rFonts w:eastAsia="Arial"/>
              </w:rPr>
              <w:t>your</w:t>
            </w:r>
            <w:r w:rsidRPr="005E277D">
              <w:rPr>
                <w:rFonts w:eastAsia="Arial"/>
              </w:rPr>
              <w:t xml:space="preserve"> </w:t>
            </w:r>
            <w:r w:rsidRPr="00262E92">
              <w:rPr>
                <w:rFonts w:eastAsia="Arial"/>
              </w:rPr>
              <w:t>Landlord</w:t>
            </w:r>
            <w:r w:rsidRPr="005E277D">
              <w:rPr>
                <w:rFonts w:eastAsia="Arial"/>
              </w:rPr>
              <w:t xml:space="preserve"> </w:t>
            </w:r>
            <w:r w:rsidRPr="00262E92">
              <w:rPr>
                <w:rFonts w:eastAsia="Arial"/>
              </w:rPr>
              <w:t>has</w:t>
            </w:r>
            <w:r w:rsidRPr="005E277D">
              <w:rPr>
                <w:rFonts w:eastAsia="Arial"/>
              </w:rPr>
              <w:t xml:space="preserve"> </w:t>
            </w:r>
            <w:r w:rsidRPr="00262E92">
              <w:rPr>
                <w:rFonts w:eastAsia="Arial"/>
              </w:rPr>
              <w:t>failed</w:t>
            </w:r>
            <w:r w:rsidRPr="005E277D">
              <w:rPr>
                <w:rFonts w:eastAsia="Arial"/>
              </w:rPr>
              <w:t xml:space="preserve"> </w:t>
            </w:r>
            <w:r w:rsidRPr="00262E92">
              <w:rPr>
                <w:rFonts w:eastAsia="Arial"/>
              </w:rPr>
              <w:t>to</w:t>
            </w:r>
            <w:r w:rsidRPr="005E277D">
              <w:rPr>
                <w:rFonts w:eastAsia="Arial"/>
              </w:rPr>
              <w:t xml:space="preserve"> </w:t>
            </w:r>
            <w:r w:rsidRPr="00262E92">
              <w:rPr>
                <w:rFonts w:eastAsia="Arial"/>
              </w:rPr>
              <w:t>give</w:t>
            </w:r>
            <w:r w:rsidRPr="005E277D">
              <w:rPr>
                <w:rFonts w:eastAsia="Arial"/>
              </w:rPr>
              <w:t xml:space="preserve"> </w:t>
            </w:r>
            <w:r w:rsidRPr="00262E92">
              <w:rPr>
                <w:rFonts w:eastAsia="Arial"/>
              </w:rPr>
              <w:t>you</w:t>
            </w:r>
            <w:r w:rsidRPr="005E277D">
              <w:rPr>
                <w:rFonts w:eastAsia="Arial"/>
              </w:rPr>
              <w:t xml:space="preserve"> </w:t>
            </w:r>
            <w:r w:rsidRPr="00262E92">
              <w:rPr>
                <w:rFonts w:eastAsia="Arial"/>
              </w:rPr>
              <w:t>certain</w:t>
            </w:r>
            <w:r w:rsidRPr="005E277D">
              <w:rPr>
                <w:rFonts w:eastAsia="Arial"/>
              </w:rPr>
              <w:t xml:space="preserve"> </w:t>
            </w:r>
            <w:r w:rsidRPr="00262E92">
              <w:rPr>
                <w:rFonts w:eastAsia="Arial"/>
              </w:rPr>
              <w:t>information.</w:t>
            </w:r>
          </w:p>
        </w:tc>
      </w:tr>
      <w:tr w:rsidR="00110E7B" w:rsidRPr="00056F5B" w14:paraId="06CA3067" w14:textId="77777777" w:rsidTr="00110E7B">
        <w:trPr>
          <w:gridAfter w:val="1"/>
          <w:wAfter w:w="116" w:type="pct"/>
          <w:trHeight w:val="540"/>
        </w:trPr>
        <w:tc>
          <w:tcPr>
            <w:tcW w:w="4884" w:type="pct"/>
            <w:gridSpan w:val="8"/>
          </w:tcPr>
          <w:p w14:paraId="68A7C1FF" w14:textId="77777777" w:rsidR="00D77042" w:rsidRPr="00056F5B" w:rsidRDefault="00D77042" w:rsidP="00D77042">
            <w:pPr>
              <w:pStyle w:val="FormText"/>
              <w:numPr>
                <w:ilvl w:val="0"/>
                <w:numId w:val="0"/>
              </w:numPr>
            </w:pPr>
            <w:r w:rsidRPr="00056F5B">
              <w:t>_______________________________________________________________________________</w:t>
            </w:r>
          </w:p>
        </w:tc>
      </w:tr>
      <w:tr w:rsidR="00110E7B" w:rsidRPr="00262E92" w14:paraId="0AE57567" w14:textId="77777777" w:rsidTr="00110E7B">
        <w:trPr>
          <w:gridAfter w:val="1"/>
          <w:wAfter w:w="116" w:type="pct"/>
          <w:trHeight w:val="388"/>
        </w:trPr>
        <w:tc>
          <w:tcPr>
            <w:tcW w:w="4884" w:type="pct"/>
            <w:gridSpan w:val="8"/>
          </w:tcPr>
          <w:p w14:paraId="15AF8DF4" w14:textId="77777777" w:rsidR="00D77042" w:rsidRPr="00262E92" w:rsidRDefault="00D77042" w:rsidP="00D77042">
            <w:pPr>
              <w:pStyle w:val="FormText"/>
              <w:numPr>
                <w:ilvl w:val="0"/>
                <w:numId w:val="0"/>
              </w:numPr>
              <w:rPr>
                <w:b/>
              </w:rPr>
            </w:pPr>
            <w:r w:rsidRPr="00262E92">
              <w:rPr>
                <w:b/>
                <w:bCs/>
              </w:rPr>
              <w:t>FURTHER</w:t>
            </w:r>
            <w:r w:rsidRPr="005E277D">
              <w:rPr>
                <w:b/>
                <w:bCs/>
              </w:rPr>
              <w:t xml:space="preserve"> </w:t>
            </w:r>
            <w:r w:rsidRPr="00262E92">
              <w:rPr>
                <w:b/>
                <w:bCs/>
              </w:rPr>
              <w:t>GUIDANCE</w:t>
            </w:r>
          </w:p>
        </w:tc>
      </w:tr>
      <w:tr w:rsidR="00110E7B" w:rsidRPr="00262E92" w14:paraId="0A6DD84E" w14:textId="77777777" w:rsidTr="00110E7B">
        <w:trPr>
          <w:gridAfter w:val="1"/>
          <w:wAfter w:w="116" w:type="pct"/>
          <w:trHeight w:val="360"/>
        </w:trPr>
        <w:tc>
          <w:tcPr>
            <w:tcW w:w="238" w:type="pct"/>
          </w:tcPr>
          <w:p w14:paraId="1FD5A6E5" w14:textId="77777777" w:rsidR="00D77042" w:rsidRPr="00262E92" w:rsidRDefault="00D77042" w:rsidP="00D77042">
            <w:pPr>
              <w:pStyle w:val="FormText"/>
              <w:numPr>
                <w:ilvl w:val="0"/>
                <w:numId w:val="0"/>
              </w:numPr>
              <w:rPr>
                <w:bCs/>
              </w:rPr>
            </w:pPr>
            <w:r w:rsidRPr="00262E92">
              <w:rPr>
                <w:bCs/>
              </w:rPr>
              <w:t>1.</w:t>
            </w:r>
          </w:p>
        </w:tc>
        <w:tc>
          <w:tcPr>
            <w:tcW w:w="4646" w:type="pct"/>
            <w:gridSpan w:val="7"/>
          </w:tcPr>
          <w:p w14:paraId="627054B0" w14:textId="77777777" w:rsidR="00D77042" w:rsidRPr="00262E92" w:rsidRDefault="00D77042" w:rsidP="00D77042">
            <w:pPr>
              <w:pStyle w:val="FormText"/>
              <w:numPr>
                <w:ilvl w:val="0"/>
                <w:numId w:val="0"/>
              </w:numPr>
              <w:rPr>
                <w:bCs/>
              </w:rPr>
            </w:pP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have</w:t>
            </w:r>
            <w:r w:rsidRPr="005E277D">
              <w:rPr>
                <w:lang w:eastAsia="en-GB"/>
              </w:rPr>
              <w:t xml:space="preserve"> </w:t>
            </w:r>
            <w:r w:rsidRPr="00262E92">
              <w:rPr>
                <w:lang w:eastAsia="en-GB"/>
              </w:rPr>
              <w:t>questions</w:t>
            </w:r>
            <w:r w:rsidRPr="005E277D">
              <w:rPr>
                <w:lang w:eastAsia="en-GB"/>
              </w:rPr>
              <w:t xml:space="preserve"> </w:t>
            </w:r>
            <w:r w:rsidRPr="00262E92">
              <w:rPr>
                <w:lang w:eastAsia="en-GB"/>
              </w:rPr>
              <w:t>about</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contact</w:t>
            </w:r>
            <w:r w:rsidRPr="005E277D">
              <w:rPr>
                <w:lang w:eastAsia="en-GB"/>
              </w:rPr>
              <w:t xml:space="preserve"> </w:t>
            </w:r>
            <w:r w:rsidRPr="00262E92">
              <w:rPr>
                <w:lang w:eastAsia="en-GB"/>
              </w:rPr>
              <w:t>one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p>
        </w:tc>
      </w:tr>
      <w:tr w:rsidR="00D77042" w:rsidRPr="00262E92" w14:paraId="15215045" w14:textId="77777777" w:rsidTr="00110E7B">
        <w:trPr>
          <w:gridBefore w:val="1"/>
          <w:wBefore w:w="238" w:type="pct"/>
          <w:trHeight w:val="360"/>
        </w:trPr>
        <w:tc>
          <w:tcPr>
            <w:tcW w:w="218" w:type="pct"/>
            <w:gridSpan w:val="2"/>
          </w:tcPr>
          <w:p w14:paraId="330FDF2F" w14:textId="77777777" w:rsidR="00D77042" w:rsidRPr="00A00633" w:rsidRDefault="00D77042" w:rsidP="00D77042">
            <w:pPr>
              <w:pStyle w:val="FormText"/>
              <w:numPr>
                <w:ilvl w:val="0"/>
                <w:numId w:val="0"/>
              </w:numPr>
            </w:pPr>
            <w:r w:rsidRPr="00A00633">
              <w:t>●</w:t>
            </w:r>
          </w:p>
        </w:tc>
        <w:tc>
          <w:tcPr>
            <w:tcW w:w="4544" w:type="pct"/>
            <w:gridSpan w:val="6"/>
          </w:tcPr>
          <w:p w14:paraId="02F1E66B" w14:textId="77777777" w:rsidR="00D77042" w:rsidRPr="00262E92" w:rsidRDefault="00D77042" w:rsidP="00D77042">
            <w:pPr>
              <w:pStyle w:val="FormText"/>
              <w:numPr>
                <w:ilvl w:val="0"/>
                <w:numId w:val="0"/>
              </w:numPr>
              <w:rPr>
                <w:bCs/>
              </w:rPr>
            </w:pPr>
            <w:r w:rsidRPr="00262E92">
              <w:t>your</w:t>
            </w:r>
            <w:r w:rsidRPr="005E277D">
              <w:t xml:space="preserve"> </w:t>
            </w:r>
            <w:r w:rsidRPr="00262E92">
              <w:t>local</w:t>
            </w:r>
            <w:r w:rsidRPr="005E277D">
              <w:t xml:space="preserve"> </w:t>
            </w:r>
            <w:r w:rsidRPr="00262E92">
              <w:t>council</w:t>
            </w:r>
          </w:p>
        </w:tc>
      </w:tr>
      <w:tr w:rsidR="00D77042" w:rsidRPr="00262E92" w14:paraId="3D436FA8" w14:textId="77777777" w:rsidTr="00110E7B">
        <w:trPr>
          <w:gridBefore w:val="1"/>
          <w:wBefore w:w="238" w:type="pct"/>
          <w:trHeight w:val="360"/>
        </w:trPr>
        <w:tc>
          <w:tcPr>
            <w:tcW w:w="218" w:type="pct"/>
            <w:gridSpan w:val="2"/>
          </w:tcPr>
          <w:p w14:paraId="3A111FCA" w14:textId="77777777" w:rsidR="00D77042" w:rsidRPr="00A00633" w:rsidRDefault="00D77042" w:rsidP="00D77042">
            <w:pPr>
              <w:pStyle w:val="FormText"/>
              <w:numPr>
                <w:ilvl w:val="0"/>
                <w:numId w:val="0"/>
              </w:numPr>
            </w:pPr>
            <w:r w:rsidRPr="00A00633">
              <w:t>●</w:t>
            </w:r>
          </w:p>
        </w:tc>
        <w:tc>
          <w:tcPr>
            <w:tcW w:w="4544" w:type="pct"/>
            <w:gridSpan w:val="6"/>
          </w:tcPr>
          <w:p w14:paraId="3DFD661E" w14:textId="77777777" w:rsidR="00D77042" w:rsidRPr="00262E92" w:rsidRDefault="00D77042" w:rsidP="00D77042">
            <w:pPr>
              <w:pStyle w:val="FormText"/>
              <w:numPr>
                <w:ilvl w:val="0"/>
                <w:numId w:val="0"/>
              </w:numPr>
            </w:pPr>
            <w:r w:rsidRPr="00262E92">
              <w:t>Shelter</w:t>
            </w:r>
            <w:r w:rsidRPr="005E277D">
              <w:t xml:space="preserve"> </w:t>
            </w:r>
            <w:r w:rsidRPr="00262E92">
              <w:t>Scotland</w:t>
            </w:r>
          </w:p>
        </w:tc>
      </w:tr>
      <w:tr w:rsidR="00D77042" w:rsidRPr="00262E92" w14:paraId="43022D6C" w14:textId="77777777" w:rsidTr="00110E7B">
        <w:trPr>
          <w:gridBefore w:val="1"/>
          <w:wBefore w:w="238" w:type="pct"/>
          <w:trHeight w:val="360"/>
        </w:trPr>
        <w:tc>
          <w:tcPr>
            <w:tcW w:w="218" w:type="pct"/>
            <w:gridSpan w:val="2"/>
          </w:tcPr>
          <w:p w14:paraId="5F1F42F1" w14:textId="77777777" w:rsidR="00D77042" w:rsidRPr="00A00633" w:rsidRDefault="00D77042" w:rsidP="00D77042">
            <w:pPr>
              <w:pStyle w:val="FormText"/>
              <w:numPr>
                <w:ilvl w:val="0"/>
                <w:numId w:val="0"/>
              </w:numPr>
            </w:pPr>
            <w:r w:rsidRPr="00A00633">
              <w:t>●</w:t>
            </w:r>
          </w:p>
        </w:tc>
        <w:tc>
          <w:tcPr>
            <w:tcW w:w="4544" w:type="pct"/>
            <w:gridSpan w:val="6"/>
          </w:tcPr>
          <w:p w14:paraId="4D57F942" w14:textId="77777777" w:rsidR="00D77042" w:rsidRPr="00262E92" w:rsidRDefault="00D77042" w:rsidP="00D77042">
            <w:pPr>
              <w:pStyle w:val="FormText"/>
              <w:numPr>
                <w:ilvl w:val="0"/>
                <w:numId w:val="0"/>
              </w:numPr>
            </w:pPr>
            <w:r w:rsidRPr="00262E92">
              <w:t>your</w:t>
            </w:r>
            <w:r w:rsidRPr="005E277D">
              <w:t xml:space="preserve"> </w:t>
            </w:r>
            <w:r w:rsidRPr="00262E92">
              <w:t>local</w:t>
            </w:r>
            <w:r w:rsidRPr="005E277D">
              <w:t xml:space="preserve"> </w:t>
            </w:r>
            <w:r w:rsidRPr="00262E92">
              <w:t>Citizen’s</w:t>
            </w:r>
            <w:r w:rsidRPr="005E277D">
              <w:t xml:space="preserve"> </w:t>
            </w:r>
            <w:r w:rsidRPr="00262E92">
              <w:t>Advice</w:t>
            </w:r>
            <w:r w:rsidRPr="005E277D">
              <w:t xml:space="preserve"> </w:t>
            </w:r>
            <w:r w:rsidRPr="00262E92">
              <w:t>Bureau</w:t>
            </w:r>
          </w:p>
        </w:tc>
      </w:tr>
      <w:tr w:rsidR="00D77042" w:rsidRPr="00262E92" w14:paraId="1DB7F316" w14:textId="77777777" w:rsidTr="00110E7B">
        <w:trPr>
          <w:gridBefore w:val="1"/>
          <w:wBefore w:w="238" w:type="pct"/>
        </w:trPr>
        <w:tc>
          <w:tcPr>
            <w:tcW w:w="218" w:type="pct"/>
            <w:gridSpan w:val="2"/>
          </w:tcPr>
          <w:p w14:paraId="459556E9" w14:textId="77777777" w:rsidR="00D77042" w:rsidRPr="00A00633" w:rsidRDefault="00D77042" w:rsidP="00D77042">
            <w:pPr>
              <w:pStyle w:val="FormText"/>
              <w:numPr>
                <w:ilvl w:val="0"/>
                <w:numId w:val="0"/>
              </w:numPr>
            </w:pPr>
            <w:r w:rsidRPr="00A00633">
              <w:t>●</w:t>
            </w:r>
          </w:p>
        </w:tc>
        <w:tc>
          <w:tcPr>
            <w:tcW w:w="4544" w:type="pct"/>
            <w:gridSpan w:val="6"/>
          </w:tcPr>
          <w:p w14:paraId="0D33F7D9" w14:textId="77777777" w:rsidR="00D77042" w:rsidRPr="00262E92" w:rsidRDefault="00D77042" w:rsidP="00D77042">
            <w:pPr>
              <w:pStyle w:val="FormText"/>
              <w:numPr>
                <w:ilvl w:val="0"/>
                <w:numId w:val="0"/>
              </w:numPr>
            </w:pPr>
            <w:r w:rsidRPr="00262E92">
              <w:t>a</w:t>
            </w:r>
            <w:r w:rsidRPr="005E277D">
              <w:t xml:space="preserve"> </w:t>
            </w:r>
            <w:r w:rsidRPr="00262E92">
              <w:t>solicitor</w:t>
            </w:r>
            <w:r w:rsidRPr="005E277D">
              <w:t xml:space="preserve"> </w:t>
            </w:r>
            <w:r w:rsidRPr="00262E92">
              <w:t>(you</w:t>
            </w:r>
            <w:r w:rsidRPr="005E277D">
              <w:t xml:space="preserve"> </w:t>
            </w:r>
            <w:r w:rsidRPr="00262E92">
              <w:t>may</w:t>
            </w:r>
            <w:r w:rsidRPr="005E277D">
              <w:t xml:space="preserve"> </w:t>
            </w:r>
            <w:r w:rsidRPr="00262E92">
              <w:t>be</w:t>
            </w:r>
            <w:r w:rsidRPr="005E277D">
              <w:t xml:space="preserve"> </w:t>
            </w:r>
            <w:r w:rsidRPr="00262E92">
              <w:t>able</w:t>
            </w:r>
            <w:r w:rsidRPr="005E277D">
              <w:t xml:space="preserve"> </w:t>
            </w:r>
            <w:r w:rsidRPr="00262E92">
              <w:t>to</w:t>
            </w:r>
            <w:r w:rsidRPr="005E277D">
              <w:t xml:space="preserve"> </w:t>
            </w:r>
            <w:r w:rsidRPr="00262E92">
              <w:t>get</w:t>
            </w:r>
            <w:r w:rsidRPr="005E277D">
              <w:t xml:space="preserve"> </w:t>
            </w:r>
            <w:r w:rsidRPr="00262E92">
              <w:t>legal</w:t>
            </w:r>
            <w:r w:rsidRPr="005E277D">
              <w:t xml:space="preserve"> </w:t>
            </w:r>
            <w:r w:rsidRPr="00262E92">
              <w:t>aid</w:t>
            </w:r>
            <w:r w:rsidRPr="005E277D">
              <w:t xml:space="preserve"> </w:t>
            </w:r>
            <w:r w:rsidRPr="00262E92">
              <w:t>depending</w:t>
            </w:r>
            <w:r w:rsidRPr="005E277D">
              <w:t xml:space="preserve"> </w:t>
            </w:r>
            <w:r w:rsidRPr="00262E92">
              <w:t>on</w:t>
            </w:r>
            <w:r w:rsidRPr="005E277D">
              <w:t xml:space="preserve"> </w:t>
            </w:r>
            <w:r w:rsidRPr="00262E92">
              <w:t>your</w:t>
            </w:r>
            <w:r w:rsidRPr="005E277D">
              <w:t xml:space="preserve"> </w:t>
            </w:r>
            <w:r w:rsidRPr="00262E92">
              <w:t>income)</w:t>
            </w:r>
          </w:p>
        </w:tc>
      </w:tr>
      <w:tr w:rsidR="00110E7B" w:rsidRPr="00262E92" w14:paraId="4201AB3B" w14:textId="77777777" w:rsidTr="00110E7B">
        <w:trPr>
          <w:gridAfter w:val="1"/>
          <w:wAfter w:w="116" w:type="pct"/>
          <w:trHeight w:val="450"/>
        </w:trPr>
        <w:tc>
          <w:tcPr>
            <w:tcW w:w="4884" w:type="pct"/>
            <w:gridSpan w:val="8"/>
          </w:tcPr>
          <w:p w14:paraId="34F54FC3" w14:textId="77777777" w:rsidR="00D77042" w:rsidRPr="00262E92" w:rsidRDefault="00D77042" w:rsidP="00D77042">
            <w:pPr>
              <w:pStyle w:val="FormText"/>
              <w:numPr>
                <w:ilvl w:val="0"/>
                <w:numId w:val="0"/>
              </w:numPr>
            </w:pPr>
            <w:r w:rsidRPr="00262E92">
              <w:t>_______________________________________________________________________________</w:t>
            </w:r>
          </w:p>
        </w:tc>
      </w:tr>
      <w:tr w:rsidR="00110E7B" w:rsidRPr="00262E92" w14:paraId="4BE43516" w14:textId="77777777" w:rsidTr="00110E7B">
        <w:trPr>
          <w:gridAfter w:val="1"/>
          <w:wAfter w:w="116" w:type="pct"/>
          <w:trHeight w:val="397"/>
        </w:trPr>
        <w:tc>
          <w:tcPr>
            <w:tcW w:w="4884" w:type="pct"/>
            <w:gridSpan w:val="8"/>
          </w:tcPr>
          <w:p w14:paraId="5512C389" w14:textId="77777777" w:rsidR="00D77042" w:rsidRPr="00262E92" w:rsidRDefault="00D77042" w:rsidP="00D77042">
            <w:pPr>
              <w:pStyle w:val="FormText"/>
              <w:numPr>
                <w:ilvl w:val="0"/>
                <w:numId w:val="0"/>
              </w:numPr>
              <w:rPr>
                <w:b/>
              </w:rPr>
            </w:pPr>
            <w:r w:rsidRPr="00262E92">
              <w:rPr>
                <w:b/>
                <w:bCs/>
              </w:rPr>
              <w:t>WHEN</w:t>
            </w:r>
            <w:r w:rsidRPr="005E277D">
              <w:rPr>
                <w:b/>
                <w:bCs/>
              </w:rPr>
              <w:t xml:space="preserve"> </w:t>
            </w:r>
            <w:r w:rsidRPr="00262E92">
              <w:rPr>
                <w:b/>
                <w:bCs/>
              </w:rPr>
              <w:t>TO</w:t>
            </w:r>
            <w:r w:rsidRPr="005E277D">
              <w:rPr>
                <w:b/>
                <w:bCs/>
              </w:rPr>
              <w:t xml:space="preserve"> </w:t>
            </w:r>
            <w:r w:rsidRPr="00262E92">
              <w:rPr>
                <w:b/>
                <w:bCs/>
              </w:rPr>
              <w:t>USE</w:t>
            </w:r>
            <w:r w:rsidRPr="005E277D">
              <w:rPr>
                <w:b/>
                <w:bCs/>
              </w:rPr>
              <w:t xml:space="preserve"> </w:t>
            </w:r>
            <w:r w:rsidRPr="00262E92">
              <w:rPr>
                <w:b/>
                <w:bCs/>
              </w:rPr>
              <w:t>THIS</w:t>
            </w:r>
            <w:r w:rsidRPr="005E277D">
              <w:rPr>
                <w:b/>
                <w:bCs/>
              </w:rPr>
              <w:t xml:space="preserve"> </w:t>
            </w:r>
            <w:r w:rsidRPr="00262E92">
              <w:rPr>
                <w:b/>
                <w:bCs/>
              </w:rPr>
              <w:t>NOTICE</w:t>
            </w:r>
          </w:p>
        </w:tc>
      </w:tr>
      <w:tr w:rsidR="00110E7B" w:rsidRPr="00262E92" w14:paraId="3265BFCA" w14:textId="77777777" w:rsidTr="00110E7B">
        <w:trPr>
          <w:gridAfter w:val="1"/>
          <w:wAfter w:w="116" w:type="pct"/>
          <w:trHeight w:val="1111"/>
        </w:trPr>
        <w:tc>
          <w:tcPr>
            <w:tcW w:w="238" w:type="pct"/>
          </w:tcPr>
          <w:p w14:paraId="0CD5706D" w14:textId="77777777" w:rsidR="00D77042" w:rsidRPr="00262E92" w:rsidRDefault="00D77042" w:rsidP="00D77042">
            <w:pPr>
              <w:pStyle w:val="FormText"/>
              <w:numPr>
                <w:ilvl w:val="0"/>
                <w:numId w:val="0"/>
              </w:numPr>
              <w:rPr>
                <w:bCs/>
              </w:rPr>
            </w:pPr>
            <w:r w:rsidRPr="00262E92">
              <w:rPr>
                <w:bCs/>
              </w:rPr>
              <w:t>2.</w:t>
            </w:r>
          </w:p>
        </w:tc>
        <w:tc>
          <w:tcPr>
            <w:tcW w:w="4646" w:type="pct"/>
            <w:gridSpan w:val="7"/>
          </w:tcPr>
          <w:p w14:paraId="7346BA7F" w14:textId="5362082D" w:rsidR="00D77042" w:rsidRDefault="00D77042" w:rsidP="00D77042">
            <w:pPr>
              <w:pStyle w:val="FormText"/>
              <w:numPr>
                <w:ilvl w:val="0"/>
                <w:numId w:val="0"/>
              </w:numPr>
            </w:pPr>
            <w:r w:rsidRPr="00262E92">
              <w:rPr>
                <w:lang w:eastAsia="en-GB"/>
              </w:rPr>
              <w:t>You</w:t>
            </w:r>
            <w:r w:rsidRPr="005E277D">
              <w:rPr>
                <w:lang w:eastAsia="en-GB"/>
              </w:rPr>
              <w:t xml:space="preserve"> </w:t>
            </w:r>
            <w:r w:rsidRPr="00262E92">
              <w:rPr>
                <w:lang w:eastAsia="en-GB"/>
              </w:rPr>
              <w:t>use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to</w:t>
            </w:r>
            <w:r w:rsidRPr="005E277D">
              <w:rPr>
                <w:lang w:eastAsia="en-GB"/>
              </w:rPr>
              <w:t xml:space="preserve"> </w:t>
            </w:r>
            <w:r w:rsidRPr="00262E92">
              <w:rPr>
                <w:lang w:eastAsia="en-GB"/>
              </w:rPr>
              <w:t>tell</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that</w:t>
            </w:r>
            <w:r w:rsidRPr="005E277D">
              <w:rPr>
                <w:lang w:eastAsia="en-GB"/>
              </w:rPr>
              <w:t xml:space="preserve"> </w:t>
            </w:r>
            <w:r w:rsidRPr="00262E92">
              <w:rPr>
                <w:lang w:eastAsia="en-GB"/>
              </w:rPr>
              <w:t>you</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sidRPr="00262E92">
              <w:rPr>
                <w:lang w:eastAsia="en-GB"/>
              </w:rPr>
              <w:t>make</w:t>
            </w:r>
            <w:r w:rsidRPr="005E277D">
              <w:rPr>
                <w:lang w:eastAsia="en-GB"/>
              </w:rPr>
              <w:t xml:space="preserve"> </w:t>
            </w:r>
            <w:r>
              <w:rPr>
                <w:lang w:eastAsia="en-GB"/>
              </w:rPr>
              <w:t xml:space="preserve">an application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Pr>
                <w:lang w:eastAsia="en-GB"/>
              </w:rPr>
              <w:t xml:space="preserve">First-tier </w:t>
            </w:r>
            <w:r w:rsidRPr="00262E92">
              <w:rPr>
                <w:lang w:eastAsia="en-GB"/>
              </w:rPr>
              <w:t>Tribunal</w:t>
            </w:r>
            <w:r w:rsidR="00110E7B">
              <w:rPr>
                <w:lang w:eastAsia="en-GB"/>
              </w:rPr>
              <w:t xml:space="preserve"> for Scotland</w:t>
            </w:r>
            <w:r>
              <w:rPr>
                <w:lang w:eastAsia="en-GB"/>
              </w:rPr>
              <w:t xml:space="preserve"> Housing and Property Chamber (the Tribunal)</w:t>
            </w:r>
            <w:r w:rsidR="00110E7B">
              <w:rPr>
                <w:rStyle w:val="FootnoteReference"/>
                <w:lang w:eastAsia="en-GB"/>
              </w:rPr>
              <w:footnoteReference w:id="5"/>
            </w:r>
            <w:r w:rsidRPr="005E277D">
              <w:rPr>
                <w:lang w:eastAsia="en-GB"/>
              </w:rPr>
              <w:t xml:space="preserve"> </w:t>
            </w:r>
            <w:r w:rsidRPr="00262E92">
              <w:rPr>
                <w:lang w:eastAsia="en-GB"/>
              </w:rPr>
              <w:t>because</w:t>
            </w:r>
            <w:r w:rsidRPr="005E277D">
              <w:rPr>
                <w:lang w:eastAsia="en-GB"/>
              </w:rPr>
              <w:t xml:space="preserve"> </w:t>
            </w:r>
            <w:r>
              <w:rPr>
                <w:lang w:eastAsia="en-GB"/>
              </w:rPr>
              <w:t>your Landlord 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information</w:t>
            </w:r>
            <w:r w:rsidRPr="005E277D">
              <w:rPr>
                <w:lang w:eastAsia="en-GB"/>
              </w:rPr>
              <w:t xml:space="preserve"> </w:t>
            </w:r>
            <w:r w:rsidRPr="00262E92">
              <w:rPr>
                <w:lang w:eastAsia="en-GB"/>
              </w:rPr>
              <w:t>the</w:t>
            </w:r>
            <w:r w:rsidRPr="005E277D">
              <w:rPr>
                <w:lang w:eastAsia="en-GB"/>
              </w:rPr>
              <w:t xml:space="preserve"> </w:t>
            </w:r>
            <w:r w:rsidRPr="00262E92">
              <w:rPr>
                <w:lang w:eastAsia="en-GB"/>
              </w:rPr>
              <w:t>law</w:t>
            </w:r>
            <w:r w:rsidRPr="005E277D">
              <w:rPr>
                <w:lang w:eastAsia="en-GB"/>
              </w:rPr>
              <w:t xml:space="preserve"> </w:t>
            </w:r>
            <w:r w:rsidRPr="00262E92">
              <w:rPr>
                <w:lang w:eastAsia="en-GB"/>
              </w:rPr>
              <w:t>says</w:t>
            </w:r>
            <w:r w:rsidRPr="005E277D">
              <w:rPr>
                <w:lang w:eastAsia="en-GB"/>
              </w:rPr>
              <w:t xml:space="preserve"> </w:t>
            </w: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have.</w:t>
            </w:r>
            <w:r w:rsidRPr="005E277D">
              <w:rPr>
                <w:lang w:eastAsia="en-GB"/>
              </w:rPr>
              <w:t xml:space="preserve">   </w:t>
            </w:r>
            <w:r w:rsidRPr="00262E92">
              <w:t>Where</w:t>
            </w:r>
            <w:r w:rsidRPr="005E277D">
              <w:t xml:space="preserve"> </w:t>
            </w:r>
            <w:r w:rsidRPr="00262E92">
              <w:t>your</w:t>
            </w:r>
            <w:r w:rsidRPr="005E277D">
              <w:t xml:space="preserve"> </w:t>
            </w:r>
            <w:r w:rsidRPr="00262E92">
              <w:t>Landlord</w:t>
            </w:r>
            <w:r w:rsidRPr="005E277D">
              <w:t xml:space="preserve"> </w:t>
            </w:r>
            <w:r w:rsidRPr="00262E92">
              <w:t>uses</w:t>
            </w:r>
            <w:r w:rsidRPr="005E277D">
              <w:t xml:space="preserve"> </w:t>
            </w:r>
            <w:r w:rsidRPr="00262E92">
              <w:t>a</w:t>
            </w:r>
            <w:r w:rsidRPr="005E277D">
              <w:t xml:space="preserve"> </w:t>
            </w:r>
            <w:r w:rsidRPr="00262E92">
              <w:t>Letting</w:t>
            </w:r>
            <w:r w:rsidRPr="005E277D">
              <w:t xml:space="preserve"> </w:t>
            </w:r>
            <w:r w:rsidRPr="00262E92">
              <w:t>Agent</w:t>
            </w:r>
            <w:r w:rsidRPr="005E277D">
              <w:t xml:space="preserve"> </w:t>
            </w:r>
            <w:r w:rsidRPr="00262E92">
              <w:t>and</w:t>
            </w:r>
            <w:r w:rsidRPr="005E277D">
              <w:t xml:space="preserve"> </w:t>
            </w:r>
            <w:r w:rsidRPr="00262E92">
              <w:t>the</w:t>
            </w:r>
            <w:r w:rsidRPr="005E277D">
              <w:t xml:space="preserve"> </w:t>
            </w:r>
            <w:r w:rsidRPr="00262E92">
              <w:t>Agent</w:t>
            </w:r>
            <w:r w:rsidRPr="005E277D">
              <w:t xml:space="preserve"> </w:t>
            </w:r>
            <w:r w:rsidRPr="00262E92">
              <w:t>is</w:t>
            </w:r>
            <w:r w:rsidRPr="005E277D">
              <w:t xml:space="preserve"> </w:t>
            </w:r>
            <w:r w:rsidRPr="00262E92">
              <w:t>responsible</w:t>
            </w:r>
            <w:r w:rsidRPr="005E277D">
              <w:t xml:space="preserve"> </w:t>
            </w:r>
            <w:r w:rsidRPr="00262E92">
              <w:t>for</w:t>
            </w:r>
            <w:r w:rsidRPr="005E277D">
              <w:t xml:space="preserve"> </w:t>
            </w:r>
            <w:r w:rsidRPr="00262E92">
              <w:t>giving</w:t>
            </w:r>
            <w:r w:rsidRPr="005E277D">
              <w:t xml:space="preserve"> </w:t>
            </w:r>
            <w:r w:rsidRPr="00262E92">
              <w:t>you</w:t>
            </w:r>
            <w:r w:rsidRPr="005E277D">
              <w:t xml:space="preserve"> </w:t>
            </w:r>
            <w:r w:rsidRPr="00262E92">
              <w:t>this</w:t>
            </w:r>
            <w:r w:rsidRPr="005E277D">
              <w:t xml:space="preserve"> </w:t>
            </w:r>
            <w:r w:rsidRPr="00262E92">
              <w:t>information,</w:t>
            </w:r>
            <w:r w:rsidRPr="005E277D">
              <w:t xml:space="preserve"> </w:t>
            </w:r>
            <w:r w:rsidRPr="00262E92">
              <w:t>this</w:t>
            </w:r>
            <w:r w:rsidRPr="005E277D">
              <w:t xml:space="preserve"> </w:t>
            </w:r>
            <w:r w:rsidRPr="00262E92">
              <w:t>notice</w:t>
            </w:r>
            <w:r w:rsidRPr="005E277D">
              <w:t xml:space="preserve"> </w:t>
            </w:r>
            <w:r w:rsidRPr="00262E92">
              <w:t>may</w:t>
            </w:r>
            <w:r w:rsidRPr="005E277D">
              <w:t xml:space="preserve"> </w:t>
            </w:r>
            <w:r w:rsidRPr="00262E92">
              <w:t>be</w:t>
            </w:r>
            <w:r w:rsidRPr="005E277D">
              <w:t xml:space="preserve"> </w:t>
            </w:r>
            <w:r>
              <w:t>given to</w:t>
            </w:r>
            <w:r w:rsidRPr="005E277D">
              <w:t xml:space="preserve"> </w:t>
            </w:r>
            <w:r w:rsidRPr="00262E92">
              <w:t>the</w:t>
            </w:r>
            <w:r w:rsidRPr="005E277D">
              <w:t xml:space="preserve"> </w:t>
            </w:r>
            <w:r w:rsidRPr="00262E92">
              <w:t>Agent</w:t>
            </w:r>
            <w:r w:rsidRPr="005E277D">
              <w:t xml:space="preserve"> </w:t>
            </w:r>
            <w:r w:rsidRPr="00262E92">
              <w:t>instead</w:t>
            </w:r>
            <w:r w:rsidRPr="005E277D">
              <w:t xml:space="preserve"> </w:t>
            </w:r>
            <w:r w:rsidRPr="00262E92">
              <w:t>of</w:t>
            </w:r>
            <w:r w:rsidRPr="005E277D">
              <w:t xml:space="preserve"> </w:t>
            </w:r>
            <w:r w:rsidRPr="00262E92">
              <w:t>your</w:t>
            </w:r>
            <w:r w:rsidRPr="005E277D">
              <w:t xml:space="preserve"> </w:t>
            </w:r>
            <w:r w:rsidRPr="00262E92">
              <w:t>Landlord.</w:t>
            </w:r>
          </w:p>
          <w:p w14:paraId="7B6D7D1D" w14:textId="77777777" w:rsidR="00D77042" w:rsidRPr="00262E92" w:rsidRDefault="00D77042" w:rsidP="00D77042">
            <w:pPr>
              <w:pStyle w:val="FormText"/>
              <w:numPr>
                <w:ilvl w:val="0"/>
                <w:numId w:val="0"/>
              </w:numPr>
              <w:rPr>
                <w:bCs/>
              </w:rPr>
            </w:pPr>
          </w:p>
        </w:tc>
      </w:tr>
      <w:tr w:rsidR="00110E7B" w:rsidRPr="00262E92" w14:paraId="74D2F0E8" w14:textId="77777777" w:rsidTr="00110E7B">
        <w:trPr>
          <w:gridAfter w:val="1"/>
          <w:wAfter w:w="116" w:type="pct"/>
          <w:trHeight w:val="811"/>
        </w:trPr>
        <w:tc>
          <w:tcPr>
            <w:tcW w:w="238" w:type="pct"/>
          </w:tcPr>
          <w:p w14:paraId="047B84C6" w14:textId="77777777" w:rsidR="00D77042" w:rsidRPr="00262E92" w:rsidRDefault="00D77042" w:rsidP="00D77042">
            <w:pPr>
              <w:pStyle w:val="FormText"/>
              <w:numPr>
                <w:ilvl w:val="0"/>
                <w:numId w:val="0"/>
              </w:numPr>
              <w:rPr>
                <w:bCs/>
              </w:rPr>
            </w:pPr>
            <w:r w:rsidRPr="00262E92">
              <w:rPr>
                <w:bCs/>
              </w:rPr>
              <w:t>3.</w:t>
            </w:r>
          </w:p>
        </w:tc>
        <w:tc>
          <w:tcPr>
            <w:tcW w:w="4646" w:type="pct"/>
            <w:gridSpan w:val="7"/>
          </w:tcPr>
          <w:p w14:paraId="11A151FC" w14:textId="77777777" w:rsidR="00D77042" w:rsidRPr="00262E92" w:rsidRDefault="00D77042" w:rsidP="00D77042">
            <w:pPr>
              <w:pStyle w:val="FormText"/>
              <w:numPr>
                <w:ilvl w:val="0"/>
                <w:numId w:val="0"/>
              </w:numPr>
              <w:rPr>
                <w:lang w:eastAsia="en-GB"/>
              </w:rPr>
            </w:pP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copy</w:t>
            </w:r>
            <w:r w:rsidRPr="005E277D">
              <w:rPr>
                <w:lang w:eastAsia="en-GB"/>
              </w:rPr>
              <w:t xml:space="preserve"> </w:t>
            </w:r>
            <w:r w:rsidRPr="00262E92">
              <w:rPr>
                <w:lang w:eastAsia="en-GB"/>
              </w:rPr>
              <w:t>of</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r w:rsidRPr="005E277D">
              <w:rPr>
                <w:lang w:eastAsia="en-GB"/>
              </w:rPr>
              <w:t xml:space="preserve"> </w:t>
            </w:r>
            <w:r w:rsidRPr="00262E92">
              <w:rPr>
                <w:lang w:eastAsia="en-GB"/>
              </w:rPr>
              <w:t>if</w:t>
            </w:r>
            <w:r w:rsidRPr="005E277D">
              <w:rPr>
                <w:lang w:eastAsia="en-GB"/>
              </w:rPr>
              <w:t xml:space="preserve"> </w:t>
            </w:r>
            <w:r w:rsidRPr="00262E92">
              <w:rPr>
                <w:lang w:eastAsia="en-GB"/>
              </w:rPr>
              <w:t>they</w:t>
            </w:r>
            <w:r w:rsidRPr="005E277D">
              <w:rPr>
                <w:lang w:eastAsia="en-GB"/>
              </w:rPr>
              <w:t xml:space="preserve"> </w:t>
            </w:r>
            <w:r w:rsidRPr="00262E92">
              <w:rPr>
                <w:lang w:eastAsia="en-GB"/>
              </w:rPr>
              <w:t>are</w:t>
            </w:r>
            <w:r w:rsidRPr="005E277D">
              <w:rPr>
                <w:lang w:eastAsia="en-GB"/>
              </w:rPr>
              <w:t xml:space="preserve"> </w:t>
            </w:r>
            <w:r w:rsidRPr="00262E92">
              <w:rPr>
                <w:lang w:eastAsia="en-GB"/>
              </w:rPr>
              <w:t>not</w:t>
            </w:r>
            <w:r w:rsidRPr="005E277D">
              <w:rPr>
                <w:lang w:eastAsia="en-GB"/>
              </w:rPr>
              <w:t xml:space="preserve"> </w:t>
            </w:r>
            <w:r w:rsidRPr="00262E92">
              <w:rPr>
                <w:lang w:eastAsia="en-GB"/>
              </w:rPr>
              <w:t>already</w:t>
            </w:r>
            <w:r w:rsidRPr="005E277D">
              <w:rPr>
                <w:lang w:eastAsia="en-GB"/>
              </w:rPr>
              <w:t xml:space="preserve"> </w:t>
            </w:r>
            <w:r w:rsidRPr="00262E92">
              <w:rPr>
                <w:lang w:eastAsia="en-GB"/>
              </w:rPr>
              <w:t>fully</w:t>
            </w:r>
            <w:r w:rsidRPr="005E277D">
              <w:rPr>
                <w:lang w:eastAsia="en-GB"/>
              </w:rPr>
              <w:t xml:space="preserve"> </w:t>
            </w:r>
            <w:r w:rsidRPr="00262E92">
              <w:rPr>
                <w:lang w:eastAsia="en-GB"/>
              </w:rPr>
              <w:t>set</w:t>
            </w:r>
            <w:r w:rsidRPr="005E277D">
              <w:rPr>
                <w:lang w:eastAsia="en-GB"/>
              </w:rPr>
              <w:t xml:space="preserve"> </w:t>
            </w:r>
            <w:r w:rsidRPr="00262E92">
              <w:rPr>
                <w:lang w:eastAsia="en-GB"/>
              </w:rPr>
              <w:t>out</w:t>
            </w:r>
            <w:r w:rsidRPr="005E277D">
              <w:rPr>
                <w:lang w:eastAsia="en-GB"/>
              </w:rPr>
              <w:t xml:space="preserve"> </w:t>
            </w:r>
            <w:r w:rsidRPr="00262E92">
              <w:rPr>
                <w:lang w:eastAsia="en-GB"/>
              </w:rPr>
              <w:t>in</w:t>
            </w:r>
            <w:r w:rsidRPr="005E277D">
              <w:rPr>
                <w:lang w:eastAsia="en-GB"/>
              </w:rPr>
              <w:t xml:space="preserve"> </w:t>
            </w:r>
            <w:r w:rsidRPr="00262E92">
              <w:rPr>
                <w:lang w:eastAsia="en-GB"/>
              </w:rPr>
              <w:t>writing</w:t>
            </w:r>
            <w:r w:rsidRPr="005E277D">
              <w:rPr>
                <w:lang w:eastAsia="en-GB"/>
              </w:rPr>
              <w:t xml:space="preserve"> </w:t>
            </w:r>
            <w:r w:rsidRPr="00262E92">
              <w:rPr>
                <w:lang w:eastAsia="en-GB"/>
              </w:rPr>
              <w:t>(under</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r w:rsidRPr="005E277D">
              <w:rPr>
                <w:lang w:eastAsia="en-GB"/>
              </w:rPr>
              <w:t xml:space="preserve"> </w:t>
            </w:r>
            <w:r w:rsidRPr="00262E92">
              <w:rPr>
                <w:lang w:eastAsia="en-GB"/>
              </w:rPr>
              <w:t>of</w:t>
            </w:r>
            <w:r w:rsidRPr="005E277D">
              <w:rPr>
                <w:lang w:eastAsia="en-GB"/>
              </w:rPr>
              <w:t xml:space="preserve"> </w:t>
            </w:r>
            <w:r>
              <w:rPr>
                <w:lang w:eastAsia="en-GB"/>
              </w:rPr>
              <w:t>the Act)</w:t>
            </w:r>
            <w:r w:rsidRPr="00262E92">
              <w:rPr>
                <w:lang w:eastAsia="en-GB"/>
              </w:rPr>
              <w:t>.</w:t>
            </w:r>
          </w:p>
        </w:tc>
      </w:tr>
      <w:tr w:rsidR="00110E7B" w:rsidRPr="00262E92" w14:paraId="50AE0255" w14:textId="77777777" w:rsidTr="00110E7B">
        <w:trPr>
          <w:gridAfter w:val="1"/>
          <w:wAfter w:w="116" w:type="pct"/>
          <w:trHeight w:val="1170"/>
        </w:trPr>
        <w:tc>
          <w:tcPr>
            <w:tcW w:w="238" w:type="pct"/>
          </w:tcPr>
          <w:p w14:paraId="5B70F59B" w14:textId="77777777" w:rsidR="00D77042" w:rsidRPr="00262E92" w:rsidRDefault="00D77042" w:rsidP="00D77042">
            <w:pPr>
              <w:pStyle w:val="FormText"/>
              <w:numPr>
                <w:ilvl w:val="0"/>
                <w:numId w:val="0"/>
              </w:numPr>
              <w:rPr>
                <w:bCs/>
              </w:rPr>
            </w:pPr>
            <w:r w:rsidRPr="00262E92">
              <w:rPr>
                <w:bCs/>
              </w:rPr>
              <w:t>4.</w:t>
            </w:r>
          </w:p>
        </w:tc>
        <w:tc>
          <w:tcPr>
            <w:tcW w:w="4646" w:type="pct"/>
            <w:gridSpan w:val="7"/>
          </w:tcPr>
          <w:p w14:paraId="178B28EE" w14:textId="77777777" w:rsidR="00D77042" w:rsidRPr="00262E92" w:rsidRDefault="00D77042" w:rsidP="00D77042">
            <w:pPr>
              <w:pStyle w:val="FormText"/>
              <w:numPr>
                <w:ilvl w:val="0"/>
                <w:numId w:val="0"/>
              </w:numPr>
              <w:rPr>
                <w:lang w:eastAsia="en-GB"/>
              </w:rPr>
            </w:pPr>
            <w:r w:rsidRPr="00262E92">
              <w:rPr>
                <w:lang w:eastAsia="en-GB"/>
              </w:rPr>
              <w:t>Your</w:t>
            </w:r>
            <w:r w:rsidRPr="005E277D">
              <w:rPr>
                <w:lang w:eastAsia="en-GB"/>
              </w:rPr>
              <w:t xml:space="preserve"> </w:t>
            </w:r>
            <w:r w:rsidRPr="00262E92">
              <w:rPr>
                <w:lang w:eastAsia="en-GB"/>
              </w:rPr>
              <w:t>Landlord’s</w:t>
            </w:r>
            <w:r w:rsidRPr="005E277D">
              <w:rPr>
                <w:lang w:eastAsia="en-GB"/>
              </w:rPr>
              <w:t xml:space="preserve"> </w:t>
            </w:r>
            <w:r w:rsidRPr="00262E92">
              <w:rPr>
                <w:lang w:eastAsia="en-GB"/>
              </w:rPr>
              <w:t>duty</w:t>
            </w:r>
            <w:r w:rsidRPr="005E277D">
              <w:rPr>
                <w:lang w:eastAsia="en-GB"/>
              </w:rPr>
              <w:t xml:space="preserve"> </w:t>
            </w:r>
            <w:r w:rsidRPr="00262E92">
              <w:rPr>
                <w:lang w:eastAsia="en-GB"/>
              </w:rPr>
              <w:t>under</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r w:rsidRPr="005E277D">
              <w:rPr>
                <w:lang w:eastAsia="en-GB"/>
              </w:rPr>
              <w:t xml:space="preserve"> </w:t>
            </w:r>
            <w:r w:rsidRPr="00262E92">
              <w:rPr>
                <w:lang w:eastAsia="en-GB"/>
              </w:rPr>
              <w:t>is</w:t>
            </w:r>
            <w:r w:rsidRPr="005E277D">
              <w:rPr>
                <w:lang w:eastAsia="en-GB"/>
              </w:rPr>
              <w:t xml:space="preserve"> </w:t>
            </w:r>
            <w:r w:rsidRPr="00262E92">
              <w:rPr>
                <w:lang w:eastAsia="en-GB"/>
              </w:rPr>
              <w:t>on-going,</w:t>
            </w:r>
            <w:r w:rsidRPr="005E277D">
              <w:rPr>
                <w:lang w:eastAsia="en-GB"/>
              </w:rPr>
              <w:t xml:space="preserve"> </w:t>
            </w:r>
            <w:r w:rsidRPr="00262E92">
              <w:rPr>
                <w:lang w:eastAsia="en-GB"/>
              </w:rPr>
              <w:t>so</w:t>
            </w:r>
            <w:r w:rsidRPr="005E277D">
              <w:rPr>
                <w:lang w:eastAsia="en-GB"/>
              </w:rPr>
              <w:t xml:space="preserve"> </w:t>
            </w:r>
            <w:r w:rsidRPr="00262E92">
              <w:rPr>
                <w:lang w:eastAsia="en-GB"/>
              </w:rPr>
              <w:t>if</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change</w:t>
            </w:r>
            <w:r w:rsidRPr="005E277D">
              <w:rPr>
                <w:lang w:eastAsia="en-GB"/>
              </w:rPr>
              <w:t xml:space="preserve"> </w:t>
            </w:r>
            <w:r w:rsidRPr="00262E92">
              <w:rPr>
                <w:lang w:eastAsia="en-GB"/>
              </w:rPr>
              <w:t>during</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and</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are</w:t>
            </w:r>
            <w:r w:rsidRPr="005E277D">
              <w:rPr>
                <w:lang w:eastAsia="en-GB"/>
              </w:rPr>
              <w:t xml:space="preserve"> </w:t>
            </w:r>
            <w:r w:rsidRPr="00262E92">
              <w:rPr>
                <w:lang w:eastAsia="en-GB"/>
              </w:rPr>
              <w:t>no</w:t>
            </w:r>
            <w:r w:rsidRPr="005E277D">
              <w:rPr>
                <w:lang w:eastAsia="en-GB"/>
              </w:rPr>
              <w:t xml:space="preserve"> </w:t>
            </w:r>
            <w:r w:rsidRPr="00262E92">
              <w:rPr>
                <w:lang w:eastAsia="en-GB"/>
              </w:rPr>
              <w:t>longer</w:t>
            </w:r>
            <w:r w:rsidRPr="005E277D">
              <w:rPr>
                <w:lang w:eastAsia="en-GB"/>
              </w:rPr>
              <w:t xml:space="preserve"> </w:t>
            </w:r>
            <w:r w:rsidRPr="00262E92">
              <w:rPr>
                <w:lang w:eastAsia="en-GB"/>
              </w:rPr>
              <w:t>fully</w:t>
            </w:r>
            <w:r w:rsidRPr="005E277D">
              <w:rPr>
                <w:lang w:eastAsia="en-GB"/>
              </w:rPr>
              <w:t xml:space="preserve"> </w:t>
            </w:r>
            <w:r w:rsidRPr="00262E92">
              <w:rPr>
                <w:lang w:eastAsia="en-GB"/>
              </w:rPr>
              <w:t>set</w:t>
            </w:r>
            <w:r w:rsidRPr="005E277D">
              <w:rPr>
                <w:lang w:eastAsia="en-GB"/>
              </w:rPr>
              <w:t xml:space="preserve"> </w:t>
            </w:r>
            <w:r w:rsidRPr="00262E92">
              <w:rPr>
                <w:lang w:eastAsia="en-GB"/>
              </w:rPr>
              <w:t>out</w:t>
            </w:r>
            <w:r w:rsidRPr="005E277D">
              <w:rPr>
                <w:lang w:eastAsia="en-GB"/>
              </w:rPr>
              <w:t xml:space="preserve"> </w:t>
            </w:r>
            <w:r w:rsidRPr="00262E92">
              <w:rPr>
                <w:lang w:eastAsia="en-GB"/>
              </w:rPr>
              <w:t>in</w:t>
            </w:r>
            <w:r w:rsidRPr="005E277D">
              <w:rPr>
                <w:lang w:eastAsia="en-GB"/>
              </w:rPr>
              <w:t xml:space="preserve"> </w:t>
            </w:r>
            <w:r w:rsidRPr="00262E92">
              <w:rPr>
                <w:lang w:eastAsia="en-GB"/>
              </w:rPr>
              <w:t>writing,</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new</w:t>
            </w:r>
            <w:r w:rsidRPr="005E277D">
              <w:rPr>
                <w:lang w:eastAsia="en-GB"/>
              </w:rPr>
              <w:t xml:space="preserve"> </w:t>
            </w:r>
            <w:r w:rsidRPr="00262E92">
              <w:rPr>
                <w:lang w:eastAsia="en-GB"/>
              </w:rPr>
              <w:t>document</w:t>
            </w:r>
            <w:r w:rsidRPr="005E277D">
              <w:rPr>
                <w:lang w:eastAsia="en-GB"/>
              </w:rPr>
              <w:t xml:space="preserve"> </w:t>
            </w:r>
            <w:r w:rsidRPr="00262E92">
              <w:rPr>
                <w:lang w:eastAsia="en-GB"/>
              </w:rPr>
              <w:t>explaining</w:t>
            </w:r>
            <w:r w:rsidRPr="005E277D">
              <w:rPr>
                <w:lang w:eastAsia="en-GB"/>
              </w:rPr>
              <w:t xml:space="preserve"> </w:t>
            </w:r>
            <w:r w:rsidRPr="00262E92">
              <w:rPr>
                <w:lang w:eastAsia="en-GB"/>
              </w:rPr>
              <w:t>the</w:t>
            </w:r>
            <w:r w:rsidRPr="005E277D">
              <w:rPr>
                <w:lang w:eastAsia="en-GB"/>
              </w:rPr>
              <w:t xml:space="preserve"> </w:t>
            </w:r>
            <w:r w:rsidRPr="00262E92">
              <w:rPr>
                <w:lang w:eastAsia="en-GB"/>
              </w:rPr>
              <w:t>new</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within</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change</w:t>
            </w:r>
            <w:r w:rsidRPr="005E277D">
              <w:rPr>
                <w:lang w:eastAsia="en-GB"/>
              </w:rPr>
              <w:t xml:space="preserve"> </w:t>
            </w:r>
            <w:r w:rsidRPr="00262E92">
              <w:rPr>
                <w:lang w:eastAsia="en-GB"/>
              </w:rPr>
              <w:t>happening.</w:t>
            </w:r>
          </w:p>
        </w:tc>
      </w:tr>
      <w:tr w:rsidR="00110E7B" w:rsidRPr="004A42EA" w14:paraId="6F9E511F" w14:textId="77777777" w:rsidTr="00110E7B">
        <w:trPr>
          <w:gridAfter w:val="1"/>
          <w:wAfter w:w="116" w:type="pct"/>
          <w:trHeight w:val="2340"/>
        </w:trPr>
        <w:tc>
          <w:tcPr>
            <w:tcW w:w="238" w:type="pct"/>
          </w:tcPr>
          <w:p w14:paraId="3E9C68D8" w14:textId="77777777" w:rsidR="00D77042" w:rsidRPr="00570B79" w:rsidRDefault="00D77042" w:rsidP="00D77042">
            <w:pPr>
              <w:pStyle w:val="FormText"/>
              <w:numPr>
                <w:ilvl w:val="0"/>
                <w:numId w:val="0"/>
              </w:numPr>
              <w:rPr>
                <w:bCs/>
                <w:szCs w:val="21"/>
              </w:rPr>
            </w:pPr>
            <w:r w:rsidRPr="00570B79">
              <w:rPr>
                <w:bCs/>
                <w:szCs w:val="21"/>
              </w:rPr>
              <w:t>5.</w:t>
            </w:r>
          </w:p>
          <w:p w14:paraId="116F0AE0" w14:textId="77777777" w:rsidR="00D77042" w:rsidRPr="00570B79" w:rsidRDefault="00D77042" w:rsidP="00D77042">
            <w:pPr>
              <w:rPr>
                <w:rFonts w:ascii="Times New Roman" w:hAnsi="Times New Roman"/>
                <w:sz w:val="21"/>
                <w:szCs w:val="21"/>
              </w:rPr>
            </w:pPr>
          </w:p>
          <w:p w14:paraId="6C00F622" w14:textId="77777777" w:rsidR="00D77042" w:rsidRPr="00570B79" w:rsidRDefault="00D77042" w:rsidP="00D77042">
            <w:pPr>
              <w:rPr>
                <w:rFonts w:ascii="Times New Roman" w:hAnsi="Times New Roman"/>
                <w:sz w:val="21"/>
                <w:szCs w:val="21"/>
              </w:rPr>
            </w:pPr>
          </w:p>
          <w:p w14:paraId="7BEF707B" w14:textId="77777777" w:rsidR="00D77042" w:rsidRPr="00570B79" w:rsidRDefault="00D77042" w:rsidP="00D77042">
            <w:pPr>
              <w:rPr>
                <w:rFonts w:ascii="Times New Roman" w:hAnsi="Times New Roman"/>
                <w:sz w:val="21"/>
                <w:szCs w:val="21"/>
              </w:rPr>
            </w:pPr>
          </w:p>
          <w:p w14:paraId="2BBB21E2" w14:textId="77777777" w:rsidR="00D77042" w:rsidRPr="00570B79" w:rsidRDefault="00D77042" w:rsidP="00D77042">
            <w:pPr>
              <w:rPr>
                <w:rFonts w:ascii="Times New Roman" w:hAnsi="Times New Roman"/>
                <w:sz w:val="21"/>
                <w:szCs w:val="21"/>
              </w:rPr>
            </w:pPr>
          </w:p>
          <w:p w14:paraId="450FB70A" w14:textId="77777777" w:rsidR="00D77042" w:rsidRPr="00570B79" w:rsidRDefault="00D77042" w:rsidP="00D77042">
            <w:pPr>
              <w:rPr>
                <w:rFonts w:ascii="Times New Roman" w:hAnsi="Times New Roman"/>
                <w:sz w:val="21"/>
                <w:szCs w:val="21"/>
              </w:rPr>
            </w:pPr>
          </w:p>
          <w:p w14:paraId="06EDCF9B" w14:textId="77777777" w:rsidR="00D77042" w:rsidRPr="00570B79" w:rsidRDefault="00D77042" w:rsidP="00D77042">
            <w:pPr>
              <w:rPr>
                <w:rFonts w:ascii="Times New Roman" w:hAnsi="Times New Roman"/>
                <w:sz w:val="21"/>
                <w:szCs w:val="21"/>
              </w:rPr>
            </w:pPr>
            <w:r w:rsidRPr="00570B79">
              <w:rPr>
                <w:rFonts w:ascii="Times New Roman" w:hAnsi="Times New Roman"/>
                <w:bCs/>
                <w:sz w:val="21"/>
                <w:szCs w:val="21"/>
              </w:rPr>
              <w:t>6</w:t>
            </w:r>
            <w:r w:rsidRPr="00570B79">
              <w:rPr>
                <w:rFonts w:ascii="Times New Roman" w:hAnsi="Times New Roman"/>
                <w:sz w:val="21"/>
                <w:szCs w:val="21"/>
              </w:rPr>
              <w:t>.</w:t>
            </w:r>
          </w:p>
          <w:p w14:paraId="6C422008" w14:textId="77777777" w:rsidR="00D77042" w:rsidRPr="00570B79" w:rsidRDefault="00D77042" w:rsidP="00D77042">
            <w:pPr>
              <w:rPr>
                <w:rFonts w:ascii="Times New Roman" w:hAnsi="Times New Roman"/>
                <w:sz w:val="21"/>
                <w:szCs w:val="21"/>
              </w:rPr>
            </w:pPr>
          </w:p>
          <w:p w14:paraId="3FD3D1FC" w14:textId="77777777" w:rsidR="00D77042" w:rsidRPr="00570B79" w:rsidRDefault="00D77042" w:rsidP="00D77042">
            <w:pPr>
              <w:rPr>
                <w:rFonts w:ascii="Times New Roman" w:hAnsi="Times New Roman"/>
                <w:sz w:val="21"/>
                <w:szCs w:val="21"/>
              </w:rPr>
            </w:pPr>
          </w:p>
          <w:p w14:paraId="3C2B8CC9" w14:textId="77777777" w:rsidR="00D77042" w:rsidRPr="00570B79" w:rsidRDefault="00D77042" w:rsidP="00D77042">
            <w:pPr>
              <w:rPr>
                <w:rFonts w:ascii="Times New Roman" w:hAnsi="Times New Roman"/>
                <w:sz w:val="21"/>
                <w:szCs w:val="21"/>
              </w:rPr>
            </w:pPr>
          </w:p>
          <w:p w14:paraId="6DC4C57F" w14:textId="77777777" w:rsidR="00D77042" w:rsidRPr="00570B79" w:rsidRDefault="00D77042" w:rsidP="00D77042">
            <w:pPr>
              <w:rPr>
                <w:rFonts w:ascii="Times New Roman" w:hAnsi="Times New Roman"/>
                <w:sz w:val="21"/>
                <w:szCs w:val="21"/>
              </w:rPr>
            </w:pPr>
            <w:r w:rsidRPr="00570B79">
              <w:rPr>
                <w:rFonts w:ascii="Times New Roman" w:hAnsi="Times New Roman"/>
                <w:bCs/>
                <w:sz w:val="21"/>
                <w:szCs w:val="21"/>
              </w:rPr>
              <w:t>7.</w:t>
            </w:r>
          </w:p>
        </w:tc>
        <w:tc>
          <w:tcPr>
            <w:tcW w:w="4646" w:type="pct"/>
            <w:gridSpan w:val="7"/>
          </w:tcPr>
          <w:p w14:paraId="30D9881B" w14:textId="3795456F" w:rsidR="00D77042" w:rsidRDefault="00D77042" w:rsidP="00D77042">
            <w:pPr>
              <w:pStyle w:val="FormText"/>
              <w:numPr>
                <w:ilvl w:val="0"/>
                <w:numId w:val="0"/>
              </w:numPr>
            </w:pPr>
            <w:r w:rsidRPr="004A42EA">
              <w:t>The</w:t>
            </w:r>
            <w:r w:rsidRPr="005E277D">
              <w:t xml:space="preserve"> </w:t>
            </w:r>
            <w:r w:rsidRPr="004A42EA">
              <w:t>Scottish</w:t>
            </w:r>
            <w:r w:rsidRPr="005E277D">
              <w:t xml:space="preserve"> </w:t>
            </w:r>
            <w:r w:rsidRPr="004A42EA">
              <w:t>Ministers</w:t>
            </w:r>
            <w:r w:rsidRPr="005E277D">
              <w:t xml:space="preserve"> </w:t>
            </w:r>
            <w:r w:rsidRPr="004A42EA">
              <w:t>also</w:t>
            </w:r>
            <w:r w:rsidRPr="005E277D">
              <w:t xml:space="preserve"> </w:t>
            </w:r>
            <w:r w:rsidRPr="004A42EA">
              <w:t>have</w:t>
            </w:r>
            <w:r w:rsidRPr="005E277D">
              <w:t xml:space="preserve"> </w:t>
            </w:r>
            <w:r w:rsidRPr="004A42EA">
              <w:t>a</w:t>
            </w:r>
            <w:r w:rsidRPr="005E277D">
              <w:t xml:space="preserve"> </w:t>
            </w:r>
            <w:r w:rsidRPr="004A42EA">
              <w:t>power</w:t>
            </w:r>
            <w:r w:rsidRPr="005E277D">
              <w:t xml:space="preserve"> </w:t>
            </w:r>
            <w:r w:rsidRPr="004A42EA">
              <w:t>to</w:t>
            </w:r>
            <w:r w:rsidRPr="005E277D">
              <w:t xml:space="preserve"> </w:t>
            </w:r>
            <w:r w:rsidRPr="004A42EA">
              <w:t>make</w:t>
            </w:r>
            <w:r w:rsidRPr="005E277D">
              <w:t xml:space="preserve"> </w:t>
            </w:r>
            <w:r w:rsidRPr="004A42EA">
              <w:t>regulations</w:t>
            </w:r>
            <w:r w:rsidRPr="005E277D">
              <w:t xml:space="preserve"> </w:t>
            </w:r>
            <w:r w:rsidRPr="004A42EA">
              <w:t>to</w:t>
            </w:r>
            <w:r w:rsidRPr="005E277D">
              <w:t xml:space="preserve"> </w:t>
            </w:r>
            <w:r w:rsidRPr="004A42EA">
              <w:t>state</w:t>
            </w:r>
            <w:r w:rsidRPr="005E277D">
              <w:t xml:space="preserve"> </w:t>
            </w:r>
            <w:r w:rsidRPr="004A42EA">
              <w:t>other</w:t>
            </w:r>
            <w:r w:rsidRPr="005E277D">
              <w:t xml:space="preserve"> </w:t>
            </w:r>
            <w:r w:rsidRPr="004A42EA">
              <w:t>information</w:t>
            </w:r>
            <w:r w:rsidRPr="005E277D">
              <w:t xml:space="preserve"> </w:t>
            </w:r>
            <w:r w:rsidRPr="004A42EA">
              <w:t>that</w:t>
            </w:r>
            <w:r w:rsidRPr="005E277D">
              <w:t xml:space="preserve"> </w:t>
            </w:r>
            <w:r>
              <w:t xml:space="preserve">your </w:t>
            </w:r>
            <w:r w:rsidRPr="004A42EA">
              <w:t>Landlord</w:t>
            </w:r>
            <w:r w:rsidRPr="005E277D">
              <w:t xml:space="preserve"> </w:t>
            </w:r>
            <w:r w:rsidRPr="004A42EA">
              <w:t>must</w:t>
            </w:r>
            <w:r w:rsidRPr="005E277D">
              <w:t xml:space="preserve"> </w:t>
            </w:r>
            <w:r w:rsidRPr="004A42EA">
              <w:t>give</w:t>
            </w:r>
            <w:r w:rsidRPr="005E277D">
              <w:t xml:space="preserve"> </w:t>
            </w:r>
            <w:r>
              <w:t xml:space="preserve">you </w:t>
            </w:r>
            <w:r w:rsidRPr="004A42EA">
              <w:t>and</w:t>
            </w:r>
            <w:r w:rsidRPr="005E277D">
              <w:t xml:space="preserve"> </w:t>
            </w:r>
            <w:r w:rsidRPr="004A42EA">
              <w:t>the</w:t>
            </w:r>
            <w:r w:rsidRPr="005E277D">
              <w:t xml:space="preserve"> </w:t>
            </w:r>
            <w:r w:rsidRPr="004A42EA">
              <w:t>timescales</w:t>
            </w:r>
            <w:r w:rsidRPr="005E277D">
              <w:t xml:space="preserve"> </w:t>
            </w:r>
            <w:r w:rsidRPr="004A42EA">
              <w:t>for</w:t>
            </w:r>
            <w:r w:rsidRPr="005E277D">
              <w:t xml:space="preserve"> </w:t>
            </w:r>
            <w:r w:rsidRPr="004A42EA">
              <w:t>doing</w:t>
            </w:r>
            <w:r w:rsidRPr="005E277D">
              <w:t xml:space="preserve"> </w:t>
            </w:r>
            <w:r w:rsidRPr="004A42EA">
              <w:t>this</w:t>
            </w:r>
            <w:r w:rsidRPr="005E277D">
              <w:t xml:space="preserve"> </w:t>
            </w:r>
            <w:r w:rsidRPr="004A42EA">
              <w:t>(section</w:t>
            </w:r>
            <w:r w:rsidRPr="005E277D">
              <w:t xml:space="preserve"> </w:t>
            </w:r>
            <w:r w:rsidRPr="004A42EA">
              <w:t>11</w:t>
            </w:r>
            <w:r w:rsidRPr="005E277D">
              <w:t xml:space="preserve"> </w:t>
            </w:r>
            <w:r w:rsidRPr="004A42EA">
              <w:t>of</w:t>
            </w:r>
            <w:r w:rsidRPr="005E277D">
              <w:t xml:space="preserve"> </w:t>
            </w:r>
            <w:r>
              <w:t xml:space="preserve">the </w:t>
            </w:r>
            <w:r w:rsidRPr="004A42EA">
              <w:t>Ac</w:t>
            </w:r>
            <w:r>
              <w:t>t</w:t>
            </w:r>
            <w:r w:rsidRPr="004A42EA">
              <w:t>).</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Tenancies</w:t>
            </w:r>
            <w:r w:rsidRPr="005E277D">
              <w:t xml:space="preserve"> </w:t>
            </w:r>
            <w:r w:rsidRPr="004A42EA">
              <w:t>(Information</w:t>
            </w:r>
            <w:r w:rsidRPr="005E277D">
              <w:t xml:space="preserve"> </w:t>
            </w:r>
            <w:r w:rsidRPr="004A42EA">
              <w:t>for</w:t>
            </w:r>
            <w:r w:rsidRPr="005E277D">
              <w:t xml:space="preserve"> </w:t>
            </w:r>
            <w:r w:rsidRPr="004A42EA">
              <w:t>Tenants</w:t>
            </w:r>
            <w:r>
              <w:t>)</w:t>
            </w:r>
            <w:r w:rsidRPr="005E277D">
              <w:t xml:space="preserve"> </w:t>
            </w:r>
            <w:r w:rsidRPr="004A42EA">
              <w:t>(Scotland)</w:t>
            </w:r>
            <w:r w:rsidRPr="005E277D">
              <w:t xml:space="preserve"> </w:t>
            </w:r>
            <w:r w:rsidRPr="004A42EA">
              <w:t>Regulations</w:t>
            </w:r>
            <w:r w:rsidRPr="005E277D">
              <w:t xml:space="preserve"> </w:t>
            </w:r>
            <w:r w:rsidRPr="004A42EA">
              <w:t>2017</w:t>
            </w:r>
            <w:r w:rsidRPr="005E277D">
              <w:t xml:space="preserve"> </w:t>
            </w:r>
            <w:r w:rsidRPr="004A42EA">
              <w:t>state</w:t>
            </w:r>
            <w:r w:rsidRPr="005E277D">
              <w:t xml:space="preserve"> </w:t>
            </w:r>
            <w:r w:rsidRPr="004A42EA">
              <w:t>that</w:t>
            </w:r>
            <w:r w:rsidRPr="005E277D">
              <w:t xml:space="preserve"> </w:t>
            </w:r>
            <w:r>
              <w:t>your</w:t>
            </w:r>
            <w:r w:rsidRPr="005E277D">
              <w:t xml:space="preserve"> </w:t>
            </w:r>
            <w:r w:rsidRPr="004A42EA">
              <w:t>Landlord</w:t>
            </w:r>
            <w:r w:rsidRPr="005E277D">
              <w:t xml:space="preserve"> </w:t>
            </w:r>
            <w:r w:rsidRPr="004A42EA">
              <w:t>must</w:t>
            </w:r>
            <w:r w:rsidRPr="005E277D">
              <w:t xml:space="preserve"> </w:t>
            </w:r>
            <w:r w:rsidRPr="004A42EA">
              <w:t>give</w:t>
            </w:r>
            <w:r w:rsidRPr="005E277D">
              <w:t xml:space="preserve"> </w:t>
            </w:r>
            <w:r>
              <w:t>you either the ‘Easy Read Notes for the Scottish Government Model Tenancy Agreement’</w:t>
            </w:r>
            <w:r w:rsidR="00110E7B">
              <w:rPr>
                <w:rStyle w:val="FootnoteReference"/>
              </w:rPr>
              <w:footnoteReference w:id="6"/>
            </w:r>
            <w:r>
              <w:t>, or the ‘Private Residential Tenancy Statutory Terms Supporting Notes'</w:t>
            </w:r>
            <w:r w:rsidR="00110E7B">
              <w:rPr>
                <w:rStyle w:val="FootnoteReference"/>
              </w:rPr>
              <w:footnoteReference w:id="7"/>
            </w:r>
            <w:r>
              <w:t xml:space="preserve">.  </w:t>
            </w:r>
          </w:p>
          <w:p w14:paraId="24474E19" w14:textId="77777777" w:rsidR="00D77042" w:rsidRDefault="00D77042" w:rsidP="00D77042">
            <w:pPr>
              <w:pStyle w:val="FormText"/>
              <w:numPr>
                <w:ilvl w:val="0"/>
                <w:numId w:val="0"/>
              </w:numPr>
            </w:pPr>
          </w:p>
          <w:p w14:paraId="5E8BEA33" w14:textId="7C5F294F" w:rsidR="00D77042" w:rsidRDefault="00D77042" w:rsidP="00D77042">
            <w:pPr>
              <w:pStyle w:val="FormText"/>
              <w:numPr>
                <w:ilvl w:val="0"/>
                <w:numId w:val="0"/>
              </w:numPr>
            </w:pPr>
            <w:r>
              <w:t xml:space="preserve">The ‘Easy Read Notes for the Scottish Government Model Private Tenancy Agreement’ set out the terms of the tenancy and must be issued where your Landlord uses the Scottish Government Model Private Residential Tenancy Agreement.  The ‘Private Residential Tenancy Statutory Terms Supporting Notes' must be issued when another form of </w:t>
            </w:r>
            <w:r w:rsidR="00110E7B">
              <w:t xml:space="preserve">private residential </w:t>
            </w:r>
            <w:r>
              <w:t xml:space="preserve">tenancy agreement is used by your Landlord. </w:t>
            </w:r>
            <w:r w:rsidRPr="005E277D">
              <w:t xml:space="preserve"> </w:t>
            </w:r>
          </w:p>
          <w:p w14:paraId="38A48D8E" w14:textId="77777777" w:rsidR="00D77042" w:rsidRDefault="00D77042" w:rsidP="00D77042">
            <w:pPr>
              <w:pStyle w:val="FormText"/>
              <w:numPr>
                <w:ilvl w:val="0"/>
                <w:numId w:val="0"/>
              </w:numPr>
            </w:pPr>
          </w:p>
          <w:p w14:paraId="1BD75110" w14:textId="77777777" w:rsidR="00D77042" w:rsidRDefault="00D77042" w:rsidP="00D77042">
            <w:pPr>
              <w:pStyle w:val="FormText"/>
              <w:numPr>
                <w:ilvl w:val="0"/>
                <w:numId w:val="0"/>
              </w:numPr>
            </w:pPr>
            <w:r>
              <w:t xml:space="preserve">The written tenancy terms and correct set of </w:t>
            </w:r>
            <w:r w:rsidRPr="004A42EA">
              <w:t>notes</w:t>
            </w:r>
            <w:r w:rsidRPr="005E277D">
              <w:t xml:space="preserve"> </w:t>
            </w:r>
            <w:r w:rsidRPr="004A42EA">
              <w:t>must</w:t>
            </w:r>
            <w:r w:rsidRPr="005E277D">
              <w:t xml:space="preserve"> </w:t>
            </w:r>
            <w:r w:rsidRPr="004A42EA">
              <w:t>be</w:t>
            </w:r>
            <w:r w:rsidRPr="005E277D">
              <w:t xml:space="preserve"> </w:t>
            </w:r>
            <w:r w:rsidRPr="004A42EA">
              <w:t>given</w:t>
            </w:r>
            <w:r w:rsidRPr="005E277D">
              <w:t xml:space="preserve"> </w:t>
            </w:r>
            <w:r w:rsidRPr="004A42EA">
              <w:t>to</w:t>
            </w:r>
            <w:r w:rsidRPr="005E277D">
              <w:t xml:space="preserve"> </w:t>
            </w:r>
            <w:r>
              <w:t>you</w:t>
            </w:r>
            <w:r w:rsidRPr="005E277D">
              <w:t xml:space="preserve"> </w:t>
            </w:r>
            <w:r w:rsidRPr="004A42EA">
              <w:t>no</w:t>
            </w:r>
            <w:r w:rsidRPr="005E277D">
              <w:t xml:space="preserve"> </w:t>
            </w:r>
            <w:r w:rsidRPr="004A42EA">
              <w:t>later</w:t>
            </w:r>
            <w:r w:rsidRPr="005E277D">
              <w:t xml:space="preserve"> </w:t>
            </w:r>
            <w:r w:rsidRPr="004A42EA">
              <w:t>than</w:t>
            </w:r>
            <w:r w:rsidRPr="005E277D">
              <w:t xml:space="preserve"> </w:t>
            </w:r>
            <w:r w:rsidRPr="004A42EA">
              <w:t>the</w:t>
            </w:r>
            <w:r w:rsidRPr="005E277D">
              <w:t xml:space="preserve"> </w:t>
            </w:r>
            <w:r w:rsidRPr="004A42EA">
              <w:t>day</w:t>
            </w:r>
            <w:r w:rsidRPr="005E277D">
              <w:t xml:space="preserve"> </w:t>
            </w:r>
            <w:r w:rsidRPr="004A42EA">
              <w:t>the</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starts</w:t>
            </w:r>
            <w:r w:rsidRPr="005E277D">
              <w:t xml:space="preserve"> </w:t>
            </w:r>
            <w:r w:rsidRPr="004A42EA">
              <w:t>(assuming</w:t>
            </w:r>
            <w:r w:rsidRPr="005E277D">
              <w:t xml:space="preserve"> </w:t>
            </w:r>
            <w:r w:rsidRPr="004A42EA">
              <w:t>the</w:t>
            </w:r>
            <w:r w:rsidRPr="005E277D">
              <w:t xml:space="preserve"> </w:t>
            </w:r>
            <w:r w:rsidRPr="004A42EA">
              <w:t>tenancy</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immediately),</w:t>
            </w:r>
            <w:r w:rsidRPr="005E277D">
              <w:t xml:space="preserve"> </w:t>
            </w:r>
            <w:r w:rsidRPr="004A42EA">
              <w:t>or,</w:t>
            </w:r>
            <w:r w:rsidRPr="005E277D">
              <w:t xml:space="preserve"> </w:t>
            </w:r>
            <w:r w:rsidRPr="004A42EA">
              <w:t>if</w:t>
            </w:r>
            <w:r w:rsidRPr="005E277D">
              <w:t xml:space="preserve"> </w:t>
            </w:r>
            <w:r w:rsidRPr="004A42EA">
              <w:t>the</w:t>
            </w:r>
            <w:r w:rsidRPr="005E277D">
              <w:t xml:space="preserve"> </w:t>
            </w:r>
            <w:r w:rsidRPr="004A42EA">
              <w:t>tenancy</w:t>
            </w:r>
            <w:r w:rsidRPr="005E277D">
              <w:t xml:space="preserve"> </w:t>
            </w:r>
            <w:r w:rsidRPr="004A42EA">
              <w:t>only</w:t>
            </w:r>
            <w:r w:rsidRPr="005E277D">
              <w:t xml:space="preserve"> </w:t>
            </w:r>
            <w:r w:rsidRPr="004A42EA">
              <w:t>later</w:t>
            </w:r>
            <w:r w:rsidRPr="005E277D">
              <w:t xml:space="preserve"> </w:t>
            </w:r>
            <w:r w:rsidRPr="004A42EA">
              <w:t>becomes</w:t>
            </w:r>
            <w:r w:rsidRPr="005E277D">
              <w:t xml:space="preserve"> </w:t>
            </w:r>
            <w:r w:rsidRPr="004A42EA">
              <w:t>a</w:t>
            </w:r>
            <w:r w:rsidRPr="005E277D">
              <w:t xml:space="preserve"> </w:t>
            </w:r>
            <w:r w:rsidRPr="004A42EA">
              <w:t>private</w:t>
            </w:r>
            <w:r w:rsidRPr="005E277D">
              <w:t xml:space="preserve"> </w:t>
            </w:r>
            <w:r w:rsidRPr="004A42EA">
              <w:t>residential</w:t>
            </w:r>
            <w:r w:rsidRPr="005E277D">
              <w:t xml:space="preserve"> </w:t>
            </w:r>
            <w:r w:rsidRPr="004A42EA">
              <w:t>tenancy,</w:t>
            </w:r>
            <w:r w:rsidRPr="005E277D">
              <w:t xml:space="preserve"> </w:t>
            </w:r>
            <w:r w:rsidRPr="004A42EA">
              <w:t>within</w:t>
            </w:r>
            <w:r w:rsidRPr="005E277D">
              <w:t xml:space="preserve"> </w:t>
            </w:r>
            <w:r w:rsidRPr="004A42EA">
              <w:t>28</w:t>
            </w:r>
            <w:r w:rsidRPr="005E277D">
              <w:t xml:space="preserve"> </w:t>
            </w:r>
            <w:r w:rsidRPr="004A42EA">
              <w:t>days</w:t>
            </w:r>
            <w:r w:rsidRPr="005E277D">
              <w:t xml:space="preserve"> </w:t>
            </w:r>
            <w:r w:rsidRPr="004A42EA">
              <w:t>of</w:t>
            </w:r>
            <w:r w:rsidRPr="005E277D">
              <w:t xml:space="preserve"> </w:t>
            </w:r>
            <w:r w:rsidRPr="004A42EA">
              <w:t>it</w:t>
            </w:r>
            <w:r w:rsidRPr="005E277D">
              <w:t xml:space="preserve"> </w:t>
            </w:r>
            <w:r w:rsidRPr="004A42EA">
              <w:t>becoming</w:t>
            </w:r>
            <w:r w:rsidRPr="005E277D">
              <w:t xml:space="preserve"> </w:t>
            </w:r>
            <w:r w:rsidRPr="004A42EA">
              <w:t>one</w:t>
            </w:r>
          </w:p>
          <w:p w14:paraId="2E4D8970" w14:textId="77777777" w:rsidR="00D77042" w:rsidRPr="004A42EA" w:rsidRDefault="00D77042" w:rsidP="00D77042">
            <w:pPr>
              <w:pStyle w:val="FormText"/>
              <w:numPr>
                <w:ilvl w:val="0"/>
                <w:numId w:val="0"/>
              </w:numPr>
            </w:pPr>
          </w:p>
        </w:tc>
      </w:tr>
      <w:tr w:rsidR="00110E7B" w:rsidRPr="00262E92" w14:paraId="0919037B" w14:textId="77777777" w:rsidTr="00110E7B">
        <w:trPr>
          <w:gridAfter w:val="1"/>
          <w:wAfter w:w="116" w:type="pct"/>
          <w:trHeight w:val="720"/>
        </w:trPr>
        <w:tc>
          <w:tcPr>
            <w:tcW w:w="238" w:type="pct"/>
          </w:tcPr>
          <w:p w14:paraId="279AFE63" w14:textId="77777777" w:rsidR="00D77042" w:rsidRPr="00262E92" w:rsidRDefault="00D77042" w:rsidP="00D77042">
            <w:pPr>
              <w:pStyle w:val="FormText"/>
              <w:numPr>
                <w:ilvl w:val="0"/>
                <w:numId w:val="0"/>
              </w:numPr>
              <w:rPr>
                <w:bCs/>
              </w:rPr>
            </w:pPr>
            <w:r>
              <w:rPr>
                <w:bCs/>
              </w:rPr>
              <w:lastRenderedPageBreak/>
              <w:t>8</w:t>
            </w:r>
          </w:p>
        </w:tc>
        <w:tc>
          <w:tcPr>
            <w:tcW w:w="4646" w:type="pct"/>
            <w:gridSpan w:val="7"/>
          </w:tcPr>
          <w:p w14:paraId="001DD3A4" w14:textId="77777777" w:rsidR="00D77042" w:rsidRDefault="00D77042" w:rsidP="00D77042">
            <w:pPr>
              <w:pStyle w:val="FormText"/>
              <w:numPr>
                <w:ilvl w:val="0"/>
                <w:numId w:val="0"/>
              </w:numPr>
              <w:rPr>
                <w:lang w:eastAsia="en-GB"/>
              </w:rPr>
            </w:pP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serve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on</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before</w:t>
            </w:r>
            <w:r w:rsidRPr="005E277D">
              <w:rPr>
                <w:lang w:eastAsia="en-GB"/>
              </w:rPr>
              <w:t xml:space="preserve"> </w:t>
            </w: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because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provide</w:t>
            </w:r>
            <w:r w:rsidRPr="005E277D">
              <w:rPr>
                <w:lang w:eastAsia="en-GB"/>
              </w:rPr>
              <w:t xml:space="preserve"> </w:t>
            </w:r>
            <w:r w:rsidRPr="00262E92">
              <w:rPr>
                <w:lang w:eastAsia="en-GB"/>
              </w:rPr>
              <w:t>you</w:t>
            </w:r>
            <w:r w:rsidRPr="005E277D">
              <w:rPr>
                <w:lang w:eastAsia="en-GB"/>
              </w:rPr>
              <w:t xml:space="preserve"> </w:t>
            </w:r>
            <w:r w:rsidRPr="00262E92">
              <w:rPr>
                <w:lang w:eastAsia="en-GB"/>
              </w:rPr>
              <w:t>with:</w:t>
            </w:r>
          </w:p>
          <w:p w14:paraId="134CEC7C" w14:textId="77777777" w:rsidR="00D77042" w:rsidRPr="00262E92" w:rsidRDefault="00D77042" w:rsidP="00D77042">
            <w:pPr>
              <w:pStyle w:val="FormText"/>
              <w:numPr>
                <w:ilvl w:val="0"/>
                <w:numId w:val="0"/>
              </w:numPr>
              <w:rPr>
                <w:lang w:eastAsia="en-GB"/>
              </w:rPr>
            </w:pPr>
          </w:p>
        </w:tc>
      </w:tr>
      <w:tr w:rsidR="00110E7B" w14:paraId="749C5E9D" w14:textId="77777777" w:rsidTr="00110E7B">
        <w:trPr>
          <w:gridAfter w:val="1"/>
          <w:wAfter w:w="116" w:type="pct"/>
          <w:trHeight w:val="477"/>
        </w:trPr>
        <w:tc>
          <w:tcPr>
            <w:tcW w:w="238" w:type="pct"/>
          </w:tcPr>
          <w:p w14:paraId="1FA72A88" w14:textId="77777777" w:rsidR="00D77042" w:rsidRPr="00262E92" w:rsidRDefault="00D77042" w:rsidP="00D77042">
            <w:pPr>
              <w:pStyle w:val="FormText"/>
              <w:numPr>
                <w:ilvl w:val="0"/>
                <w:numId w:val="0"/>
              </w:numPr>
              <w:rPr>
                <w:bCs/>
              </w:rPr>
            </w:pPr>
          </w:p>
        </w:tc>
        <w:tc>
          <w:tcPr>
            <w:tcW w:w="288" w:type="pct"/>
            <w:gridSpan w:val="3"/>
          </w:tcPr>
          <w:p w14:paraId="6B176CD1" w14:textId="77777777" w:rsidR="00D77042" w:rsidRPr="00262E92" w:rsidRDefault="00D77042" w:rsidP="00D77042">
            <w:pPr>
              <w:pStyle w:val="FormText"/>
              <w:numPr>
                <w:ilvl w:val="0"/>
                <w:numId w:val="0"/>
              </w:numPr>
              <w:rPr>
                <w:lang w:eastAsia="en-GB"/>
              </w:rPr>
            </w:pPr>
          </w:p>
        </w:tc>
        <w:tc>
          <w:tcPr>
            <w:tcW w:w="4358" w:type="pct"/>
            <w:gridSpan w:val="4"/>
          </w:tcPr>
          <w:tbl>
            <w:tblPr>
              <w:tblW w:w="8579" w:type="dxa"/>
              <w:tblLook w:val="0000" w:firstRow="0" w:lastRow="0" w:firstColumn="0" w:lastColumn="0" w:noHBand="0" w:noVBand="0"/>
            </w:tblPr>
            <w:tblGrid>
              <w:gridCol w:w="570"/>
              <w:gridCol w:w="8009"/>
            </w:tblGrid>
            <w:tr w:rsidR="00D77042" w:rsidRPr="00157AE1" w14:paraId="1EDECFED" w14:textId="77777777" w:rsidTr="00E11A05">
              <w:trPr>
                <w:trHeight w:val="455"/>
              </w:trPr>
              <w:tc>
                <w:tcPr>
                  <w:tcW w:w="332" w:type="pct"/>
                </w:tcPr>
                <w:p w14:paraId="7CB66FEE" w14:textId="77777777" w:rsidR="00D77042" w:rsidRPr="00157AE1" w:rsidRDefault="00D77042" w:rsidP="00D77042">
                  <w:pPr>
                    <w:pStyle w:val="FormText"/>
                    <w:numPr>
                      <w:ilvl w:val="0"/>
                      <w:numId w:val="0"/>
                    </w:numPr>
                  </w:pPr>
                  <w:r w:rsidRPr="00157AE1">
                    <w:t>(a)</w:t>
                  </w:r>
                </w:p>
              </w:tc>
              <w:tc>
                <w:tcPr>
                  <w:tcW w:w="4668" w:type="pct"/>
                </w:tcPr>
                <w:p w14:paraId="7DF0EDC6" w14:textId="77777777" w:rsidR="00D77042" w:rsidRPr="00157AE1" w:rsidRDefault="00D77042" w:rsidP="00D77042">
                  <w:pPr>
                    <w:pStyle w:val="FormText"/>
                    <w:numPr>
                      <w:ilvl w:val="0"/>
                      <w:numId w:val="0"/>
                    </w:numPr>
                  </w:pPr>
                  <w:r w:rsidRPr="00157AE1">
                    <w:t>all the written terms of the tenancy agreement (section 10 of the Act)</w:t>
                  </w:r>
                </w:p>
              </w:tc>
            </w:tr>
            <w:tr w:rsidR="00D77042" w:rsidRPr="00157AE1" w14:paraId="367C41B7" w14:textId="77777777" w:rsidTr="00E11A05">
              <w:trPr>
                <w:trHeight w:val="971"/>
              </w:trPr>
              <w:tc>
                <w:tcPr>
                  <w:tcW w:w="332" w:type="pct"/>
                </w:tcPr>
                <w:p w14:paraId="64DB6879" w14:textId="77777777" w:rsidR="00D77042" w:rsidRPr="00157AE1" w:rsidRDefault="00D77042" w:rsidP="00D77042">
                  <w:pPr>
                    <w:pStyle w:val="FormText"/>
                    <w:numPr>
                      <w:ilvl w:val="0"/>
                      <w:numId w:val="0"/>
                    </w:numPr>
                  </w:pPr>
                  <w:r w:rsidRPr="00157AE1">
                    <w:t>(b)</w:t>
                  </w:r>
                </w:p>
              </w:tc>
              <w:tc>
                <w:tcPr>
                  <w:tcW w:w="4668" w:type="pct"/>
                </w:tcPr>
                <w:p w14:paraId="56C32C5A" w14:textId="3C5E3135" w:rsidR="00D77042" w:rsidRDefault="00110E7B" w:rsidP="00D77042">
                  <w:pPr>
                    <w:pStyle w:val="FormText"/>
                    <w:numPr>
                      <w:ilvl w:val="0"/>
                      <w:numId w:val="0"/>
                    </w:numPr>
                  </w:pPr>
                  <w:r>
                    <w:t xml:space="preserve">the correct set of notes - </w:t>
                  </w:r>
                  <w:r w:rsidR="00D77042" w:rsidRPr="00157AE1">
                    <w:t>either the ‘Easy Read Notes for the Scottish Government Model Tenancy Agreement’</w:t>
                  </w:r>
                  <w:r w:rsidR="00D77042">
                    <w:t xml:space="preserve"> </w:t>
                  </w:r>
                  <w:r w:rsidR="00D77042" w:rsidRPr="00157AE1">
                    <w:t xml:space="preserve">or the ‘Private Residential Tenancy Statutory Terms Supporting Notes' (The Private Residential Tenancies (Information for Tenants) (Scotland) Regulations </w:t>
                  </w:r>
                </w:p>
                <w:p w14:paraId="188962CC" w14:textId="77777777" w:rsidR="00D77042" w:rsidRPr="00157AE1" w:rsidRDefault="00D77042" w:rsidP="00D77042">
                  <w:pPr>
                    <w:pStyle w:val="FormText"/>
                    <w:numPr>
                      <w:ilvl w:val="0"/>
                      <w:numId w:val="0"/>
                    </w:numPr>
                  </w:pPr>
                  <w:r w:rsidRPr="00157AE1">
                    <w:t xml:space="preserve">2017).  </w:t>
                  </w:r>
                </w:p>
                <w:p w14:paraId="699FE760" w14:textId="77777777" w:rsidR="00D77042" w:rsidRPr="00157AE1" w:rsidRDefault="00D77042" w:rsidP="00D77042">
                  <w:pPr>
                    <w:pStyle w:val="FormText"/>
                    <w:numPr>
                      <w:ilvl w:val="0"/>
                      <w:numId w:val="0"/>
                    </w:numPr>
                  </w:pPr>
                  <w:r w:rsidRPr="00157AE1">
                    <w:t xml:space="preserve"> </w:t>
                  </w:r>
                </w:p>
              </w:tc>
            </w:tr>
          </w:tbl>
          <w:p w14:paraId="57F1DC46" w14:textId="77777777" w:rsidR="00D77042" w:rsidRDefault="00D77042" w:rsidP="00D77042"/>
        </w:tc>
      </w:tr>
      <w:tr w:rsidR="00110E7B" w:rsidRPr="00262E92" w14:paraId="060F4938" w14:textId="77777777" w:rsidTr="00110E7B">
        <w:trPr>
          <w:gridAfter w:val="1"/>
          <w:wAfter w:w="116" w:type="pct"/>
          <w:trHeight w:val="423"/>
        </w:trPr>
        <w:tc>
          <w:tcPr>
            <w:tcW w:w="4884" w:type="pct"/>
            <w:gridSpan w:val="8"/>
          </w:tcPr>
          <w:p w14:paraId="2DE6B089" w14:textId="77777777" w:rsidR="00D77042" w:rsidRPr="00262E92" w:rsidRDefault="00D77042" w:rsidP="00D77042">
            <w:pPr>
              <w:pStyle w:val="FormText"/>
              <w:numPr>
                <w:ilvl w:val="0"/>
                <w:numId w:val="0"/>
              </w:numPr>
              <w:rPr>
                <w:lang w:eastAsia="en-GB"/>
              </w:rPr>
            </w:pPr>
            <w:r w:rsidRPr="00262E92">
              <w:rPr>
                <w:lang w:eastAsia="en-GB"/>
              </w:rPr>
              <w:t>_______________________________________________________________________________</w:t>
            </w:r>
          </w:p>
        </w:tc>
      </w:tr>
      <w:tr w:rsidR="00110E7B" w:rsidRPr="00262E92" w14:paraId="17B1789B" w14:textId="77777777" w:rsidTr="00110E7B">
        <w:trPr>
          <w:gridAfter w:val="1"/>
          <w:wAfter w:w="116" w:type="pct"/>
          <w:trHeight w:val="450"/>
        </w:trPr>
        <w:tc>
          <w:tcPr>
            <w:tcW w:w="4884" w:type="pct"/>
            <w:gridSpan w:val="8"/>
          </w:tcPr>
          <w:p w14:paraId="1378ADD5" w14:textId="77777777" w:rsidR="00D77042" w:rsidRPr="00262E92" w:rsidRDefault="00D77042" w:rsidP="00D77042">
            <w:pPr>
              <w:pStyle w:val="FormText"/>
              <w:numPr>
                <w:ilvl w:val="0"/>
                <w:numId w:val="0"/>
              </w:numPr>
              <w:rPr>
                <w:b/>
                <w:lang w:val="en" w:eastAsia="en-GB"/>
              </w:rPr>
            </w:pPr>
            <w:r w:rsidRPr="00262E92">
              <w:rPr>
                <w:b/>
                <w:bCs/>
              </w:rPr>
              <w:t>GIVING</w:t>
            </w:r>
            <w:r w:rsidRPr="005E277D">
              <w:rPr>
                <w:b/>
                <w:bCs/>
              </w:rPr>
              <w:t xml:space="preserve"> </w:t>
            </w:r>
            <w:r w:rsidRPr="00262E92">
              <w:rPr>
                <w:b/>
                <w:bCs/>
              </w:rPr>
              <w:t>THE</w:t>
            </w:r>
            <w:r w:rsidRPr="005E277D">
              <w:rPr>
                <w:b/>
                <w:bCs/>
              </w:rPr>
              <w:t xml:space="preserve"> </w:t>
            </w:r>
            <w:r w:rsidRPr="00262E92">
              <w:rPr>
                <w:b/>
                <w:bCs/>
              </w:rPr>
              <w:t>RIGHT</w:t>
            </w:r>
            <w:r w:rsidRPr="005E277D">
              <w:rPr>
                <w:b/>
                <w:bCs/>
              </w:rPr>
              <w:t xml:space="preserve"> </w:t>
            </w:r>
            <w:r w:rsidRPr="00262E92">
              <w:rPr>
                <w:b/>
                <w:bCs/>
              </w:rPr>
              <w:t>AMOUNT</w:t>
            </w:r>
            <w:r w:rsidRPr="005E277D">
              <w:rPr>
                <w:b/>
                <w:bCs/>
              </w:rPr>
              <w:t xml:space="preserve"> </w:t>
            </w:r>
            <w:r w:rsidRPr="00262E92">
              <w:rPr>
                <w:b/>
                <w:bCs/>
              </w:rPr>
              <w:t>OF</w:t>
            </w:r>
            <w:r w:rsidRPr="005E277D">
              <w:rPr>
                <w:b/>
                <w:bCs/>
              </w:rPr>
              <w:t xml:space="preserve"> </w:t>
            </w:r>
            <w:r w:rsidRPr="00262E92">
              <w:rPr>
                <w:b/>
                <w:bCs/>
              </w:rPr>
              <w:t>NOTICE</w:t>
            </w:r>
          </w:p>
        </w:tc>
      </w:tr>
      <w:tr w:rsidR="00110E7B" w:rsidRPr="00262E92" w14:paraId="20C3CCE8" w14:textId="77777777" w:rsidTr="00110E7B">
        <w:trPr>
          <w:gridAfter w:val="1"/>
          <w:wAfter w:w="116" w:type="pct"/>
          <w:trHeight w:val="720"/>
        </w:trPr>
        <w:tc>
          <w:tcPr>
            <w:tcW w:w="238" w:type="pct"/>
          </w:tcPr>
          <w:p w14:paraId="0E6C9CF1" w14:textId="77777777" w:rsidR="00D77042" w:rsidRPr="00262E92" w:rsidRDefault="00D77042" w:rsidP="00D77042">
            <w:pPr>
              <w:pStyle w:val="FormText"/>
              <w:numPr>
                <w:ilvl w:val="0"/>
                <w:numId w:val="0"/>
              </w:numPr>
              <w:ind w:right="-130"/>
              <w:rPr>
                <w:bCs/>
              </w:rPr>
            </w:pPr>
            <w:r>
              <w:rPr>
                <w:bCs/>
              </w:rPr>
              <w:t>9</w:t>
            </w:r>
            <w:r w:rsidRPr="00262E92">
              <w:rPr>
                <w:bCs/>
              </w:rPr>
              <w:t>.</w:t>
            </w:r>
          </w:p>
        </w:tc>
        <w:tc>
          <w:tcPr>
            <w:tcW w:w="4646" w:type="pct"/>
            <w:gridSpan w:val="7"/>
          </w:tcPr>
          <w:p w14:paraId="77CD79BA" w14:textId="77777777" w:rsidR="00D77042" w:rsidRPr="00262E92" w:rsidRDefault="00D77042" w:rsidP="00D77042">
            <w:pPr>
              <w:pStyle w:val="FormText"/>
              <w:numPr>
                <w:ilvl w:val="0"/>
                <w:numId w:val="0"/>
              </w:numPr>
              <w:rPr>
                <w:bCs/>
              </w:rPr>
            </w:pP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give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28</w:t>
            </w:r>
            <w:r w:rsidRPr="005E277D">
              <w:rPr>
                <w:lang w:eastAsia="en-GB"/>
              </w:rPr>
              <w:t xml:space="preserve"> </w:t>
            </w:r>
            <w:r w:rsidRPr="00262E92">
              <w:rPr>
                <w:lang w:eastAsia="en-GB"/>
              </w:rPr>
              <w:t>days’</w:t>
            </w:r>
            <w:r w:rsidRPr="005E277D">
              <w:rPr>
                <w:lang w:eastAsia="en-GB"/>
              </w:rPr>
              <w:t xml:space="preserve"> </w:t>
            </w:r>
            <w:r w:rsidRPr="00262E92">
              <w:rPr>
                <w:lang w:eastAsia="en-GB"/>
              </w:rPr>
              <w:t>notice</w:t>
            </w:r>
            <w:r w:rsidRPr="005E277D">
              <w:rPr>
                <w:lang w:eastAsia="en-GB"/>
              </w:rPr>
              <w:t xml:space="preserve"> </w:t>
            </w: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You</w:t>
            </w:r>
            <w:r w:rsidRPr="005E277D">
              <w:rPr>
                <w:lang w:eastAsia="en-GB"/>
              </w:rPr>
              <w:t xml:space="preserve"> </w:t>
            </w:r>
            <w:r w:rsidRPr="00262E92">
              <w:rPr>
                <w:lang w:eastAsia="en-GB"/>
              </w:rPr>
              <w:t>can’t</w:t>
            </w:r>
            <w:r w:rsidRPr="005E277D">
              <w:rPr>
                <w:lang w:eastAsia="en-GB"/>
              </w:rPr>
              <w:t xml:space="preserve"> </w:t>
            </w:r>
            <w:r>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until</w:t>
            </w:r>
            <w:r w:rsidRPr="005E277D">
              <w:rPr>
                <w:lang w:eastAsia="en-GB"/>
              </w:rPr>
              <w:t xml:space="preserve"> </w:t>
            </w:r>
            <w:r w:rsidRPr="00262E92">
              <w:rPr>
                <w:lang w:eastAsia="en-GB"/>
              </w:rPr>
              <w:t>the</w:t>
            </w:r>
            <w:r w:rsidRPr="005E277D">
              <w:rPr>
                <w:lang w:eastAsia="en-GB"/>
              </w:rPr>
              <w:t xml:space="preserve"> </w:t>
            </w:r>
            <w:r w:rsidRPr="00262E92">
              <w:rPr>
                <w:lang w:eastAsia="en-GB"/>
              </w:rPr>
              <w:t>notice</w:t>
            </w:r>
            <w:r w:rsidRPr="005E277D">
              <w:rPr>
                <w:lang w:eastAsia="en-GB"/>
              </w:rPr>
              <w:t xml:space="preserve"> </w:t>
            </w:r>
            <w:r w:rsidRPr="00262E92">
              <w:rPr>
                <w:lang w:eastAsia="en-GB"/>
              </w:rPr>
              <w:t>period</w:t>
            </w:r>
            <w:r w:rsidRPr="005E277D">
              <w:rPr>
                <w:lang w:eastAsia="en-GB"/>
              </w:rPr>
              <w:t xml:space="preserve"> </w:t>
            </w:r>
            <w:r w:rsidRPr="00262E92">
              <w:rPr>
                <w:lang w:eastAsia="en-GB"/>
              </w:rPr>
              <w:t>has</w:t>
            </w:r>
            <w:r w:rsidRPr="005E277D">
              <w:rPr>
                <w:lang w:eastAsia="en-GB"/>
              </w:rPr>
              <w:t xml:space="preserve"> </w:t>
            </w:r>
            <w:r w:rsidRPr="00262E92">
              <w:rPr>
                <w:lang w:eastAsia="en-GB"/>
              </w:rPr>
              <w:t>passed.</w:t>
            </w:r>
          </w:p>
        </w:tc>
      </w:tr>
      <w:tr w:rsidR="00110E7B" w:rsidRPr="00262E92" w14:paraId="21AD01F6" w14:textId="77777777" w:rsidTr="00110E7B">
        <w:trPr>
          <w:gridAfter w:val="1"/>
          <w:wAfter w:w="116" w:type="pct"/>
          <w:trHeight w:val="360"/>
        </w:trPr>
        <w:tc>
          <w:tcPr>
            <w:tcW w:w="238" w:type="pct"/>
          </w:tcPr>
          <w:p w14:paraId="1298AF55" w14:textId="77777777" w:rsidR="00D77042" w:rsidRPr="00262E92" w:rsidRDefault="00D77042" w:rsidP="00D77042">
            <w:pPr>
              <w:pStyle w:val="FormText"/>
              <w:numPr>
                <w:ilvl w:val="0"/>
                <w:numId w:val="0"/>
              </w:numPr>
              <w:ind w:right="-103"/>
              <w:rPr>
                <w:bCs/>
              </w:rPr>
            </w:pPr>
            <w:r>
              <w:rPr>
                <w:bCs/>
              </w:rPr>
              <w:t>10.</w:t>
            </w:r>
          </w:p>
        </w:tc>
        <w:tc>
          <w:tcPr>
            <w:tcW w:w="4646" w:type="pct"/>
            <w:gridSpan w:val="7"/>
          </w:tcPr>
          <w:p w14:paraId="068B1B8F" w14:textId="77777777" w:rsidR="00D77042" w:rsidRPr="00262E92" w:rsidRDefault="00D77042" w:rsidP="00D77042">
            <w:pPr>
              <w:pStyle w:val="FormText"/>
              <w:numPr>
                <w:ilvl w:val="0"/>
                <w:numId w:val="0"/>
              </w:numPr>
              <w:rPr>
                <w:lang w:eastAsia="en-GB"/>
              </w:rPr>
            </w:pPr>
            <w:r w:rsidRPr="00262E92">
              <w:rPr>
                <w:lang w:eastAsia="en-GB"/>
              </w:rPr>
              <w:t>The</w:t>
            </w:r>
            <w:r w:rsidRPr="005E277D">
              <w:rPr>
                <w:lang w:eastAsia="en-GB"/>
              </w:rPr>
              <w:t xml:space="preserve"> </w:t>
            </w:r>
            <w:r w:rsidRPr="00262E92">
              <w:rPr>
                <w:lang w:eastAsia="en-GB"/>
              </w:rPr>
              <w:t>notice</w:t>
            </w:r>
            <w:r w:rsidRPr="005E277D">
              <w:rPr>
                <w:lang w:eastAsia="en-GB"/>
              </w:rPr>
              <w:t xml:space="preserve"> </w:t>
            </w:r>
            <w:r w:rsidRPr="00262E92">
              <w:rPr>
                <w:lang w:eastAsia="en-GB"/>
              </w:rPr>
              <w:t>period</w:t>
            </w:r>
            <w:r w:rsidRPr="005E277D">
              <w:rPr>
                <w:lang w:eastAsia="en-GB"/>
              </w:rPr>
              <w:t xml:space="preserve"> </w:t>
            </w:r>
            <w:r w:rsidRPr="00262E92">
              <w:rPr>
                <w:lang w:eastAsia="en-GB"/>
              </w:rPr>
              <w:t>starts</w:t>
            </w:r>
            <w:r w:rsidRPr="005E277D">
              <w:rPr>
                <w:lang w:eastAsia="en-GB"/>
              </w:rPr>
              <w:t xml:space="preserve"> </w:t>
            </w:r>
            <w:r w:rsidRPr="00262E92">
              <w:rPr>
                <w:lang w:eastAsia="en-GB"/>
              </w:rPr>
              <w:t>on</w:t>
            </w:r>
            <w:r>
              <w:rPr>
                <w:lang w:eastAsia="en-GB"/>
              </w:rPr>
              <w:t xml:space="preserve"> the later of</w:t>
            </w:r>
            <w:r w:rsidRPr="00262E92">
              <w:rPr>
                <w:lang w:eastAsia="en-GB"/>
              </w:rPr>
              <w:t>:</w:t>
            </w:r>
          </w:p>
        </w:tc>
      </w:tr>
      <w:tr w:rsidR="00110E7B" w:rsidRPr="004A42EA" w14:paraId="3E654F08" w14:textId="77777777" w:rsidTr="00110E7B">
        <w:trPr>
          <w:gridAfter w:val="1"/>
          <w:wAfter w:w="116" w:type="pct"/>
          <w:trHeight w:val="450"/>
        </w:trPr>
        <w:tc>
          <w:tcPr>
            <w:tcW w:w="238" w:type="pct"/>
          </w:tcPr>
          <w:p w14:paraId="0530F903" w14:textId="77777777" w:rsidR="00D77042" w:rsidRPr="004A42EA" w:rsidRDefault="00D77042" w:rsidP="00D77042">
            <w:pPr>
              <w:pStyle w:val="FormText"/>
              <w:numPr>
                <w:ilvl w:val="0"/>
                <w:numId w:val="0"/>
              </w:numPr>
            </w:pPr>
          </w:p>
        </w:tc>
        <w:tc>
          <w:tcPr>
            <w:tcW w:w="288" w:type="pct"/>
            <w:gridSpan w:val="3"/>
          </w:tcPr>
          <w:p w14:paraId="42CD95DF" w14:textId="77777777" w:rsidR="00D77042" w:rsidRPr="004A42EA" w:rsidRDefault="00D77042" w:rsidP="00D77042">
            <w:pPr>
              <w:pStyle w:val="FormText"/>
              <w:numPr>
                <w:ilvl w:val="0"/>
                <w:numId w:val="0"/>
              </w:numPr>
            </w:pPr>
            <w:r w:rsidRPr="004A42EA">
              <w:t>●</w:t>
            </w:r>
          </w:p>
        </w:tc>
        <w:tc>
          <w:tcPr>
            <w:tcW w:w="4358" w:type="pct"/>
            <w:gridSpan w:val="4"/>
          </w:tcPr>
          <w:p w14:paraId="63FB652D" w14:textId="77777777" w:rsidR="00D77042" w:rsidRPr="004A42EA" w:rsidRDefault="00D77042" w:rsidP="00D77042">
            <w:pPr>
              <w:pStyle w:val="FormText"/>
              <w:numPr>
                <w:ilvl w:val="0"/>
                <w:numId w:val="0"/>
              </w:numPr>
            </w:pPr>
            <w:r w:rsidRPr="004A42EA">
              <w:t>the</w:t>
            </w:r>
            <w:r w:rsidRPr="005E277D">
              <w:t xml:space="preserve"> </w:t>
            </w:r>
            <w:r w:rsidRPr="004A42EA">
              <w:t>day</w:t>
            </w:r>
            <w:r w:rsidRPr="005E277D">
              <w:t xml:space="preserve"> </w:t>
            </w:r>
            <w:r w:rsidRPr="004A42EA">
              <w:t>your</w:t>
            </w:r>
            <w:r w:rsidRPr="005E277D">
              <w:t xml:space="preserve"> </w:t>
            </w:r>
            <w:r w:rsidRPr="004A42EA">
              <w:t>Landlord</w:t>
            </w:r>
            <w:r w:rsidRPr="005E277D">
              <w:t xml:space="preserve"> </w:t>
            </w:r>
            <w:r w:rsidRPr="004A42EA">
              <w:t>receives</w:t>
            </w:r>
            <w:r w:rsidRPr="005E277D">
              <w:t xml:space="preserve"> </w:t>
            </w:r>
            <w:r w:rsidRPr="004A42EA">
              <w:t>this</w:t>
            </w:r>
            <w:r w:rsidRPr="005E277D">
              <w:t xml:space="preserve"> </w:t>
            </w:r>
            <w:r w:rsidRPr="004A42EA">
              <w:t>notice</w:t>
            </w:r>
            <w:r w:rsidRPr="005E277D">
              <w:t xml:space="preserve"> </w:t>
            </w:r>
            <w:r w:rsidRPr="004A42EA">
              <w:t>from</w:t>
            </w:r>
            <w:r w:rsidRPr="005E277D">
              <w:t xml:space="preserve"> </w:t>
            </w:r>
            <w:r w:rsidRPr="004A42EA">
              <w:t>you</w:t>
            </w:r>
            <w:r>
              <w:t>; or</w:t>
            </w:r>
          </w:p>
        </w:tc>
      </w:tr>
      <w:tr w:rsidR="00110E7B" w:rsidRPr="004A42EA" w14:paraId="00A85926" w14:textId="77777777" w:rsidTr="00110E7B">
        <w:trPr>
          <w:gridAfter w:val="1"/>
          <w:wAfter w:w="116" w:type="pct"/>
          <w:trHeight w:val="523"/>
        </w:trPr>
        <w:tc>
          <w:tcPr>
            <w:tcW w:w="238" w:type="pct"/>
          </w:tcPr>
          <w:p w14:paraId="4F95BE05" w14:textId="77777777" w:rsidR="00D77042" w:rsidRPr="004A42EA" w:rsidRDefault="00D77042" w:rsidP="00D77042">
            <w:pPr>
              <w:pStyle w:val="FormText"/>
              <w:numPr>
                <w:ilvl w:val="0"/>
                <w:numId w:val="0"/>
              </w:numPr>
            </w:pPr>
          </w:p>
        </w:tc>
        <w:tc>
          <w:tcPr>
            <w:tcW w:w="288" w:type="pct"/>
            <w:gridSpan w:val="3"/>
          </w:tcPr>
          <w:p w14:paraId="3EA7B709" w14:textId="77777777" w:rsidR="00D77042" w:rsidRPr="004A42EA" w:rsidRDefault="00D77042" w:rsidP="00D77042">
            <w:pPr>
              <w:pStyle w:val="FormText"/>
              <w:numPr>
                <w:ilvl w:val="0"/>
                <w:numId w:val="0"/>
              </w:numPr>
            </w:pPr>
            <w:r w:rsidRPr="004A42EA">
              <w:t>●</w:t>
            </w:r>
          </w:p>
        </w:tc>
        <w:tc>
          <w:tcPr>
            <w:tcW w:w="4358" w:type="pct"/>
            <w:gridSpan w:val="4"/>
          </w:tcPr>
          <w:p w14:paraId="4325995B" w14:textId="77777777" w:rsidR="00D77042" w:rsidRDefault="00D77042" w:rsidP="00D77042">
            <w:pPr>
              <w:pStyle w:val="FormText"/>
              <w:numPr>
                <w:ilvl w:val="0"/>
                <w:numId w:val="0"/>
              </w:numPr>
            </w:pPr>
            <w:r w:rsidRPr="004A42EA">
              <w:t>the</w:t>
            </w:r>
            <w:r w:rsidRPr="005E277D">
              <w:t xml:space="preserve"> </w:t>
            </w:r>
            <w:r w:rsidRPr="004A42EA">
              <w:t>day</w:t>
            </w:r>
            <w:r w:rsidRPr="005E277D">
              <w:t xml:space="preserve"> </w:t>
            </w:r>
            <w:r w:rsidRPr="004A42EA">
              <w:t>after</w:t>
            </w:r>
            <w:r w:rsidRPr="005E277D">
              <w:t xml:space="preserve"> </w:t>
            </w:r>
            <w:r w:rsidRPr="004A42EA">
              <w:t>any</w:t>
            </w:r>
            <w:r w:rsidRPr="005E277D">
              <w:t xml:space="preserve"> </w:t>
            </w:r>
            <w:r w:rsidRPr="004A42EA">
              <w:t>deadline</w:t>
            </w:r>
            <w:r w:rsidRPr="005E277D">
              <w:t xml:space="preserve"> </w:t>
            </w:r>
            <w:r>
              <w:t>on which your Landlord ought to have performed the relevant duty.</w:t>
            </w:r>
          </w:p>
          <w:p w14:paraId="1478FDAC" w14:textId="77777777" w:rsidR="00D77042" w:rsidRPr="004A42EA" w:rsidRDefault="00D77042" w:rsidP="00D77042">
            <w:pPr>
              <w:pStyle w:val="FormText"/>
              <w:numPr>
                <w:ilvl w:val="0"/>
                <w:numId w:val="0"/>
              </w:numPr>
            </w:pPr>
          </w:p>
        </w:tc>
      </w:tr>
      <w:tr w:rsidR="00110E7B" w:rsidRPr="00262E92" w14:paraId="609BAE58" w14:textId="77777777" w:rsidTr="00110E7B">
        <w:trPr>
          <w:gridAfter w:val="1"/>
          <w:wAfter w:w="116" w:type="pct"/>
        </w:trPr>
        <w:tc>
          <w:tcPr>
            <w:tcW w:w="4884" w:type="pct"/>
            <w:gridSpan w:val="8"/>
          </w:tcPr>
          <w:p w14:paraId="5570B9FB" w14:textId="77777777" w:rsidR="00D77042" w:rsidRPr="00262E92" w:rsidRDefault="00D77042" w:rsidP="00D77042">
            <w:pPr>
              <w:pStyle w:val="FormText"/>
              <w:numPr>
                <w:ilvl w:val="0"/>
                <w:numId w:val="0"/>
              </w:numPr>
            </w:pPr>
            <w:r w:rsidRPr="00262E92">
              <w:t>See</w:t>
            </w:r>
            <w:r w:rsidRPr="005E277D">
              <w:t xml:space="preserve"> </w:t>
            </w:r>
            <w:r>
              <w:t xml:space="preserve">the </w:t>
            </w:r>
            <w:r w:rsidRPr="00262E92">
              <w:t>‘HOW</w:t>
            </w:r>
            <w:r w:rsidRPr="005E277D">
              <w:t xml:space="preserve"> </w:t>
            </w:r>
            <w:r w:rsidRPr="00262E92">
              <w:t>TO</w:t>
            </w:r>
            <w:r w:rsidRPr="005E277D">
              <w:t xml:space="preserve"> </w:t>
            </w:r>
            <w:r>
              <w:t>GIVE</w:t>
            </w:r>
            <w:r w:rsidRPr="005E277D">
              <w:t xml:space="preserve"> </w:t>
            </w:r>
            <w:r w:rsidRPr="00262E92">
              <w:t>THIS</w:t>
            </w:r>
            <w:r w:rsidRPr="005E277D">
              <w:t xml:space="preserve"> </w:t>
            </w:r>
            <w:r w:rsidRPr="00262E92">
              <w:t>NOTICE’</w:t>
            </w:r>
            <w:r w:rsidRPr="005E277D">
              <w:t xml:space="preserve"> </w:t>
            </w:r>
            <w:r w:rsidRPr="00262E92">
              <w:t>section</w:t>
            </w:r>
            <w:r w:rsidRPr="005E277D">
              <w:t xml:space="preserve"> </w:t>
            </w:r>
            <w:r w:rsidRPr="00262E92">
              <w:t>which</w:t>
            </w:r>
            <w:r w:rsidRPr="005E277D">
              <w:t xml:space="preserve"> </w:t>
            </w:r>
            <w:r w:rsidRPr="00262E92">
              <w:t>provides</w:t>
            </w:r>
            <w:r w:rsidRPr="005E277D">
              <w:t xml:space="preserve"> </w:t>
            </w:r>
            <w:r w:rsidRPr="00262E92">
              <w:t>important</w:t>
            </w:r>
            <w:r w:rsidRPr="005E277D">
              <w:t xml:space="preserve"> </w:t>
            </w:r>
            <w:r w:rsidRPr="00262E92">
              <w:t>information</w:t>
            </w:r>
            <w:r w:rsidRPr="005E277D">
              <w:t xml:space="preserve"> </w:t>
            </w:r>
            <w:r w:rsidRPr="00262E92">
              <w:t>on</w:t>
            </w:r>
            <w:r w:rsidRPr="005E277D">
              <w:t xml:space="preserve"> </w:t>
            </w:r>
            <w:r w:rsidRPr="00262E92">
              <w:t>delivery</w:t>
            </w:r>
            <w:r w:rsidRPr="005E277D">
              <w:t xml:space="preserve"> </w:t>
            </w:r>
            <w:r w:rsidRPr="00262E92">
              <w:t>times.</w:t>
            </w:r>
          </w:p>
        </w:tc>
      </w:tr>
      <w:tr w:rsidR="00110E7B" w:rsidRPr="00262E92" w14:paraId="70C7AA68" w14:textId="77777777" w:rsidTr="00110E7B">
        <w:trPr>
          <w:gridAfter w:val="1"/>
          <w:wAfter w:w="116" w:type="pct"/>
          <w:trHeight w:val="513"/>
        </w:trPr>
        <w:tc>
          <w:tcPr>
            <w:tcW w:w="4884" w:type="pct"/>
            <w:gridSpan w:val="8"/>
          </w:tcPr>
          <w:p w14:paraId="4F7C5B4E" w14:textId="77777777" w:rsidR="00D77042" w:rsidRPr="00262E92" w:rsidRDefault="00D77042" w:rsidP="00D77042">
            <w:pPr>
              <w:pStyle w:val="FormText"/>
              <w:numPr>
                <w:ilvl w:val="0"/>
                <w:numId w:val="0"/>
              </w:numPr>
            </w:pPr>
            <w:r w:rsidRPr="00262E92">
              <w:t>_______________________________________________________________________________</w:t>
            </w:r>
          </w:p>
        </w:tc>
      </w:tr>
      <w:tr w:rsidR="00110E7B" w:rsidRPr="00262E92" w14:paraId="7B782D0E" w14:textId="77777777" w:rsidTr="00110E7B">
        <w:trPr>
          <w:gridAfter w:val="1"/>
          <w:wAfter w:w="116" w:type="pct"/>
          <w:trHeight w:val="450"/>
        </w:trPr>
        <w:tc>
          <w:tcPr>
            <w:tcW w:w="4884" w:type="pct"/>
            <w:gridSpan w:val="8"/>
          </w:tcPr>
          <w:p w14:paraId="36E14747" w14:textId="77777777" w:rsidR="00D77042" w:rsidRPr="00262E92" w:rsidRDefault="00D77042" w:rsidP="00D77042">
            <w:pPr>
              <w:pStyle w:val="FormText"/>
              <w:numPr>
                <w:ilvl w:val="0"/>
                <w:numId w:val="0"/>
              </w:numPr>
              <w:rPr>
                <w:b/>
              </w:rPr>
            </w:pPr>
            <w:r w:rsidRPr="00262E92">
              <w:rPr>
                <w:b/>
                <w:bCs/>
              </w:rPr>
              <w:t>HOW</w:t>
            </w:r>
            <w:r w:rsidRPr="005E277D">
              <w:rPr>
                <w:b/>
                <w:bCs/>
              </w:rPr>
              <w:t xml:space="preserve"> </w:t>
            </w:r>
            <w:r w:rsidRPr="00262E92">
              <w:rPr>
                <w:b/>
                <w:bCs/>
              </w:rPr>
              <w:t>TO</w:t>
            </w:r>
            <w:r w:rsidRPr="005E277D">
              <w:rPr>
                <w:b/>
                <w:bCs/>
              </w:rPr>
              <w:t xml:space="preserve"> </w:t>
            </w:r>
            <w:r w:rsidRPr="00262E92">
              <w:rPr>
                <w:b/>
                <w:bCs/>
              </w:rPr>
              <w:t>COMPLETE</w:t>
            </w:r>
            <w:r w:rsidRPr="005E277D">
              <w:rPr>
                <w:b/>
                <w:bCs/>
              </w:rPr>
              <w:t xml:space="preserve"> </w:t>
            </w:r>
            <w:r w:rsidRPr="00262E92">
              <w:rPr>
                <w:b/>
                <w:bCs/>
              </w:rPr>
              <w:t>THIS</w:t>
            </w:r>
            <w:r w:rsidRPr="005E277D">
              <w:rPr>
                <w:b/>
                <w:bCs/>
              </w:rPr>
              <w:t xml:space="preserve"> </w:t>
            </w:r>
            <w:r w:rsidRPr="00262E92">
              <w:rPr>
                <w:b/>
                <w:bCs/>
              </w:rPr>
              <w:t>NOTICE</w:t>
            </w:r>
          </w:p>
        </w:tc>
      </w:tr>
      <w:tr w:rsidR="00110E7B" w:rsidRPr="00262E92" w14:paraId="701DABE3" w14:textId="77777777" w:rsidTr="00110E7B">
        <w:trPr>
          <w:gridAfter w:val="2"/>
          <w:wAfter w:w="257" w:type="pct"/>
          <w:trHeight w:val="720"/>
        </w:trPr>
        <w:tc>
          <w:tcPr>
            <w:tcW w:w="238" w:type="pct"/>
          </w:tcPr>
          <w:p w14:paraId="4C65701D" w14:textId="77777777" w:rsidR="00D77042" w:rsidRPr="00262E92" w:rsidRDefault="00D77042" w:rsidP="00D77042">
            <w:pPr>
              <w:pStyle w:val="FormText"/>
              <w:numPr>
                <w:ilvl w:val="0"/>
                <w:numId w:val="0"/>
              </w:numPr>
              <w:rPr>
                <w:bCs/>
              </w:rPr>
            </w:pPr>
            <w:r w:rsidRPr="00262E92">
              <w:rPr>
                <w:bCs/>
              </w:rPr>
              <w:t>1</w:t>
            </w:r>
            <w:r>
              <w:rPr>
                <w:bCs/>
              </w:rPr>
              <w:t>1</w:t>
            </w:r>
            <w:r w:rsidRPr="00262E92">
              <w:rPr>
                <w:bCs/>
              </w:rPr>
              <w:t>.</w:t>
            </w:r>
          </w:p>
        </w:tc>
        <w:tc>
          <w:tcPr>
            <w:tcW w:w="4505" w:type="pct"/>
            <w:gridSpan w:val="6"/>
          </w:tcPr>
          <w:p w14:paraId="6A8AF674" w14:textId="77777777" w:rsidR="00D77042" w:rsidRPr="00262E92" w:rsidRDefault="00D77042" w:rsidP="00D77042">
            <w:pPr>
              <w:pStyle w:val="FormText"/>
              <w:numPr>
                <w:ilvl w:val="0"/>
                <w:numId w:val="0"/>
              </w:numPr>
              <w:rPr>
                <w:bCs/>
              </w:rPr>
            </w:pPr>
            <w:r w:rsidRPr="00262E92">
              <w:rPr>
                <w:lang w:eastAsia="en-GB"/>
              </w:rPr>
              <w:t>As</w:t>
            </w:r>
            <w:r w:rsidRPr="005E277D">
              <w:rPr>
                <w:lang w:eastAsia="en-GB"/>
              </w:rPr>
              <w:t xml:space="preserve"> </w:t>
            </w:r>
            <w:r w:rsidRPr="00262E92">
              <w:rPr>
                <w:lang w:eastAsia="en-GB"/>
              </w:rPr>
              <w:t>the</w:t>
            </w:r>
            <w:r w:rsidRPr="005E277D">
              <w:rPr>
                <w:lang w:eastAsia="en-GB"/>
              </w:rPr>
              <w:t xml:space="preserve"> </w:t>
            </w:r>
            <w:r w:rsidRPr="00262E92">
              <w:rPr>
                <w:lang w:eastAsia="en-GB"/>
              </w:rPr>
              <w:t>Tenant</w:t>
            </w:r>
            <w:r w:rsidRPr="005E277D">
              <w:rPr>
                <w:lang w:eastAsia="en-GB"/>
              </w:rPr>
              <w:t xml:space="preserve"> </w:t>
            </w:r>
            <w:r w:rsidRPr="00262E92">
              <w:rPr>
                <w:lang w:eastAsia="en-GB"/>
              </w:rPr>
              <w:t>you</w:t>
            </w:r>
            <w:r w:rsidRPr="005E277D">
              <w:rPr>
                <w:lang w:eastAsia="en-GB"/>
              </w:rPr>
              <w:t xml:space="preserve"> </w:t>
            </w:r>
            <w:r w:rsidRPr="00262E92">
              <w:rPr>
                <w:lang w:eastAsia="en-GB"/>
              </w:rPr>
              <w:t>should</w:t>
            </w:r>
            <w:r w:rsidRPr="005E277D">
              <w:rPr>
                <w:lang w:eastAsia="en-GB"/>
              </w:rPr>
              <w:t xml:space="preserve"> </w:t>
            </w:r>
            <w:r w:rsidRPr="00262E92">
              <w:rPr>
                <w:lang w:eastAsia="en-GB"/>
              </w:rPr>
              <w:t>complete</w:t>
            </w:r>
            <w:r w:rsidRPr="005E277D">
              <w:rPr>
                <w:lang w:eastAsia="en-GB"/>
              </w:rPr>
              <w:t xml:space="preserve"> </w:t>
            </w:r>
            <w:r w:rsidRPr="00262E92">
              <w:rPr>
                <w:lang w:eastAsia="en-GB"/>
              </w:rPr>
              <w:t>Parts</w:t>
            </w:r>
            <w:r w:rsidRPr="005E277D">
              <w:rPr>
                <w:lang w:eastAsia="en-GB"/>
              </w:rPr>
              <w:t xml:space="preserve"> </w:t>
            </w:r>
            <w:r w:rsidRPr="00262E92">
              <w:rPr>
                <w:lang w:eastAsia="en-GB"/>
              </w:rPr>
              <w:t>1</w:t>
            </w:r>
            <w:r w:rsidRPr="005E277D">
              <w:rPr>
                <w:lang w:eastAsia="en-GB"/>
              </w:rPr>
              <w:t xml:space="preserve"> </w:t>
            </w:r>
            <w:r w:rsidRPr="00262E92">
              <w:rPr>
                <w:lang w:eastAsia="en-GB"/>
              </w:rPr>
              <w:t>and</w:t>
            </w:r>
            <w:r w:rsidRPr="005E277D">
              <w:rPr>
                <w:lang w:eastAsia="en-GB"/>
              </w:rPr>
              <w:t xml:space="preserve"> </w:t>
            </w:r>
            <w:r w:rsidRPr="00262E92">
              <w:rPr>
                <w:lang w:eastAsia="en-GB"/>
              </w:rPr>
              <w:t>2</w:t>
            </w:r>
            <w:r>
              <w:rPr>
                <w:lang w:eastAsia="en-GB"/>
              </w:rPr>
              <w:t xml:space="preserve"> of the notice</w:t>
            </w:r>
            <w:r w:rsidRPr="00262E92">
              <w:rPr>
                <w:lang w:eastAsia="en-GB"/>
              </w:rPr>
              <w:t>.</w:t>
            </w:r>
            <w:r w:rsidRPr="005E277D">
              <w:rPr>
                <w:lang w:eastAsia="en-GB"/>
              </w:rPr>
              <w:t xml:space="preserve">  </w:t>
            </w: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sidRPr="00262E92">
              <w:rPr>
                <w:lang w:eastAsia="en-GB"/>
              </w:rPr>
              <w:t>tick</w:t>
            </w:r>
            <w:r w:rsidRPr="005E277D">
              <w:rPr>
                <w:lang w:eastAsia="en-GB"/>
              </w:rPr>
              <w:t xml:space="preserve"> </w:t>
            </w:r>
            <w:r w:rsidRPr="00262E92">
              <w:rPr>
                <w:lang w:eastAsia="en-GB"/>
              </w:rPr>
              <w:t>more</w:t>
            </w:r>
            <w:r w:rsidRPr="005E277D">
              <w:rPr>
                <w:lang w:eastAsia="en-GB"/>
              </w:rPr>
              <w:t xml:space="preserve"> </w:t>
            </w:r>
            <w:r w:rsidRPr="00262E92">
              <w:rPr>
                <w:lang w:eastAsia="en-GB"/>
              </w:rPr>
              <w:t>than</w:t>
            </w:r>
            <w:r w:rsidRPr="005E277D">
              <w:rPr>
                <w:lang w:eastAsia="en-GB"/>
              </w:rPr>
              <w:t xml:space="preserve"> </w:t>
            </w:r>
            <w:r w:rsidRPr="00262E92">
              <w:rPr>
                <w:lang w:eastAsia="en-GB"/>
              </w:rPr>
              <w:t>one</w:t>
            </w:r>
            <w:r w:rsidRPr="005E277D">
              <w:rPr>
                <w:lang w:eastAsia="en-GB"/>
              </w:rPr>
              <w:t xml:space="preserve"> </w:t>
            </w:r>
            <w:r w:rsidRPr="00262E92">
              <w:rPr>
                <w:lang w:eastAsia="en-GB"/>
              </w:rPr>
              <w:t>box</w:t>
            </w:r>
            <w:r w:rsidRPr="005E277D">
              <w:rPr>
                <w:lang w:eastAsia="en-GB"/>
              </w:rPr>
              <w:t xml:space="preserve"> </w:t>
            </w:r>
            <w:r w:rsidRPr="00262E92">
              <w:rPr>
                <w:lang w:eastAsia="en-GB"/>
              </w:rPr>
              <w:t>in</w:t>
            </w:r>
            <w:r w:rsidRPr="005E277D">
              <w:rPr>
                <w:lang w:eastAsia="en-GB"/>
              </w:rPr>
              <w:t xml:space="preserve"> </w:t>
            </w:r>
            <w:r w:rsidRPr="00262E92">
              <w:rPr>
                <w:lang w:eastAsia="en-GB"/>
              </w:rPr>
              <w:t>Part</w:t>
            </w:r>
            <w:r w:rsidRPr="005E277D">
              <w:rPr>
                <w:lang w:eastAsia="en-GB"/>
              </w:rPr>
              <w:t xml:space="preserve"> </w:t>
            </w:r>
            <w:r w:rsidRPr="00262E92">
              <w:rPr>
                <w:lang w:eastAsia="en-GB"/>
              </w:rPr>
              <w:t>2,</w:t>
            </w:r>
            <w:r w:rsidRPr="005E277D">
              <w:rPr>
                <w:lang w:eastAsia="en-GB"/>
              </w:rPr>
              <w:t xml:space="preserve"> </w:t>
            </w:r>
            <w:r w:rsidRPr="00262E92">
              <w:rPr>
                <w:lang w:eastAsia="en-GB"/>
              </w:rPr>
              <w:t>depending</w:t>
            </w:r>
            <w:r w:rsidRPr="005E277D">
              <w:rPr>
                <w:lang w:eastAsia="en-GB"/>
              </w:rPr>
              <w:t xml:space="preserve"> </w:t>
            </w:r>
            <w:r w:rsidRPr="00262E92">
              <w:rPr>
                <w:lang w:eastAsia="en-GB"/>
              </w:rPr>
              <w:t>on</w:t>
            </w:r>
            <w:r w:rsidRPr="005E277D">
              <w:rPr>
                <w:lang w:eastAsia="en-GB"/>
              </w:rPr>
              <w:t xml:space="preserve"> </w:t>
            </w:r>
            <w:r w:rsidRPr="00262E92">
              <w:rPr>
                <w:lang w:eastAsia="en-GB"/>
              </w:rPr>
              <w:t>whether</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provide</w:t>
            </w:r>
            <w:r w:rsidRPr="005E277D">
              <w:rPr>
                <w:lang w:eastAsia="en-GB"/>
              </w:rPr>
              <w:t xml:space="preserve"> </w:t>
            </w:r>
            <w:r w:rsidRPr="00262E92">
              <w:rPr>
                <w:lang w:eastAsia="en-GB"/>
              </w:rPr>
              <w:t>you</w:t>
            </w:r>
            <w:r w:rsidRPr="005E277D">
              <w:rPr>
                <w:lang w:eastAsia="en-GB"/>
              </w:rPr>
              <w:t xml:space="preserve"> </w:t>
            </w:r>
            <w:r w:rsidRPr="00262E92">
              <w:rPr>
                <w:lang w:eastAsia="en-GB"/>
              </w:rPr>
              <w:t>with:</w:t>
            </w:r>
          </w:p>
        </w:tc>
      </w:tr>
      <w:tr w:rsidR="00110E7B" w:rsidRPr="00262E92" w14:paraId="74C27CB2" w14:textId="77777777" w:rsidTr="00110E7B">
        <w:trPr>
          <w:gridAfter w:val="2"/>
          <w:wAfter w:w="257" w:type="pct"/>
          <w:trHeight w:val="360"/>
        </w:trPr>
        <w:tc>
          <w:tcPr>
            <w:tcW w:w="238" w:type="pct"/>
          </w:tcPr>
          <w:p w14:paraId="3D5804F2" w14:textId="77777777" w:rsidR="00D77042" w:rsidRPr="00262E92" w:rsidRDefault="00D77042" w:rsidP="00D77042">
            <w:pPr>
              <w:pStyle w:val="FormText"/>
              <w:numPr>
                <w:ilvl w:val="0"/>
                <w:numId w:val="0"/>
              </w:numPr>
              <w:rPr>
                <w:bCs/>
              </w:rPr>
            </w:pPr>
          </w:p>
        </w:tc>
        <w:tc>
          <w:tcPr>
            <w:tcW w:w="445" w:type="pct"/>
            <w:gridSpan w:val="4"/>
          </w:tcPr>
          <w:p w14:paraId="74C29DE3" w14:textId="77777777" w:rsidR="00D77042" w:rsidRPr="00262E92" w:rsidRDefault="00D77042" w:rsidP="00D77042">
            <w:pPr>
              <w:pStyle w:val="FormText"/>
              <w:numPr>
                <w:ilvl w:val="0"/>
                <w:numId w:val="0"/>
              </w:numPr>
              <w:rPr>
                <w:lang w:eastAsia="en-GB"/>
              </w:rPr>
            </w:pPr>
            <w:r w:rsidRPr="00262E92">
              <w:rPr>
                <w:lang w:eastAsia="en-GB"/>
              </w:rPr>
              <w:t>(a)</w:t>
            </w:r>
          </w:p>
        </w:tc>
        <w:tc>
          <w:tcPr>
            <w:tcW w:w="4060" w:type="pct"/>
            <w:gridSpan w:val="2"/>
          </w:tcPr>
          <w:p w14:paraId="693015D5" w14:textId="09765F95"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r w:rsidR="00110E7B">
              <w:rPr>
                <w:lang w:eastAsia="en-GB"/>
              </w:rPr>
              <w:t xml:space="preserve"> (section 10 of the Act)</w:t>
            </w:r>
          </w:p>
        </w:tc>
      </w:tr>
      <w:tr w:rsidR="00110E7B" w:rsidRPr="00262E92" w14:paraId="0A8760CB" w14:textId="77777777" w:rsidTr="00110E7B">
        <w:trPr>
          <w:gridAfter w:val="2"/>
          <w:wAfter w:w="257" w:type="pct"/>
          <w:trHeight w:val="630"/>
        </w:trPr>
        <w:tc>
          <w:tcPr>
            <w:tcW w:w="238" w:type="pct"/>
          </w:tcPr>
          <w:p w14:paraId="64369D37" w14:textId="77777777" w:rsidR="00D77042" w:rsidRPr="00262E92" w:rsidRDefault="00D77042" w:rsidP="00D77042">
            <w:pPr>
              <w:pStyle w:val="FormText"/>
              <w:numPr>
                <w:ilvl w:val="0"/>
                <w:numId w:val="0"/>
              </w:numPr>
              <w:rPr>
                <w:bCs/>
              </w:rPr>
            </w:pPr>
          </w:p>
        </w:tc>
        <w:tc>
          <w:tcPr>
            <w:tcW w:w="445" w:type="pct"/>
            <w:gridSpan w:val="4"/>
          </w:tcPr>
          <w:p w14:paraId="1E3A3E32" w14:textId="77777777" w:rsidR="00D77042" w:rsidRPr="00262E92" w:rsidRDefault="00D77042" w:rsidP="00D77042">
            <w:pPr>
              <w:pStyle w:val="FormText"/>
              <w:numPr>
                <w:ilvl w:val="0"/>
                <w:numId w:val="0"/>
              </w:numPr>
              <w:rPr>
                <w:lang w:eastAsia="en-GB"/>
              </w:rPr>
            </w:pPr>
            <w:r w:rsidRPr="00262E92">
              <w:rPr>
                <w:lang w:eastAsia="en-GB"/>
              </w:rPr>
              <w:t>(b)</w:t>
            </w:r>
          </w:p>
        </w:tc>
        <w:tc>
          <w:tcPr>
            <w:tcW w:w="4060" w:type="pct"/>
            <w:gridSpan w:val="2"/>
          </w:tcPr>
          <w:p w14:paraId="6E3380E5" w14:textId="713B5BCE" w:rsidR="00D77042" w:rsidRDefault="00110E7B" w:rsidP="00D77042">
            <w:pPr>
              <w:pStyle w:val="FormText"/>
              <w:numPr>
                <w:ilvl w:val="0"/>
                <w:numId w:val="0"/>
              </w:numPr>
            </w:pPr>
            <w:r>
              <w:t xml:space="preserve">the correct set of notes - </w:t>
            </w:r>
            <w:r w:rsidR="00D77042">
              <w:t>either the ‘Easy Read Notes for the Scottish Government Model Tenancy Agreement’</w:t>
            </w:r>
            <w:r w:rsidR="003C2D95">
              <w:t xml:space="preserve"> or </w:t>
            </w:r>
            <w:r w:rsidR="00D77042">
              <w:t>the ‘Private Residential Tenancy Statutory Terms Supporting Notes' (</w:t>
            </w:r>
            <w:r w:rsidR="00D77042" w:rsidRPr="004A42EA">
              <w:t>The</w:t>
            </w:r>
            <w:r w:rsidR="00D77042" w:rsidRPr="005E277D">
              <w:t xml:space="preserve"> </w:t>
            </w:r>
            <w:r w:rsidR="00D77042" w:rsidRPr="004A42EA">
              <w:t>Private</w:t>
            </w:r>
            <w:r w:rsidR="00D77042" w:rsidRPr="005E277D">
              <w:t xml:space="preserve"> </w:t>
            </w:r>
            <w:r w:rsidR="00D77042" w:rsidRPr="004A42EA">
              <w:t>Residential</w:t>
            </w:r>
            <w:r w:rsidR="00D77042" w:rsidRPr="005E277D">
              <w:t xml:space="preserve"> </w:t>
            </w:r>
            <w:r w:rsidR="00D77042" w:rsidRPr="004A42EA">
              <w:t>Tenancies</w:t>
            </w:r>
            <w:r w:rsidR="00D77042" w:rsidRPr="005E277D">
              <w:t xml:space="preserve"> </w:t>
            </w:r>
            <w:r w:rsidR="00D77042" w:rsidRPr="004A42EA">
              <w:t>(Information</w:t>
            </w:r>
            <w:r w:rsidR="00D77042" w:rsidRPr="005E277D">
              <w:t xml:space="preserve"> </w:t>
            </w:r>
            <w:r w:rsidR="00D77042" w:rsidRPr="004A42EA">
              <w:t>for</w:t>
            </w:r>
            <w:r w:rsidR="00D77042" w:rsidRPr="005E277D">
              <w:t xml:space="preserve"> </w:t>
            </w:r>
            <w:r w:rsidR="00D77042" w:rsidRPr="004A42EA">
              <w:t>Tenants</w:t>
            </w:r>
            <w:r w:rsidR="00D77042">
              <w:t>)</w:t>
            </w:r>
            <w:r w:rsidR="00D77042" w:rsidRPr="005E277D">
              <w:t xml:space="preserve"> </w:t>
            </w:r>
            <w:r w:rsidR="00D77042" w:rsidRPr="004A42EA">
              <w:t>(Scotland)</w:t>
            </w:r>
            <w:r w:rsidR="00D77042" w:rsidRPr="005E277D">
              <w:t xml:space="preserve"> </w:t>
            </w:r>
            <w:r w:rsidR="00D77042" w:rsidRPr="004A42EA">
              <w:t>Regulations</w:t>
            </w:r>
            <w:r w:rsidR="00D77042" w:rsidRPr="005E277D">
              <w:t xml:space="preserve"> </w:t>
            </w:r>
            <w:r w:rsidR="00D77042" w:rsidRPr="004A42EA">
              <w:t>2017</w:t>
            </w:r>
            <w:r w:rsidR="00D77042">
              <w:t xml:space="preserve">).  </w:t>
            </w:r>
          </w:p>
          <w:p w14:paraId="48E4BF30" w14:textId="77777777" w:rsidR="00D77042" w:rsidRPr="00262E92" w:rsidRDefault="00D77042" w:rsidP="00D77042">
            <w:pPr>
              <w:pStyle w:val="FormText"/>
              <w:numPr>
                <w:ilvl w:val="0"/>
                <w:numId w:val="0"/>
              </w:numPr>
              <w:rPr>
                <w:lang w:eastAsia="en-GB"/>
              </w:rPr>
            </w:pPr>
          </w:p>
        </w:tc>
      </w:tr>
      <w:tr w:rsidR="00110E7B" w:rsidRPr="00262E92" w14:paraId="218C793F" w14:textId="77777777" w:rsidTr="00110E7B">
        <w:trPr>
          <w:gridAfter w:val="2"/>
          <w:wAfter w:w="257" w:type="pct"/>
          <w:trHeight w:val="387"/>
        </w:trPr>
        <w:tc>
          <w:tcPr>
            <w:tcW w:w="238" w:type="pct"/>
          </w:tcPr>
          <w:p w14:paraId="069902BF" w14:textId="77777777" w:rsidR="00D77042" w:rsidRPr="00262E92" w:rsidRDefault="00D77042" w:rsidP="00D77042">
            <w:pPr>
              <w:pStyle w:val="FormText"/>
              <w:numPr>
                <w:ilvl w:val="0"/>
                <w:numId w:val="0"/>
              </w:numPr>
              <w:rPr>
                <w:bCs/>
              </w:rPr>
            </w:pPr>
          </w:p>
        </w:tc>
        <w:tc>
          <w:tcPr>
            <w:tcW w:w="445" w:type="pct"/>
            <w:gridSpan w:val="4"/>
          </w:tcPr>
          <w:p w14:paraId="370B194D" w14:textId="77777777" w:rsidR="00D77042" w:rsidRPr="00262E92" w:rsidRDefault="00D77042" w:rsidP="00D77042">
            <w:pPr>
              <w:pStyle w:val="FormText"/>
              <w:numPr>
                <w:ilvl w:val="0"/>
                <w:numId w:val="0"/>
              </w:numPr>
              <w:rPr>
                <w:lang w:eastAsia="en-GB"/>
              </w:rPr>
            </w:pPr>
            <w:r w:rsidRPr="00262E92">
              <w:rPr>
                <w:lang w:eastAsia="en-GB"/>
              </w:rPr>
              <w:t>(c)</w:t>
            </w:r>
          </w:p>
        </w:tc>
        <w:tc>
          <w:tcPr>
            <w:tcW w:w="4060" w:type="pct"/>
            <w:gridSpan w:val="2"/>
          </w:tcPr>
          <w:p w14:paraId="3FD6767D" w14:textId="77777777"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b/>
                <w:lang w:eastAsia="en-GB"/>
              </w:rPr>
              <w:t>and</w:t>
            </w:r>
            <w:r w:rsidRPr="005E277D">
              <w:rPr>
                <w:lang w:eastAsia="en-GB"/>
              </w:rPr>
              <w:t xml:space="preserve"> </w:t>
            </w:r>
            <w:r>
              <w:rPr>
                <w:lang w:eastAsia="en-GB"/>
              </w:rPr>
              <w:t>the correct set of notes</w:t>
            </w:r>
          </w:p>
        </w:tc>
      </w:tr>
      <w:tr w:rsidR="00110E7B" w:rsidRPr="00262E92" w14:paraId="3D8E8C12" w14:textId="77777777" w:rsidTr="00110E7B">
        <w:trPr>
          <w:gridAfter w:val="2"/>
          <w:wAfter w:w="257" w:type="pct"/>
        </w:trPr>
        <w:tc>
          <w:tcPr>
            <w:tcW w:w="238" w:type="pct"/>
          </w:tcPr>
          <w:p w14:paraId="25142594" w14:textId="77777777" w:rsidR="00D77042" w:rsidRPr="00262E92" w:rsidRDefault="00D77042" w:rsidP="00D77042">
            <w:pPr>
              <w:pStyle w:val="FormText"/>
              <w:numPr>
                <w:ilvl w:val="0"/>
                <w:numId w:val="0"/>
              </w:numPr>
              <w:rPr>
                <w:bCs/>
              </w:rPr>
            </w:pPr>
            <w:r w:rsidRPr="00262E92">
              <w:rPr>
                <w:bCs/>
              </w:rPr>
              <w:t>1</w:t>
            </w:r>
            <w:r>
              <w:rPr>
                <w:bCs/>
              </w:rPr>
              <w:t>2</w:t>
            </w:r>
            <w:r w:rsidRPr="00262E92">
              <w:rPr>
                <w:bCs/>
              </w:rPr>
              <w:t>.</w:t>
            </w:r>
          </w:p>
        </w:tc>
        <w:tc>
          <w:tcPr>
            <w:tcW w:w="4505" w:type="pct"/>
            <w:gridSpan w:val="6"/>
          </w:tcPr>
          <w:p w14:paraId="10F26161" w14:textId="77777777" w:rsidR="00D77042" w:rsidRPr="00262E92" w:rsidRDefault="00D77042" w:rsidP="00D77042">
            <w:pPr>
              <w:pStyle w:val="FormText"/>
              <w:numPr>
                <w:ilvl w:val="0"/>
                <w:numId w:val="0"/>
              </w:numPr>
              <w:rPr>
                <w:lang w:eastAsia="en-GB"/>
              </w:rPr>
            </w:pPr>
            <w:r w:rsidRPr="00262E92">
              <w:rPr>
                <w:lang w:eastAsia="en-GB"/>
              </w:rPr>
              <w:t>You</w:t>
            </w:r>
            <w:r w:rsidRPr="005E277D">
              <w:rPr>
                <w:lang w:eastAsia="en-GB"/>
              </w:rPr>
              <w:t xml:space="preserve"> </w:t>
            </w:r>
            <w:r w:rsidRPr="00262E92">
              <w:rPr>
                <w:lang w:eastAsia="en-GB"/>
              </w:rPr>
              <w:t>can</w:t>
            </w:r>
            <w:r w:rsidRPr="005E277D">
              <w:rPr>
                <w:lang w:eastAsia="en-GB"/>
              </w:rPr>
              <w:t xml:space="preserve"> </w:t>
            </w:r>
            <w:r w:rsidRPr="00262E92">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for</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because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missing</w:t>
            </w:r>
            <w:r w:rsidRPr="005E277D">
              <w:rPr>
                <w:lang w:eastAsia="en-GB"/>
              </w:rPr>
              <w:t xml:space="preserve"> </w:t>
            </w:r>
            <w:r w:rsidRPr="00262E92">
              <w:rPr>
                <w:lang w:eastAsia="en-GB"/>
              </w:rPr>
              <w:t>information</w:t>
            </w:r>
            <w:r w:rsidRPr="005E277D">
              <w:rPr>
                <w:lang w:eastAsia="en-GB"/>
              </w:rPr>
              <w:t xml:space="preserve"> </w:t>
            </w:r>
            <w:r w:rsidRPr="00262E92">
              <w:rPr>
                <w:lang w:eastAsia="en-GB"/>
              </w:rPr>
              <w:t>(there</w:t>
            </w:r>
            <w:r w:rsidRPr="005E277D">
              <w:rPr>
                <w:lang w:eastAsia="en-GB"/>
              </w:rPr>
              <w:t xml:space="preserve"> </w:t>
            </w:r>
            <w:r w:rsidRPr="00262E92">
              <w:rPr>
                <w:lang w:eastAsia="en-GB"/>
              </w:rPr>
              <w:t>is</w:t>
            </w:r>
            <w:r w:rsidRPr="005E277D">
              <w:rPr>
                <w:lang w:eastAsia="en-GB"/>
              </w:rPr>
              <w:t xml:space="preserve"> </w:t>
            </w:r>
            <w:r w:rsidRPr="00262E92">
              <w:rPr>
                <w:lang w:eastAsia="en-GB"/>
              </w:rPr>
              <w:t>more</w:t>
            </w:r>
            <w:r w:rsidRPr="005E277D">
              <w:rPr>
                <w:lang w:eastAsia="en-GB"/>
              </w:rPr>
              <w:t xml:space="preserve"> </w:t>
            </w:r>
            <w:r w:rsidRPr="00262E92">
              <w:rPr>
                <w:lang w:eastAsia="en-GB"/>
              </w:rPr>
              <w:t>information</w:t>
            </w:r>
            <w:r w:rsidRPr="005E277D">
              <w:rPr>
                <w:lang w:eastAsia="en-GB"/>
              </w:rPr>
              <w:t xml:space="preserve"> </w:t>
            </w:r>
            <w:r w:rsidRPr="00262E92">
              <w:rPr>
                <w:lang w:eastAsia="en-GB"/>
              </w:rPr>
              <w:t>on</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orders</w:t>
            </w:r>
            <w:r w:rsidRPr="005E277D">
              <w:rPr>
                <w:lang w:eastAsia="en-GB"/>
              </w:rPr>
              <w:t xml:space="preserve"> </w:t>
            </w:r>
            <w:r w:rsidRPr="00262E92">
              <w:rPr>
                <w:lang w:eastAsia="en-GB"/>
              </w:rPr>
              <w:t>in</w:t>
            </w:r>
            <w:r>
              <w:rPr>
                <w:lang w:eastAsia="en-GB"/>
              </w:rPr>
              <w:t xml:space="preserve"> the</w:t>
            </w:r>
            <w:r w:rsidRPr="005E277D">
              <w:rPr>
                <w:lang w:eastAsia="en-GB"/>
              </w:rPr>
              <w:t xml:space="preserve"> </w:t>
            </w:r>
            <w:r w:rsidRPr="00262E92">
              <w:rPr>
                <w:lang w:eastAsia="en-GB"/>
              </w:rPr>
              <w:t>‘WHAT</w:t>
            </w:r>
            <w:r w:rsidRPr="005E277D">
              <w:rPr>
                <w:lang w:eastAsia="en-GB"/>
              </w:rPr>
              <w:t xml:space="preserve"> </w:t>
            </w:r>
            <w:r w:rsidRPr="00262E92">
              <w:rPr>
                <w:lang w:eastAsia="en-GB"/>
              </w:rPr>
              <w:t>HAPPENS</w:t>
            </w:r>
            <w:r w:rsidRPr="005E277D">
              <w:rPr>
                <w:lang w:eastAsia="en-GB"/>
              </w:rPr>
              <w:t xml:space="preserve"> </w:t>
            </w:r>
            <w:r w:rsidRPr="00262E92">
              <w:rPr>
                <w:lang w:eastAsia="en-GB"/>
              </w:rPr>
              <w:t>NEXT’</w:t>
            </w:r>
            <w:r w:rsidRPr="005E277D">
              <w:rPr>
                <w:lang w:eastAsia="en-GB"/>
              </w:rPr>
              <w:t xml:space="preserve"> </w:t>
            </w:r>
            <w:r w:rsidRPr="00262E92">
              <w:rPr>
                <w:lang w:eastAsia="en-GB"/>
              </w:rPr>
              <w:t>section).</w:t>
            </w:r>
            <w:r w:rsidRPr="005E277D">
              <w:rPr>
                <w:lang w:eastAsia="en-GB"/>
              </w:rPr>
              <w:t xml:space="preserve">  </w:t>
            </w: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do</w:t>
            </w:r>
            <w:r w:rsidRPr="005E277D">
              <w:rPr>
                <w:lang w:eastAsia="en-GB"/>
              </w:rPr>
              <w:t xml:space="preserve"> </w:t>
            </w:r>
            <w:r w:rsidRPr="00262E92">
              <w:rPr>
                <w:lang w:eastAsia="en-GB"/>
              </w:rPr>
              <w:t>not</w:t>
            </w:r>
            <w:r w:rsidRPr="005E277D">
              <w:rPr>
                <w:lang w:eastAsia="en-GB"/>
              </w:rPr>
              <w:t xml:space="preserve"> </w:t>
            </w:r>
            <w:r w:rsidRPr="00262E92">
              <w:rPr>
                <w:lang w:eastAsia="en-GB"/>
              </w:rPr>
              <w:t>want</w:t>
            </w:r>
            <w:r w:rsidRPr="005E277D">
              <w:rPr>
                <w:lang w:eastAsia="en-GB"/>
              </w:rPr>
              <w:t xml:space="preserve"> </w:t>
            </w:r>
            <w:r w:rsidRPr="00262E92">
              <w:rPr>
                <w:lang w:eastAsia="en-GB"/>
              </w:rPr>
              <w:t>to</w:t>
            </w:r>
            <w:r w:rsidRPr="005E277D">
              <w:rPr>
                <w:lang w:eastAsia="en-GB"/>
              </w:rPr>
              <w:t xml:space="preserve"> </w:t>
            </w:r>
            <w:r w:rsidRPr="00262E92">
              <w:rPr>
                <w:lang w:eastAsia="en-GB"/>
              </w:rPr>
              <w:t>apply</w:t>
            </w:r>
            <w:r w:rsidRPr="005E277D">
              <w:rPr>
                <w:lang w:eastAsia="en-GB"/>
              </w:rPr>
              <w:t xml:space="preserve"> </w:t>
            </w:r>
            <w:r w:rsidRPr="00262E92">
              <w:rPr>
                <w:lang w:eastAsia="en-GB"/>
              </w:rPr>
              <w:t>for</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leave</w:t>
            </w:r>
            <w:r w:rsidRPr="005E277D">
              <w:rPr>
                <w:lang w:eastAsia="en-GB"/>
              </w:rPr>
              <w:t xml:space="preserve"> </w:t>
            </w:r>
            <w:r w:rsidRPr="00262E92">
              <w:rPr>
                <w:lang w:eastAsia="en-GB"/>
              </w:rPr>
              <w:t>the</w:t>
            </w:r>
            <w:r w:rsidRPr="005E277D">
              <w:rPr>
                <w:lang w:eastAsia="en-GB"/>
              </w:rPr>
              <w:t xml:space="preserve"> </w:t>
            </w:r>
            <w:r w:rsidRPr="00262E92">
              <w:rPr>
                <w:lang w:eastAsia="en-GB"/>
              </w:rPr>
              <w:t>third</w:t>
            </w:r>
            <w:r w:rsidRPr="005E277D">
              <w:rPr>
                <w:lang w:eastAsia="en-GB"/>
              </w:rPr>
              <w:t xml:space="preserve"> </w:t>
            </w:r>
            <w:r>
              <w:rPr>
                <w:lang w:eastAsia="en-GB"/>
              </w:rPr>
              <w:t xml:space="preserve">tick </w:t>
            </w:r>
            <w:r w:rsidRPr="00262E92">
              <w:rPr>
                <w:lang w:eastAsia="en-GB"/>
              </w:rPr>
              <w:t>box</w:t>
            </w:r>
            <w:r w:rsidRPr="005E277D">
              <w:rPr>
                <w:lang w:eastAsia="en-GB"/>
              </w:rPr>
              <w:t xml:space="preserve"> </w:t>
            </w:r>
            <w:r w:rsidRPr="00262E92">
              <w:rPr>
                <w:lang w:eastAsia="en-GB"/>
              </w:rPr>
              <w:t>in</w:t>
            </w:r>
            <w:r w:rsidRPr="005E277D">
              <w:rPr>
                <w:lang w:eastAsia="en-GB"/>
              </w:rPr>
              <w:t xml:space="preserve"> </w:t>
            </w:r>
            <w:r w:rsidRPr="00262E92">
              <w:rPr>
                <w:lang w:eastAsia="en-GB"/>
              </w:rPr>
              <w:t>Part</w:t>
            </w:r>
            <w:r w:rsidRPr="005E277D">
              <w:rPr>
                <w:lang w:eastAsia="en-GB"/>
              </w:rPr>
              <w:t xml:space="preserve"> </w:t>
            </w:r>
            <w:r w:rsidRPr="00262E92">
              <w:rPr>
                <w:lang w:eastAsia="en-GB"/>
              </w:rPr>
              <w:t>2</w:t>
            </w:r>
            <w:r w:rsidRPr="005E277D">
              <w:rPr>
                <w:lang w:eastAsia="en-GB"/>
              </w:rPr>
              <w:t xml:space="preserve"> </w:t>
            </w:r>
            <w:r w:rsidRPr="00262E92">
              <w:rPr>
                <w:lang w:eastAsia="en-GB"/>
              </w:rPr>
              <w:t>blank.</w:t>
            </w:r>
          </w:p>
        </w:tc>
      </w:tr>
      <w:tr w:rsidR="00110E7B" w:rsidRPr="00262E92" w14:paraId="467A8FC5" w14:textId="77777777" w:rsidTr="00110E7B">
        <w:trPr>
          <w:gridAfter w:val="1"/>
          <w:wAfter w:w="116" w:type="pct"/>
          <w:trHeight w:val="522"/>
        </w:trPr>
        <w:tc>
          <w:tcPr>
            <w:tcW w:w="4884" w:type="pct"/>
            <w:gridSpan w:val="8"/>
          </w:tcPr>
          <w:p w14:paraId="20A07378" w14:textId="77777777" w:rsidR="00D77042" w:rsidRPr="00262E92" w:rsidRDefault="00D77042" w:rsidP="00D77042">
            <w:pPr>
              <w:pStyle w:val="FormText"/>
              <w:numPr>
                <w:ilvl w:val="0"/>
                <w:numId w:val="0"/>
              </w:numPr>
              <w:rPr>
                <w:bCs/>
                <w:lang w:eastAsia="en-GB"/>
              </w:rPr>
            </w:pPr>
            <w:r w:rsidRPr="00262E92">
              <w:rPr>
                <w:bCs/>
                <w:lang w:eastAsia="en-GB"/>
              </w:rPr>
              <w:t>______________________________________________________________________________</w:t>
            </w:r>
          </w:p>
        </w:tc>
      </w:tr>
      <w:tr w:rsidR="00110E7B" w:rsidRPr="00262E92" w14:paraId="46EC6B81" w14:textId="77777777" w:rsidTr="00110E7B">
        <w:trPr>
          <w:gridAfter w:val="1"/>
          <w:wAfter w:w="116" w:type="pct"/>
          <w:trHeight w:val="431"/>
        </w:trPr>
        <w:tc>
          <w:tcPr>
            <w:tcW w:w="4884" w:type="pct"/>
            <w:gridSpan w:val="8"/>
          </w:tcPr>
          <w:p w14:paraId="66EA55DA" w14:textId="77777777" w:rsidR="00D77042" w:rsidRPr="00262E92" w:rsidRDefault="00D77042" w:rsidP="00D77042">
            <w:pPr>
              <w:pStyle w:val="FormText"/>
              <w:numPr>
                <w:ilvl w:val="0"/>
                <w:numId w:val="0"/>
              </w:numPr>
              <w:rPr>
                <w:b/>
                <w:lang w:val="en" w:eastAsia="en-GB"/>
              </w:rPr>
            </w:pPr>
            <w:r w:rsidRPr="00262E92">
              <w:rPr>
                <w:b/>
                <w:bCs/>
                <w:lang w:eastAsia="en-GB"/>
              </w:rPr>
              <w:t>HOW</w:t>
            </w:r>
            <w:r w:rsidRPr="005E277D">
              <w:rPr>
                <w:b/>
                <w:bCs/>
                <w:lang w:eastAsia="en-GB"/>
              </w:rPr>
              <w:t xml:space="preserve"> </w:t>
            </w:r>
            <w:r w:rsidRPr="00262E92">
              <w:rPr>
                <w:b/>
                <w:bCs/>
                <w:lang w:eastAsia="en-GB"/>
              </w:rPr>
              <w:t>TO</w:t>
            </w:r>
            <w:r w:rsidRPr="005E277D">
              <w:rPr>
                <w:b/>
                <w:bCs/>
                <w:lang w:eastAsia="en-GB"/>
              </w:rPr>
              <w:t xml:space="preserve"> </w:t>
            </w:r>
            <w:r>
              <w:rPr>
                <w:b/>
                <w:bCs/>
                <w:lang w:eastAsia="en-GB"/>
              </w:rPr>
              <w:t>GIVE</w:t>
            </w:r>
            <w:r w:rsidRPr="005E277D">
              <w:rPr>
                <w:b/>
                <w:bCs/>
                <w:lang w:eastAsia="en-GB"/>
              </w:rPr>
              <w:t xml:space="preserve"> </w:t>
            </w:r>
            <w:r w:rsidRPr="00262E92">
              <w:rPr>
                <w:b/>
                <w:bCs/>
                <w:lang w:eastAsia="en-GB"/>
              </w:rPr>
              <w:t>THIS</w:t>
            </w:r>
            <w:r w:rsidRPr="005E277D">
              <w:rPr>
                <w:b/>
                <w:bCs/>
                <w:lang w:eastAsia="en-GB"/>
              </w:rPr>
              <w:t xml:space="preserve"> </w:t>
            </w:r>
            <w:r w:rsidRPr="00262E92">
              <w:rPr>
                <w:b/>
                <w:bCs/>
                <w:lang w:eastAsia="en-GB"/>
              </w:rPr>
              <w:t>NOTICE</w:t>
            </w:r>
          </w:p>
        </w:tc>
      </w:tr>
      <w:tr w:rsidR="00110E7B" w:rsidRPr="00262E92" w14:paraId="5EB020BA" w14:textId="77777777" w:rsidTr="00110E7B">
        <w:trPr>
          <w:gridAfter w:val="2"/>
          <w:wAfter w:w="257" w:type="pct"/>
          <w:trHeight w:val="1170"/>
        </w:trPr>
        <w:tc>
          <w:tcPr>
            <w:tcW w:w="238" w:type="pct"/>
          </w:tcPr>
          <w:p w14:paraId="76E50F7F" w14:textId="77777777" w:rsidR="00D77042" w:rsidRPr="00262E92" w:rsidRDefault="00D77042" w:rsidP="00D77042">
            <w:pPr>
              <w:pStyle w:val="FormText"/>
              <w:numPr>
                <w:ilvl w:val="0"/>
                <w:numId w:val="0"/>
              </w:numPr>
              <w:rPr>
                <w:bCs/>
              </w:rPr>
            </w:pPr>
            <w:r w:rsidRPr="00262E92">
              <w:rPr>
                <w:bCs/>
              </w:rPr>
              <w:t>1</w:t>
            </w:r>
            <w:r>
              <w:rPr>
                <w:bCs/>
              </w:rPr>
              <w:t>3</w:t>
            </w:r>
            <w:r w:rsidRPr="00262E92">
              <w:rPr>
                <w:bCs/>
              </w:rPr>
              <w:t>.</w:t>
            </w:r>
          </w:p>
        </w:tc>
        <w:tc>
          <w:tcPr>
            <w:tcW w:w="4505" w:type="pct"/>
            <w:gridSpan w:val="6"/>
          </w:tcPr>
          <w:p w14:paraId="4C9080F5" w14:textId="77777777" w:rsidR="00D77042" w:rsidRPr="00262E92" w:rsidRDefault="00D77042" w:rsidP="00D77042">
            <w:pPr>
              <w:pStyle w:val="FormText"/>
              <w:numPr>
                <w:ilvl w:val="0"/>
                <w:numId w:val="0"/>
              </w:numPr>
              <w:rPr>
                <w:lang w:eastAsia="en-GB"/>
              </w:rPr>
            </w:pPr>
            <w:r w:rsidRPr="00262E92">
              <w:rPr>
                <w:lang w:eastAsia="en-GB"/>
              </w:rPr>
              <w:t>After</w:t>
            </w:r>
            <w:r w:rsidRPr="005E277D">
              <w:rPr>
                <w:lang w:eastAsia="en-GB"/>
              </w:rPr>
              <w:t xml:space="preserve"> </w:t>
            </w:r>
            <w:r w:rsidRPr="00262E92">
              <w:rPr>
                <w:lang w:eastAsia="en-GB"/>
              </w:rPr>
              <w:t>you</w:t>
            </w:r>
            <w:r w:rsidRPr="005E277D">
              <w:rPr>
                <w:lang w:eastAsia="en-GB"/>
              </w:rPr>
              <w:t xml:space="preserve"> </w:t>
            </w:r>
            <w:r w:rsidRPr="00262E92">
              <w:rPr>
                <w:lang w:eastAsia="en-GB"/>
              </w:rPr>
              <w:t>sign</w:t>
            </w:r>
            <w:r w:rsidRPr="005E277D">
              <w:rPr>
                <w:lang w:eastAsia="en-GB"/>
              </w:rPr>
              <w:t xml:space="preserve"> </w:t>
            </w:r>
            <w:r w:rsidRPr="00262E92">
              <w:rPr>
                <w:lang w:eastAsia="en-GB"/>
              </w:rPr>
              <w:t>and</w:t>
            </w:r>
            <w:r w:rsidRPr="005E277D">
              <w:rPr>
                <w:lang w:eastAsia="en-GB"/>
              </w:rPr>
              <w:t xml:space="preserve"> </w:t>
            </w:r>
            <w:r w:rsidRPr="00262E92">
              <w:rPr>
                <w:lang w:eastAsia="en-GB"/>
              </w:rPr>
              <w:t>date</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you</w:t>
            </w:r>
            <w:r w:rsidRPr="005E277D">
              <w:rPr>
                <w:lang w:eastAsia="en-GB"/>
              </w:rPr>
              <w:t xml:space="preserve"> </w:t>
            </w:r>
            <w:r w:rsidRPr="00262E92">
              <w:rPr>
                <w:lang w:eastAsia="en-GB"/>
              </w:rPr>
              <w:t>must</w:t>
            </w:r>
            <w:r w:rsidRPr="005E277D">
              <w:rPr>
                <w:lang w:eastAsia="en-GB"/>
              </w:rPr>
              <w:t xml:space="preserve"> </w:t>
            </w:r>
            <w:r w:rsidRPr="00262E92">
              <w:rPr>
                <w:lang w:eastAsia="en-GB"/>
              </w:rPr>
              <w:t>make</w:t>
            </w:r>
            <w:r w:rsidRPr="005E277D">
              <w:rPr>
                <w:lang w:eastAsia="en-GB"/>
              </w:rPr>
              <w:t xml:space="preserve"> </w:t>
            </w:r>
            <w:r w:rsidRPr="00262E92">
              <w:rPr>
                <w:lang w:eastAsia="en-GB"/>
              </w:rPr>
              <w:t>sure</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gets</w:t>
            </w:r>
            <w:r w:rsidRPr="005E277D">
              <w:rPr>
                <w:lang w:eastAsia="en-GB"/>
              </w:rPr>
              <w:t xml:space="preserve"> </w:t>
            </w:r>
            <w:r w:rsidRPr="00262E92">
              <w:rPr>
                <w:lang w:eastAsia="en-GB"/>
              </w:rPr>
              <w:t>it</w:t>
            </w:r>
            <w:r w:rsidRPr="005E277D">
              <w:rPr>
                <w:lang w:eastAsia="en-GB"/>
              </w:rPr>
              <w:t xml:space="preserve"> </w:t>
            </w:r>
            <w:r w:rsidRPr="00262E92">
              <w:rPr>
                <w:lang w:eastAsia="en-GB"/>
              </w:rPr>
              <w:t>as</w:t>
            </w:r>
            <w:r w:rsidRPr="005E277D">
              <w:rPr>
                <w:lang w:eastAsia="en-GB"/>
              </w:rPr>
              <w:t xml:space="preserve"> </w:t>
            </w:r>
            <w:r w:rsidRPr="00262E92">
              <w:rPr>
                <w:lang w:eastAsia="en-GB"/>
              </w:rPr>
              <w:t>soon</w:t>
            </w:r>
            <w:r w:rsidRPr="005E277D">
              <w:rPr>
                <w:lang w:eastAsia="en-GB"/>
              </w:rPr>
              <w:t xml:space="preserve"> </w:t>
            </w:r>
            <w:r w:rsidRPr="00262E92">
              <w:rPr>
                <w:lang w:eastAsia="en-GB"/>
              </w:rPr>
              <w:t>as</w:t>
            </w:r>
            <w:r w:rsidRPr="005E277D">
              <w:rPr>
                <w:lang w:eastAsia="en-GB"/>
              </w:rPr>
              <w:t xml:space="preserve"> </w:t>
            </w:r>
            <w:r w:rsidRPr="00262E92">
              <w:rPr>
                <w:lang w:eastAsia="en-GB"/>
              </w:rPr>
              <w:t>possible.</w:t>
            </w:r>
            <w:r w:rsidRPr="005E277D">
              <w:rPr>
                <w:lang w:eastAsia="en-GB"/>
              </w:rPr>
              <w:t xml:space="preserve"> </w:t>
            </w: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uses</w:t>
            </w:r>
            <w:r w:rsidRPr="005E277D">
              <w:rPr>
                <w:lang w:eastAsia="en-GB"/>
              </w:rPr>
              <w:t xml:space="preserve"> </w:t>
            </w:r>
            <w:r w:rsidRPr="00262E92">
              <w:rPr>
                <w:lang w:eastAsia="en-GB"/>
              </w:rPr>
              <w:t>a</w:t>
            </w:r>
            <w:r w:rsidRPr="005E277D">
              <w:rPr>
                <w:lang w:eastAsia="en-GB"/>
              </w:rPr>
              <w:t xml:space="preserve"> </w:t>
            </w:r>
            <w:r w:rsidRPr="00262E92">
              <w:rPr>
                <w:lang w:eastAsia="en-GB"/>
              </w:rPr>
              <w:t>Letting</w:t>
            </w:r>
            <w:r w:rsidRPr="005E277D">
              <w:rPr>
                <w:lang w:eastAsia="en-GB"/>
              </w:rPr>
              <w:t xml:space="preserve"> </w:t>
            </w:r>
            <w:r w:rsidRPr="00262E92">
              <w:rPr>
                <w:lang w:eastAsia="en-GB"/>
              </w:rPr>
              <w:t>Agent,</w:t>
            </w:r>
            <w:r w:rsidRPr="005E277D">
              <w:rPr>
                <w:lang w:eastAsia="en-GB"/>
              </w:rPr>
              <w:t xml:space="preserve"> </w:t>
            </w:r>
            <w:r w:rsidRPr="00262E92">
              <w:rPr>
                <w:lang w:eastAsia="en-GB"/>
              </w:rPr>
              <w:t>this</w:t>
            </w:r>
            <w:r w:rsidRPr="005E277D">
              <w:rPr>
                <w:lang w:eastAsia="en-GB"/>
              </w:rPr>
              <w:t xml:space="preserve"> </w:t>
            </w:r>
            <w:r w:rsidRPr="00262E92">
              <w:rPr>
                <w:lang w:eastAsia="en-GB"/>
              </w:rPr>
              <w:t>notice</w:t>
            </w:r>
            <w:r w:rsidRPr="005E277D">
              <w:rPr>
                <w:lang w:eastAsia="en-GB"/>
              </w:rPr>
              <w:t xml:space="preserve"> </w:t>
            </w:r>
            <w:r w:rsidRPr="00262E92">
              <w:rPr>
                <w:lang w:eastAsia="en-GB"/>
              </w:rPr>
              <w:t>may</w:t>
            </w:r>
            <w:r w:rsidRPr="005E277D">
              <w:rPr>
                <w:lang w:eastAsia="en-GB"/>
              </w:rPr>
              <w:t xml:space="preserve"> </w:t>
            </w:r>
            <w:r w:rsidRPr="00262E92">
              <w:rPr>
                <w:lang w:eastAsia="en-GB"/>
              </w:rPr>
              <w:t>be</w:t>
            </w:r>
            <w:r w:rsidRPr="005E277D">
              <w:rPr>
                <w:lang w:eastAsia="en-GB"/>
              </w:rPr>
              <w:t xml:space="preserve"> </w:t>
            </w:r>
            <w:r>
              <w:rPr>
                <w:lang w:eastAsia="en-GB"/>
              </w:rPr>
              <w:t>given to</w:t>
            </w:r>
            <w:r w:rsidRPr="005E277D">
              <w:rPr>
                <w:lang w:eastAsia="en-GB"/>
              </w:rPr>
              <w:t xml:space="preserve"> </w:t>
            </w:r>
            <w:r w:rsidRPr="00262E92">
              <w:rPr>
                <w:lang w:eastAsia="en-GB"/>
              </w:rPr>
              <w:t>the</w:t>
            </w:r>
            <w:r w:rsidRPr="005E277D">
              <w:rPr>
                <w:lang w:eastAsia="en-GB"/>
              </w:rPr>
              <w:t xml:space="preserve"> </w:t>
            </w:r>
            <w:r w:rsidRPr="00262E92">
              <w:rPr>
                <w:lang w:eastAsia="en-GB"/>
              </w:rPr>
              <w:t>Letting</w:t>
            </w:r>
            <w:r w:rsidRPr="005E277D">
              <w:rPr>
                <w:lang w:eastAsia="en-GB"/>
              </w:rPr>
              <w:t xml:space="preserve"> </w:t>
            </w:r>
            <w:r w:rsidRPr="00262E92">
              <w:rPr>
                <w:lang w:eastAsia="en-GB"/>
              </w:rPr>
              <w:t>Agent</w:t>
            </w:r>
            <w:r w:rsidRPr="005E277D">
              <w:rPr>
                <w:lang w:eastAsia="en-GB"/>
              </w:rPr>
              <w:t xml:space="preserve"> </w:t>
            </w:r>
            <w:r w:rsidRPr="00262E92">
              <w:rPr>
                <w:lang w:eastAsia="en-GB"/>
              </w:rPr>
              <w:t>instead</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Landlord.</w:t>
            </w:r>
            <w:r w:rsidRPr="005E277D">
              <w:rPr>
                <w:lang w:eastAsia="en-GB"/>
              </w:rPr>
              <w:t xml:space="preserve">  </w:t>
            </w:r>
            <w:r w:rsidRPr="00262E92">
              <w:rPr>
                <w:lang w:eastAsia="en-GB"/>
              </w:rPr>
              <w:t>A</w:t>
            </w:r>
            <w:r w:rsidRPr="005E277D">
              <w:rPr>
                <w:lang w:eastAsia="en-GB"/>
              </w:rPr>
              <w:t xml:space="preserve"> </w:t>
            </w:r>
            <w:r w:rsidRPr="00262E92">
              <w:rPr>
                <w:lang w:eastAsia="en-GB"/>
              </w:rPr>
              <w:t>notice</w:t>
            </w:r>
            <w:r w:rsidRPr="005E277D">
              <w:rPr>
                <w:lang w:eastAsia="en-GB"/>
              </w:rPr>
              <w:t xml:space="preserve"> </w:t>
            </w:r>
            <w:r w:rsidRPr="00262E92">
              <w:rPr>
                <w:lang w:eastAsia="en-GB"/>
              </w:rPr>
              <w:t>can</w:t>
            </w:r>
            <w:r w:rsidRPr="005E277D">
              <w:rPr>
                <w:lang w:eastAsia="en-GB"/>
              </w:rPr>
              <w:t xml:space="preserve"> </w:t>
            </w:r>
            <w:r w:rsidRPr="00262E92">
              <w:rPr>
                <w:lang w:eastAsia="en-GB"/>
              </w:rPr>
              <w:t>only</w:t>
            </w:r>
            <w:r w:rsidRPr="005E277D">
              <w:rPr>
                <w:lang w:eastAsia="en-GB"/>
              </w:rPr>
              <w:t xml:space="preserve"> </w:t>
            </w:r>
            <w:r w:rsidRPr="00262E92">
              <w:rPr>
                <w:lang w:eastAsia="en-GB"/>
              </w:rPr>
              <w:t>be</w:t>
            </w:r>
            <w:r w:rsidRPr="005E277D">
              <w:rPr>
                <w:lang w:eastAsia="en-GB"/>
              </w:rPr>
              <w:t xml:space="preserve"> </w:t>
            </w:r>
            <w:r>
              <w:rPr>
                <w:lang w:eastAsia="en-GB"/>
              </w:rPr>
              <w:t>given to</w:t>
            </w:r>
            <w:r w:rsidRPr="005E277D">
              <w:rPr>
                <w:lang w:eastAsia="en-GB"/>
              </w:rPr>
              <w:t xml:space="preserve"> </w:t>
            </w:r>
            <w:r w:rsidRPr="00262E92">
              <w:rPr>
                <w:lang w:eastAsia="en-GB"/>
              </w:rPr>
              <w:t>a</w:t>
            </w:r>
            <w:r w:rsidRPr="005E277D">
              <w:rPr>
                <w:lang w:eastAsia="en-GB"/>
              </w:rPr>
              <w:t xml:space="preserve"> </w:t>
            </w:r>
            <w:r w:rsidRPr="00262E92">
              <w:rPr>
                <w:lang w:eastAsia="en-GB"/>
              </w:rPr>
              <w:t>Landlord</w:t>
            </w:r>
            <w:r w:rsidRPr="005E277D">
              <w:rPr>
                <w:lang w:eastAsia="en-GB"/>
              </w:rPr>
              <w:t xml:space="preserve"> </w:t>
            </w:r>
            <w:r w:rsidRPr="00262E92">
              <w:rPr>
                <w:lang w:eastAsia="en-GB"/>
              </w:rPr>
              <w:t>or</w:t>
            </w:r>
            <w:r w:rsidRPr="005E277D">
              <w:rPr>
                <w:lang w:eastAsia="en-GB"/>
              </w:rPr>
              <w:t xml:space="preserve"> </w:t>
            </w:r>
            <w:r w:rsidRPr="00262E92">
              <w:rPr>
                <w:lang w:eastAsia="en-GB"/>
              </w:rPr>
              <w:t>Agent</w:t>
            </w:r>
            <w:r w:rsidRPr="005E277D">
              <w:rPr>
                <w:lang w:eastAsia="en-GB"/>
              </w:rPr>
              <w:t xml:space="preserve"> </w:t>
            </w:r>
            <w:r w:rsidRPr="00262E92">
              <w:rPr>
                <w:lang w:eastAsia="en-GB"/>
              </w:rPr>
              <w:t>in</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r w:rsidRPr="005E277D">
              <w:rPr>
                <w:lang w:eastAsia="en-GB"/>
              </w:rPr>
              <w:t xml:space="preserve"> </w:t>
            </w:r>
            <w:r w:rsidRPr="00262E92">
              <w:rPr>
                <w:lang w:eastAsia="en-GB"/>
              </w:rPr>
              <w:t>ways:</w:t>
            </w:r>
          </w:p>
        </w:tc>
      </w:tr>
      <w:tr w:rsidR="00110E7B" w:rsidRPr="00262E92" w14:paraId="090B5146" w14:textId="77777777" w:rsidTr="00110E7B">
        <w:trPr>
          <w:gridAfter w:val="2"/>
          <w:wAfter w:w="257" w:type="pct"/>
          <w:trHeight w:val="360"/>
        </w:trPr>
        <w:tc>
          <w:tcPr>
            <w:tcW w:w="238" w:type="pct"/>
          </w:tcPr>
          <w:p w14:paraId="25E464BA" w14:textId="77777777" w:rsidR="00D77042" w:rsidRPr="00E848A7" w:rsidRDefault="00D77042" w:rsidP="00D77042">
            <w:pPr>
              <w:pStyle w:val="FormText"/>
              <w:numPr>
                <w:ilvl w:val="0"/>
                <w:numId w:val="0"/>
              </w:numPr>
            </w:pPr>
          </w:p>
        </w:tc>
        <w:tc>
          <w:tcPr>
            <w:tcW w:w="445" w:type="pct"/>
            <w:gridSpan w:val="4"/>
          </w:tcPr>
          <w:p w14:paraId="45F8EF4A" w14:textId="77777777" w:rsidR="00D77042" w:rsidRPr="00E848A7" w:rsidRDefault="00D77042" w:rsidP="00D77042">
            <w:pPr>
              <w:pStyle w:val="FormText"/>
              <w:numPr>
                <w:ilvl w:val="0"/>
                <w:numId w:val="0"/>
              </w:numPr>
            </w:pPr>
            <w:r w:rsidRPr="00E848A7">
              <w:t>●</w:t>
            </w:r>
          </w:p>
        </w:tc>
        <w:tc>
          <w:tcPr>
            <w:tcW w:w="4060" w:type="pct"/>
            <w:gridSpan w:val="2"/>
          </w:tcPr>
          <w:p w14:paraId="7A00BACD" w14:textId="77777777" w:rsidR="00D77042" w:rsidRPr="00262E92" w:rsidRDefault="00D77042" w:rsidP="00D77042">
            <w:pPr>
              <w:pStyle w:val="FormText"/>
              <w:numPr>
                <w:ilvl w:val="0"/>
                <w:numId w:val="0"/>
              </w:numPr>
              <w:rPr>
                <w:lang w:val="en" w:eastAsia="en-GB"/>
              </w:rPr>
            </w:pPr>
            <w:r w:rsidRPr="00262E92">
              <w:rPr>
                <w:lang w:eastAsia="en-GB"/>
              </w:rPr>
              <w:t>by</w:t>
            </w:r>
            <w:r w:rsidRPr="005E277D">
              <w:rPr>
                <w:lang w:eastAsia="en-GB"/>
              </w:rPr>
              <w:t xml:space="preserve"> </w:t>
            </w:r>
            <w:r w:rsidRPr="00262E92">
              <w:rPr>
                <w:lang w:eastAsia="en-GB"/>
              </w:rPr>
              <w:t>handing</w:t>
            </w:r>
            <w:r w:rsidRPr="005E277D">
              <w:rPr>
                <w:lang w:eastAsia="en-GB"/>
              </w:rPr>
              <w:t xml:space="preserve"> </w:t>
            </w:r>
            <w:r w:rsidRPr="00262E92">
              <w:rPr>
                <w:lang w:eastAsia="en-GB"/>
              </w:rPr>
              <w:t>it</w:t>
            </w:r>
            <w:r w:rsidRPr="005E277D">
              <w:rPr>
                <w:lang w:eastAsia="en-GB"/>
              </w:rPr>
              <w:t xml:space="preserve"> </w:t>
            </w:r>
            <w:r w:rsidRPr="00262E92">
              <w:rPr>
                <w:lang w:eastAsia="en-GB"/>
              </w:rPr>
              <w:t>to</w:t>
            </w:r>
            <w:r w:rsidRPr="005E277D">
              <w:rPr>
                <w:lang w:eastAsia="en-GB"/>
              </w:rPr>
              <w:t xml:space="preserve"> </w:t>
            </w:r>
            <w:r w:rsidRPr="00262E92">
              <w:rPr>
                <w:lang w:eastAsia="en-GB"/>
              </w:rPr>
              <w:t>them</w:t>
            </w:r>
          </w:p>
        </w:tc>
      </w:tr>
      <w:tr w:rsidR="00110E7B" w:rsidRPr="00262E92" w14:paraId="3C4E399C" w14:textId="77777777" w:rsidTr="00110E7B">
        <w:trPr>
          <w:gridAfter w:val="2"/>
          <w:wAfter w:w="257" w:type="pct"/>
          <w:trHeight w:val="360"/>
        </w:trPr>
        <w:tc>
          <w:tcPr>
            <w:tcW w:w="238" w:type="pct"/>
          </w:tcPr>
          <w:p w14:paraId="12399538" w14:textId="77777777" w:rsidR="00D77042" w:rsidRPr="00E848A7" w:rsidRDefault="00D77042" w:rsidP="00D77042">
            <w:pPr>
              <w:pStyle w:val="FormText"/>
              <w:numPr>
                <w:ilvl w:val="0"/>
                <w:numId w:val="0"/>
              </w:numPr>
            </w:pPr>
          </w:p>
        </w:tc>
        <w:tc>
          <w:tcPr>
            <w:tcW w:w="445" w:type="pct"/>
            <w:gridSpan w:val="4"/>
          </w:tcPr>
          <w:p w14:paraId="461E2DF4" w14:textId="77777777" w:rsidR="00D77042" w:rsidRPr="00E848A7" w:rsidRDefault="00D77042" w:rsidP="00D77042">
            <w:pPr>
              <w:pStyle w:val="FormText"/>
              <w:numPr>
                <w:ilvl w:val="0"/>
                <w:numId w:val="0"/>
              </w:numPr>
            </w:pPr>
            <w:r w:rsidRPr="00E848A7">
              <w:t>●</w:t>
            </w:r>
          </w:p>
        </w:tc>
        <w:tc>
          <w:tcPr>
            <w:tcW w:w="4060" w:type="pct"/>
            <w:gridSpan w:val="2"/>
          </w:tcPr>
          <w:p w14:paraId="0ED5D4B7" w14:textId="77777777" w:rsidR="00D77042" w:rsidRPr="00262E92" w:rsidRDefault="00D77042" w:rsidP="00D77042">
            <w:pPr>
              <w:pStyle w:val="FormText"/>
              <w:numPr>
                <w:ilvl w:val="0"/>
                <w:numId w:val="0"/>
              </w:numPr>
              <w:rPr>
                <w:lang w:val="en"/>
              </w:rPr>
            </w:pPr>
            <w:r w:rsidRPr="00262E92">
              <w:t>by</w:t>
            </w:r>
            <w:r w:rsidRPr="005E277D">
              <w:t xml:space="preserve"> </w:t>
            </w:r>
            <w:r w:rsidRPr="00262E92">
              <w:t>sending</w:t>
            </w:r>
            <w:r w:rsidRPr="005E277D">
              <w:t xml:space="preserve"> </w:t>
            </w:r>
            <w:r w:rsidRPr="00262E92">
              <w:t>it</w:t>
            </w:r>
            <w:r w:rsidRPr="005E277D">
              <w:t xml:space="preserve"> </w:t>
            </w:r>
            <w:r w:rsidRPr="00262E92">
              <w:t>to</w:t>
            </w:r>
            <w:r w:rsidRPr="005E277D">
              <w:t xml:space="preserve"> </w:t>
            </w:r>
            <w:r w:rsidRPr="00262E92">
              <w:t>them</w:t>
            </w:r>
            <w:r w:rsidRPr="005E277D">
              <w:t xml:space="preserve"> </w:t>
            </w:r>
            <w:r>
              <w:t xml:space="preserve">by </w:t>
            </w:r>
            <w:r w:rsidRPr="00262E92">
              <w:t>recorded</w:t>
            </w:r>
            <w:r w:rsidRPr="005E277D">
              <w:t xml:space="preserve"> </w:t>
            </w:r>
            <w:r w:rsidRPr="00262E92">
              <w:t>delivery</w:t>
            </w:r>
            <w:r w:rsidRPr="005E277D">
              <w:t xml:space="preserve"> </w:t>
            </w:r>
            <w:r w:rsidRPr="00262E92">
              <w:t>post</w:t>
            </w:r>
            <w:r w:rsidRPr="005E277D">
              <w:t xml:space="preserve"> </w:t>
            </w:r>
            <w:r w:rsidRPr="00262E92">
              <w:t>to</w:t>
            </w:r>
            <w:r w:rsidRPr="005E277D">
              <w:t xml:space="preserve"> </w:t>
            </w:r>
            <w:r w:rsidRPr="00262E92">
              <w:t>their</w:t>
            </w:r>
            <w:r w:rsidRPr="005E277D">
              <w:t xml:space="preserve"> </w:t>
            </w:r>
            <w:r w:rsidRPr="00262E92">
              <w:t>address</w:t>
            </w:r>
          </w:p>
        </w:tc>
      </w:tr>
      <w:tr w:rsidR="00110E7B" w:rsidRPr="00262E92" w14:paraId="394A5E6F" w14:textId="77777777" w:rsidTr="00110E7B">
        <w:trPr>
          <w:gridAfter w:val="2"/>
          <w:wAfter w:w="257" w:type="pct"/>
          <w:trHeight w:val="720"/>
        </w:trPr>
        <w:tc>
          <w:tcPr>
            <w:tcW w:w="238" w:type="pct"/>
          </w:tcPr>
          <w:p w14:paraId="2004FA4E" w14:textId="77777777" w:rsidR="00D77042" w:rsidRPr="00E848A7" w:rsidRDefault="00D77042" w:rsidP="00D77042">
            <w:pPr>
              <w:pStyle w:val="FormText"/>
              <w:numPr>
                <w:ilvl w:val="0"/>
                <w:numId w:val="0"/>
              </w:numPr>
            </w:pPr>
          </w:p>
        </w:tc>
        <w:tc>
          <w:tcPr>
            <w:tcW w:w="445" w:type="pct"/>
            <w:gridSpan w:val="4"/>
          </w:tcPr>
          <w:p w14:paraId="7A0333A3" w14:textId="77777777" w:rsidR="00D77042" w:rsidRPr="00E848A7" w:rsidRDefault="00D77042" w:rsidP="00D77042">
            <w:pPr>
              <w:pStyle w:val="FormText"/>
              <w:numPr>
                <w:ilvl w:val="0"/>
                <w:numId w:val="0"/>
              </w:numPr>
            </w:pPr>
            <w:r w:rsidRPr="00E848A7">
              <w:t>●</w:t>
            </w:r>
          </w:p>
        </w:tc>
        <w:tc>
          <w:tcPr>
            <w:tcW w:w="4060" w:type="pct"/>
            <w:gridSpan w:val="2"/>
          </w:tcPr>
          <w:p w14:paraId="67E0E1FC" w14:textId="77777777" w:rsidR="00D77042" w:rsidRPr="00262E92" w:rsidRDefault="00D77042" w:rsidP="00D77042">
            <w:pPr>
              <w:pStyle w:val="FormText"/>
              <w:numPr>
                <w:ilvl w:val="0"/>
                <w:numId w:val="0"/>
              </w:numPr>
            </w:pPr>
            <w:r w:rsidRPr="00262E92">
              <w:rPr>
                <w:lang w:eastAsia="en-GB"/>
              </w:rPr>
              <w:t>by</w:t>
            </w:r>
            <w:r w:rsidRPr="005E277D">
              <w:rPr>
                <w:lang w:eastAsia="en-GB"/>
              </w:rPr>
              <w:t xml:space="preserve"> </w:t>
            </w:r>
            <w:r w:rsidRPr="00262E92">
              <w:rPr>
                <w:lang w:eastAsia="en-GB"/>
              </w:rPr>
              <w:t>emailing</w:t>
            </w:r>
            <w:r w:rsidRPr="005E277D">
              <w:rPr>
                <w:lang w:eastAsia="en-GB"/>
              </w:rPr>
              <w:t xml:space="preserve"> </w:t>
            </w:r>
            <w:r w:rsidRPr="00262E92">
              <w:rPr>
                <w:lang w:eastAsia="en-GB"/>
              </w:rPr>
              <w:t>it</w:t>
            </w:r>
            <w:r w:rsidRPr="005E277D">
              <w:rPr>
                <w:lang w:eastAsia="en-GB"/>
              </w:rPr>
              <w:t xml:space="preserve"> </w:t>
            </w:r>
            <w:r w:rsidRPr="00262E92">
              <w:rPr>
                <w:lang w:eastAsia="en-GB"/>
              </w:rPr>
              <w:t>to</w:t>
            </w:r>
            <w:r w:rsidRPr="005E277D">
              <w:rPr>
                <w:lang w:eastAsia="en-GB"/>
              </w:rPr>
              <w:t xml:space="preserve"> </w:t>
            </w:r>
            <w:r w:rsidRPr="00262E92">
              <w:rPr>
                <w:lang w:eastAsia="en-GB"/>
              </w:rPr>
              <w:t>them</w:t>
            </w:r>
            <w:r w:rsidRPr="005E277D">
              <w:rPr>
                <w:lang w:eastAsia="en-GB"/>
              </w:rPr>
              <w:t xml:space="preserve"> </w:t>
            </w:r>
            <w:r w:rsidRPr="00262E92">
              <w:rPr>
                <w:lang w:eastAsia="en-GB"/>
              </w:rPr>
              <w:t>at</w:t>
            </w:r>
            <w:r w:rsidRPr="005E277D">
              <w:rPr>
                <w:lang w:eastAsia="en-GB"/>
              </w:rPr>
              <w:t xml:space="preserve"> </w:t>
            </w:r>
            <w:r w:rsidRPr="00262E92">
              <w:rPr>
                <w:lang w:eastAsia="en-GB"/>
              </w:rPr>
              <w:t>their</w:t>
            </w:r>
            <w:r w:rsidRPr="005E277D">
              <w:rPr>
                <w:lang w:eastAsia="en-GB"/>
              </w:rPr>
              <w:t xml:space="preserve"> </w:t>
            </w:r>
            <w:r w:rsidRPr="00262E92">
              <w:rPr>
                <w:lang w:eastAsia="en-GB"/>
              </w:rPr>
              <w:t>current</w:t>
            </w:r>
            <w:r w:rsidRPr="005E277D">
              <w:rPr>
                <w:lang w:eastAsia="en-GB"/>
              </w:rPr>
              <w:t xml:space="preserve"> </w:t>
            </w:r>
            <w:r w:rsidRPr="00262E92">
              <w:rPr>
                <w:lang w:eastAsia="en-GB"/>
              </w:rPr>
              <w:t>email</w:t>
            </w:r>
            <w:r w:rsidRPr="005E277D">
              <w:rPr>
                <w:lang w:eastAsia="en-GB"/>
              </w:rPr>
              <w:t xml:space="preserve"> </w:t>
            </w:r>
            <w:r w:rsidRPr="00262E92">
              <w:rPr>
                <w:lang w:eastAsia="en-GB"/>
              </w:rPr>
              <w:t>address</w:t>
            </w:r>
            <w:r w:rsidRPr="005E277D">
              <w:rPr>
                <w:lang w:eastAsia="en-GB"/>
              </w:rPr>
              <w:t xml:space="preserve"> </w:t>
            </w:r>
            <w:r w:rsidRPr="00262E92">
              <w:rPr>
                <w:lang w:eastAsia="en-GB"/>
              </w:rPr>
              <w:t>(if</w:t>
            </w:r>
            <w:r w:rsidRPr="005E277D">
              <w:rPr>
                <w:lang w:eastAsia="en-GB"/>
              </w:rPr>
              <w:t xml:space="preserve"> </w:t>
            </w:r>
            <w:r>
              <w:rPr>
                <w:lang w:eastAsia="en-GB"/>
              </w:rPr>
              <w:t>they</w:t>
            </w:r>
            <w:r w:rsidRPr="005E277D">
              <w:rPr>
                <w:lang w:eastAsia="en-GB"/>
              </w:rPr>
              <w:t xml:space="preserve"> </w:t>
            </w:r>
            <w:r w:rsidRPr="00262E92">
              <w:rPr>
                <w:lang w:eastAsia="en-GB"/>
              </w:rPr>
              <w:t>have</w:t>
            </w:r>
            <w:r w:rsidRPr="005E277D">
              <w:rPr>
                <w:lang w:eastAsia="en-GB"/>
              </w:rPr>
              <w:t xml:space="preserve"> </w:t>
            </w:r>
            <w:r w:rsidRPr="00262E92">
              <w:rPr>
                <w:lang w:eastAsia="en-GB"/>
              </w:rPr>
              <w:t>previously</w:t>
            </w:r>
            <w:r w:rsidRPr="005E277D">
              <w:rPr>
                <w:lang w:eastAsia="en-GB"/>
              </w:rPr>
              <w:t xml:space="preserve"> </w:t>
            </w:r>
            <w:r w:rsidRPr="00262E92">
              <w:rPr>
                <w:lang w:eastAsia="en-GB"/>
              </w:rPr>
              <w:t>agreed</w:t>
            </w:r>
            <w:r w:rsidRPr="005E277D">
              <w:rPr>
                <w:lang w:eastAsia="en-GB"/>
              </w:rPr>
              <w:t xml:space="preserve"> </w:t>
            </w:r>
            <w:r w:rsidRPr="00262E92">
              <w:rPr>
                <w:lang w:eastAsia="en-GB"/>
              </w:rPr>
              <w:t>that</w:t>
            </w:r>
            <w:r w:rsidRPr="005E277D">
              <w:rPr>
                <w:lang w:eastAsia="en-GB"/>
              </w:rPr>
              <w:t xml:space="preserve"> </w:t>
            </w:r>
            <w:r w:rsidRPr="00262E92">
              <w:rPr>
                <w:lang w:eastAsia="en-GB"/>
              </w:rPr>
              <w:t>email</w:t>
            </w:r>
            <w:r w:rsidRPr="005E277D">
              <w:rPr>
                <w:lang w:eastAsia="en-GB"/>
              </w:rPr>
              <w:t xml:space="preserve"> </w:t>
            </w:r>
            <w:r w:rsidRPr="00262E92">
              <w:rPr>
                <w:lang w:eastAsia="en-GB"/>
              </w:rPr>
              <w:t>is</w:t>
            </w:r>
            <w:r>
              <w:rPr>
                <w:lang w:eastAsia="en-GB"/>
              </w:rPr>
              <w:t xml:space="preserve"> their</w:t>
            </w:r>
            <w:r w:rsidRPr="005E277D">
              <w:rPr>
                <w:lang w:eastAsia="en-GB"/>
              </w:rPr>
              <w:t xml:space="preserve"> </w:t>
            </w:r>
            <w:r w:rsidRPr="00262E92">
              <w:rPr>
                <w:lang w:eastAsia="en-GB"/>
              </w:rPr>
              <w:t>preferred</w:t>
            </w:r>
            <w:r w:rsidRPr="005E277D">
              <w:rPr>
                <w:lang w:eastAsia="en-GB"/>
              </w:rPr>
              <w:t xml:space="preserve"> </w:t>
            </w:r>
            <w:r w:rsidRPr="00262E92">
              <w:rPr>
                <w:lang w:eastAsia="en-GB"/>
              </w:rPr>
              <w:t>contact</w:t>
            </w:r>
            <w:r w:rsidRPr="005E277D">
              <w:rPr>
                <w:lang w:eastAsia="en-GB"/>
              </w:rPr>
              <w:t xml:space="preserve"> </w:t>
            </w:r>
            <w:r w:rsidRPr="00262E92">
              <w:rPr>
                <w:lang w:eastAsia="en-GB"/>
              </w:rPr>
              <w:t>method)</w:t>
            </w:r>
          </w:p>
        </w:tc>
      </w:tr>
      <w:tr w:rsidR="00110E7B" w:rsidRPr="00262E92" w14:paraId="60F0428E" w14:textId="77777777" w:rsidTr="00110E7B">
        <w:trPr>
          <w:gridAfter w:val="2"/>
          <w:wAfter w:w="257" w:type="pct"/>
          <w:trHeight w:val="517"/>
        </w:trPr>
        <w:tc>
          <w:tcPr>
            <w:tcW w:w="238" w:type="pct"/>
          </w:tcPr>
          <w:p w14:paraId="751592A6" w14:textId="77777777" w:rsidR="00D77042" w:rsidRPr="00262E92" w:rsidRDefault="00D77042" w:rsidP="00D77042">
            <w:pPr>
              <w:pStyle w:val="FormText"/>
              <w:numPr>
                <w:ilvl w:val="0"/>
                <w:numId w:val="0"/>
              </w:numPr>
            </w:pPr>
            <w:r w:rsidRPr="00262E92">
              <w:t>1</w:t>
            </w:r>
            <w:r>
              <w:t>4</w:t>
            </w:r>
            <w:r w:rsidRPr="00262E92">
              <w:t>.</w:t>
            </w:r>
          </w:p>
        </w:tc>
        <w:tc>
          <w:tcPr>
            <w:tcW w:w="4505" w:type="pct"/>
            <w:gridSpan w:val="6"/>
          </w:tcPr>
          <w:p w14:paraId="57A7F1B3" w14:textId="77777777" w:rsidR="00D77042" w:rsidRPr="00262E92" w:rsidRDefault="00D77042" w:rsidP="00D77042">
            <w:pPr>
              <w:pStyle w:val="FormText"/>
              <w:numPr>
                <w:ilvl w:val="0"/>
                <w:numId w:val="0"/>
              </w:numPr>
            </w:pPr>
            <w:r w:rsidRPr="00262E92">
              <w:t>If</w:t>
            </w:r>
            <w:r w:rsidRPr="005E277D">
              <w:t xml:space="preserve"> </w:t>
            </w:r>
            <w:r w:rsidRPr="00262E92">
              <w:t>you</w:t>
            </w:r>
            <w:r w:rsidRPr="005E277D">
              <w:t xml:space="preserve"> </w:t>
            </w:r>
            <w:r w:rsidRPr="00262E92">
              <w:t>have</w:t>
            </w:r>
            <w:r w:rsidRPr="005E277D">
              <w:t xml:space="preserve"> </w:t>
            </w:r>
            <w:r w:rsidRPr="00262E92">
              <w:t>joint</w:t>
            </w:r>
            <w:r w:rsidRPr="005E277D">
              <w:t xml:space="preserve"> </w:t>
            </w:r>
            <w:r w:rsidRPr="00262E92">
              <w:t>Landlords,</w:t>
            </w:r>
            <w:r w:rsidRPr="005E277D">
              <w:t xml:space="preserve"> </w:t>
            </w:r>
            <w:r w:rsidRPr="00262E92">
              <w:t>you</w:t>
            </w:r>
            <w:r w:rsidRPr="005E277D">
              <w:t xml:space="preserve"> </w:t>
            </w:r>
            <w:r w:rsidRPr="00262E92">
              <w:t>can</w:t>
            </w:r>
            <w:r w:rsidRPr="005E277D">
              <w:t xml:space="preserve"> </w:t>
            </w:r>
            <w:r>
              <w:t>give</w:t>
            </w:r>
            <w:r w:rsidRPr="005E277D">
              <w:t xml:space="preserve"> </w:t>
            </w:r>
            <w:r w:rsidRPr="00262E92">
              <w:t>this</w:t>
            </w:r>
            <w:r w:rsidRPr="005E277D">
              <w:t xml:space="preserve"> </w:t>
            </w:r>
            <w:r w:rsidRPr="00262E92">
              <w:t>notice</w:t>
            </w:r>
            <w:r w:rsidRPr="005E277D">
              <w:t xml:space="preserve"> </w:t>
            </w:r>
            <w:r>
              <w:t>to</w:t>
            </w:r>
            <w:r w:rsidRPr="005E277D">
              <w:t xml:space="preserve"> </w:t>
            </w:r>
            <w:r w:rsidRPr="00262E92">
              <w:t>any</w:t>
            </w:r>
            <w:r w:rsidRPr="005E277D">
              <w:t xml:space="preserve"> </w:t>
            </w:r>
            <w:r w:rsidRPr="00262E92">
              <w:t>one</w:t>
            </w:r>
            <w:r w:rsidRPr="005E277D">
              <w:t xml:space="preserve"> </w:t>
            </w:r>
            <w:r w:rsidRPr="00262E92">
              <w:t>of</w:t>
            </w:r>
            <w:r w:rsidRPr="005E277D">
              <w:t xml:space="preserve"> </w:t>
            </w:r>
            <w:r w:rsidRPr="00262E92">
              <w:t>them.</w:t>
            </w:r>
          </w:p>
        </w:tc>
      </w:tr>
      <w:tr w:rsidR="00110E7B" w:rsidRPr="00262E92" w14:paraId="00A22489" w14:textId="77777777" w:rsidTr="00110E7B">
        <w:trPr>
          <w:gridAfter w:val="1"/>
          <w:wAfter w:w="116" w:type="pct"/>
          <w:trHeight w:val="1467"/>
        </w:trPr>
        <w:tc>
          <w:tcPr>
            <w:tcW w:w="396" w:type="pct"/>
            <w:gridSpan w:val="2"/>
          </w:tcPr>
          <w:p w14:paraId="7C363C51" w14:textId="77777777" w:rsidR="00D77042" w:rsidRPr="00262E92" w:rsidRDefault="00D77042" w:rsidP="00D77042">
            <w:pPr>
              <w:pStyle w:val="FormText"/>
              <w:numPr>
                <w:ilvl w:val="0"/>
                <w:numId w:val="0"/>
              </w:numPr>
            </w:pPr>
            <w:r w:rsidRPr="00262E92">
              <w:lastRenderedPageBreak/>
              <w:t>1</w:t>
            </w:r>
            <w:r>
              <w:t>5</w:t>
            </w:r>
            <w:r w:rsidRPr="00262E92">
              <w:t>.</w:t>
            </w:r>
          </w:p>
        </w:tc>
        <w:tc>
          <w:tcPr>
            <w:tcW w:w="4488" w:type="pct"/>
            <w:gridSpan w:val="6"/>
          </w:tcPr>
          <w:p w14:paraId="47B4DD7F" w14:textId="4CD1FEE2" w:rsidR="00D77042" w:rsidRPr="00262E92" w:rsidRDefault="00D77042" w:rsidP="00D77042">
            <w:pPr>
              <w:pStyle w:val="FormText"/>
              <w:numPr>
                <w:ilvl w:val="0"/>
                <w:numId w:val="0"/>
              </w:numPr>
            </w:pPr>
            <w:r w:rsidRPr="00262E92">
              <w:t>Section</w:t>
            </w:r>
            <w:r w:rsidRPr="005E277D">
              <w:t xml:space="preserve"> </w:t>
            </w:r>
            <w:r w:rsidRPr="00262E92">
              <w:t>26</w:t>
            </w:r>
            <w:r w:rsidRPr="005E277D">
              <w:t xml:space="preserve"> </w:t>
            </w:r>
            <w:r w:rsidRPr="00262E92">
              <w:t>of</w:t>
            </w:r>
            <w:r w:rsidRPr="005E277D">
              <w:t xml:space="preserve"> </w:t>
            </w:r>
            <w:r w:rsidRPr="00262E92">
              <w:t>the</w:t>
            </w:r>
            <w:r w:rsidRPr="005E277D">
              <w:t xml:space="preserve"> </w:t>
            </w:r>
            <w:r w:rsidRPr="00262E92">
              <w:t>Interpretation</w:t>
            </w:r>
            <w:r w:rsidRPr="005E277D">
              <w:t xml:space="preserve"> </w:t>
            </w:r>
            <w:r w:rsidRPr="00262E92">
              <w:t>and</w:t>
            </w:r>
            <w:r w:rsidRPr="005E277D">
              <w:t xml:space="preserve"> </w:t>
            </w:r>
            <w:r w:rsidRPr="00262E92">
              <w:t>Legislative</w:t>
            </w:r>
            <w:r w:rsidRPr="005E277D">
              <w:t xml:space="preserve"> </w:t>
            </w:r>
            <w:r w:rsidRPr="00262E92">
              <w:t>Reform</w:t>
            </w:r>
            <w:r w:rsidRPr="005E277D">
              <w:t xml:space="preserve"> </w:t>
            </w:r>
            <w:r w:rsidRPr="00262E92">
              <w:t>(Scotland)</w:t>
            </w:r>
            <w:r w:rsidRPr="005E277D">
              <w:t xml:space="preserve"> </w:t>
            </w:r>
            <w:r w:rsidRPr="00262E92">
              <w:t>Act</w:t>
            </w:r>
            <w:r w:rsidRPr="005E277D">
              <w:t xml:space="preserve"> </w:t>
            </w:r>
            <w:r w:rsidRPr="00262E92">
              <w:t>2010</w:t>
            </w:r>
            <w:r w:rsidRPr="005E277D">
              <w:t xml:space="preserve"> </w:t>
            </w:r>
            <w:r w:rsidRPr="00262E92">
              <w:t>applies</w:t>
            </w:r>
            <w:r>
              <w:t>,</w:t>
            </w:r>
            <w:r w:rsidRPr="005E277D">
              <w:t xml:space="preserve"> </w:t>
            </w:r>
            <w:r w:rsidRPr="00262E92">
              <w:t>which</w:t>
            </w:r>
            <w:r w:rsidRPr="005E277D">
              <w:t xml:space="preserve"> </w:t>
            </w:r>
            <w:r w:rsidRPr="00262E92">
              <w:t>means</w:t>
            </w:r>
            <w:r w:rsidRPr="005E277D">
              <w:t xml:space="preserve"> </w:t>
            </w:r>
            <w:r w:rsidRPr="00262E92">
              <w:t>that</w:t>
            </w:r>
            <w:r w:rsidRPr="005E277D">
              <w:t xml:space="preserve"> </w:t>
            </w:r>
            <w:r w:rsidRPr="00262E92">
              <w:t>unless</w:t>
            </w:r>
            <w:r w:rsidRPr="005E277D">
              <w:t xml:space="preserve"> </w:t>
            </w:r>
            <w:r w:rsidRPr="00262E92">
              <w:t>delivered</w:t>
            </w:r>
            <w:r w:rsidRPr="005E277D">
              <w:t xml:space="preserve"> </w:t>
            </w:r>
            <w:r w:rsidRPr="00262E92">
              <w:t>personally,</w:t>
            </w:r>
            <w:r w:rsidRPr="005E277D">
              <w:t xml:space="preserve"> </w:t>
            </w:r>
            <w:r w:rsidRPr="00262E92">
              <w:t>you</w:t>
            </w:r>
            <w:r w:rsidRPr="005E277D">
              <w:t xml:space="preserve"> </w:t>
            </w:r>
            <w:r w:rsidRPr="00262E92">
              <w:t>must</w:t>
            </w:r>
            <w:r w:rsidRPr="005E277D">
              <w:t xml:space="preserve"> </w:t>
            </w:r>
            <w:r w:rsidRPr="00262E92">
              <w:t>allow</w:t>
            </w:r>
            <w:r w:rsidRPr="005E277D">
              <w:t xml:space="preserve"> </w:t>
            </w:r>
            <w:r w:rsidRPr="00262E92">
              <w:t>your</w:t>
            </w:r>
            <w:r w:rsidRPr="005E277D">
              <w:t xml:space="preserve"> </w:t>
            </w:r>
            <w:r w:rsidRPr="00262E92">
              <w:t>Landlord</w:t>
            </w:r>
            <w:r w:rsidRPr="005E277D">
              <w:t xml:space="preserve"> </w:t>
            </w:r>
            <w:r w:rsidRPr="00262E92">
              <w:t>48</w:t>
            </w:r>
            <w:r w:rsidRPr="005E277D">
              <w:t xml:space="preserve"> </w:t>
            </w:r>
            <w:r w:rsidRPr="00262E92">
              <w:t>hours</w:t>
            </w:r>
            <w:r w:rsidRPr="005E277D">
              <w:t xml:space="preserve"> </w:t>
            </w:r>
            <w:r w:rsidRPr="00262E92">
              <w:t>to</w:t>
            </w:r>
            <w:r w:rsidRPr="005E277D">
              <w:t xml:space="preserve"> </w:t>
            </w:r>
            <w:r w:rsidRPr="00262E92">
              <w:t>receive</w:t>
            </w:r>
            <w:r w:rsidRPr="005E277D">
              <w:t xml:space="preserve"> </w:t>
            </w:r>
            <w:r w:rsidRPr="00262E92">
              <w:t>the</w:t>
            </w:r>
            <w:r w:rsidRPr="005E277D">
              <w:t xml:space="preserve"> </w:t>
            </w:r>
            <w:r w:rsidRPr="00262E92">
              <w:t>notice.</w:t>
            </w:r>
            <w:r w:rsidRPr="005E277D">
              <w:t xml:space="preserve">  </w:t>
            </w:r>
            <w:r w:rsidRPr="00262E92">
              <w:t>This</w:t>
            </w:r>
            <w:r w:rsidRPr="005E277D">
              <w:t xml:space="preserve"> </w:t>
            </w:r>
            <w:r w:rsidRPr="00262E92">
              <w:t>delivery</w:t>
            </w:r>
            <w:r w:rsidRPr="005E277D">
              <w:t xml:space="preserve"> </w:t>
            </w:r>
            <w:r w:rsidRPr="00262E92">
              <w:t>time</w:t>
            </w:r>
            <w:r w:rsidRPr="005E277D">
              <w:t xml:space="preserve"> </w:t>
            </w:r>
            <w:r w:rsidRPr="00262E92">
              <w:t>should</w:t>
            </w:r>
            <w:r w:rsidRPr="005E277D">
              <w:t xml:space="preserve"> </w:t>
            </w:r>
            <w:r w:rsidRPr="00262E92">
              <w:t>be</w:t>
            </w:r>
            <w:r w:rsidRPr="005E277D">
              <w:t xml:space="preserve"> </w:t>
            </w:r>
            <w:r w:rsidR="003C2D95">
              <w:t>added on to</w:t>
            </w:r>
            <w:r w:rsidRPr="005E277D">
              <w:t xml:space="preserve"> </w:t>
            </w:r>
            <w:r w:rsidRPr="00262E92">
              <w:t>the</w:t>
            </w:r>
            <w:r w:rsidRPr="005E277D">
              <w:t xml:space="preserve"> </w:t>
            </w:r>
            <w:r w:rsidRPr="00262E92">
              <w:t>amount</w:t>
            </w:r>
            <w:r w:rsidRPr="005E277D">
              <w:t xml:space="preserve"> </w:t>
            </w:r>
            <w:r w:rsidRPr="00262E92">
              <w:t>of</w:t>
            </w:r>
            <w:r w:rsidRPr="005E277D">
              <w:t xml:space="preserve"> </w:t>
            </w:r>
            <w:r w:rsidRPr="00262E92">
              <w:t>notice</w:t>
            </w:r>
            <w:r w:rsidRPr="005E277D">
              <w:t xml:space="preserve"> </w:t>
            </w:r>
            <w:r w:rsidRPr="00262E92">
              <w:t>you</w:t>
            </w:r>
            <w:r w:rsidRPr="005E277D">
              <w:t xml:space="preserve"> </w:t>
            </w:r>
            <w:r w:rsidRPr="00262E92">
              <w:t>give</w:t>
            </w:r>
            <w:r w:rsidRPr="005E277D">
              <w:t xml:space="preserve"> </w:t>
            </w:r>
            <w:r w:rsidRPr="00262E92">
              <w:t>your</w:t>
            </w:r>
            <w:r w:rsidRPr="005E277D">
              <w:t xml:space="preserve"> </w:t>
            </w:r>
            <w:r w:rsidRPr="00262E92">
              <w:t>Landlord.</w:t>
            </w:r>
            <w:r w:rsidRPr="005E277D">
              <w:t xml:space="preserve"> </w:t>
            </w:r>
            <w:r w:rsidR="003C2D95">
              <w:t>So, i</w:t>
            </w:r>
            <w:r w:rsidRPr="00262E92">
              <w:t>f</w:t>
            </w:r>
            <w:r w:rsidRPr="005E277D">
              <w:t xml:space="preserve"> </w:t>
            </w:r>
            <w:r w:rsidRPr="00262E92">
              <w:t>you</w:t>
            </w:r>
            <w:r w:rsidRPr="005E277D">
              <w:t xml:space="preserve"> </w:t>
            </w:r>
            <w:r w:rsidRPr="00262E92">
              <w:t>are</w:t>
            </w:r>
            <w:r w:rsidRPr="005E277D">
              <w:t xml:space="preserve"> </w:t>
            </w:r>
            <w:r w:rsidRPr="00262E92">
              <w:t>sending</w:t>
            </w:r>
            <w:r w:rsidRPr="005E277D">
              <w:t xml:space="preserve"> </w:t>
            </w:r>
            <w:r w:rsidRPr="00262E92">
              <w:t>this</w:t>
            </w:r>
            <w:r w:rsidRPr="005E277D">
              <w:t xml:space="preserve"> </w:t>
            </w:r>
            <w:r w:rsidRPr="00262E92">
              <w:t>document</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the</w:t>
            </w:r>
            <w:r w:rsidRPr="005E277D">
              <w:t xml:space="preserve"> </w:t>
            </w:r>
            <w:r w:rsidRPr="00262E92">
              <w:t>date</w:t>
            </w:r>
            <w:r w:rsidRPr="005E277D">
              <w:t xml:space="preserve"> </w:t>
            </w:r>
            <w:r w:rsidRPr="00262E92">
              <w:t>you</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Pr="005E277D">
              <w:t xml:space="preserve"> </w:t>
            </w:r>
            <w:r w:rsidRPr="00262E92">
              <w:t>must</w:t>
            </w:r>
            <w:r w:rsidRPr="005E277D">
              <w:t xml:space="preserve"> </w:t>
            </w:r>
            <w:r w:rsidRPr="00262E92">
              <w:t>be</w:t>
            </w:r>
            <w:r w:rsidRPr="005E277D">
              <w:t xml:space="preserve"> </w:t>
            </w:r>
            <w:r w:rsidRPr="00262E92">
              <w:t>a</w:t>
            </w:r>
            <w:r w:rsidRPr="005E277D">
              <w:t xml:space="preserve"> </w:t>
            </w:r>
            <w:r w:rsidRPr="00262E92">
              <w:t>date</w:t>
            </w:r>
            <w:r w:rsidRPr="005E277D">
              <w:t xml:space="preserve"> </w:t>
            </w:r>
            <w:r w:rsidRPr="00262E92">
              <w:t>which</w:t>
            </w:r>
            <w:r w:rsidRPr="005E277D">
              <w:t xml:space="preserve"> </w:t>
            </w:r>
            <w:r w:rsidRPr="00262E92">
              <w:t>is</w:t>
            </w:r>
            <w:r w:rsidRPr="005E277D">
              <w:t xml:space="preserve"> </w:t>
            </w:r>
            <w:r w:rsidRPr="00262E92">
              <w:t>at</w:t>
            </w:r>
            <w:r w:rsidRPr="005E277D">
              <w:t xml:space="preserve"> </w:t>
            </w:r>
            <w:r w:rsidRPr="00262E92">
              <w:t>least</w:t>
            </w:r>
            <w:r w:rsidRPr="005E277D">
              <w:t xml:space="preserve"> </w:t>
            </w:r>
            <w:r w:rsidRPr="00262E92">
              <w:t>30</w:t>
            </w:r>
            <w:r w:rsidRPr="005E277D">
              <w:t xml:space="preserve"> </w:t>
            </w:r>
            <w:r w:rsidRPr="00262E92">
              <w:t>days</w:t>
            </w:r>
            <w:r w:rsidRPr="005E277D">
              <w:t xml:space="preserve"> </w:t>
            </w:r>
            <w:r w:rsidRPr="00262E92">
              <w:t>after</w:t>
            </w:r>
            <w:r w:rsidRPr="005E277D">
              <w:t xml:space="preserve"> </w:t>
            </w:r>
            <w:r w:rsidRPr="00262E92">
              <w:t>the</w:t>
            </w:r>
            <w:r w:rsidRPr="005E277D">
              <w:t xml:space="preserve"> </w:t>
            </w:r>
            <w:r w:rsidRPr="00262E92">
              <w:t>date</w:t>
            </w:r>
            <w:r w:rsidRPr="005E277D">
              <w:t xml:space="preserve"> </w:t>
            </w:r>
            <w:r w:rsidRPr="00262E92">
              <w:t>sent.</w:t>
            </w:r>
          </w:p>
        </w:tc>
      </w:tr>
      <w:tr w:rsidR="00110E7B" w:rsidRPr="00262E92" w14:paraId="13567C83" w14:textId="77777777" w:rsidTr="00110E7B">
        <w:trPr>
          <w:gridAfter w:val="1"/>
          <w:wAfter w:w="116" w:type="pct"/>
          <w:trHeight w:val="1890"/>
        </w:trPr>
        <w:tc>
          <w:tcPr>
            <w:tcW w:w="396" w:type="pct"/>
            <w:gridSpan w:val="2"/>
          </w:tcPr>
          <w:p w14:paraId="6760559D" w14:textId="77777777" w:rsidR="00D77042" w:rsidRPr="00262E92" w:rsidRDefault="00D77042" w:rsidP="00D77042">
            <w:pPr>
              <w:pStyle w:val="FormText"/>
              <w:numPr>
                <w:ilvl w:val="0"/>
                <w:numId w:val="0"/>
              </w:numPr>
            </w:pPr>
            <w:r w:rsidRPr="00262E92">
              <w:t>1</w:t>
            </w:r>
            <w:r>
              <w:t>6</w:t>
            </w:r>
            <w:r w:rsidRPr="00262E92">
              <w:t>.</w:t>
            </w:r>
          </w:p>
        </w:tc>
        <w:tc>
          <w:tcPr>
            <w:tcW w:w="4488" w:type="pct"/>
            <w:gridSpan w:val="6"/>
          </w:tcPr>
          <w:p w14:paraId="75C14A90" w14:textId="49013276" w:rsidR="00D77042" w:rsidRPr="00262E92" w:rsidRDefault="00D77042" w:rsidP="00D77042">
            <w:pPr>
              <w:pStyle w:val="FormText"/>
              <w:numPr>
                <w:ilvl w:val="0"/>
                <w:numId w:val="0"/>
              </w:numPr>
            </w:pPr>
            <w:r w:rsidRPr="00262E92">
              <w:t>For</w:t>
            </w:r>
            <w:r w:rsidRPr="005E277D">
              <w:t xml:space="preserve"> </w:t>
            </w:r>
            <w:r w:rsidRPr="00262E92">
              <w:t>example,</w:t>
            </w:r>
            <w:r w:rsidRPr="005E277D">
              <w:t xml:space="preserve"> </w:t>
            </w:r>
            <w:r w:rsidRPr="00262E92">
              <w:t>if</w:t>
            </w:r>
            <w:r w:rsidRPr="005E277D">
              <w:t xml:space="preserve"> </w:t>
            </w:r>
            <w:r w:rsidRPr="00262E92">
              <w:t>you</w:t>
            </w:r>
            <w:r w:rsidRPr="005E277D">
              <w:t xml:space="preserve"> </w:t>
            </w:r>
            <w:r w:rsidRPr="00262E92">
              <w:t>move</w:t>
            </w:r>
            <w:r w:rsidRPr="005E277D">
              <w:t xml:space="preserve"> </w:t>
            </w:r>
            <w:r w:rsidRPr="00262E92">
              <w:t>into</w:t>
            </w:r>
            <w:r w:rsidRPr="005E277D">
              <w:t xml:space="preserve"> </w:t>
            </w:r>
            <w:r w:rsidRPr="00262E92">
              <w:t>a</w:t>
            </w:r>
            <w:r w:rsidRPr="005E277D">
              <w:t xml:space="preserve"> </w:t>
            </w:r>
            <w:r w:rsidRPr="00262E92">
              <w:t>Let</w:t>
            </w:r>
            <w:r w:rsidRPr="005E277D">
              <w:t xml:space="preserve"> </w:t>
            </w:r>
            <w:r w:rsidRPr="00262E92">
              <w:t>Property</w:t>
            </w:r>
            <w:r w:rsidRPr="005E277D">
              <w:t xml:space="preserve"> </w:t>
            </w:r>
            <w:r w:rsidRPr="00262E92">
              <w:t>on</w:t>
            </w:r>
            <w:r w:rsidRPr="005E277D">
              <w:t xml:space="preserve"> </w:t>
            </w:r>
            <w:r w:rsidRPr="00262E92">
              <w:t>a</w:t>
            </w:r>
            <w:r w:rsidRPr="005E277D">
              <w:t xml:space="preserve"> </w:t>
            </w:r>
            <w:r w:rsidRPr="00262E92">
              <w:t>private</w:t>
            </w:r>
            <w:r w:rsidRPr="005E277D">
              <w:t xml:space="preserve"> </w:t>
            </w:r>
            <w:r w:rsidRPr="00262E92">
              <w:t>residential</w:t>
            </w:r>
            <w:r w:rsidRPr="005E277D">
              <w:t xml:space="preserve"> </w:t>
            </w:r>
            <w:r w:rsidRPr="00262E92">
              <w:t>tenancy</w:t>
            </w:r>
            <w:r w:rsidRPr="005E277D">
              <w:t xml:space="preserve"> </w:t>
            </w:r>
            <w:r w:rsidRPr="00262E92">
              <w:t>on</w:t>
            </w:r>
            <w:r w:rsidRPr="005E277D">
              <w:t xml:space="preserve"> </w:t>
            </w:r>
            <w:r w:rsidRPr="00262E92">
              <w:t>12</w:t>
            </w:r>
            <w:r w:rsidRPr="005E277D">
              <w:t xml:space="preserve"> </w:t>
            </w:r>
            <w:r w:rsidRPr="00262E92">
              <w:t>January</w:t>
            </w:r>
            <w:r w:rsidRPr="005E277D">
              <w:t xml:space="preserve"> </w:t>
            </w:r>
            <w:r w:rsidRPr="00262E92">
              <w:t>and</w:t>
            </w:r>
            <w:r w:rsidRPr="005E277D">
              <w:t xml:space="preserve"> </w:t>
            </w:r>
            <w:r w:rsidRPr="00262E92">
              <w:t>your</w:t>
            </w:r>
            <w:r w:rsidRPr="005E277D">
              <w:t xml:space="preserve"> </w:t>
            </w:r>
            <w:r w:rsidRPr="00262E92">
              <w:t>Landlord</w:t>
            </w:r>
            <w:r w:rsidRPr="005E277D">
              <w:t xml:space="preserve"> </w:t>
            </w:r>
            <w:r w:rsidRPr="00262E92">
              <w:t>has</w:t>
            </w:r>
            <w:r w:rsidRPr="005E277D">
              <w:t xml:space="preserve"> </w:t>
            </w:r>
            <w:r w:rsidRPr="00262E92">
              <w:t>failed</w:t>
            </w:r>
            <w:r w:rsidRPr="005E277D">
              <w:t xml:space="preserve"> </w:t>
            </w:r>
            <w:r w:rsidRPr="00262E92">
              <w:t>to</w:t>
            </w:r>
            <w:r w:rsidRPr="005E277D">
              <w:t xml:space="preserve"> </w:t>
            </w:r>
            <w:r w:rsidRPr="00262E92">
              <w:t>give</w:t>
            </w:r>
            <w:r w:rsidRPr="005E277D">
              <w:t xml:space="preserve"> </w:t>
            </w:r>
            <w:r w:rsidRPr="00262E92">
              <w:t>you</w:t>
            </w:r>
            <w:r w:rsidRPr="005E277D">
              <w:t xml:space="preserve"> </w:t>
            </w:r>
            <w:r w:rsidRPr="00262E92">
              <w:t>a</w:t>
            </w:r>
            <w:r w:rsidRPr="005E277D">
              <w:t xml:space="preserve"> </w:t>
            </w:r>
            <w:r w:rsidRPr="00262E92">
              <w:t>written</w:t>
            </w:r>
            <w:r w:rsidRPr="005E277D">
              <w:t xml:space="preserve"> </w:t>
            </w:r>
            <w:r w:rsidRPr="00262E92">
              <w:t>document</w:t>
            </w:r>
            <w:r w:rsidRPr="005E277D">
              <w:t xml:space="preserve"> </w:t>
            </w:r>
            <w:r w:rsidRPr="00262E92">
              <w:t>with</w:t>
            </w:r>
            <w:r w:rsidRPr="005E277D">
              <w:t xml:space="preserve"> </w:t>
            </w:r>
            <w:r w:rsidRPr="00262E92">
              <w:t>all</w:t>
            </w:r>
            <w:r w:rsidRPr="005E277D">
              <w:t xml:space="preserve"> </w:t>
            </w:r>
            <w:r w:rsidRPr="00262E92">
              <w:t>your</w:t>
            </w:r>
            <w:r w:rsidRPr="005E277D">
              <w:t xml:space="preserve"> </w:t>
            </w:r>
            <w:r w:rsidRPr="00262E92">
              <w:t>tenancy</w:t>
            </w:r>
            <w:r w:rsidRPr="005E277D">
              <w:t xml:space="preserve"> </w:t>
            </w:r>
            <w:r w:rsidRPr="00262E92">
              <w:t>terms</w:t>
            </w:r>
            <w:r w:rsidRPr="005E277D">
              <w:t xml:space="preserve"> </w:t>
            </w:r>
            <w:r w:rsidRPr="00262E92">
              <w:t>by</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that</w:t>
            </w:r>
            <w:r w:rsidRPr="005E277D">
              <w:t xml:space="preserve"> </w:t>
            </w:r>
            <w:r w:rsidRPr="00262E92">
              <w:t>day.</w:t>
            </w:r>
            <w:r w:rsidRPr="005E277D">
              <w:t xml:space="preserve">  </w:t>
            </w:r>
            <w:r w:rsidRPr="00262E92">
              <w:t>If</w:t>
            </w:r>
            <w:r w:rsidRPr="005E277D">
              <w:t xml:space="preserve"> </w:t>
            </w:r>
            <w:r w:rsidRPr="00262E92">
              <w:t>you</w:t>
            </w:r>
            <w:r w:rsidRPr="005E277D">
              <w:t xml:space="preserve"> </w:t>
            </w:r>
            <w:r w:rsidRPr="00262E92">
              <w:t>send</w:t>
            </w:r>
            <w:r w:rsidRPr="005E277D">
              <w:t xml:space="preserve"> </w:t>
            </w:r>
            <w:r w:rsidRPr="00262E92">
              <w:t>this</w:t>
            </w:r>
            <w:r w:rsidRPr="005E277D">
              <w:t xml:space="preserve"> </w:t>
            </w:r>
            <w:r w:rsidRPr="00262E92">
              <w:t>notice</w:t>
            </w:r>
            <w:r w:rsidRPr="005E277D">
              <w:t xml:space="preserve"> </w:t>
            </w:r>
            <w:r w:rsidRPr="00262E92">
              <w:t>by</w:t>
            </w:r>
            <w:r w:rsidRPr="005E277D">
              <w:t xml:space="preserve"> </w:t>
            </w:r>
            <w:r w:rsidRPr="00262E92">
              <w:t>recorded</w:t>
            </w:r>
            <w:r w:rsidRPr="005E277D">
              <w:t xml:space="preserve"> </w:t>
            </w:r>
            <w:r w:rsidRPr="00262E92">
              <w:t>delivery</w:t>
            </w:r>
            <w:r w:rsidRPr="005E277D">
              <w:t xml:space="preserve"> </w:t>
            </w:r>
            <w:r w:rsidRPr="00262E92">
              <w:t>post</w:t>
            </w:r>
            <w:r w:rsidRPr="005E277D">
              <w:t xml:space="preserve"> </w:t>
            </w:r>
            <w:r w:rsidRPr="00262E92">
              <w:t>or</w:t>
            </w:r>
            <w:r w:rsidRPr="005E277D">
              <w:t xml:space="preserve"> </w:t>
            </w:r>
            <w:r w:rsidRPr="00262E92">
              <w:t>email</w:t>
            </w:r>
            <w:r w:rsidRPr="005E277D">
              <w:t xml:space="preserve"> </w:t>
            </w:r>
            <w:r w:rsidRPr="00262E92">
              <w:t>on</w:t>
            </w:r>
            <w:r w:rsidRPr="005E277D">
              <w:t xml:space="preserve"> </w:t>
            </w:r>
            <w:r w:rsidRPr="00262E92">
              <w:t>13</w:t>
            </w:r>
            <w:r w:rsidRPr="005E277D">
              <w:t xml:space="preserve"> </w:t>
            </w:r>
            <w:r w:rsidRPr="00262E92">
              <w:t>January,</w:t>
            </w:r>
            <w:r w:rsidRPr="005E277D">
              <w:t xml:space="preserve"> </w:t>
            </w:r>
            <w:r w:rsidRPr="00262E92">
              <w:t>your</w:t>
            </w:r>
            <w:r w:rsidRPr="005E277D">
              <w:t xml:space="preserve"> </w:t>
            </w:r>
            <w:r w:rsidRPr="00262E92">
              <w:t>Landlord</w:t>
            </w:r>
            <w:r w:rsidRPr="005E277D">
              <w:t xml:space="preserve"> </w:t>
            </w:r>
            <w:r w:rsidRPr="00262E92">
              <w:t>would</w:t>
            </w:r>
            <w:r w:rsidRPr="005E277D">
              <w:t xml:space="preserve"> </w:t>
            </w:r>
            <w:r w:rsidRPr="00262E92">
              <w:t>be</w:t>
            </w:r>
            <w:r w:rsidRPr="005E277D">
              <w:t xml:space="preserve"> </w:t>
            </w:r>
            <w:r w:rsidRPr="00262E92">
              <w:t>expected</w:t>
            </w:r>
            <w:r w:rsidRPr="005E277D">
              <w:t xml:space="preserve"> </w:t>
            </w:r>
            <w:r w:rsidRPr="00262E92">
              <w:t>to</w:t>
            </w:r>
            <w:r w:rsidRPr="005E277D">
              <w:t xml:space="preserve"> </w:t>
            </w:r>
            <w:r w:rsidRPr="00262E92">
              <w:t>receive</w:t>
            </w:r>
            <w:r w:rsidRPr="005E277D">
              <w:t xml:space="preserve"> </w:t>
            </w:r>
            <w:r w:rsidRPr="00262E92">
              <w:t>this</w:t>
            </w:r>
            <w:r w:rsidRPr="005E277D">
              <w:t xml:space="preserve"> </w:t>
            </w:r>
            <w:r w:rsidRPr="00262E92">
              <w:t>notice</w:t>
            </w:r>
            <w:r w:rsidRPr="005E277D">
              <w:t xml:space="preserve"> </w:t>
            </w:r>
            <w:r w:rsidRPr="00262E92">
              <w:t>on</w:t>
            </w:r>
            <w:r w:rsidRPr="005E277D">
              <w:t xml:space="preserve"> </w:t>
            </w:r>
            <w:r w:rsidRPr="00262E92">
              <w:t>15</w:t>
            </w:r>
            <w:r w:rsidRPr="005E277D">
              <w:t xml:space="preserve"> </w:t>
            </w:r>
            <w:r w:rsidRPr="00262E92">
              <w:t>January</w:t>
            </w:r>
            <w:r w:rsidRPr="005E277D">
              <w:t xml:space="preserve"> </w:t>
            </w:r>
            <w:r w:rsidRPr="00262E92">
              <w:t>and</w:t>
            </w:r>
            <w:r w:rsidRPr="005E277D">
              <w:t xml:space="preserve"> </w:t>
            </w:r>
            <w:r w:rsidRPr="00262E92">
              <w:t>the</w:t>
            </w:r>
            <w:r w:rsidRPr="005E277D">
              <w:t xml:space="preserve"> </w:t>
            </w:r>
            <w:r w:rsidRPr="00262E92">
              <w:t>28</w:t>
            </w:r>
            <w:r w:rsidRPr="005E277D">
              <w:t xml:space="preserve"> </w:t>
            </w:r>
            <w:r w:rsidRPr="00262E92">
              <w:t>days’</w:t>
            </w:r>
            <w:r w:rsidRPr="005E277D">
              <w:t xml:space="preserve"> </w:t>
            </w:r>
            <w:r w:rsidRPr="00262E92">
              <w:t>notice</w:t>
            </w:r>
            <w:r w:rsidRPr="005E277D">
              <w:t xml:space="preserve"> </w:t>
            </w:r>
            <w:r w:rsidRPr="00262E92">
              <w:t>period</w:t>
            </w:r>
            <w:r w:rsidRPr="005E277D">
              <w:t xml:space="preserve"> </w:t>
            </w:r>
            <w:r w:rsidRPr="00262E92">
              <w:t>would</w:t>
            </w:r>
            <w:r w:rsidRPr="005E277D">
              <w:t xml:space="preserve"> </w:t>
            </w:r>
            <w:r w:rsidRPr="00262E92">
              <w:t>run</w:t>
            </w:r>
            <w:r w:rsidRPr="005E277D">
              <w:t xml:space="preserve"> </w:t>
            </w:r>
            <w:r w:rsidRPr="00262E92">
              <w:t>from</w:t>
            </w:r>
            <w:r w:rsidRPr="005E277D">
              <w:t xml:space="preserve"> </w:t>
            </w:r>
            <w:r w:rsidRPr="00262E92">
              <w:t>15</w:t>
            </w:r>
            <w:r w:rsidRPr="005E277D">
              <w:t xml:space="preserve"> </w:t>
            </w:r>
            <w:r w:rsidRPr="00262E92">
              <w:t>January</w:t>
            </w:r>
            <w:r w:rsidRPr="005E277D">
              <w:t xml:space="preserve"> </w:t>
            </w:r>
            <w:r w:rsidRPr="00262E92">
              <w:t>until</w:t>
            </w:r>
            <w:r w:rsidRPr="005E277D">
              <w:t xml:space="preserve"> </w:t>
            </w:r>
            <w:r w:rsidRPr="00262E92">
              <w:t>the</w:t>
            </w:r>
            <w:r w:rsidRPr="005E277D">
              <w:t xml:space="preserve"> </w:t>
            </w:r>
            <w:r w:rsidRPr="00262E92">
              <w:t>end</w:t>
            </w:r>
            <w:r w:rsidRPr="005E277D">
              <w:t xml:space="preserve"> </w:t>
            </w:r>
            <w:r w:rsidRPr="00262E92">
              <w:t>of</w:t>
            </w:r>
            <w:r w:rsidRPr="005E277D">
              <w:t xml:space="preserve"> </w:t>
            </w:r>
            <w:r w:rsidRPr="00262E92">
              <w:t>the</w:t>
            </w:r>
            <w:r w:rsidRPr="005E277D">
              <w:t xml:space="preserve"> </w:t>
            </w:r>
            <w:r w:rsidRPr="00262E92">
              <w:t>day</w:t>
            </w:r>
            <w:r w:rsidRPr="005E277D">
              <w:t xml:space="preserve"> </w:t>
            </w:r>
            <w:r w:rsidRPr="00262E92">
              <w:t>on</w:t>
            </w:r>
            <w:r w:rsidRPr="005E277D">
              <w:t xml:space="preserve"> </w:t>
            </w:r>
            <w:r w:rsidRPr="00262E92">
              <w:t>11</w:t>
            </w:r>
            <w:r w:rsidRPr="005E277D">
              <w:t xml:space="preserve"> </w:t>
            </w:r>
            <w:r w:rsidRPr="00262E92">
              <w:t>February.</w:t>
            </w:r>
            <w:r w:rsidRPr="005E277D">
              <w:t xml:space="preserve">  </w:t>
            </w:r>
            <w:r w:rsidRPr="00262E92">
              <w:t>That</w:t>
            </w:r>
            <w:r w:rsidRPr="005E277D">
              <w:t xml:space="preserve"> </w:t>
            </w:r>
            <w:r w:rsidRPr="00262E92">
              <w:t>means</w:t>
            </w:r>
            <w:r w:rsidRPr="005E277D">
              <w:t xml:space="preserve"> </w:t>
            </w:r>
            <w:r w:rsidRPr="00262E92">
              <w:t>the</w:t>
            </w:r>
            <w:r w:rsidRPr="005E277D">
              <w:t xml:space="preserve"> </w:t>
            </w:r>
            <w:r w:rsidRPr="00262E92">
              <w:t>earliest</w:t>
            </w:r>
            <w:r w:rsidRPr="005E277D">
              <w:t xml:space="preserve"> </w:t>
            </w:r>
            <w:r w:rsidRPr="00262E92">
              <w:t>date</w:t>
            </w:r>
            <w:r w:rsidRPr="005E277D">
              <w:t xml:space="preserve"> </w:t>
            </w:r>
            <w:r w:rsidRPr="00262E92">
              <w:t>you</w:t>
            </w:r>
            <w:r w:rsidRPr="005E277D">
              <w:t xml:space="preserve"> </w:t>
            </w:r>
            <w:r w:rsidRPr="00262E92">
              <w:t>could</w:t>
            </w:r>
            <w:r w:rsidRPr="005E277D">
              <w:t xml:space="preserve"> </w:t>
            </w:r>
            <w:r w:rsidRPr="00262E92">
              <w:t>insert</w:t>
            </w:r>
            <w:r w:rsidRPr="005E277D">
              <w:t xml:space="preserve"> </w:t>
            </w:r>
            <w:r w:rsidRPr="00262E92">
              <w:t>into</w:t>
            </w:r>
            <w:r w:rsidRPr="005E277D">
              <w:t xml:space="preserve"> </w:t>
            </w:r>
            <w:r w:rsidRPr="00262E92">
              <w:t>Part</w:t>
            </w:r>
            <w:r w:rsidRPr="005E277D">
              <w:t xml:space="preserve"> </w:t>
            </w:r>
            <w:r w:rsidRPr="00262E92">
              <w:t>2</w:t>
            </w:r>
            <w:r w:rsidR="003C2D95">
              <w:t>,</w:t>
            </w:r>
            <w:r w:rsidRPr="005E277D">
              <w:t xml:space="preserve"> </w:t>
            </w:r>
            <w:r w:rsidRPr="00262E92">
              <w:t>and</w:t>
            </w:r>
            <w:r w:rsidRPr="005E277D">
              <w:t xml:space="preserve"> </w:t>
            </w:r>
            <w:r w:rsidRPr="00262E92">
              <w:t>make</w:t>
            </w:r>
            <w:r w:rsidRPr="005E277D">
              <w:t xml:space="preserve"> </w:t>
            </w:r>
            <w:r>
              <w:t>an application</w:t>
            </w:r>
            <w:r w:rsidRPr="005E277D">
              <w:t xml:space="preserve"> </w:t>
            </w:r>
            <w:r w:rsidRPr="00262E92">
              <w:t>to</w:t>
            </w:r>
            <w:r w:rsidRPr="005E277D">
              <w:t xml:space="preserve"> </w:t>
            </w:r>
            <w:r w:rsidRPr="00262E92">
              <w:t>the</w:t>
            </w:r>
            <w:r w:rsidRPr="005E277D">
              <w:t xml:space="preserve"> </w:t>
            </w:r>
            <w:r w:rsidRPr="00262E92">
              <w:t>Tribunal</w:t>
            </w:r>
            <w:r w:rsidR="003C2D95">
              <w:t>,</w:t>
            </w:r>
            <w:r w:rsidRPr="005E277D">
              <w:t xml:space="preserve"> </w:t>
            </w:r>
            <w:r w:rsidRPr="00262E92">
              <w:t>would</w:t>
            </w:r>
            <w:r w:rsidRPr="005E277D">
              <w:t xml:space="preserve"> </w:t>
            </w:r>
            <w:r w:rsidRPr="00262E92">
              <w:t>be</w:t>
            </w:r>
            <w:r w:rsidRPr="005E277D">
              <w:t xml:space="preserve"> </w:t>
            </w:r>
            <w:r w:rsidRPr="00262E92">
              <w:t>12</w:t>
            </w:r>
            <w:r w:rsidRPr="005E277D">
              <w:t xml:space="preserve"> </w:t>
            </w:r>
            <w:r w:rsidRPr="00262E92">
              <w:t>February.</w:t>
            </w:r>
            <w:r w:rsidRPr="005E277D">
              <w:t xml:space="preserve"> </w:t>
            </w:r>
          </w:p>
        </w:tc>
      </w:tr>
      <w:tr w:rsidR="00110E7B" w:rsidRPr="00262E92" w14:paraId="18602671" w14:textId="77777777" w:rsidTr="00110E7B">
        <w:trPr>
          <w:gridAfter w:val="1"/>
          <w:wAfter w:w="116" w:type="pct"/>
          <w:trHeight w:val="806"/>
        </w:trPr>
        <w:tc>
          <w:tcPr>
            <w:tcW w:w="396" w:type="pct"/>
            <w:gridSpan w:val="2"/>
          </w:tcPr>
          <w:p w14:paraId="77F36D5A" w14:textId="77777777" w:rsidR="00D77042" w:rsidRPr="00262E92" w:rsidRDefault="00D77042" w:rsidP="00D77042">
            <w:pPr>
              <w:pStyle w:val="FormText"/>
              <w:numPr>
                <w:ilvl w:val="0"/>
                <w:numId w:val="0"/>
              </w:numPr>
            </w:pPr>
            <w:r w:rsidRPr="00262E92">
              <w:t>1</w:t>
            </w:r>
            <w:r>
              <w:t>7</w:t>
            </w:r>
            <w:r w:rsidRPr="00262E92">
              <w:t>.</w:t>
            </w:r>
          </w:p>
        </w:tc>
        <w:tc>
          <w:tcPr>
            <w:tcW w:w="4488" w:type="pct"/>
            <w:gridSpan w:val="6"/>
          </w:tcPr>
          <w:p w14:paraId="50B705A3" w14:textId="77777777" w:rsidR="00D77042" w:rsidRPr="00262E92" w:rsidRDefault="00D77042" w:rsidP="00D77042">
            <w:pPr>
              <w:pStyle w:val="FormText"/>
              <w:numPr>
                <w:ilvl w:val="0"/>
                <w:numId w:val="0"/>
              </w:numPr>
            </w:pPr>
            <w:r w:rsidRPr="00262E92">
              <w:t>Your</w:t>
            </w:r>
            <w:r w:rsidRPr="005E277D">
              <w:t xml:space="preserve"> </w:t>
            </w:r>
            <w:r w:rsidRPr="00262E92">
              <w:t>Landlord</w:t>
            </w:r>
            <w:r w:rsidRPr="005E277D">
              <w:t xml:space="preserve"> </w:t>
            </w:r>
            <w:r w:rsidRPr="00262E92">
              <w:t>can</w:t>
            </w:r>
            <w:r w:rsidRPr="005E277D">
              <w:t xml:space="preserve"> </w:t>
            </w:r>
            <w:r w:rsidRPr="00262E92">
              <w:t>challenge</w:t>
            </w:r>
            <w:r w:rsidRPr="005E277D">
              <w:t xml:space="preserve"> </w:t>
            </w:r>
            <w:r w:rsidRPr="00262E92">
              <w:t>the</w:t>
            </w:r>
            <w:r w:rsidRPr="005E277D">
              <w:t xml:space="preserve"> </w:t>
            </w:r>
            <w:proofErr w:type="gramStart"/>
            <w:r w:rsidRPr="00262E92">
              <w:t>48</w:t>
            </w:r>
            <w:r w:rsidRPr="005E277D">
              <w:t xml:space="preserve"> </w:t>
            </w:r>
            <w:r w:rsidRPr="00262E92">
              <w:t>hour</w:t>
            </w:r>
            <w:proofErr w:type="gramEnd"/>
            <w:r w:rsidRPr="005E277D">
              <w:t xml:space="preserve"> </w:t>
            </w:r>
            <w:r w:rsidRPr="00262E92">
              <w:t>delivery</w:t>
            </w:r>
            <w:r w:rsidRPr="005E277D">
              <w:t xml:space="preserve"> </w:t>
            </w:r>
            <w:r w:rsidRPr="00262E92">
              <w:t>time,</w:t>
            </w:r>
            <w:r w:rsidRPr="005E277D">
              <w:t xml:space="preserve"> </w:t>
            </w:r>
            <w:r w:rsidRPr="00262E92">
              <w:t>but</w:t>
            </w:r>
            <w:r w:rsidRPr="005E277D">
              <w:t xml:space="preserve"> </w:t>
            </w:r>
            <w:r w:rsidRPr="00262E92">
              <w:t>they</w:t>
            </w:r>
            <w:r w:rsidRPr="005E277D">
              <w:t xml:space="preserve"> </w:t>
            </w:r>
            <w:r w:rsidRPr="00262E92">
              <w:t>must</w:t>
            </w:r>
            <w:r w:rsidRPr="005E277D">
              <w:t xml:space="preserve"> </w:t>
            </w:r>
            <w:r w:rsidRPr="00262E92">
              <w:t>give</w:t>
            </w:r>
            <w:r w:rsidRPr="005E277D">
              <w:t xml:space="preserve"> </w:t>
            </w:r>
            <w:r w:rsidRPr="00262E92">
              <w:t>you</w:t>
            </w:r>
            <w:r w:rsidRPr="005E277D">
              <w:t xml:space="preserve"> </w:t>
            </w:r>
            <w:r w:rsidRPr="00262E92">
              <w:t>evidence</w:t>
            </w:r>
            <w:r w:rsidRPr="005E277D">
              <w:t xml:space="preserve"> </w:t>
            </w:r>
            <w:r w:rsidRPr="00262E92">
              <w:t>that</w:t>
            </w:r>
            <w:r w:rsidRPr="005E277D">
              <w:t xml:space="preserve"> </w:t>
            </w:r>
            <w:r w:rsidRPr="00262E92">
              <w:t>shows</w:t>
            </w:r>
            <w:r w:rsidRPr="005E277D">
              <w:t xml:space="preserve"> </w:t>
            </w:r>
            <w:r w:rsidRPr="00262E92">
              <w:t>the</w:t>
            </w:r>
            <w:r w:rsidRPr="005E277D">
              <w:t xml:space="preserve"> </w:t>
            </w:r>
            <w:r w:rsidRPr="00262E92">
              <w:t>exact</w:t>
            </w:r>
            <w:r w:rsidRPr="005E277D">
              <w:t xml:space="preserve"> </w:t>
            </w:r>
            <w:r w:rsidRPr="00262E92">
              <w:t>date</w:t>
            </w:r>
            <w:r w:rsidRPr="005E277D">
              <w:t xml:space="preserve"> </w:t>
            </w:r>
            <w:r w:rsidRPr="00262E92">
              <w:t>they</w:t>
            </w:r>
            <w:r w:rsidRPr="005E277D">
              <w:t xml:space="preserve"> </w:t>
            </w:r>
            <w:r w:rsidRPr="00262E92">
              <w:t>received</w:t>
            </w:r>
            <w:r w:rsidRPr="005E277D">
              <w:t xml:space="preserve"> </w:t>
            </w:r>
            <w:r w:rsidRPr="00262E92">
              <w:t>this</w:t>
            </w:r>
            <w:r w:rsidRPr="005E277D">
              <w:t xml:space="preserve"> </w:t>
            </w:r>
            <w:r w:rsidRPr="00262E92">
              <w:t>notice.</w:t>
            </w:r>
          </w:p>
        </w:tc>
      </w:tr>
      <w:tr w:rsidR="00110E7B" w:rsidRPr="00F34C25" w14:paraId="584B30DF" w14:textId="77777777" w:rsidTr="00110E7B">
        <w:trPr>
          <w:gridAfter w:val="1"/>
          <w:wAfter w:w="116" w:type="pct"/>
          <w:trHeight w:val="495"/>
        </w:trPr>
        <w:tc>
          <w:tcPr>
            <w:tcW w:w="4884" w:type="pct"/>
            <w:gridSpan w:val="8"/>
          </w:tcPr>
          <w:p w14:paraId="3BAF89EE" w14:textId="77777777" w:rsidR="00D77042" w:rsidRPr="00F34C25" w:rsidRDefault="00D77042" w:rsidP="00D77042">
            <w:pPr>
              <w:pStyle w:val="FormText"/>
              <w:numPr>
                <w:ilvl w:val="0"/>
                <w:numId w:val="0"/>
              </w:numPr>
            </w:pPr>
            <w:r w:rsidRPr="00F34C25">
              <w:t>__________________________________________________________________</w:t>
            </w:r>
            <w:r>
              <w:t>__________</w:t>
            </w:r>
            <w:r w:rsidRPr="00F34C25">
              <w:t>___</w:t>
            </w:r>
          </w:p>
        </w:tc>
      </w:tr>
      <w:tr w:rsidR="00110E7B" w:rsidRPr="00EC26A3" w14:paraId="01D71AFB" w14:textId="77777777" w:rsidTr="00110E7B">
        <w:trPr>
          <w:gridAfter w:val="1"/>
          <w:wAfter w:w="116" w:type="pct"/>
          <w:trHeight w:val="513"/>
        </w:trPr>
        <w:tc>
          <w:tcPr>
            <w:tcW w:w="4884" w:type="pct"/>
            <w:gridSpan w:val="8"/>
          </w:tcPr>
          <w:p w14:paraId="579ECACE" w14:textId="77777777" w:rsidR="00D77042" w:rsidRPr="00EC26A3" w:rsidRDefault="00D77042" w:rsidP="00D77042">
            <w:pPr>
              <w:pStyle w:val="FormText"/>
              <w:numPr>
                <w:ilvl w:val="0"/>
                <w:numId w:val="0"/>
              </w:numPr>
              <w:rPr>
                <w:b/>
              </w:rPr>
            </w:pPr>
            <w:r w:rsidRPr="00EC26A3">
              <w:rPr>
                <w:b/>
              </w:rPr>
              <w:t>WHAT</w:t>
            </w:r>
            <w:r w:rsidRPr="005E277D">
              <w:rPr>
                <w:b/>
              </w:rPr>
              <w:t xml:space="preserve"> </w:t>
            </w:r>
            <w:r w:rsidRPr="00EC26A3">
              <w:rPr>
                <w:b/>
              </w:rPr>
              <w:t>HAPPENS</w:t>
            </w:r>
            <w:r w:rsidRPr="005E277D">
              <w:rPr>
                <w:b/>
              </w:rPr>
              <w:t xml:space="preserve"> </w:t>
            </w:r>
            <w:r w:rsidRPr="00EC26A3">
              <w:rPr>
                <w:b/>
              </w:rPr>
              <w:t>NEXT?</w:t>
            </w:r>
          </w:p>
        </w:tc>
      </w:tr>
      <w:tr w:rsidR="00110E7B" w:rsidRPr="006216BC" w14:paraId="120040CC" w14:textId="77777777" w:rsidTr="00110E7B">
        <w:trPr>
          <w:gridAfter w:val="1"/>
          <w:wAfter w:w="116" w:type="pct"/>
          <w:trHeight w:val="792"/>
        </w:trPr>
        <w:tc>
          <w:tcPr>
            <w:tcW w:w="396" w:type="pct"/>
            <w:gridSpan w:val="2"/>
          </w:tcPr>
          <w:p w14:paraId="3432B001" w14:textId="77777777" w:rsidR="00D77042" w:rsidRPr="006216BC" w:rsidRDefault="00D77042" w:rsidP="00D77042">
            <w:pPr>
              <w:pStyle w:val="FormText"/>
              <w:numPr>
                <w:ilvl w:val="0"/>
                <w:numId w:val="0"/>
              </w:numPr>
            </w:pPr>
            <w:r w:rsidRPr="006216BC">
              <w:t>1</w:t>
            </w:r>
            <w:r>
              <w:t>8</w:t>
            </w:r>
            <w:r w:rsidRPr="006216BC">
              <w:t>.</w:t>
            </w:r>
          </w:p>
        </w:tc>
        <w:tc>
          <w:tcPr>
            <w:tcW w:w="4488" w:type="pct"/>
            <w:gridSpan w:val="6"/>
          </w:tcPr>
          <w:p w14:paraId="1796DF46" w14:textId="77777777" w:rsidR="00D77042" w:rsidRPr="006216BC" w:rsidRDefault="00D77042" w:rsidP="00D77042">
            <w:pPr>
              <w:pStyle w:val="FormText"/>
              <w:numPr>
                <w:ilvl w:val="0"/>
                <w:numId w:val="0"/>
              </w:numPr>
            </w:pPr>
            <w:r w:rsidRPr="006216BC">
              <w:t>If your Landlord fails to give you the missing information before the date shown in Part 2 of this form, you can make an application to the Tribunal.</w:t>
            </w:r>
          </w:p>
        </w:tc>
      </w:tr>
      <w:tr w:rsidR="00110E7B" w:rsidRPr="00262E92" w14:paraId="38396202" w14:textId="77777777" w:rsidTr="00110E7B">
        <w:trPr>
          <w:gridAfter w:val="1"/>
          <w:wAfter w:w="116" w:type="pct"/>
          <w:trHeight w:val="900"/>
        </w:trPr>
        <w:tc>
          <w:tcPr>
            <w:tcW w:w="396" w:type="pct"/>
            <w:gridSpan w:val="2"/>
          </w:tcPr>
          <w:p w14:paraId="2EC286B6" w14:textId="77777777" w:rsidR="00D77042" w:rsidRPr="00262E92" w:rsidRDefault="00D77042" w:rsidP="00D77042">
            <w:pPr>
              <w:pStyle w:val="FormText"/>
              <w:numPr>
                <w:ilvl w:val="0"/>
                <w:numId w:val="0"/>
              </w:numPr>
              <w:rPr>
                <w:bCs/>
                <w:szCs w:val="21"/>
              </w:rPr>
            </w:pPr>
            <w:r>
              <w:rPr>
                <w:bCs/>
                <w:szCs w:val="21"/>
              </w:rPr>
              <w:t>19</w:t>
            </w:r>
            <w:r w:rsidRPr="00262E92">
              <w:rPr>
                <w:bCs/>
                <w:szCs w:val="21"/>
              </w:rPr>
              <w:t>.</w:t>
            </w:r>
          </w:p>
        </w:tc>
        <w:tc>
          <w:tcPr>
            <w:tcW w:w="4488" w:type="pct"/>
            <w:gridSpan w:val="6"/>
          </w:tcPr>
          <w:p w14:paraId="77B6BB39"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the</w:t>
            </w:r>
            <w:r w:rsidRPr="005E277D">
              <w:rPr>
                <w:lang w:eastAsia="en-GB"/>
              </w:rPr>
              <w:t xml:space="preserve"> </w:t>
            </w:r>
            <w:r w:rsidRPr="00262E92">
              <w:rPr>
                <w:lang w:eastAsia="en-GB"/>
              </w:rPr>
              <w:t>failure</w:t>
            </w:r>
            <w:r w:rsidRPr="005E277D">
              <w:rPr>
                <w:lang w:eastAsia="en-GB"/>
              </w:rPr>
              <w:t xml:space="preserve"> </w:t>
            </w:r>
            <w:r w:rsidRPr="00262E92">
              <w:rPr>
                <w:lang w:eastAsia="en-GB"/>
              </w:rPr>
              <w:t>is</w:t>
            </w:r>
            <w:r w:rsidRPr="005E277D">
              <w:rPr>
                <w:lang w:eastAsia="en-GB"/>
              </w:rPr>
              <w:t xml:space="preserve"> </w:t>
            </w:r>
            <w:r w:rsidRPr="00262E92">
              <w:rPr>
                <w:lang w:eastAsia="en-GB"/>
              </w:rPr>
              <w:t>about</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can</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document</w:t>
            </w:r>
            <w:r w:rsidRPr="005E277D">
              <w:rPr>
                <w:lang w:eastAsia="en-GB"/>
              </w:rPr>
              <w:t xml:space="preserve"> </w:t>
            </w:r>
            <w:r w:rsidRPr="00262E92">
              <w:rPr>
                <w:lang w:eastAsia="en-GB"/>
              </w:rPr>
              <w:t>which</w:t>
            </w:r>
            <w:r w:rsidRPr="005E277D">
              <w:rPr>
                <w:lang w:eastAsia="en-GB"/>
              </w:rPr>
              <w:t xml:space="preserve"> </w:t>
            </w:r>
            <w:r w:rsidRPr="00262E92">
              <w:rPr>
                <w:lang w:eastAsia="en-GB"/>
              </w:rPr>
              <w:t>explains</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or,</w:t>
            </w:r>
            <w:r w:rsidRPr="005E277D">
              <w:rPr>
                <w:lang w:eastAsia="en-GB"/>
              </w:rPr>
              <w:t xml:space="preserve"> </w:t>
            </w:r>
            <w:r w:rsidRPr="00262E92">
              <w:rPr>
                <w:lang w:eastAsia="en-GB"/>
              </w:rPr>
              <w:t>if</w:t>
            </w:r>
            <w:r w:rsidRPr="005E277D">
              <w:rPr>
                <w:lang w:eastAsia="en-GB"/>
              </w:rPr>
              <w:t xml:space="preserve"> </w:t>
            </w:r>
            <w:r w:rsidRPr="00262E92">
              <w:rPr>
                <w:lang w:eastAsia="en-GB"/>
              </w:rPr>
              <w:t>there</w:t>
            </w:r>
            <w:r w:rsidRPr="005E277D">
              <w:rPr>
                <w:lang w:eastAsia="en-GB"/>
              </w:rPr>
              <w:t xml:space="preserve"> </w:t>
            </w:r>
            <w:r w:rsidRPr="00262E92">
              <w:rPr>
                <w:lang w:eastAsia="en-GB"/>
              </w:rPr>
              <w:t>are</w:t>
            </w:r>
            <w:r w:rsidRPr="005E277D">
              <w:rPr>
                <w:lang w:eastAsia="en-GB"/>
              </w:rPr>
              <w:t xml:space="preserve"> </w:t>
            </w:r>
            <w:r w:rsidRPr="00262E92">
              <w:rPr>
                <w:lang w:eastAsia="en-GB"/>
              </w:rPr>
              <w:t>already</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262E92">
              <w:rPr>
                <w:lang w:eastAsia="en-GB"/>
              </w:rPr>
              <w:t>they</w:t>
            </w:r>
            <w:r w:rsidRPr="005E277D">
              <w:rPr>
                <w:lang w:eastAsia="en-GB"/>
              </w:rPr>
              <w:t xml:space="preserve"> </w:t>
            </w:r>
            <w:r w:rsidRPr="00262E92">
              <w:rPr>
                <w:lang w:eastAsia="en-GB"/>
              </w:rPr>
              <w:t>can</w:t>
            </w:r>
            <w:r w:rsidRPr="005E277D">
              <w:rPr>
                <w:lang w:eastAsia="en-GB"/>
              </w:rPr>
              <w:t xml:space="preserve"> </w:t>
            </w:r>
            <w:r w:rsidRPr="00262E92">
              <w:rPr>
                <w:lang w:eastAsia="en-GB"/>
              </w:rPr>
              <w:t>declare</w:t>
            </w:r>
            <w:r w:rsidRPr="005E277D">
              <w:rPr>
                <w:lang w:eastAsia="en-GB"/>
              </w:rPr>
              <w:t xml:space="preserve"> </w:t>
            </w:r>
            <w:r w:rsidRPr="00262E92">
              <w:rPr>
                <w:lang w:eastAsia="en-GB"/>
              </w:rPr>
              <w:t>them</w:t>
            </w:r>
            <w:r w:rsidRPr="005E277D">
              <w:rPr>
                <w:lang w:eastAsia="en-GB"/>
              </w:rPr>
              <w:t xml:space="preserve"> </w:t>
            </w:r>
            <w:r w:rsidRPr="00262E92">
              <w:rPr>
                <w:lang w:eastAsia="en-GB"/>
              </w:rPr>
              <w:t>as</w:t>
            </w:r>
            <w:r w:rsidRPr="005E277D">
              <w:rPr>
                <w:lang w:eastAsia="en-GB"/>
              </w:rPr>
              <w:t xml:space="preserve"> </w:t>
            </w:r>
            <w:r w:rsidRPr="00262E92">
              <w:rPr>
                <w:lang w:eastAsia="en-GB"/>
              </w:rPr>
              <w:t>accurate.</w:t>
            </w:r>
          </w:p>
        </w:tc>
      </w:tr>
      <w:tr w:rsidR="00110E7B" w:rsidRPr="00262E92" w14:paraId="217DB478" w14:textId="77777777" w:rsidTr="00110E7B">
        <w:trPr>
          <w:gridAfter w:val="1"/>
          <w:wAfter w:w="116" w:type="pct"/>
          <w:trHeight w:val="720"/>
        </w:trPr>
        <w:tc>
          <w:tcPr>
            <w:tcW w:w="396" w:type="pct"/>
            <w:gridSpan w:val="2"/>
          </w:tcPr>
          <w:p w14:paraId="0C71BA93" w14:textId="77777777" w:rsidR="00D77042" w:rsidRPr="00262E92" w:rsidRDefault="00D77042" w:rsidP="00D77042">
            <w:pPr>
              <w:pStyle w:val="FormText"/>
              <w:numPr>
                <w:ilvl w:val="0"/>
                <w:numId w:val="0"/>
              </w:numPr>
              <w:rPr>
                <w:bCs/>
                <w:szCs w:val="21"/>
              </w:rPr>
            </w:pPr>
            <w:r>
              <w:rPr>
                <w:bCs/>
                <w:szCs w:val="21"/>
              </w:rPr>
              <w:t>20</w:t>
            </w:r>
            <w:r w:rsidRPr="00262E92">
              <w:rPr>
                <w:bCs/>
                <w:szCs w:val="21"/>
              </w:rPr>
              <w:t>.</w:t>
            </w:r>
          </w:p>
        </w:tc>
        <w:tc>
          <w:tcPr>
            <w:tcW w:w="4488" w:type="pct"/>
            <w:gridSpan w:val="6"/>
          </w:tcPr>
          <w:p w14:paraId="020F56B3" w14:textId="77777777" w:rsidR="00D77042" w:rsidRPr="00262E92" w:rsidRDefault="00D77042" w:rsidP="00D77042">
            <w:pPr>
              <w:pStyle w:val="FormText"/>
              <w:numPr>
                <w:ilvl w:val="0"/>
                <w:numId w:val="0"/>
              </w:numPr>
              <w:rPr>
                <w:lang w:eastAsia="en-GB"/>
              </w:rPr>
            </w:pPr>
            <w:r w:rsidRPr="00262E92">
              <w:rPr>
                <w:lang w:eastAsia="en-GB"/>
              </w:rPr>
              <w:t>Any</w:t>
            </w:r>
            <w:r w:rsidRPr="005E277D">
              <w:rPr>
                <w:lang w:eastAsia="en-GB"/>
              </w:rPr>
              <w:t xml:space="preserve"> </w:t>
            </w:r>
            <w:r w:rsidRPr="00262E92">
              <w:rPr>
                <w:lang w:eastAsia="en-GB"/>
              </w:rPr>
              <w:t>document</w:t>
            </w:r>
            <w:r w:rsidRPr="005E277D">
              <w:rPr>
                <w:lang w:eastAsia="en-GB"/>
              </w:rPr>
              <w:t xml:space="preserve"> </w:t>
            </w:r>
            <w:r w:rsidRPr="00262E92">
              <w:rPr>
                <w:lang w:eastAsia="en-GB"/>
              </w:rPr>
              <w:t>that</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creates</w:t>
            </w:r>
            <w:r w:rsidRPr="005E277D">
              <w:rPr>
                <w:lang w:eastAsia="en-GB"/>
              </w:rPr>
              <w:t xml:space="preserve"> </w:t>
            </w:r>
            <w:r w:rsidRPr="00262E92">
              <w:rPr>
                <w:lang w:eastAsia="en-GB"/>
              </w:rPr>
              <w:t>or</w:t>
            </w:r>
            <w:r w:rsidRPr="005E277D">
              <w:rPr>
                <w:lang w:eastAsia="en-GB"/>
              </w:rPr>
              <w:t xml:space="preserve"> </w:t>
            </w:r>
            <w:r w:rsidRPr="00262E92">
              <w:rPr>
                <w:lang w:eastAsia="en-GB"/>
              </w:rPr>
              <w:t>declares</w:t>
            </w:r>
            <w:r w:rsidRPr="005E277D">
              <w:rPr>
                <w:lang w:eastAsia="en-GB"/>
              </w:rPr>
              <w:t xml:space="preserve"> </w:t>
            </w:r>
            <w:r w:rsidRPr="00262E92">
              <w:rPr>
                <w:lang w:eastAsia="en-GB"/>
              </w:rPr>
              <w:t>as</w:t>
            </w:r>
            <w:r w:rsidRPr="005E277D">
              <w:rPr>
                <w:lang w:eastAsia="en-GB"/>
              </w:rPr>
              <w:t xml:space="preserve"> </w:t>
            </w:r>
            <w:r w:rsidRPr="00262E92">
              <w:rPr>
                <w:lang w:eastAsia="en-GB"/>
              </w:rPr>
              <w:t>accurate</w:t>
            </w:r>
            <w:r w:rsidRPr="005E277D">
              <w:rPr>
                <w:lang w:eastAsia="en-GB"/>
              </w:rPr>
              <w:t xml:space="preserve"> </w:t>
            </w:r>
            <w:r w:rsidRPr="00262E92">
              <w:rPr>
                <w:lang w:eastAsia="en-GB"/>
              </w:rPr>
              <w:t>will</w:t>
            </w:r>
            <w:r w:rsidRPr="005E277D">
              <w:rPr>
                <w:lang w:eastAsia="en-GB"/>
              </w:rPr>
              <w:t xml:space="preserve"> </w:t>
            </w:r>
            <w:r w:rsidRPr="00262E92">
              <w:rPr>
                <w:lang w:eastAsia="en-GB"/>
              </w:rPr>
              <w:t>constitute</w:t>
            </w:r>
            <w:r w:rsidRPr="005E277D">
              <w:rPr>
                <w:lang w:eastAsia="en-GB"/>
              </w:rPr>
              <w:t xml:space="preserve"> </w:t>
            </w: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p>
        </w:tc>
      </w:tr>
      <w:tr w:rsidR="00110E7B" w:rsidRPr="00262E92" w14:paraId="0321472E" w14:textId="77777777" w:rsidTr="00110E7B">
        <w:trPr>
          <w:gridAfter w:val="1"/>
          <w:wAfter w:w="116" w:type="pct"/>
          <w:trHeight w:val="720"/>
        </w:trPr>
        <w:tc>
          <w:tcPr>
            <w:tcW w:w="396" w:type="pct"/>
            <w:gridSpan w:val="2"/>
          </w:tcPr>
          <w:p w14:paraId="6E813636" w14:textId="77777777" w:rsidR="00D77042" w:rsidRPr="00262E92" w:rsidRDefault="00D77042" w:rsidP="00D77042">
            <w:pPr>
              <w:pStyle w:val="FormText"/>
              <w:numPr>
                <w:ilvl w:val="0"/>
                <w:numId w:val="0"/>
              </w:numPr>
              <w:rPr>
                <w:bCs/>
                <w:szCs w:val="21"/>
              </w:rPr>
            </w:pPr>
            <w:r>
              <w:rPr>
                <w:bCs/>
                <w:szCs w:val="21"/>
              </w:rPr>
              <w:t>21</w:t>
            </w:r>
            <w:r w:rsidRPr="00262E92">
              <w:rPr>
                <w:bCs/>
                <w:szCs w:val="21"/>
              </w:rPr>
              <w:t>.</w:t>
            </w:r>
          </w:p>
        </w:tc>
        <w:tc>
          <w:tcPr>
            <w:tcW w:w="4488" w:type="pct"/>
            <w:gridSpan w:val="6"/>
          </w:tcPr>
          <w:p w14:paraId="6E09A58F" w14:textId="77777777" w:rsidR="00D77042" w:rsidRPr="00262E92" w:rsidRDefault="00D77042" w:rsidP="00D77042">
            <w:pPr>
              <w:pStyle w:val="FormText"/>
              <w:numPr>
                <w:ilvl w:val="0"/>
                <w:numId w:val="0"/>
              </w:numPr>
              <w:rPr>
                <w:lang w:eastAsia="en-GB"/>
              </w:rPr>
            </w:pP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could</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a</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up</w:t>
            </w:r>
            <w:r w:rsidRPr="005E277D">
              <w:rPr>
                <w:lang w:eastAsia="en-GB"/>
              </w:rPr>
              <w:t xml:space="preserve"> </w:t>
            </w:r>
            <w:r w:rsidRPr="00262E92">
              <w:rPr>
                <w:lang w:eastAsia="en-GB"/>
              </w:rPr>
              <w:t>to</w:t>
            </w:r>
            <w:r w:rsidRPr="005E277D">
              <w:rPr>
                <w:lang w:eastAsia="en-GB"/>
              </w:rPr>
              <w:t xml:space="preserve"> </w:t>
            </w:r>
            <w:r w:rsidRPr="00262E92">
              <w:rPr>
                <w:lang w:eastAsia="en-GB"/>
              </w:rPr>
              <w:t>a</w:t>
            </w:r>
            <w:r w:rsidRPr="005E277D">
              <w:rPr>
                <w:lang w:eastAsia="en-GB"/>
              </w:rPr>
              <w:t xml:space="preserve"> </w:t>
            </w:r>
            <w:r w:rsidRPr="00262E92">
              <w:rPr>
                <w:lang w:eastAsia="en-GB"/>
              </w:rPr>
              <w:t>maximum</w:t>
            </w:r>
            <w:r w:rsidRPr="005E277D">
              <w:rPr>
                <w:lang w:eastAsia="en-GB"/>
              </w:rPr>
              <w:t xml:space="preserve"> </w:t>
            </w:r>
            <w:r w:rsidRPr="00262E92">
              <w:rPr>
                <w:lang w:eastAsia="en-GB"/>
              </w:rPr>
              <w:t>of</w:t>
            </w:r>
            <w:r w:rsidRPr="005E277D">
              <w:rPr>
                <w:lang w:eastAsia="en-GB"/>
              </w:rPr>
              <w:t xml:space="preserve"> </w:t>
            </w:r>
            <w:r w:rsidRPr="00262E92">
              <w:rPr>
                <w:lang w:eastAsia="en-GB"/>
              </w:rPr>
              <w:t>three</w:t>
            </w:r>
            <w:r w:rsidRPr="005E277D">
              <w:rPr>
                <w:lang w:eastAsia="en-GB"/>
              </w:rPr>
              <w:t xml:space="preserve"> </w:t>
            </w:r>
            <w:r w:rsidRPr="00262E92">
              <w:rPr>
                <w:lang w:eastAsia="en-GB"/>
              </w:rPr>
              <w:t>months’</w:t>
            </w:r>
            <w:r w:rsidRPr="005E277D">
              <w:rPr>
                <w:lang w:eastAsia="en-GB"/>
              </w:rPr>
              <w:t xml:space="preserve"> </w:t>
            </w:r>
            <w:r w:rsidRPr="00262E92">
              <w:rPr>
                <w:lang w:eastAsia="en-GB"/>
              </w:rPr>
              <w:t>rent</w:t>
            </w:r>
            <w:r w:rsidRPr="005E277D">
              <w:rPr>
                <w:lang w:eastAsia="en-GB"/>
              </w:rPr>
              <w:t xml:space="preserve"> </w:t>
            </w: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has</w:t>
            </w:r>
            <w:r w:rsidRPr="005E277D">
              <w:rPr>
                <w:lang w:eastAsia="en-GB"/>
              </w:rPr>
              <w:t xml:space="preserve"> </w:t>
            </w:r>
            <w:r w:rsidRPr="00262E92">
              <w:rPr>
                <w:lang w:eastAsia="en-GB"/>
              </w:rPr>
              <w:t>failed</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one</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following:</w:t>
            </w:r>
          </w:p>
        </w:tc>
      </w:tr>
      <w:tr w:rsidR="00110E7B" w:rsidRPr="00262E92" w14:paraId="79ED40F5" w14:textId="77777777" w:rsidTr="00110E7B">
        <w:trPr>
          <w:gridAfter w:val="1"/>
          <w:wAfter w:w="116" w:type="pct"/>
          <w:trHeight w:val="450"/>
        </w:trPr>
        <w:tc>
          <w:tcPr>
            <w:tcW w:w="396" w:type="pct"/>
            <w:gridSpan w:val="2"/>
          </w:tcPr>
          <w:p w14:paraId="2EB4564D" w14:textId="77777777" w:rsidR="00D77042" w:rsidRPr="00262E92" w:rsidRDefault="00D77042" w:rsidP="00D77042">
            <w:pPr>
              <w:pStyle w:val="FormText"/>
              <w:numPr>
                <w:ilvl w:val="0"/>
                <w:numId w:val="0"/>
              </w:numPr>
              <w:rPr>
                <w:bCs/>
                <w:szCs w:val="21"/>
              </w:rPr>
            </w:pPr>
          </w:p>
        </w:tc>
        <w:tc>
          <w:tcPr>
            <w:tcW w:w="341" w:type="pct"/>
            <w:gridSpan w:val="4"/>
          </w:tcPr>
          <w:p w14:paraId="575F905B" w14:textId="77777777" w:rsidR="00D77042" w:rsidRPr="00262E92" w:rsidRDefault="00D77042" w:rsidP="00D77042">
            <w:pPr>
              <w:pStyle w:val="FormText"/>
              <w:numPr>
                <w:ilvl w:val="0"/>
                <w:numId w:val="0"/>
              </w:numPr>
              <w:rPr>
                <w:lang w:eastAsia="en-GB"/>
              </w:rPr>
            </w:pPr>
            <w:r w:rsidRPr="00262E92">
              <w:rPr>
                <w:lang w:eastAsia="en-GB"/>
              </w:rPr>
              <w:t>(a)</w:t>
            </w:r>
          </w:p>
        </w:tc>
        <w:tc>
          <w:tcPr>
            <w:tcW w:w="4147" w:type="pct"/>
            <w:gridSpan w:val="2"/>
          </w:tcPr>
          <w:p w14:paraId="0831CF60" w14:textId="5F9409B2" w:rsidR="00D77042" w:rsidRPr="00262E92" w:rsidRDefault="00D77042" w:rsidP="00D77042">
            <w:pPr>
              <w:pStyle w:val="FormText"/>
              <w:numPr>
                <w:ilvl w:val="0"/>
                <w:numId w:val="0"/>
              </w:numPr>
              <w:rPr>
                <w:lang w:val="en" w:eastAsia="en-GB"/>
              </w:rPr>
            </w:pPr>
            <w:r w:rsidRPr="00262E92">
              <w:rPr>
                <w:lang w:eastAsia="en-GB"/>
              </w:rPr>
              <w:t>all</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your</w:t>
            </w:r>
            <w:r w:rsidRPr="005E277D">
              <w:rPr>
                <w:lang w:eastAsia="en-GB"/>
              </w:rPr>
              <w:t xml:space="preserve"> </w:t>
            </w:r>
            <w:r w:rsidRPr="00262E92">
              <w:rPr>
                <w:lang w:eastAsia="en-GB"/>
              </w:rPr>
              <w:t>tenancy</w:t>
            </w:r>
            <w:r w:rsidRPr="005E277D">
              <w:rPr>
                <w:lang w:eastAsia="en-GB"/>
              </w:rPr>
              <w:t xml:space="preserve"> </w:t>
            </w:r>
            <w:r w:rsidRPr="00262E92">
              <w:rPr>
                <w:lang w:eastAsia="en-GB"/>
              </w:rPr>
              <w:t>agreement</w:t>
            </w:r>
            <w:r w:rsidRPr="005E277D">
              <w:rPr>
                <w:lang w:eastAsia="en-GB"/>
              </w:rPr>
              <w:t xml:space="preserve"> </w:t>
            </w:r>
            <w:r w:rsidRPr="00262E92">
              <w:rPr>
                <w:lang w:eastAsia="en-GB"/>
              </w:rPr>
              <w:t>(section</w:t>
            </w:r>
            <w:r w:rsidRPr="005E277D">
              <w:rPr>
                <w:lang w:eastAsia="en-GB"/>
              </w:rPr>
              <w:t xml:space="preserve"> </w:t>
            </w:r>
            <w:r w:rsidRPr="00262E92">
              <w:rPr>
                <w:lang w:eastAsia="en-GB"/>
              </w:rPr>
              <w:t>10</w:t>
            </w:r>
            <w:r w:rsidR="003C2D95">
              <w:rPr>
                <w:lang w:eastAsia="en-GB"/>
              </w:rPr>
              <w:t xml:space="preserve"> of the Act</w:t>
            </w:r>
            <w:r w:rsidRPr="00262E92">
              <w:rPr>
                <w:lang w:eastAsia="en-GB"/>
              </w:rPr>
              <w:t>)</w:t>
            </w:r>
          </w:p>
        </w:tc>
      </w:tr>
      <w:tr w:rsidR="00110E7B" w:rsidRPr="00262E92" w14:paraId="4414C341" w14:textId="77777777" w:rsidTr="00110E7B">
        <w:trPr>
          <w:gridAfter w:val="1"/>
          <w:wAfter w:w="116" w:type="pct"/>
          <w:trHeight w:val="450"/>
        </w:trPr>
        <w:tc>
          <w:tcPr>
            <w:tcW w:w="396" w:type="pct"/>
            <w:gridSpan w:val="2"/>
          </w:tcPr>
          <w:p w14:paraId="1DE1E1DB" w14:textId="77777777" w:rsidR="00D77042" w:rsidRPr="00262E92" w:rsidRDefault="00D77042" w:rsidP="00D77042">
            <w:pPr>
              <w:pStyle w:val="FormText"/>
              <w:numPr>
                <w:ilvl w:val="0"/>
                <w:numId w:val="0"/>
              </w:numPr>
              <w:rPr>
                <w:bCs/>
                <w:szCs w:val="21"/>
              </w:rPr>
            </w:pPr>
          </w:p>
        </w:tc>
        <w:tc>
          <w:tcPr>
            <w:tcW w:w="341" w:type="pct"/>
            <w:gridSpan w:val="4"/>
          </w:tcPr>
          <w:p w14:paraId="7DA242EE" w14:textId="77777777" w:rsidR="00D77042" w:rsidRPr="00262E92" w:rsidRDefault="00D77042" w:rsidP="00D77042">
            <w:pPr>
              <w:pStyle w:val="FormText"/>
              <w:numPr>
                <w:ilvl w:val="0"/>
                <w:numId w:val="0"/>
              </w:numPr>
              <w:rPr>
                <w:lang w:eastAsia="en-GB"/>
              </w:rPr>
            </w:pPr>
            <w:r w:rsidRPr="00262E92">
              <w:rPr>
                <w:lang w:eastAsia="en-GB"/>
              </w:rPr>
              <w:t>(b)</w:t>
            </w:r>
          </w:p>
        </w:tc>
        <w:tc>
          <w:tcPr>
            <w:tcW w:w="4147" w:type="pct"/>
            <w:gridSpan w:val="2"/>
          </w:tcPr>
          <w:p w14:paraId="61FF01C7" w14:textId="3606C271" w:rsidR="00D77042" w:rsidRPr="00157AE1" w:rsidRDefault="003C2D95" w:rsidP="00D77042">
            <w:pPr>
              <w:pStyle w:val="FormText"/>
              <w:numPr>
                <w:ilvl w:val="0"/>
                <w:numId w:val="0"/>
              </w:numPr>
            </w:pPr>
            <w:r>
              <w:t xml:space="preserve">the correct set of notes - </w:t>
            </w:r>
            <w:r w:rsidR="00D77042" w:rsidRPr="00157AE1">
              <w:t>either the ‘Easy Read Notes for the Scottish Government Model Tenancy Agreement’</w:t>
            </w:r>
            <w:r w:rsidR="00D77042">
              <w:t xml:space="preserve"> </w:t>
            </w:r>
            <w:r w:rsidR="00D77042" w:rsidRPr="00157AE1">
              <w:t xml:space="preserve">or the ‘Private Residential Tenancy Statutory Terms Supporting Notes' (The Private Residential Tenancies (Information for Tenants) (Scotland) </w:t>
            </w:r>
            <w:r w:rsidR="00D77042">
              <w:t>R</w:t>
            </w:r>
            <w:r w:rsidR="00D77042" w:rsidRPr="00157AE1">
              <w:t>egulations</w:t>
            </w:r>
            <w:r w:rsidR="00D77042">
              <w:t xml:space="preserve"> </w:t>
            </w:r>
            <w:r w:rsidR="00D77042" w:rsidRPr="00157AE1">
              <w:t xml:space="preserve">2017).  </w:t>
            </w:r>
          </w:p>
          <w:p w14:paraId="0EF40FF4" w14:textId="77777777" w:rsidR="00D77042" w:rsidRPr="00262E92" w:rsidRDefault="00D77042" w:rsidP="00D77042">
            <w:pPr>
              <w:pStyle w:val="FormText"/>
              <w:numPr>
                <w:ilvl w:val="0"/>
                <w:numId w:val="0"/>
              </w:numPr>
              <w:rPr>
                <w:lang w:eastAsia="en-GB"/>
              </w:rPr>
            </w:pPr>
          </w:p>
        </w:tc>
      </w:tr>
      <w:tr w:rsidR="00110E7B" w:rsidRPr="00262E92" w14:paraId="45A9001C" w14:textId="77777777" w:rsidTr="00110E7B">
        <w:trPr>
          <w:gridAfter w:val="1"/>
          <w:wAfter w:w="116" w:type="pct"/>
          <w:trHeight w:val="630"/>
        </w:trPr>
        <w:tc>
          <w:tcPr>
            <w:tcW w:w="396" w:type="pct"/>
            <w:gridSpan w:val="2"/>
          </w:tcPr>
          <w:p w14:paraId="6B93769E" w14:textId="77777777" w:rsidR="00D77042" w:rsidRPr="00262E92" w:rsidRDefault="00D77042" w:rsidP="00D77042">
            <w:pPr>
              <w:pStyle w:val="FormText"/>
              <w:numPr>
                <w:ilvl w:val="0"/>
                <w:numId w:val="0"/>
              </w:numPr>
              <w:rPr>
                <w:bCs/>
                <w:szCs w:val="21"/>
              </w:rPr>
            </w:pPr>
            <w:r>
              <w:rPr>
                <w:bCs/>
                <w:szCs w:val="21"/>
              </w:rPr>
              <w:t>22</w:t>
            </w:r>
            <w:r w:rsidRPr="00262E92">
              <w:rPr>
                <w:bCs/>
                <w:szCs w:val="21"/>
              </w:rPr>
              <w:t>.</w:t>
            </w:r>
          </w:p>
        </w:tc>
        <w:tc>
          <w:tcPr>
            <w:tcW w:w="4488" w:type="pct"/>
            <w:gridSpan w:val="6"/>
          </w:tcPr>
          <w:p w14:paraId="133A7BB8"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your</w:t>
            </w:r>
            <w:r w:rsidRPr="005E277D">
              <w:rPr>
                <w:lang w:eastAsia="en-GB"/>
              </w:rPr>
              <w:t xml:space="preserve"> </w:t>
            </w:r>
            <w:r w:rsidRPr="00262E92">
              <w:rPr>
                <w:lang w:eastAsia="en-GB"/>
              </w:rPr>
              <w:t>Landlord</w:t>
            </w:r>
            <w:r w:rsidRPr="005E277D">
              <w:rPr>
                <w:lang w:eastAsia="en-GB"/>
              </w:rPr>
              <w:t xml:space="preserve"> </w:t>
            </w:r>
            <w:r w:rsidRPr="00262E92">
              <w:rPr>
                <w:lang w:eastAsia="en-GB"/>
              </w:rPr>
              <w:t>fails</w:t>
            </w:r>
            <w:r w:rsidRPr="005E277D">
              <w:rPr>
                <w:lang w:eastAsia="en-GB"/>
              </w:rPr>
              <w:t xml:space="preserve"> </w:t>
            </w:r>
            <w:r w:rsidRPr="00262E92">
              <w:rPr>
                <w:lang w:eastAsia="en-GB"/>
              </w:rPr>
              <w:t>to</w:t>
            </w:r>
            <w:r w:rsidRPr="005E277D">
              <w:rPr>
                <w:lang w:eastAsia="en-GB"/>
              </w:rPr>
              <w:t xml:space="preserve"> </w:t>
            </w:r>
            <w:r w:rsidRPr="00262E92">
              <w:rPr>
                <w:lang w:eastAsia="en-GB"/>
              </w:rPr>
              <w:t>give</w:t>
            </w:r>
            <w:r w:rsidRPr="005E277D">
              <w:rPr>
                <w:lang w:eastAsia="en-GB"/>
              </w:rPr>
              <w:t xml:space="preserve"> </w:t>
            </w:r>
            <w:r w:rsidRPr="00262E92">
              <w:rPr>
                <w:lang w:eastAsia="en-GB"/>
              </w:rPr>
              <w:t>you</w:t>
            </w:r>
            <w:r w:rsidRPr="005E277D">
              <w:rPr>
                <w:lang w:eastAsia="en-GB"/>
              </w:rPr>
              <w:t xml:space="preserve"> </w:t>
            </w:r>
            <w:r w:rsidRPr="00262E92">
              <w:rPr>
                <w:lang w:eastAsia="en-GB"/>
              </w:rPr>
              <w:t>both</w:t>
            </w:r>
            <w:r w:rsidRPr="005E277D">
              <w:rPr>
                <w:lang w:eastAsia="en-GB"/>
              </w:rPr>
              <w:t xml:space="preserve"> </w:t>
            </w:r>
            <w:r w:rsidRPr="00262E92">
              <w:rPr>
                <w:lang w:eastAsia="en-GB"/>
              </w:rPr>
              <w:t>the</w:t>
            </w:r>
            <w:r w:rsidRPr="005E277D">
              <w:rPr>
                <w:lang w:eastAsia="en-GB"/>
              </w:rPr>
              <w:t xml:space="preserve"> </w:t>
            </w:r>
            <w:r w:rsidRPr="00262E92">
              <w:rPr>
                <w:lang w:eastAsia="en-GB"/>
              </w:rPr>
              <w:t>written</w:t>
            </w:r>
            <w:r w:rsidRPr="005E277D">
              <w:rPr>
                <w:lang w:eastAsia="en-GB"/>
              </w:rPr>
              <w:t xml:space="preserve"> </w:t>
            </w:r>
            <w:r w:rsidRPr="00262E92">
              <w:rPr>
                <w:lang w:eastAsia="en-GB"/>
              </w:rPr>
              <w:t>terms</w:t>
            </w:r>
            <w:r w:rsidRPr="005E277D">
              <w:rPr>
                <w:lang w:eastAsia="en-GB"/>
              </w:rPr>
              <w:t xml:space="preserve"> </w:t>
            </w:r>
            <w:r w:rsidRPr="00262E92">
              <w:rPr>
                <w:lang w:eastAsia="en-GB"/>
              </w:rPr>
              <w:t>of</w:t>
            </w:r>
            <w:r w:rsidRPr="005E277D">
              <w:rPr>
                <w:lang w:eastAsia="en-GB"/>
              </w:rPr>
              <w:t xml:space="preserve"> </w:t>
            </w:r>
            <w:r w:rsidRPr="00262E92">
              <w:rPr>
                <w:lang w:eastAsia="en-GB"/>
              </w:rPr>
              <w:t>the</w:t>
            </w:r>
            <w:r w:rsidRPr="005E277D">
              <w:rPr>
                <w:lang w:eastAsia="en-GB"/>
              </w:rPr>
              <w:t xml:space="preserve"> </w:t>
            </w:r>
            <w:r w:rsidRPr="00262E92">
              <w:rPr>
                <w:lang w:eastAsia="en-GB"/>
              </w:rPr>
              <w:t>tenancy</w:t>
            </w:r>
            <w:r w:rsidRPr="005E277D">
              <w:rPr>
                <w:lang w:eastAsia="en-GB"/>
              </w:rPr>
              <w:t xml:space="preserve"> </w:t>
            </w:r>
            <w:r w:rsidRPr="003C2D95">
              <w:rPr>
                <w:b/>
                <w:lang w:eastAsia="en-GB"/>
              </w:rPr>
              <w:t>and</w:t>
            </w:r>
            <w:r>
              <w:rPr>
                <w:lang w:eastAsia="en-GB"/>
              </w:rPr>
              <w:t xml:space="preserve"> the notes</w:t>
            </w:r>
            <w:r w:rsidRPr="00262E92">
              <w:rPr>
                <w:lang w:eastAsia="en-GB"/>
              </w:rPr>
              <w:t>,</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could</w:t>
            </w:r>
            <w:r w:rsidRPr="005E277D">
              <w:rPr>
                <w:lang w:eastAsia="en-GB"/>
              </w:rPr>
              <w:t xml:space="preserve"> </w:t>
            </w:r>
            <w:r w:rsidRPr="00262E92">
              <w:rPr>
                <w:lang w:eastAsia="en-GB"/>
              </w:rPr>
              <w:t>award</w:t>
            </w:r>
            <w:r w:rsidRPr="005E277D">
              <w:rPr>
                <w:lang w:eastAsia="en-GB"/>
              </w:rPr>
              <w:t xml:space="preserve"> </w:t>
            </w:r>
            <w:r w:rsidRPr="00262E92">
              <w:rPr>
                <w:lang w:eastAsia="en-GB"/>
              </w:rPr>
              <w:t>you</w:t>
            </w:r>
            <w:r w:rsidRPr="005E277D">
              <w:rPr>
                <w:lang w:eastAsia="en-GB"/>
              </w:rPr>
              <w:t xml:space="preserve"> </w:t>
            </w:r>
            <w:r w:rsidRPr="00262E92">
              <w:rPr>
                <w:lang w:eastAsia="en-GB"/>
              </w:rPr>
              <w:t>up</w:t>
            </w:r>
            <w:r w:rsidRPr="005E277D">
              <w:rPr>
                <w:lang w:eastAsia="en-GB"/>
              </w:rPr>
              <w:t xml:space="preserve"> </w:t>
            </w:r>
            <w:r w:rsidRPr="00262E92">
              <w:rPr>
                <w:lang w:eastAsia="en-GB"/>
              </w:rPr>
              <w:t>to</w:t>
            </w:r>
            <w:r w:rsidRPr="005E277D">
              <w:rPr>
                <w:lang w:eastAsia="en-GB"/>
              </w:rPr>
              <w:t xml:space="preserve"> </w:t>
            </w:r>
            <w:r w:rsidRPr="00262E92">
              <w:rPr>
                <w:lang w:eastAsia="en-GB"/>
              </w:rPr>
              <w:t>a</w:t>
            </w:r>
            <w:r w:rsidRPr="005E277D">
              <w:rPr>
                <w:lang w:eastAsia="en-GB"/>
              </w:rPr>
              <w:t xml:space="preserve"> </w:t>
            </w:r>
            <w:r w:rsidRPr="00262E92">
              <w:rPr>
                <w:lang w:eastAsia="en-GB"/>
              </w:rPr>
              <w:t>maximum</w:t>
            </w:r>
            <w:r w:rsidRPr="005E277D">
              <w:rPr>
                <w:lang w:eastAsia="en-GB"/>
              </w:rPr>
              <w:t xml:space="preserve"> </w:t>
            </w:r>
            <w:r w:rsidRPr="00262E92">
              <w:rPr>
                <w:lang w:eastAsia="en-GB"/>
              </w:rPr>
              <w:t>of</w:t>
            </w:r>
            <w:r w:rsidRPr="005E277D">
              <w:rPr>
                <w:lang w:eastAsia="en-GB"/>
              </w:rPr>
              <w:t xml:space="preserve"> </w:t>
            </w:r>
            <w:r w:rsidRPr="00262E92">
              <w:rPr>
                <w:lang w:eastAsia="en-GB"/>
              </w:rPr>
              <w:t>six</w:t>
            </w:r>
            <w:r w:rsidRPr="005E277D">
              <w:rPr>
                <w:lang w:eastAsia="en-GB"/>
              </w:rPr>
              <w:t xml:space="preserve"> </w:t>
            </w:r>
            <w:r w:rsidRPr="00262E92">
              <w:rPr>
                <w:lang w:eastAsia="en-GB"/>
              </w:rPr>
              <w:t>months’</w:t>
            </w:r>
            <w:r w:rsidRPr="005E277D">
              <w:rPr>
                <w:lang w:eastAsia="en-GB"/>
              </w:rPr>
              <w:t xml:space="preserve"> </w:t>
            </w:r>
            <w:r w:rsidRPr="00262E92">
              <w:rPr>
                <w:lang w:eastAsia="en-GB"/>
              </w:rPr>
              <w:t>rent.</w:t>
            </w:r>
          </w:p>
        </w:tc>
      </w:tr>
      <w:tr w:rsidR="00110E7B" w:rsidRPr="00262E92" w14:paraId="17A5337A" w14:textId="77777777" w:rsidTr="00110E7B">
        <w:trPr>
          <w:gridAfter w:val="1"/>
          <w:wAfter w:w="116" w:type="pct"/>
          <w:trHeight w:val="630"/>
        </w:trPr>
        <w:tc>
          <w:tcPr>
            <w:tcW w:w="396" w:type="pct"/>
            <w:gridSpan w:val="2"/>
          </w:tcPr>
          <w:p w14:paraId="7F7609D6" w14:textId="77777777" w:rsidR="00D77042" w:rsidRPr="00262E92" w:rsidRDefault="00D77042" w:rsidP="00D77042">
            <w:pPr>
              <w:pStyle w:val="FormText"/>
              <w:numPr>
                <w:ilvl w:val="0"/>
                <w:numId w:val="0"/>
              </w:numPr>
              <w:rPr>
                <w:bCs/>
                <w:szCs w:val="21"/>
              </w:rPr>
            </w:pPr>
            <w:r>
              <w:rPr>
                <w:bCs/>
                <w:szCs w:val="21"/>
              </w:rPr>
              <w:t>23</w:t>
            </w:r>
            <w:r w:rsidRPr="00262E92">
              <w:rPr>
                <w:bCs/>
                <w:szCs w:val="21"/>
              </w:rPr>
              <w:t>.</w:t>
            </w:r>
          </w:p>
        </w:tc>
        <w:tc>
          <w:tcPr>
            <w:tcW w:w="4488" w:type="pct"/>
            <w:gridSpan w:val="6"/>
          </w:tcPr>
          <w:p w14:paraId="6E644482" w14:textId="77777777" w:rsidR="00D77042" w:rsidRPr="00262E92" w:rsidRDefault="00D77042" w:rsidP="00D77042">
            <w:pPr>
              <w:pStyle w:val="FormText"/>
              <w:numPr>
                <w:ilvl w:val="0"/>
                <w:numId w:val="0"/>
              </w:numPr>
              <w:rPr>
                <w:lang w:eastAsia="en-GB"/>
              </w:rPr>
            </w:pPr>
            <w:r w:rsidRPr="00262E92">
              <w:rPr>
                <w:lang w:eastAsia="en-GB"/>
              </w:rPr>
              <w:t>If</w:t>
            </w:r>
            <w:r w:rsidRPr="005E277D">
              <w:rPr>
                <w:lang w:eastAsia="en-GB"/>
              </w:rPr>
              <w:t xml:space="preserve"> </w:t>
            </w:r>
            <w:r w:rsidRPr="00262E92">
              <w:rPr>
                <w:lang w:eastAsia="en-GB"/>
              </w:rPr>
              <w:t>you</w:t>
            </w:r>
            <w:r w:rsidRPr="005E277D">
              <w:rPr>
                <w:lang w:eastAsia="en-GB"/>
              </w:rPr>
              <w:t xml:space="preserve"> </w:t>
            </w:r>
            <w:r w:rsidRPr="00262E92">
              <w:rPr>
                <w:lang w:eastAsia="en-GB"/>
              </w:rPr>
              <w:t>are</w:t>
            </w:r>
            <w:r w:rsidRPr="005E277D">
              <w:rPr>
                <w:lang w:eastAsia="en-GB"/>
              </w:rPr>
              <w:t xml:space="preserve"> </w:t>
            </w:r>
            <w:r w:rsidRPr="00262E92">
              <w:rPr>
                <w:lang w:eastAsia="en-GB"/>
              </w:rPr>
              <w:t>a</w:t>
            </w:r>
            <w:r w:rsidRPr="005E277D">
              <w:rPr>
                <w:lang w:eastAsia="en-GB"/>
              </w:rPr>
              <w:t xml:space="preserve"> </w:t>
            </w:r>
            <w:r w:rsidRPr="00262E92">
              <w:rPr>
                <w:lang w:eastAsia="en-GB"/>
              </w:rPr>
              <w:t>joint</w:t>
            </w:r>
            <w:r w:rsidRPr="005E277D">
              <w:rPr>
                <w:lang w:eastAsia="en-GB"/>
              </w:rPr>
              <w:t xml:space="preserve"> </w:t>
            </w:r>
            <w:r w:rsidRPr="00262E92">
              <w:rPr>
                <w:lang w:eastAsia="en-GB"/>
              </w:rPr>
              <w:t>Tenant</w:t>
            </w:r>
            <w:r w:rsidRPr="005E277D">
              <w:rPr>
                <w:lang w:eastAsia="en-GB"/>
              </w:rPr>
              <w:t xml:space="preserve"> </w:t>
            </w:r>
            <w:r w:rsidRPr="00262E92">
              <w:rPr>
                <w:lang w:eastAsia="en-GB"/>
              </w:rPr>
              <w:t>and</w:t>
            </w:r>
            <w:r w:rsidRPr="005E277D">
              <w:rPr>
                <w:lang w:eastAsia="en-GB"/>
              </w:rPr>
              <w:t xml:space="preserve"> </w:t>
            </w:r>
            <w:r w:rsidRPr="00262E92">
              <w:rPr>
                <w:lang w:eastAsia="en-GB"/>
              </w:rPr>
              <w:t>you</w:t>
            </w:r>
            <w:r w:rsidRPr="005E277D">
              <w:rPr>
                <w:lang w:eastAsia="en-GB"/>
              </w:rPr>
              <w:t xml:space="preserve"> </w:t>
            </w:r>
            <w:r w:rsidRPr="00262E92">
              <w:rPr>
                <w:lang w:eastAsia="en-GB"/>
              </w:rPr>
              <w:t>each</w:t>
            </w:r>
            <w:r w:rsidRPr="005E277D">
              <w:rPr>
                <w:lang w:eastAsia="en-GB"/>
              </w:rPr>
              <w:t xml:space="preserve"> </w:t>
            </w:r>
            <w:r w:rsidRPr="00262E92">
              <w:rPr>
                <w:lang w:eastAsia="en-GB"/>
              </w:rPr>
              <w:t>apply</w:t>
            </w:r>
            <w:r w:rsidRPr="005E277D">
              <w:rPr>
                <w:lang w:eastAsia="en-GB"/>
              </w:rPr>
              <w:t xml:space="preserve"> </w:t>
            </w:r>
            <w:r w:rsidRPr="00262E92">
              <w:rPr>
                <w:lang w:eastAsia="en-GB"/>
              </w:rPr>
              <w:t>to</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any</w:t>
            </w:r>
            <w:r w:rsidRPr="005E277D">
              <w:rPr>
                <w:lang w:eastAsia="en-GB"/>
              </w:rPr>
              <w:t xml:space="preserve"> </w:t>
            </w:r>
            <w:r w:rsidRPr="00262E92">
              <w:rPr>
                <w:lang w:eastAsia="en-GB"/>
              </w:rPr>
              <w:t>payment</w:t>
            </w:r>
            <w:r w:rsidRPr="005E277D">
              <w:rPr>
                <w:lang w:eastAsia="en-GB"/>
              </w:rPr>
              <w:t xml:space="preserve"> </w:t>
            </w:r>
            <w:r w:rsidRPr="00262E92">
              <w:rPr>
                <w:lang w:eastAsia="en-GB"/>
              </w:rPr>
              <w:t>order</w:t>
            </w:r>
            <w:r w:rsidRPr="005E277D">
              <w:rPr>
                <w:lang w:eastAsia="en-GB"/>
              </w:rPr>
              <w:t xml:space="preserve"> </w:t>
            </w:r>
            <w:r w:rsidRPr="00262E92">
              <w:rPr>
                <w:lang w:eastAsia="en-GB"/>
              </w:rPr>
              <w:t>awarded</w:t>
            </w:r>
            <w:r w:rsidRPr="005E277D">
              <w:rPr>
                <w:lang w:eastAsia="en-GB"/>
              </w:rPr>
              <w:t xml:space="preserve"> </w:t>
            </w:r>
            <w:r w:rsidRPr="00262E92">
              <w:rPr>
                <w:lang w:eastAsia="en-GB"/>
              </w:rPr>
              <w:t>to</w:t>
            </w:r>
            <w:r w:rsidRPr="005E277D">
              <w:rPr>
                <w:lang w:eastAsia="en-GB"/>
              </w:rPr>
              <w:t xml:space="preserve"> </w:t>
            </w:r>
            <w:r w:rsidRPr="00262E92">
              <w:rPr>
                <w:lang w:eastAsia="en-GB"/>
              </w:rPr>
              <w:t>you</w:t>
            </w:r>
            <w:r w:rsidRPr="005E277D">
              <w:rPr>
                <w:lang w:eastAsia="en-GB"/>
              </w:rPr>
              <w:t xml:space="preserve"> </w:t>
            </w:r>
            <w:r w:rsidRPr="00262E92">
              <w:rPr>
                <w:lang w:eastAsia="en-GB"/>
              </w:rPr>
              <w:t>by</w:t>
            </w:r>
            <w:r w:rsidRPr="005E277D">
              <w:rPr>
                <w:lang w:eastAsia="en-GB"/>
              </w:rPr>
              <w:t xml:space="preserve"> </w:t>
            </w:r>
            <w:r w:rsidRPr="00262E92">
              <w:rPr>
                <w:lang w:eastAsia="en-GB"/>
              </w:rPr>
              <w:t>the</w:t>
            </w:r>
            <w:r w:rsidRPr="005E277D">
              <w:rPr>
                <w:lang w:eastAsia="en-GB"/>
              </w:rPr>
              <w:t xml:space="preserve"> </w:t>
            </w:r>
            <w:r w:rsidRPr="00262E92">
              <w:rPr>
                <w:lang w:eastAsia="en-GB"/>
              </w:rPr>
              <w:t>Tribunal</w:t>
            </w:r>
            <w:r w:rsidRPr="005E277D">
              <w:rPr>
                <w:lang w:eastAsia="en-GB"/>
              </w:rPr>
              <w:t xml:space="preserve"> </w:t>
            </w:r>
            <w:r w:rsidRPr="00262E92">
              <w:rPr>
                <w:lang w:eastAsia="en-GB"/>
              </w:rPr>
              <w:t>will</w:t>
            </w:r>
            <w:r w:rsidRPr="005E277D">
              <w:rPr>
                <w:lang w:eastAsia="en-GB"/>
              </w:rPr>
              <w:t xml:space="preserve"> </w:t>
            </w:r>
            <w:r w:rsidRPr="00262E92">
              <w:rPr>
                <w:lang w:eastAsia="en-GB"/>
              </w:rPr>
              <w:t>be</w:t>
            </w:r>
            <w:r w:rsidRPr="005E277D">
              <w:rPr>
                <w:lang w:eastAsia="en-GB"/>
              </w:rPr>
              <w:t xml:space="preserve"> </w:t>
            </w:r>
            <w:r w:rsidRPr="00262E92">
              <w:rPr>
                <w:lang w:eastAsia="en-GB"/>
              </w:rPr>
              <w:t>divided</w:t>
            </w:r>
            <w:r w:rsidRPr="005E277D">
              <w:rPr>
                <w:lang w:eastAsia="en-GB"/>
              </w:rPr>
              <w:t xml:space="preserve"> </w:t>
            </w:r>
            <w:r w:rsidRPr="00262E92">
              <w:rPr>
                <w:lang w:eastAsia="en-GB"/>
              </w:rPr>
              <w:t>by</w:t>
            </w:r>
            <w:r w:rsidRPr="005E277D">
              <w:rPr>
                <w:lang w:eastAsia="en-GB"/>
              </w:rPr>
              <w:t xml:space="preserve"> </w:t>
            </w:r>
            <w:r w:rsidRPr="00262E92">
              <w:rPr>
                <w:lang w:eastAsia="en-GB"/>
              </w:rPr>
              <w:t>the</w:t>
            </w:r>
            <w:r w:rsidRPr="005E277D">
              <w:rPr>
                <w:lang w:eastAsia="en-GB"/>
              </w:rPr>
              <w:t xml:space="preserve"> </w:t>
            </w:r>
            <w:r w:rsidRPr="00262E92">
              <w:rPr>
                <w:lang w:eastAsia="en-GB"/>
              </w:rPr>
              <w:t>number</w:t>
            </w:r>
            <w:r w:rsidRPr="005E277D">
              <w:rPr>
                <w:lang w:eastAsia="en-GB"/>
              </w:rPr>
              <w:t xml:space="preserve"> </w:t>
            </w:r>
            <w:r w:rsidRPr="00262E92">
              <w:rPr>
                <w:lang w:eastAsia="en-GB"/>
              </w:rPr>
              <w:t>of</w:t>
            </w:r>
            <w:r w:rsidRPr="005E277D">
              <w:rPr>
                <w:lang w:eastAsia="en-GB"/>
              </w:rPr>
              <w:t xml:space="preserve"> </w:t>
            </w:r>
            <w:r w:rsidRPr="00262E92">
              <w:rPr>
                <w:lang w:eastAsia="en-GB"/>
              </w:rPr>
              <w:t>joint</w:t>
            </w:r>
            <w:r w:rsidRPr="005E277D">
              <w:rPr>
                <w:lang w:eastAsia="en-GB"/>
              </w:rPr>
              <w:t xml:space="preserve"> </w:t>
            </w:r>
            <w:r w:rsidRPr="00262E92">
              <w:rPr>
                <w:lang w:eastAsia="en-GB"/>
              </w:rPr>
              <w:t>Tenants</w:t>
            </w:r>
            <w:r w:rsidRPr="005E277D">
              <w:rPr>
                <w:lang w:eastAsia="en-GB"/>
              </w:rPr>
              <w:t xml:space="preserve"> </w:t>
            </w:r>
            <w:r w:rsidRPr="00262E92">
              <w:rPr>
                <w:lang w:eastAsia="en-GB"/>
              </w:rPr>
              <w:t>in</w:t>
            </w:r>
            <w:r w:rsidRPr="005E277D">
              <w:rPr>
                <w:lang w:eastAsia="en-GB"/>
              </w:rPr>
              <w:t xml:space="preserve"> </w:t>
            </w:r>
            <w:r w:rsidRPr="00262E92">
              <w:rPr>
                <w:lang w:eastAsia="en-GB"/>
              </w:rPr>
              <w:t>the</w:t>
            </w:r>
            <w:r w:rsidRPr="005E277D">
              <w:rPr>
                <w:lang w:eastAsia="en-GB"/>
              </w:rPr>
              <w:t xml:space="preserve"> </w:t>
            </w:r>
            <w:r w:rsidRPr="00262E92">
              <w:rPr>
                <w:lang w:eastAsia="en-GB"/>
              </w:rPr>
              <w:t>Let</w:t>
            </w:r>
            <w:r w:rsidRPr="005E277D">
              <w:rPr>
                <w:lang w:eastAsia="en-GB"/>
              </w:rPr>
              <w:t xml:space="preserve"> </w:t>
            </w:r>
            <w:r w:rsidRPr="00262E92">
              <w:rPr>
                <w:lang w:eastAsia="en-GB"/>
              </w:rPr>
              <w:t>Property.</w:t>
            </w:r>
          </w:p>
        </w:tc>
      </w:tr>
      <w:tr w:rsidR="00110E7B" w:rsidRPr="004A42EA" w14:paraId="397E6D97" w14:textId="77777777" w:rsidTr="00110E7B">
        <w:trPr>
          <w:gridAfter w:val="1"/>
          <w:wAfter w:w="116" w:type="pct"/>
          <w:trHeight w:val="1080"/>
        </w:trPr>
        <w:tc>
          <w:tcPr>
            <w:tcW w:w="396" w:type="pct"/>
            <w:gridSpan w:val="2"/>
            <w:shd w:val="clear" w:color="auto" w:fill="auto"/>
          </w:tcPr>
          <w:p w14:paraId="37B499BA" w14:textId="77777777" w:rsidR="00D77042" w:rsidRPr="004A42EA" w:rsidRDefault="00D77042" w:rsidP="00D77042">
            <w:pPr>
              <w:pStyle w:val="FormText"/>
              <w:numPr>
                <w:ilvl w:val="0"/>
                <w:numId w:val="0"/>
              </w:numPr>
            </w:pPr>
            <w:r>
              <w:t>24</w:t>
            </w:r>
            <w:r w:rsidRPr="004A42EA">
              <w:t>.</w:t>
            </w:r>
          </w:p>
        </w:tc>
        <w:tc>
          <w:tcPr>
            <w:tcW w:w="4488" w:type="pct"/>
            <w:gridSpan w:val="6"/>
            <w:shd w:val="clear" w:color="auto" w:fill="auto"/>
          </w:tcPr>
          <w:p w14:paraId="267A3636" w14:textId="77777777" w:rsidR="00D77042" w:rsidRPr="004A42EA" w:rsidRDefault="00D77042" w:rsidP="00D77042">
            <w:pPr>
              <w:pStyle w:val="FormText"/>
              <w:numPr>
                <w:ilvl w:val="0"/>
                <w:numId w:val="0"/>
              </w:numPr>
            </w:pPr>
            <w:r w:rsidRPr="004A42EA">
              <w:t>For</w:t>
            </w:r>
            <w:r w:rsidRPr="005E277D">
              <w:t xml:space="preserve"> </w:t>
            </w:r>
            <w:r w:rsidRPr="004A42EA">
              <w:t>example,</w:t>
            </w:r>
            <w:r w:rsidRPr="005E277D">
              <w:t xml:space="preserve"> </w:t>
            </w:r>
            <w:r w:rsidRPr="004A42EA">
              <w:t>if</w:t>
            </w:r>
            <w:r w:rsidRPr="005E277D">
              <w:t xml:space="preserve"> </w:t>
            </w:r>
            <w:r w:rsidRPr="004A42EA">
              <w:t>you</w:t>
            </w:r>
            <w:r w:rsidRPr="005E277D">
              <w:t xml:space="preserve"> </w:t>
            </w:r>
            <w:r w:rsidRPr="004A42EA">
              <w:t>live</w:t>
            </w:r>
            <w:r w:rsidRPr="005E277D">
              <w:t xml:space="preserve"> </w:t>
            </w:r>
            <w:r w:rsidRPr="004A42EA">
              <w:t>in</w:t>
            </w:r>
            <w:r w:rsidRPr="005E277D">
              <w:t xml:space="preserve"> </w:t>
            </w:r>
            <w:r w:rsidRPr="004A42EA">
              <w:t>the</w:t>
            </w:r>
            <w:r w:rsidRPr="005E277D">
              <w:t xml:space="preserve"> </w:t>
            </w:r>
            <w:r w:rsidRPr="004A42EA">
              <w:t>Let</w:t>
            </w:r>
            <w:r w:rsidRPr="005E277D">
              <w:t xml:space="preserve"> </w:t>
            </w:r>
            <w:r w:rsidRPr="004A42EA">
              <w:t>Property</w:t>
            </w:r>
            <w:r w:rsidRPr="005E277D">
              <w:t xml:space="preserve"> </w:t>
            </w:r>
            <w:r w:rsidRPr="004A42EA">
              <w:t>with</w:t>
            </w:r>
            <w:r w:rsidRPr="005E277D">
              <w:t xml:space="preserve"> </w:t>
            </w:r>
            <w:r w:rsidRPr="004A42EA">
              <w:t>two</w:t>
            </w:r>
            <w:r w:rsidRPr="005E277D">
              <w:t xml:space="preserve"> </w:t>
            </w:r>
            <w:r w:rsidRPr="004A42EA">
              <w:t>other</w:t>
            </w:r>
            <w:r w:rsidRPr="005E277D">
              <w:t xml:space="preserve"> </w:t>
            </w:r>
            <w:r w:rsidRPr="004A42EA">
              <w:t>Tenants</w:t>
            </w:r>
            <w:r w:rsidRPr="005E277D">
              <w:t xml:space="preserve"> </w:t>
            </w:r>
            <w:r w:rsidRPr="004A42EA">
              <w:t>and</w:t>
            </w:r>
            <w:r w:rsidRPr="005E277D">
              <w:t xml:space="preserve"> </w:t>
            </w:r>
            <w:r w:rsidRPr="004A42EA">
              <w:t>you</w:t>
            </w:r>
            <w:r w:rsidRPr="005E277D">
              <w:t xml:space="preserve"> </w:t>
            </w:r>
            <w:r w:rsidRPr="004A42EA">
              <w:t>each</w:t>
            </w:r>
            <w:r w:rsidRPr="005E277D">
              <w:t xml:space="preserve"> </w:t>
            </w:r>
            <w:r w:rsidRPr="004A42EA">
              <w:t>pay</w:t>
            </w:r>
            <w:r w:rsidRPr="005E277D">
              <w:t xml:space="preserve"> </w:t>
            </w:r>
            <w:r w:rsidRPr="004A42EA">
              <w:t>£200</w:t>
            </w:r>
            <w:r w:rsidRPr="005E277D">
              <w:t xml:space="preserve"> </w:t>
            </w:r>
            <w:r w:rsidRPr="004A42EA">
              <w:t>per</w:t>
            </w:r>
            <w:r w:rsidRPr="005E277D">
              <w:t xml:space="preserve"> </w:t>
            </w:r>
            <w:r w:rsidRPr="004A42EA">
              <w:t>month</w:t>
            </w:r>
            <w:r w:rsidRPr="005E277D">
              <w:t xml:space="preserve"> </w:t>
            </w:r>
            <w:r w:rsidRPr="004A42EA">
              <w:t>rent</w:t>
            </w:r>
            <w:r w:rsidRPr="005E277D">
              <w:t xml:space="preserve"> </w:t>
            </w:r>
            <w:r w:rsidRPr="004A42EA">
              <w:t>(£600</w:t>
            </w:r>
            <w:r w:rsidRPr="005E277D">
              <w:t xml:space="preserve"> </w:t>
            </w:r>
            <w:r w:rsidRPr="004A42EA">
              <w:t>in</w:t>
            </w:r>
            <w:r w:rsidRPr="005E277D">
              <w:t xml:space="preserve"> </w:t>
            </w:r>
            <w:r w:rsidRPr="004A42EA">
              <w:t>total</w:t>
            </w:r>
            <w:r w:rsidRPr="005E277D">
              <w:t xml:space="preserve"> </w:t>
            </w:r>
            <w:r w:rsidRPr="004A42EA">
              <w:t>per</w:t>
            </w:r>
            <w:r w:rsidRPr="005E277D">
              <w:t xml:space="preserve"> </w:t>
            </w:r>
            <w:r w:rsidRPr="004A42EA">
              <w:t>month),</w:t>
            </w:r>
            <w:r w:rsidRPr="005E277D">
              <w:t xml:space="preserve"> </w:t>
            </w:r>
            <w:r w:rsidRPr="004A42EA">
              <w:t>if</w:t>
            </w:r>
            <w:r w:rsidRPr="005E277D">
              <w:t xml:space="preserve"> </w:t>
            </w:r>
            <w:r w:rsidRPr="004A42EA">
              <w:t>you</w:t>
            </w:r>
            <w:r w:rsidRPr="005E277D">
              <w:t xml:space="preserve"> </w:t>
            </w:r>
            <w:r w:rsidRPr="004A42EA">
              <w:t>all</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rsidRPr="005E277D">
              <w:t xml:space="preserve"> </w:t>
            </w:r>
            <w:r w:rsidRPr="004A42EA">
              <w:t>about</w:t>
            </w:r>
            <w:r w:rsidRPr="005E277D">
              <w:t xml:space="preserve"> </w:t>
            </w:r>
            <w:r w:rsidRPr="004A42EA">
              <w:t>the</w:t>
            </w:r>
            <w:r w:rsidRPr="005E277D">
              <w:t xml:space="preserve"> </w:t>
            </w:r>
            <w:r w:rsidRPr="004A42EA">
              <w:t>written</w:t>
            </w:r>
            <w:r w:rsidRPr="005E277D">
              <w:t xml:space="preserve"> </w:t>
            </w:r>
            <w:r w:rsidRPr="004A42EA">
              <w:t>terms</w:t>
            </w:r>
            <w:r w:rsidRPr="005E277D">
              <w:t xml:space="preserve"> </w:t>
            </w:r>
            <w:r w:rsidRPr="004A42EA">
              <w:t>of</w:t>
            </w:r>
            <w:r w:rsidRPr="005E277D">
              <w:t xml:space="preserve"> </w:t>
            </w:r>
            <w:r w:rsidRPr="004A42EA">
              <w:t>your</w:t>
            </w:r>
            <w:r w:rsidRPr="005E277D">
              <w:t xml:space="preserve"> </w:t>
            </w:r>
            <w:r w:rsidRPr="004A42EA">
              <w:t>tenancy</w:t>
            </w:r>
            <w:r w:rsidRPr="005E277D">
              <w:t xml:space="preserve"> </w:t>
            </w:r>
            <w:r w:rsidRPr="004A42EA">
              <w:t>and</w:t>
            </w:r>
            <w:r w:rsidRPr="005E277D">
              <w:t xml:space="preserve"> </w:t>
            </w:r>
            <w:r w:rsidRPr="004A42EA">
              <w:t>it</w:t>
            </w:r>
            <w:r w:rsidRPr="005E277D">
              <w:t xml:space="preserve"> </w:t>
            </w:r>
            <w:r w:rsidRPr="004A42EA">
              <w:t>awards</w:t>
            </w:r>
            <w:r w:rsidRPr="005E277D">
              <w:t xml:space="preserve"> </w:t>
            </w:r>
            <w:r w:rsidRPr="004A42EA">
              <w:t>you</w:t>
            </w:r>
            <w:r w:rsidRPr="005E277D">
              <w:t xml:space="preserve"> </w:t>
            </w:r>
            <w:r w:rsidRPr="004A42EA">
              <w:t>a</w:t>
            </w:r>
            <w:r w:rsidRPr="005E277D">
              <w:t xml:space="preserve"> </w:t>
            </w:r>
            <w:r w:rsidRPr="004A42EA">
              <w:t>maximum</w:t>
            </w:r>
            <w:r w:rsidRPr="005E277D">
              <w:t xml:space="preserve"> </w:t>
            </w:r>
            <w:r w:rsidRPr="004A42EA">
              <w:t>payment</w:t>
            </w:r>
            <w:r w:rsidRPr="005E277D">
              <w:t xml:space="preserve"> </w:t>
            </w:r>
            <w:r w:rsidRPr="004A42EA">
              <w:t>order</w:t>
            </w:r>
            <w:r w:rsidRPr="005E277D">
              <w:t xml:space="preserve"> </w:t>
            </w:r>
            <w:r w:rsidRPr="004A42EA">
              <w:t>of</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each</w:t>
            </w:r>
            <w:r w:rsidRPr="005E277D">
              <w:t xml:space="preserve"> </w:t>
            </w:r>
            <w:r w:rsidRPr="004A42EA">
              <w:t>of</w:t>
            </w:r>
            <w:r w:rsidRPr="005E277D">
              <w:t xml:space="preserve"> </w:t>
            </w:r>
            <w:r w:rsidRPr="004A42EA">
              <w:t>you</w:t>
            </w:r>
            <w:r w:rsidRPr="005E277D">
              <w:t xml:space="preserve"> </w:t>
            </w:r>
            <w:r w:rsidRPr="004A42EA">
              <w:t>would</w:t>
            </w:r>
            <w:r w:rsidRPr="005E277D">
              <w:t xml:space="preserve"> </w:t>
            </w:r>
            <w:r w:rsidRPr="004A42EA">
              <w:t>receive</w:t>
            </w:r>
            <w:r w:rsidRPr="005E277D">
              <w:t xml:space="preserve"> </w:t>
            </w:r>
            <w:r w:rsidRPr="004A42EA">
              <w:t>£600</w:t>
            </w:r>
            <w:r w:rsidRPr="005E277D">
              <w:t xml:space="preserve"> </w:t>
            </w:r>
            <w:r w:rsidRPr="004A42EA">
              <w:t>in</w:t>
            </w:r>
            <w:r w:rsidRPr="005E277D">
              <w:t xml:space="preserve"> </w:t>
            </w:r>
            <w:r w:rsidRPr="004A42EA">
              <w:t>total</w:t>
            </w:r>
            <w:r w:rsidRPr="005E277D">
              <w:t xml:space="preserve"> </w:t>
            </w:r>
            <w:r w:rsidRPr="004A42EA">
              <w:t>(£200</w:t>
            </w:r>
            <w:r w:rsidRPr="005E277D">
              <w:t xml:space="preserve"> </w:t>
            </w:r>
            <w:r w:rsidRPr="004A42EA">
              <w:t>rent</w:t>
            </w:r>
            <w:r w:rsidRPr="005E277D">
              <w:t xml:space="preserve"> </w:t>
            </w:r>
            <w:r w:rsidRPr="004A42EA">
              <w:t>for</w:t>
            </w:r>
            <w:r w:rsidRPr="005E277D">
              <w:t xml:space="preserve"> </w:t>
            </w:r>
            <w:r w:rsidRPr="004A42EA">
              <w:t>each</w:t>
            </w:r>
            <w:r w:rsidRPr="005E277D">
              <w:t xml:space="preserve"> </w:t>
            </w:r>
            <w:r w:rsidRPr="004A42EA">
              <w:t>of</w:t>
            </w:r>
            <w:r w:rsidRPr="005E277D">
              <w:t xml:space="preserve"> </w:t>
            </w:r>
            <w:r w:rsidRPr="004A42EA">
              <w:t>the</w:t>
            </w:r>
            <w:r w:rsidRPr="005E277D">
              <w:t xml:space="preserve"> </w:t>
            </w:r>
            <w:r w:rsidRPr="004A42EA">
              <w:t>three</w:t>
            </w:r>
            <w:r w:rsidRPr="005E277D">
              <w:t xml:space="preserve"> </w:t>
            </w:r>
            <w:r w:rsidRPr="004A42EA">
              <w:t>months’</w:t>
            </w:r>
            <w:r w:rsidRPr="005E277D">
              <w:t xml:space="preserve"> </w:t>
            </w:r>
            <w:r w:rsidRPr="004A42EA">
              <w:t>rent</w:t>
            </w:r>
            <w:r w:rsidRPr="005E277D">
              <w:t xml:space="preserve"> </w:t>
            </w:r>
            <w:r w:rsidRPr="004A42EA">
              <w:t>in</w:t>
            </w:r>
            <w:r w:rsidRPr="005E277D">
              <w:t xml:space="preserve"> </w:t>
            </w:r>
            <w:r w:rsidRPr="004A42EA">
              <w:t>the</w:t>
            </w:r>
            <w:r w:rsidRPr="005E277D">
              <w:t xml:space="preserve"> </w:t>
            </w:r>
            <w:r w:rsidRPr="004A42EA">
              <w:t>order).</w:t>
            </w:r>
            <w:r w:rsidRPr="005E277D">
              <w:t xml:space="preserve">  </w:t>
            </w:r>
            <w:r w:rsidRPr="004A42EA">
              <w:t>You</w:t>
            </w:r>
            <w:r w:rsidRPr="005E277D">
              <w:t xml:space="preserve"> </w:t>
            </w:r>
            <w:r w:rsidRPr="004A42EA">
              <w:t>do</w:t>
            </w:r>
            <w:r w:rsidRPr="005E277D">
              <w:t xml:space="preserve"> </w:t>
            </w:r>
            <w:r w:rsidRPr="004A42EA">
              <w:t>not</w:t>
            </w:r>
            <w:r w:rsidRPr="005E277D">
              <w:t xml:space="preserve"> </w:t>
            </w:r>
            <w:r w:rsidRPr="004A42EA">
              <w:t>all</w:t>
            </w:r>
            <w:r w:rsidRPr="005E277D">
              <w:t xml:space="preserve"> </w:t>
            </w:r>
            <w:r w:rsidRPr="004A42EA">
              <w:t>have</w:t>
            </w:r>
            <w:r w:rsidRPr="005E277D">
              <w:t xml:space="preserve"> </w:t>
            </w:r>
            <w:r w:rsidRPr="004A42EA">
              <w:t>to</w:t>
            </w:r>
            <w:r w:rsidRPr="005E277D">
              <w:t xml:space="preserve"> </w:t>
            </w:r>
            <w:r w:rsidRPr="004A42EA">
              <w:t>apply</w:t>
            </w:r>
            <w:r w:rsidRPr="005E277D">
              <w:t xml:space="preserve"> </w:t>
            </w:r>
            <w:r w:rsidRPr="004A42EA">
              <w:t>to</w:t>
            </w:r>
            <w:r w:rsidRPr="005E277D">
              <w:t xml:space="preserve"> </w:t>
            </w:r>
            <w:r w:rsidRPr="004A42EA">
              <w:t>the</w:t>
            </w:r>
            <w:r w:rsidRPr="005E277D">
              <w:t xml:space="preserve"> </w:t>
            </w:r>
            <w:r w:rsidRPr="004A42EA">
              <w:t>Tribunal</w:t>
            </w:r>
            <w:r w:rsidRPr="005E277D">
              <w:t xml:space="preserve"> </w:t>
            </w:r>
            <w:r w:rsidRPr="004A42EA">
              <w:t>at</w:t>
            </w:r>
            <w:r w:rsidRPr="005E277D">
              <w:t xml:space="preserve"> </w:t>
            </w:r>
            <w:r w:rsidRPr="004A42EA">
              <w:t>the</w:t>
            </w:r>
            <w:r w:rsidRPr="005E277D">
              <w:t xml:space="preserve"> </w:t>
            </w:r>
            <w:r w:rsidRPr="004A42EA">
              <w:t>same</w:t>
            </w:r>
            <w:r w:rsidRPr="005E277D">
              <w:t xml:space="preserve"> </w:t>
            </w:r>
            <w:r w:rsidRPr="004A42EA">
              <w:t>time.</w:t>
            </w:r>
            <w:r w:rsidRPr="005E277D">
              <w:t xml:space="preserve">  </w:t>
            </w:r>
            <w:r w:rsidRPr="004A42EA">
              <w:t>The</w:t>
            </w:r>
            <w:r w:rsidRPr="005E277D">
              <w:t xml:space="preserve"> </w:t>
            </w:r>
            <w:r w:rsidRPr="004A42EA">
              <w:t>other</w:t>
            </w:r>
            <w:r w:rsidRPr="005E277D">
              <w:t xml:space="preserve"> </w:t>
            </w:r>
            <w:r w:rsidRPr="004A42EA">
              <w:t>joint</w:t>
            </w:r>
            <w:r w:rsidRPr="005E277D">
              <w:t xml:space="preserve"> </w:t>
            </w:r>
            <w:r w:rsidRPr="004A42EA">
              <w:t>Tenants</w:t>
            </w:r>
            <w:r w:rsidRPr="005E277D">
              <w:t xml:space="preserve"> </w:t>
            </w:r>
            <w:r w:rsidRPr="004A42EA">
              <w:t>can</w:t>
            </w:r>
            <w:r w:rsidRPr="005E277D">
              <w:t xml:space="preserve"> </w:t>
            </w:r>
            <w:r w:rsidRPr="004A42EA">
              <w:t>make</w:t>
            </w:r>
            <w:r w:rsidRPr="005E277D">
              <w:t xml:space="preserve"> </w:t>
            </w:r>
            <w:r w:rsidRPr="004A42EA">
              <w:t>separate</w:t>
            </w:r>
            <w:r w:rsidRPr="005E277D">
              <w:t xml:space="preserve"> </w:t>
            </w:r>
            <w:r w:rsidRPr="004A42EA">
              <w:t>applications</w:t>
            </w:r>
            <w:r w:rsidRPr="005E277D">
              <w:t xml:space="preserve"> </w:t>
            </w:r>
            <w:r w:rsidRPr="004A42EA">
              <w:t>later</w:t>
            </w:r>
            <w:r w:rsidRPr="005E277D">
              <w:t xml:space="preserve"> </w:t>
            </w:r>
            <w:r w:rsidRPr="004A42EA">
              <w:t>if</w:t>
            </w:r>
            <w:r w:rsidRPr="005E277D">
              <w:t xml:space="preserve"> </w:t>
            </w:r>
            <w:r w:rsidRPr="004A42EA">
              <w:t>they</w:t>
            </w:r>
            <w:r w:rsidRPr="005E277D">
              <w:t xml:space="preserve"> </w:t>
            </w:r>
            <w:r w:rsidRPr="004A42EA">
              <w:t>want</w:t>
            </w:r>
            <w:r w:rsidRPr="005E277D">
              <w:t xml:space="preserve"> </w:t>
            </w:r>
            <w:r w:rsidRPr="004A42EA">
              <w:t>to,</w:t>
            </w:r>
            <w:r w:rsidRPr="005E277D">
              <w:t xml:space="preserve"> </w:t>
            </w:r>
            <w:r w:rsidRPr="004A42EA">
              <w:t>but</w:t>
            </w:r>
            <w:r w:rsidRPr="005E277D">
              <w:t xml:space="preserve"> </w:t>
            </w:r>
            <w:r w:rsidRPr="004A42EA">
              <w:t>the</w:t>
            </w:r>
            <w:r w:rsidRPr="005E277D">
              <w:t xml:space="preserve"> </w:t>
            </w:r>
            <w:r w:rsidRPr="004A42EA">
              <w:t>total</w:t>
            </w:r>
            <w:r w:rsidRPr="005E277D">
              <w:t xml:space="preserve"> </w:t>
            </w:r>
            <w:r w:rsidRPr="004A42EA">
              <w:t>amount</w:t>
            </w:r>
            <w:r w:rsidRPr="005E277D">
              <w:t xml:space="preserve"> </w:t>
            </w:r>
            <w:r w:rsidRPr="004A42EA">
              <w:t>the</w:t>
            </w:r>
            <w:r w:rsidRPr="005E277D">
              <w:t xml:space="preserve"> </w:t>
            </w:r>
            <w:r w:rsidRPr="004A42EA">
              <w:t>Landlord</w:t>
            </w:r>
            <w:r w:rsidRPr="005E277D">
              <w:t xml:space="preserve"> </w:t>
            </w:r>
            <w:r w:rsidRPr="004A42EA">
              <w:t>needs</w:t>
            </w:r>
            <w:r w:rsidRPr="005E277D">
              <w:t xml:space="preserve"> </w:t>
            </w:r>
            <w:r w:rsidRPr="004A42EA">
              <w:t>to</w:t>
            </w:r>
            <w:r w:rsidRPr="005E277D">
              <w:t xml:space="preserve"> </w:t>
            </w:r>
            <w:r w:rsidRPr="004A42EA">
              <w:t>pay</w:t>
            </w:r>
            <w:r w:rsidRPr="005E277D">
              <w:t xml:space="preserve"> </w:t>
            </w:r>
            <w:r w:rsidRPr="004A42EA">
              <w:t>is</w:t>
            </w:r>
            <w:r w:rsidRPr="005E277D">
              <w:t xml:space="preserve"> </w:t>
            </w:r>
            <w:r w:rsidRPr="004A42EA">
              <w:t>the</w:t>
            </w:r>
            <w:r w:rsidRPr="005E277D">
              <w:t xml:space="preserve"> </w:t>
            </w:r>
            <w:r w:rsidRPr="004A42EA">
              <w:t>same</w:t>
            </w:r>
            <w:r w:rsidRPr="005E277D">
              <w:t xml:space="preserve"> </w:t>
            </w:r>
            <w:r w:rsidRPr="004A42EA">
              <w:t>as</w:t>
            </w:r>
            <w:r w:rsidRPr="005E277D">
              <w:t xml:space="preserve"> </w:t>
            </w:r>
            <w:r w:rsidRPr="004A42EA">
              <w:t>it</w:t>
            </w:r>
            <w:r w:rsidRPr="005E277D">
              <w:t xml:space="preserve"> </w:t>
            </w:r>
            <w:r w:rsidRPr="004A42EA">
              <w:t>would</w:t>
            </w:r>
            <w:r w:rsidRPr="005E277D">
              <w:t xml:space="preserve"> </w:t>
            </w:r>
            <w:r w:rsidRPr="004A42EA">
              <w:t>be</w:t>
            </w:r>
            <w:r w:rsidRPr="005E277D">
              <w:t xml:space="preserve"> </w:t>
            </w:r>
            <w:r w:rsidRPr="004A42EA">
              <w:t>if</w:t>
            </w:r>
            <w:r w:rsidRPr="005E277D">
              <w:t xml:space="preserve"> </w:t>
            </w:r>
            <w:r w:rsidRPr="004A42EA">
              <w:t>there</w:t>
            </w:r>
            <w:r w:rsidRPr="005E277D">
              <w:t xml:space="preserve"> </w:t>
            </w:r>
            <w:r w:rsidRPr="004A42EA">
              <w:t>was</w:t>
            </w:r>
            <w:r w:rsidRPr="005E277D">
              <w:t xml:space="preserve"> </w:t>
            </w:r>
            <w:r w:rsidRPr="004A42EA">
              <w:t>a</w:t>
            </w:r>
            <w:r w:rsidRPr="005E277D">
              <w:t xml:space="preserve"> </w:t>
            </w:r>
            <w:r w:rsidRPr="004A42EA">
              <w:t>sole</w:t>
            </w:r>
            <w:r w:rsidRPr="005E277D">
              <w:t xml:space="preserve"> </w:t>
            </w:r>
            <w:r w:rsidRPr="004A42EA">
              <w:t>Tenant.</w:t>
            </w:r>
          </w:p>
        </w:tc>
      </w:tr>
    </w:tbl>
    <w:p w14:paraId="62319530" w14:textId="77777777" w:rsidR="00351CE1" w:rsidRPr="003F30C8" w:rsidRDefault="00351CE1" w:rsidP="003F30C8"/>
    <w:sectPr w:rsidR="00351CE1" w:rsidRPr="003F30C8" w:rsidSect="00AB54FF">
      <w:headerReference w:type="default" r:id="rId11"/>
      <w:footerReference w:type="default" r:id="rId12"/>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C9530" w14:textId="77777777" w:rsidR="00B27AC0" w:rsidRDefault="00B27AC0">
      <w:pPr>
        <w:spacing w:line="240" w:lineRule="auto"/>
      </w:pPr>
      <w:r>
        <w:separator/>
      </w:r>
    </w:p>
  </w:endnote>
  <w:endnote w:type="continuationSeparator" w:id="0">
    <w:p w14:paraId="7D97F821" w14:textId="77777777" w:rsidR="00B27AC0" w:rsidRDefault="00B27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rutiger 45 Light">
    <w:altName w:val="Calibri"/>
    <w:panose1 w:val="020B0604020202020204"/>
    <w:charset w:val="00"/>
    <w:family w:val="swiss"/>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031864"/>
      <w:docPartObj>
        <w:docPartGallery w:val="Page Numbers (Bottom of Page)"/>
        <w:docPartUnique/>
      </w:docPartObj>
    </w:sdtPr>
    <w:sdtEndPr>
      <w:rPr>
        <w:noProof/>
      </w:rPr>
    </w:sdtEndPr>
    <w:sdtContent>
      <w:p w14:paraId="05C90F30" w14:textId="77777777" w:rsidR="009B5D1B" w:rsidRDefault="009B5D1B">
        <w:pPr>
          <w:pStyle w:val="Footer"/>
          <w:jc w:val="right"/>
        </w:pPr>
        <w:r>
          <w:fldChar w:fldCharType="begin"/>
        </w:r>
        <w:r>
          <w:instrText xml:space="preserve"> PAGE   \* MERGEFORMAT </w:instrText>
        </w:r>
        <w:r>
          <w:fldChar w:fldCharType="separate"/>
        </w:r>
        <w:r w:rsidR="00EF19FC">
          <w:rPr>
            <w:noProof/>
          </w:rPr>
          <w:t>1</w:t>
        </w:r>
        <w:r>
          <w:rPr>
            <w:noProof/>
          </w:rPr>
          <w:fldChar w:fldCharType="end"/>
        </w:r>
      </w:p>
    </w:sdtContent>
  </w:sdt>
  <w:p w14:paraId="0D5848DB"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65CE9" w14:textId="77777777" w:rsidR="00B27AC0" w:rsidRDefault="00B27AC0">
      <w:pPr>
        <w:spacing w:line="240" w:lineRule="auto"/>
      </w:pPr>
      <w:r>
        <w:separator/>
      </w:r>
    </w:p>
  </w:footnote>
  <w:footnote w:type="continuationSeparator" w:id="0">
    <w:p w14:paraId="66561B4D" w14:textId="77777777" w:rsidR="00B27AC0" w:rsidRDefault="00B27AC0">
      <w:pPr>
        <w:spacing w:line="240" w:lineRule="auto"/>
      </w:pPr>
      <w:r>
        <w:continuationSeparator/>
      </w:r>
    </w:p>
  </w:footnote>
  <w:footnote w:id="1">
    <w:p w14:paraId="58A0EEF2" w14:textId="2EAAFF96" w:rsidR="003C2D95" w:rsidRDefault="003C2D95">
      <w:pPr>
        <w:pStyle w:val="FootnoteText"/>
      </w:pPr>
      <w:r>
        <w:rPr>
          <w:rStyle w:val="FootnoteReference"/>
        </w:rPr>
        <w:footnoteRef/>
      </w:r>
      <w:r>
        <w:t xml:space="preserve"> </w:t>
      </w:r>
      <w:hyperlink r:id="rId1" w:history="1">
        <w:r w:rsidRPr="00F93FE9">
          <w:rPr>
            <w:rStyle w:val="Hyperlink"/>
            <w:rFonts w:ascii="Times New Roman" w:hAnsi="Times New Roman"/>
          </w:rPr>
          <w:t>http://www.legislation.gov.uk/asp/2016/19/contents/enacted</w:t>
        </w:r>
      </w:hyperlink>
    </w:p>
  </w:footnote>
  <w:footnote w:id="2">
    <w:p w14:paraId="308C0732" w14:textId="08836BFF" w:rsidR="003C2D95" w:rsidRDefault="003C2D95" w:rsidP="003C2D95">
      <w:pPr>
        <w:pStyle w:val="FootnoteText"/>
        <w:jc w:val="left"/>
      </w:pPr>
      <w:r>
        <w:rPr>
          <w:rStyle w:val="FootnoteReference"/>
        </w:rPr>
        <w:footnoteRef/>
      </w:r>
      <w:r>
        <w:t xml:space="preserve"> </w:t>
      </w:r>
      <w:hyperlink r:id="rId2" w:history="1">
        <w:r w:rsidRPr="003C2D95">
          <w:rPr>
            <w:rStyle w:val="Hyperlink"/>
            <w:rFonts w:ascii="Times New Roman" w:hAnsi="Times New Roman"/>
          </w:rPr>
          <w:t>https://www.gov.scot/publications/easy-read-notes-scottish-government-model-private-residential-tenancy-agreement/</w:t>
        </w:r>
      </w:hyperlink>
    </w:p>
  </w:footnote>
  <w:footnote w:id="3">
    <w:p w14:paraId="3A64104D" w14:textId="5107921E" w:rsidR="003C2D95" w:rsidRDefault="003C2D95" w:rsidP="003C2D95">
      <w:pPr>
        <w:pStyle w:val="FootnoteText"/>
        <w:jc w:val="left"/>
      </w:pPr>
      <w:r>
        <w:rPr>
          <w:rStyle w:val="FootnoteReference"/>
        </w:rPr>
        <w:footnoteRef/>
      </w:r>
      <w:r>
        <w:t xml:space="preserve"> </w:t>
      </w:r>
      <w:hyperlink r:id="rId3" w:history="1">
        <w:r w:rsidRPr="003C2D95">
          <w:rPr>
            <w:rStyle w:val="Hyperlink"/>
            <w:rFonts w:ascii="Times New Roman" w:hAnsi="Times New Roman"/>
          </w:rPr>
          <w:t>https://www.gov.scot/publications/private-residential-tenancy-statutory-terms-supporting-notes-essential-housing-information/</w:t>
        </w:r>
      </w:hyperlink>
    </w:p>
  </w:footnote>
  <w:footnote w:id="4">
    <w:p w14:paraId="2AFC11D4" w14:textId="06967AE9" w:rsidR="00110E7B" w:rsidRDefault="00110E7B">
      <w:pPr>
        <w:pStyle w:val="FootnoteText"/>
      </w:pPr>
      <w:r>
        <w:rPr>
          <w:rStyle w:val="FootnoteReference"/>
        </w:rPr>
        <w:footnoteRef/>
      </w:r>
      <w:r>
        <w:t xml:space="preserve"> </w:t>
      </w:r>
      <w:hyperlink r:id="rId4" w:history="1">
        <w:r w:rsidRPr="00F93FE9">
          <w:rPr>
            <w:rStyle w:val="Hyperlink"/>
            <w:rFonts w:ascii="Times New Roman" w:hAnsi="Times New Roman"/>
          </w:rPr>
          <w:t>http://www.legislation.gov.uk/asp/2016/19/contents/enacted</w:t>
        </w:r>
      </w:hyperlink>
    </w:p>
  </w:footnote>
  <w:footnote w:id="5">
    <w:p w14:paraId="72E08CEC" w14:textId="2001FF7D" w:rsidR="00110E7B" w:rsidRDefault="00110E7B">
      <w:pPr>
        <w:pStyle w:val="FootnoteText"/>
      </w:pPr>
      <w:r>
        <w:rPr>
          <w:rStyle w:val="FootnoteReference"/>
        </w:rPr>
        <w:footnoteRef/>
      </w:r>
      <w:r>
        <w:t xml:space="preserve"> </w:t>
      </w:r>
      <w:hyperlink r:id="rId5" w:history="1">
        <w:r w:rsidRPr="00110E7B">
          <w:rPr>
            <w:rStyle w:val="Hyperlink"/>
            <w:rFonts w:ascii="Times New Roman" w:hAnsi="Times New Roman"/>
          </w:rPr>
          <w:t>https://www.housingandpropertychamber.scot/</w:t>
        </w:r>
      </w:hyperlink>
    </w:p>
  </w:footnote>
  <w:footnote w:id="6">
    <w:p w14:paraId="04F2645A" w14:textId="34FD9366" w:rsidR="00110E7B" w:rsidRDefault="00110E7B" w:rsidP="00110E7B">
      <w:pPr>
        <w:pStyle w:val="FootnoteText"/>
        <w:jc w:val="left"/>
      </w:pPr>
      <w:r>
        <w:rPr>
          <w:rStyle w:val="FootnoteReference"/>
        </w:rPr>
        <w:footnoteRef/>
      </w:r>
      <w:r>
        <w:t xml:space="preserve"> </w:t>
      </w:r>
      <w:hyperlink r:id="rId6" w:history="1">
        <w:r w:rsidRPr="00110E7B">
          <w:rPr>
            <w:rStyle w:val="Hyperlink"/>
            <w:rFonts w:ascii="Times New Roman" w:hAnsi="Times New Roman"/>
          </w:rPr>
          <w:t>https://www.gov.scot/publications/easy-read-notes-scottish-government-model-private-residential-tenancy-</w:t>
        </w:r>
        <w:r w:rsidRPr="00110E7B">
          <w:rPr>
            <w:rStyle w:val="Hyperlink"/>
            <w:rFonts w:ascii="Times New Roman" w:hAnsi="Times New Roman"/>
          </w:rPr>
          <w:t>a</w:t>
        </w:r>
        <w:r w:rsidRPr="00110E7B">
          <w:rPr>
            <w:rStyle w:val="Hyperlink"/>
            <w:rFonts w:ascii="Times New Roman" w:hAnsi="Times New Roman"/>
          </w:rPr>
          <w:t>greement/</w:t>
        </w:r>
      </w:hyperlink>
    </w:p>
  </w:footnote>
  <w:footnote w:id="7">
    <w:p w14:paraId="7495927B" w14:textId="7C2541D6" w:rsidR="00110E7B" w:rsidRDefault="00110E7B" w:rsidP="00110E7B">
      <w:pPr>
        <w:pStyle w:val="FootnoteText"/>
        <w:jc w:val="left"/>
      </w:pPr>
      <w:r>
        <w:rPr>
          <w:rStyle w:val="FootnoteReference"/>
        </w:rPr>
        <w:footnoteRef/>
      </w:r>
      <w:r>
        <w:t xml:space="preserve"> </w:t>
      </w:r>
      <w:r>
        <w:rPr>
          <w:rFonts w:ascii="Times New Roman" w:hAnsi="Times New Roman"/>
        </w:rPr>
        <w:fldChar w:fldCharType="begin"/>
      </w:r>
      <w:r>
        <w:rPr>
          <w:rFonts w:ascii="Times New Roman" w:hAnsi="Times New Roman"/>
        </w:rPr>
        <w:instrText xml:space="preserve"> HYPERLINK "https://www.gov.scot/publications/private-residential-tenancy-statutory-terms-supporting-notes-essential-housing-information/" </w:instrText>
      </w:r>
      <w:r>
        <w:rPr>
          <w:rFonts w:ascii="Times New Roman" w:hAnsi="Times New Roman"/>
        </w:rPr>
      </w:r>
      <w:r>
        <w:rPr>
          <w:rFonts w:ascii="Times New Roman" w:hAnsi="Times New Roman"/>
        </w:rPr>
        <w:fldChar w:fldCharType="separate"/>
      </w:r>
      <w:r w:rsidRPr="00110E7B">
        <w:rPr>
          <w:rStyle w:val="Hyperlink"/>
          <w:rFonts w:ascii="Times New Roman" w:hAnsi="Times New Roman"/>
        </w:rPr>
        <w:t>https://www.gov.scot/publications/private-residential-tenancy-statutory-terms-supporting-notes-essential-housing-information/</w:t>
      </w:r>
      <w:r>
        <w:rPr>
          <w:rFonts w:ascii="Times New Roman" w:hAnsi="Times New Roma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50018"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40C9211E"/>
    <w:multiLevelType w:val="hybridMultilevel"/>
    <w:tmpl w:val="536E236C"/>
    <w:lvl w:ilvl="0" w:tplc="0809000F">
      <w:start w:val="1"/>
      <w:numFmt w:val="decimal"/>
      <w:pStyle w:val="BillADBulle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0135E6"/>
    <w:multiLevelType w:val="hybridMultilevel"/>
    <w:tmpl w:val="E838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pStyle w:val="FormHeading"/>
      <w:suff w:val="nothing"/>
      <w:lvlText w:val="%1."/>
      <w:lvlJc w:val="left"/>
      <w:pPr>
        <w:tabs>
          <w:tab w:val="num" w:pos="360"/>
        </w:tabs>
        <w:ind w:left="0" w:firstLine="170"/>
      </w:pPr>
      <w:rPr>
        <w:b/>
      </w:rPr>
    </w:lvl>
    <w:lvl w:ilvl="1">
      <w:start w:val="1"/>
      <w:numFmt w:val="decimal"/>
      <w:pStyle w:val="FormText"/>
      <w:suff w:val="space"/>
      <w:lvlText w:val="(%2)"/>
      <w:lvlJc w:val="left"/>
      <w:pPr>
        <w:tabs>
          <w:tab w:val="num" w:pos="720"/>
        </w:tabs>
        <w:ind w:left="0" w:firstLine="170"/>
      </w:pPr>
    </w:lvl>
    <w:lvl w:ilvl="2">
      <w:start w:val="1"/>
      <w:numFmt w:val="lowerLetter"/>
      <w:pStyle w:val="N1"/>
      <w:lvlText w:val="(%3)"/>
      <w:lvlJc w:val="left"/>
      <w:pPr>
        <w:tabs>
          <w:tab w:val="num" w:pos="737"/>
        </w:tabs>
        <w:ind w:left="737" w:hanging="397"/>
      </w:pPr>
    </w:lvl>
    <w:lvl w:ilvl="3">
      <w:start w:val="1"/>
      <w:numFmt w:val="lowerRoman"/>
      <w:pStyle w:val="Made"/>
      <w:lvlText w:val="(%4)"/>
      <w:lvlJc w:val="right"/>
      <w:pPr>
        <w:tabs>
          <w:tab w:val="num" w:pos="1134"/>
        </w:tabs>
        <w:ind w:left="1134" w:hanging="113"/>
      </w:pPr>
    </w:lvl>
    <w:lvl w:ilvl="4">
      <w:start w:val="1"/>
      <w:numFmt w:val="lowerLetter"/>
      <w:pStyle w:val="N1legal"/>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N5"/>
      <w:lvlText w:val=""/>
      <w:lvlJc w:val="left"/>
      <w:pPr>
        <w:tabs>
          <w:tab w:val="num" w:pos="360"/>
        </w:tabs>
        <w:ind w:left="360" w:hanging="360"/>
      </w:pPr>
      <w:rPr>
        <w:rFonts w:ascii="Symbol" w:hAnsi="Symbol" w:hint="default"/>
      </w:rPr>
    </w:lvl>
  </w:abstractNum>
  <w:num w:numId="1">
    <w:abstractNumId w:val="5"/>
  </w:num>
  <w:num w:numId="2">
    <w:abstractNumId w:val="0"/>
  </w:num>
  <w:num w:numId="3">
    <w:abstractNumId w:val="3"/>
  </w:num>
  <w:num w:numId="4">
    <w:abstractNumId w:val="2"/>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15BB"/>
    <w:rsid w:val="000134D0"/>
    <w:rsid w:val="00024CBB"/>
    <w:rsid w:val="00025551"/>
    <w:rsid w:val="00026011"/>
    <w:rsid w:val="00033396"/>
    <w:rsid w:val="00055B46"/>
    <w:rsid w:val="00071050"/>
    <w:rsid w:val="00077AE9"/>
    <w:rsid w:val="0008235C"/>
    <w:rsid w:val="0009602E"/>
    <w:rsid w:val="000A7AB2"/>
    <w:rsid w:val="000B665E"/>
    <w:rsid w:val="000C3BD7"/>
    <w:rsid w:val="000D0725"/>
    <w:rsid w:val="000E74C5"/>
    <w:rsid w:val="000F4DC5"/>
    <w:rsid w:val="00100021"/>
    <w:rsid w:val="001046BC"/>
    <w:rsid w:val="00110E7B"/>
    <w:rsid w:val="001110BC"/>
    <w:rsid w:val="00112AE5"/>
    <w:rsid w:val="00112B4A"/>
    <w:rsid w:val="00117E46"/>
    <w:rsid w:val="001267F7"/>
    <w:rsid w:val="00134B63"/>
    <w:rsid w:val="00136DB1"/>
    <w:rsid w:val="001406B3"/>
    <w:rsid w:val="00145E92"/>
    <w:rsid w:val="00147034"/>
    <w:rsid w:val="00151AB0"/>
    <w:rsid w:val="00156E4C"/>
    <w:rsid w:val="00157346"/>
    <w:rsid w:val="001656CE"/>
    <w:rsid w:val="00170826"/>
    <w:rsid w:val="00176528"/>
    <w:rsid w:val="0018256E"/>
    <w:rsid w:val="00184024"/>
    <w:rsid w:val="00184F96"/>
    <w:rsid w:val="00190F36"/>
    <w:rsid w:val="00192DC7"/>
    <w:rsid w:val="00197B35"/>
    <w:rsid w:val="001A3CE3"/>
    <w:rsid w:val="001B3C95"/>
    <w:rsid w:val="001C6908"/>
    <w:rsid w:val="001E2FD6"/>
    <w:rsid w:val="00203AB2"/>
    <w:rsid w:val="002101FE"/>
    <w:rsid w:val="00230C47"/>
    <w:rsid w:val="0023666D"/>
    <w:rsid w:val="00237BC5"/>
    <w:rsid w:val="002630DE"/>
    <w:rsid w:val="00266068"/>
    <w:rsid w:val="002729ED"/>
    <w:rsid w:val="002743E8"/>
    <w:rsid w:val="002820F8"/>
    <w:rsid w:val="00285327"/>
    <w:rsid w:val="00287093"/>
    <w:rsid w:val="00287ACF"/>
    <w:rsid w:val="00296F88"/>
    <w:rsid w:val="00297A78"/>
    <w:rsid w:val="002C08E0"/>
    <w:rsid w:val="002D2254"/>
    <w:rsid w:val="002E503B"/>
    <w:rsid w:val="002E7DE5"/>
    <w:rsid w:val="002F22E2"/>
    <w:rsid w:val="002F3688"/>
    <w:rsid w:val="002F3C39"/>
    <w:rsid w:val="002F5C2C"/>
    <w:rsid w:val="00300FBB"/>
    <w:rsid w:val="003314A9"/>
    <w:rsid w:val="003374E4"/>
    <w:rsid w:val="00341A3B"/>
    <w:rsid w:val="00347B58"/>
    <w:rsid w:val="00351778"/>
    <w:rsid w:val="00351CE1"/>
    <w:rsid w:val="00356CDD"/>
    <w:rsid w:val="0036004A"/>
    <w:rsid w:val="00371717"/>
    <w:rsid w:val="0037232B"/>
    <w:rsid w:val="00383AEF"/>
    <w:rsid w:val="003928D8"/>
    <w:rsid w:val="0039601B"/>
    <w:rsid w:val="003A08D9"/>
    <w:rsid w:val="003B3F0E"/>
    <w:rsid w:val="003B4E06"/>
    <w:rsid w:val="003B5E95"/>
    <w:rsid w:val="003B734B"/>
    <w:rsid w:val="003C2D95"/>
    <w:rsid w:val="003C43E2"/>
    <w:rsid w:val="003E3014"/>
    <w:rsid w:val="003F2479"/>
    <w:rsid w:val="003F30C8"/>
    <w:rsid w:val="003F341A"/>
    <w:rsid w:val="003F65DF"/>
    <w:rsid w:val="00404375"/>
    <w:rsid w:val="004071F4"/>
    <w:rsid w:val="00411FC4"/>
    <w:rsid w:val="00421800"/>
    <w:rsid w:val="00461482"/>
    <w:rsid w:val="00462625"/>
    <w:rsid w:val="004B369B"/>
    <w:rsid w:val="004D68DC"/>
    <w:rsid w:val="004E3FCD"/>
    <w:rsid w:val="00502416"/>
    <w:rsid w:val="00506F02"/>
    <w:rsid w:val="00511B56"/>
    <w:rsid w:val="00514063"/>
    <w:rsid w:val="0051558D"/>
    <w:rsid w:val="00532234"/>
    <w:rsid w:val="00535A7D"/>
    <w:rsid w:val="005655EC"/>
    <w:rsid w:val="005658AE"/>
    <w:rsid w:val="00570B79"/>
    <w:rsid w:val="00586FF2"/>
    <w:rsid w:val="0059662F"/>
    <w:rsid w:val="005A5CBF"/>
    <w:rsid w:val="005C43BC"/>
    <w:rsid w:val="005D742E"/>
    <w:rsid w:val="005E3202"/>
    <w:rsid w:val="00611D23"/>
    <w:rsid w:val="0062398C"/>
    <w:rsid w:val="006252E6"/>
    <w:rsid w:val="00633ABA"/>
    <w:rsid w:val="00641BE4"/>
    <w:rsid w:val="006428B8"/>
    <w:rsid w:val="006508DE"/>
    <w:rsid w:val="00651268"/>
    <w:rsid w:val="0065439E"/>
    <w:rsid w:val="006568AB"/>
    <w:rsid w:val="006747AB"/>
    <w:rsid w:val="0067486A"/>
    <w:rsid w:val="00683F7A"/>
    <w:rsid w:val="00687C89"/>
    <w:rsid w:val="006A3AB1"/>
    <w:rsid w:val="006B1B0D"/>
    <w:rsid w:val="006B7D49"/>
    <w:rsid w:val="006D0237"/>
    <w:rsid w:val="006D26F7"/>
    <w:rsid w:val="006D4EAB"/>
    <w:rsid w:val="006E15B6"/>
    <w:rsid w:val="006E3C23"/>
    <w:rsid w:val="007105E4"/>
    <w:rsid w:val="00712436"/>
    <w:rsid w:val="00723663"/>
    <w:rsid w:val="00733E4E"/>
    <w:rsid w:val="00744FCC"/>
    <w:rsid w:val="0074680F"/>
    <w:rsid w:val="007501E8"/>
    <w:rsid w:val="007528FA"/>
    <w:rsid w:val="00752BB6"/>
    <w:rsid w:val="00767299"/>
    <w:rsid w:val="00767CA8"/>
    <w:rsid w:val="007721D6"/>
    <w:rsid w:val="00786CAC"/>
    <w:rsid w:val="0079469F"/>
    <w:rsid w:val="00795BB6"/>
    <w:rsid w:val="007B2DDC"/>
    <w:rsid w:val="007C37D7"/>
    <w:rsid w:val="007C3C18"/>
    <w:rsid w:val="007E143C"/>
    <w:rsid w:val="007F1096"/>
    <w:rsid w:val="007F2465"/>
    <w:rsid w:val="007F7C26"/>
    <w:rsid w:val="008000EF"/>
    <w:rsid w:val="00803049"/>
    <w:rsid w:val="00805BFA"/>
    <w:rsid w:val="008061EE"/>
    <w:rsid w:val="00814459"/>
    <w:rsid w:val="0082241F"/>
    <w:rsid w:val="008446FC"/>
    <w:rsid w:val="00871D2B"/>
    <w:rsid w:val="00891D1A"/>
    <w:rsid w:val="00891D5B"/>
    <w:rsid w:val="008A1B98"/>
    <w:rsid w:val="008A21D6"/>
    <w:rsid w:val="008A47E4"/>
    <w:rsid w:val="008C7F26"/>
    <w:rsid w:val="008D14A2"/>
    <w:rsid w:val="008D32EF"/>
    <w:rsid w:val="008E23A0"/>
    <w:rsid w:val="008F209A"/>
    <w:rsid w:val="008F41A9"/>
    <w:rsid w:val="00913A8E"/>
    <w:rsid w:val="00924682"/>
    <w:rsid w:val="009342A0"/>
    <w:rsid w:val="00934B2F"/>
    <w:rsid w:val="009437E7"/>
    <w:rsid w:val="00952565"/>
    <w:rsid w:val="00952710"/>
    <w:rsid w:val="00970307"/>
    <w:rsid w:val="00973C8E"/>
    <w:rsid w:val="009774A2"/>
    <w:rsid w:val="0097766B"/>
    <w:rsid w:val="00984F64"/>
    <w:rsid w:val="0098510C"/>
    <w:rsid w:val="009907FD"/>
    <w:rsid w:val="009917CE"/>
    <w:rsid w:val="009A61F3"/>
    <w:rsid w:val="009A6B22"/>
    <w:rsid w:val="009B5D1B"/>
    <w:rsid w:val="009C3703"/>
    <w:rsid w:val="009C3B2D"/>
    <w:rsid w:val="009D00CE"/>
    <w:rsid w:val="009D2FDA"/>
    <w:rsid w:val="009E5839"/>
    <w:rsid w:val="009F335B"/>
    <w:rsid w:val="009F6AE0"/>
    <w:rsid w:val="009F71B8"/>
    <w:rsid w:val="00A03867"/>
    <w:rsid w:val="00A22794"/>
    <w:rsid w:val="00A2466D"/>
    <w:rsid w:val="00A3180B"/>
    <w:rsid w:val="00A33EBB"/>
    <w:rsid w:val="00A523A5"/>
    <w:rsid w:val="00A56EBA"/>
    <w:rsid w:val="00A62E90"/>
    <w:rsid w:val="00A6443B"/>
    <w:rsid w:val="00A77833"/>
    <w:rsid w:val="00A90A53"/>
    <w:rsid w:val="00AB25C1"/>
    <w:rsid w:val="00AB54FF"/>
    <w:rsid w:val="00AB5EFC"/>
    <w:rsid w:val="00AC310B"/>
    <w:rsid w:val="00AD37B7"/>
    <w:rsid w:val="00AD4521"/>
    <w:rsid w:val="00AE01CB"/>
    <w:rsid w:val="00B07806"/>
    <w:rsid w:val="00B15172"/>
    <w:rsid w:val="00B15783"/>
    <w:rsid w:val="00B27AC0"/>
    <w:rsid w:val="00B35C86"/>
    <w:rsid w:val="00B43FE9"/>
    <w:rsid w:val="00B50749"/>
    <w:rsid w:val="00B62A7E"/>
    <w:rsid w:val="00B64201"/>
    <w:rsid w:val="00B657C8"/>
    <w:rsid w:val="00B748D8"/>
    <w:rsid w:val="00B844FC"/>
    <w:rsid w:val="00BA011B"/>
    <w:rsid w:val="00BA0C5C"/>
    <w:rsid w:val="00BB0499"/>
    <w:rsid w:val="00BB0710"/>
    <w:rsid w:val="00BB7906"/>
    <w:rsid w:val="00BC6FAE"/>
    <w:rsid w:val="00BE4C6C"/>
    <w:rsid w:val="00BF48F5"/>
    <w:rsid w:val="00C512E3"/>
    <w:rsid w:val="00C5173F"/>
    <w:rsid w:val="00C54CCD"/>
    <w:rsid w:val="00C83A98"/>
    <w:rsid w:val="00C86FBA"/>
    <w:rsid w:val="00C93602"/>
    <w:rsid w:val="00CA0BDF"/>
    <w:rsid w:val="00CA3B7B"/>
    <w:rsid w:val="00CD665E"/>
    <w:rsid w:val="00CE2F8D"/>
    <w:rsid w:val="00CF4E63"/>
    <w:rsid w:val="00D01B49"/>
    <w:rsid w:val="00D101A3"/>
    <w:rsid w:val="00D166DB"/>
    <w:rsid w:val="00D20EA0"/>
    <w:rsid w:val="00D23CC2"/>
    <w:rsid w:val="00D24B24"/>
    <w:rsid w:val="00D61531"/>
    <w:rsid w:val="00D66F91"/>
    <w:rsid w:val="00D77042"/>
    <w:rsid w:val="00D825BD"/>
    <w:rsid w:val="00D83D51"/>
    <w:rsid w:val="00D8591C"/>
    <w:rsid w:val="00D945DE"/>
    <w:rsid w:val="00D94E9C"/>
    <w:rsid w:val="00DA7F87"/>
    <w:rsid w:val="00DC0DF3"/>
    <w:rsid w:val="00DC2507"/>
    <w:rsid w:val="00DC2F60"/>
    <w:rsid w:val="00DD2429"/>
    <w:rsid w:val="00DD4E0E"/>
    <w:rsid w:val="00DD5F4D"/>
    <w:rsid w:val="00DE2863"/>
    <w:rsid w:val="00DE619B"/>
    <w:rsid w:val="00DF0350"/>
    <w:rsid w:val="00E03F2D"/>
    <w:rsid w:val="00E11B46"/>
    <w:rsid w:val="00E12E6F"/>
    <w:rsid w:val="00E31280"/>
    <w:rsid w:val="00E3599D"/>
    <w:rsid w:val="00E36759"/>
    <w:rsid w:val="00E54F26"/>
    <w:rsid w:val="00E671D4"/>
    <w:rsid w:val="00E70B2D"/>
    <w:rsid w:val="00E71A9D"/>
    <w:rsid w:val="00E7539C"/>
    <w:rsid w:val="00E7683C"/>
    <w:rsid w:val="00E77FAF"/>
    <w:rsid w:val="00E77FD6"/>
    <w:rsid w:val="00E813EB"/>
    <w:rsid w:val="00E8449B"/>
    <w:rsid w:val="00EA7201"/>
    <w:rsid w:val="00ED0F8B"/>
    <w:rsid w:val="00EE3BE1"/>
    <w:rsid w:val="00EF19FC"/>
    <w:rsid w:val="00EF735D"/>
    <w:rsid w:val="00F04C2E"/>
    <w:rsid w:val="00F0649A"/>
    <w:rsid w:val="00F0746B"/>
    <w:rsid w:val="00F13E4A"/>
    <w:rsid w:val="00F22D8E"/>
    <w:rsid w:val="00F24484"/>
    <w:rsid w:val="00F362E0"/>
    <w:rsid w:val="00F43255"/>
    <w:rsid w:val="00F4690B"/>
    <w:rsid w:val="00F653B2"/>
    <w:rsid w:val="00F80894"/>
    <w:rsid w:val="00F81383"/>
    <w:rsid w:val="00F8226A"/>
    <w:rsid w:val="00F83B0C"/>
    <w:rsid w:val="00F844AF"/>
    <w:rsid w:val="00F93CC4"/>
    <w:rsid w:val="00FA5D71"/>
    <w:rsid w:val="00FB68E8"/>
    <w:rsid w:val="00FB798C"/>
    <w:rsid w:val="00FD294E"/>
    <w:rsid w:val="00FD552B"/>
    <w:rsid w:val="00FD6173"/>
    <w:rsid w:val="00FE3EAD"/>
    <w:rsid w:val="00FF439F"/>
    <w:rsid w:val="5E52D6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F71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tabs>
        <w:tab w:val="left" w:pos="360"/>
        <w:tab w:val="left" w:pos="1080"/>
        <w:tab w:val="left" w:pos="1800"/>
        <w:tab w:val="left" w:pos="3240"/>
      </w:tabs>
      <w:ind w:left="360" w:hanging="36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styleId="Revision">
    <w:name w:val="Revision"/>
    <w:hidden/>
    <w:uiPriority w:val="99"/>
    <w:semiHidden/>
    <w:rsid w:val="00E7539C"/>
    <w:rPr>
      <w:lang w:eastAsia="en-US"/>
    </w:rPr>
  </w:style>
  <w:style w:type="character" w:styleId="Hyperlink">
    <w:name w:val="Hyperlink"/>
    <w:basedOn w:val="DefaultParagraphFont"/>
    <w:uiPriority w:val="99"/>
    <w:unhideWhenUsed/>
    <w:rsid w:val="002F3C39"/>
    <w:rPr>
      <w:color w:val="0000FF" w:themeColor="hyperlink"/>
      <w:u w:val="single"/>
    </w:rPr>
  </w:style>
  <w:style w:type="character" w:customStyle="1" w:styleId="Heading1Char">
    <w:name w:val="Heading 1 Char"/>
    <w:aliases w:val="Outline1 Char"/>
    <w:link w:val="Heading1"/>
    <w:rsid w:val="00383AEF"/>
    <w:rPr>
      <w:kern w:val="24"/>
      <w:lang w:eastAsia="en-US"/>
    </w:rPr>
  </w:style>
  <w:style w:type="paragraph" w:customStyle="1" w:styleId="Approval">
    <w:name w:val="Approval"/>
    <w:basedOn w:val="Normal"/>
    <w:next w:val="linespace"/>
    <w:rsid w:val="00383AEF"/>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383AEF"/>
    <w:pPr>
      <w:spacing w:line="240" w:lineRule="exact"/>
    </w:pPr>
    <w:rPr>
      <w:rFonts w:ascii="Times New Roman" w:hAnsi="Times New Roman"/>
      <w:noProof/>
      <w:sz w:val="20"/>
      <w:lang w:eastAsia="en-US"/>
    </w:rPr>
  </w:style>
  <w:style w:type="paragraph" w:customStyle="1" w:styleId="ArrHead">
    <w:name w:val="ArrHead"/>
    <w:basedOn w:val="Normal"/>
    <w:rsid w:val="00383AEF"/>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383AEF"/>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383AEF"/>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383AEF"/>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383AEF"/>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383AEF"/>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383AEF"/>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383AEF"/>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383AEF"/>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383AEF"/>
  </w:style>
  <w:style w:type="paragraph" w:customStyle="1" w:styleId="Confirmed">
    <w:name w:val="Confirmed"/>
    <w:basedOn w:val="Normal"/>
    <w:next w:val="linespace"/>
    <w:rsid w:val="00383AEF"/>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383AEF"/>
    <w:pPr>
      <w:spacing w:after="240" w:line="220" w:lineRule="atLeast"/>
      <w:jc w:val="center"/>
    </w:pPr>
    <w:rPr>
      <w:rFonts w:ascii="Times New Roman" w:hAnsi="Times New Roman"/>
      <w:i/>
      <w:sz w:val="21"/>
      <w:lang w:eastAsia="en-US"/>
    </w:rPr>
  </w:style>
  <w:style w:type="paragraph" w:customStyle="1" w:styleId="Draft">
    <w:name w:val="Draft"/>
    <w:basedOn w:val="Normal"/>
    <w:rsid w:val="00383AEF"/>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383AEF"/>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383AEF"/>
    <w:pPr>
      <w:jc w:val="right"/>
    </w:pPr>
    <w:rPr>
      <w:rFonts w:ascii="Times New Roman" w:hAnsi="Times New Roman"/>
      <w:b/>
      <w:noProof/>
      <w:sz w:val="20"/>
      <w:lang w:eastAsia="en-US"/>
    </w:rPr>
  </w:style>
  <w:style w:type="paragraph" w:customStyle="1" w:styleId="DisplayItem">
    <w:name w:val="DisplayItem"/>
    <w:rsid w:val="00383AEF"/>
    <w:pPr>
      <w:spacing w:before="120" w:after="120"/>
      <w:jc w:val="center"/>
    </w:pPr>
    <w:rPr>
      <w:rFonts w:ascii="Times New Roman" w:hAnsi="Times New Roman"/>
      <w:sz w:val="20"/>
      <w:lang w:eastAsia="en-US"/>
    </w:rPr>
  </w:style>
  <w:style w:type="paragraph" w:customStyle="1" w:styleId="EANote">
    <w:name w:val="EA_Note"/>
    <w:basedOn w:val="Normal"/>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383AEF"/>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383AEF"/>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383AEF"/>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383AEF"/>
    <w:pPr>
      <w:numPr>
        <w:numId w:val="6"/>
      </w:numPr>
      <w:tabs>
        <w:tab w:val="clear" w:pos="360"/>
      </w:tabs>
      <w:ind w:firstLine="0"/>
      <w:jc w:val="center"/>
    </w:pPr>
    <w:rPr>
      <w:rFonts w:ascii="Times New Roman" w:hAnsi="Times New Roman"/>
      <w:sz w:val="28"/>
      <w:lang w:eastAsia="en-US"/>
    </w:rPr>
  </w:style>
  <w:style w:type="paragraph" w:customStyle="1" w:styleId="FormSubHeading">
    <w:name w:val="FormSubHeading"/>
    <w:rsid w:val="00383AEF"/>
    <w:pPr>
      <w:jc w:val="center"/>
    </w:pPr>
    <w:rPr>
      <w:rFonts w:ascii="Times New Roman" w:hAnsi="Times New Roman"/>
      <w:lang w:eastAsia="en-US"/>
    </w:rPr>
  </w:style>
  <w:style w:type="paragraph" w:customStyle="1" w:styleId="FormText">
    <w:name w:val="FormText"/>
    <w:rsid w:val="00383AEF"/>
    <w:pPr>
      <w:numPr>
        <w:ilvl w:val="1"/>
        <w:numId w:val="6"/>
      </w:numPr>
      <w:tabs>
        <w:tab w:val="clear" w:pos="720"/>
      </w:tabs>
      <w:spacing w:line="220" w:lineRule="atLeast"/>
      <w:ind w:firstLine="0"/>
    </w:pPr>
    <w:rPr>
      <w:rFonts w:ascii="Times New Roman" w:hAnsi="Times New Roman"/>
      <w:sz w:val="21"/>
      <w:lang w:eastAsia="en-US"/>
    </w:rPr>
  </w:style>
  <w:style w:type="paragraph" w:customStyle="1" w:styleId="H1">
    <w:name w:val="H1"/>
    <w:basedOn w:val="Normal"/>
    <w:next w:val="N1"/>
    <w:rsid w:val="00383AEF"/>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383AEF"/>
    <w:pPr>
      <w:numPr>
        <w:ilvl w:val="2"/>
        <w:numId w:val="6"/>
      </w:numPr>
      <w:tabs>
        <w:tab w:val="clear" w:pos="737"/>
        <w:tab w:val="clear" w:pos="1440"/>
        <w:tab w:val="clear" w:pos="2160"/>
        <w:tab w:val="clear" w:pos="2880"/>
        <w:tab w:val="clear" w:pos="4680"/>
        <w:tab w:val="clear" w:pos="5400"/>
        <w:tab w:val="clear" w:pos="9000"/>
        <w:tab w:val="num" w:pos="360"/>
      </w:tabs>
      <w:spacing w:before="160" w:line="220" w:lineRule="atLeast"/>
      <w:ind w:left="0" w:firstLine="170"/>
    </w:pPr>
    <w:rPr>
      <w:rFonts w:ascii="Times New Roman" w:hAnsi="Times New Roman"/>
      <w:sz w:val="21"/>
    </w:rPr>
  </w:style>
  <w:style w:type="paragraph" w:customStyle="1" w:styleId="H2">
    <w:name w:val="H2"/>
    <w:basedOn w:val="Heading2"/>
    <w:next w:val="N2"/>
    <w:rsid w:val="00383AEF"/>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383AEF"/>
  </w:style>
  <w:style w:type="paragraph" w:customStyle="1" w:styleId="H3">
    <w:name w:val="H3"/>
    <w:basedOn w:val="Heading3"/>
    <w:next w:val="N3"/>
    <w:rsid w:val="00383AEF"/>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383AEF"/>
    <w:pPr>
      <w:numPr>
        <w:numId w:val="1"/>
      </w:numPr>
      <w:spacing w:before="80"/>
    </w:pPr>
  </w:style>
  <w:style w:type="paragraph" w:customStyle="1" w:styleId="Interpretation">
    <w:name w:val="Interpretation"/>
    <w:basedOn w:val="Normal"/>
    <w:next w:val="linespace"/>
    <w:rsid w:val="00383AEF"/>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383AEF"/>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383AEF"/>
  </w:style>
  <w:style w:type="paragraph" w:customStyle="1" w:styleId="LaidDraft">
    <w:name w:val="LaidDraft"/>
    <w:basedOn w:val="Approval"/>
    <w:next w:val="linespace"/>
    <w:rsid w:val="00383AEF"/>
  </w:style>
  <w:style w:type="paragraph" w:customStyle="1" w:styleId="LegSeal">
    <w:name w:val="LegSeal"/>
    <w:next w:val="linespace"/>
    <w:rsid w:val="00383AEF"/>
    <w:rPr>
      <w:rFonts w:ascii="Times New Roman" w:hAnsi="Times New Roman"/>
      <w:noProof/>
      <w:sz w:val="20"/>
      <w:lang w:eastAsia="en-US"/>
    </w:rPr>
  </w:style>
  <w:style w:type="paragraph" w:customStyle="1" w:styleId="lineseparator">
    <w:name w:val="lineseparator"/>
    <w:basedOn w:val="TOC9"/>
    <w:rsid w:val="00383AEF"/>
    <w:pPr>
      <w:pBdr>
        <w:bottom w:val="single" w:sz="4" w:space="1" w:color="auto"/>
      </w:pBdr>
      <w:spacing w:before="240" w:after="480"/>
      <w:ind w:left="2400" w:right="2400"/>
    </w:pPr>
  </w:style>
  <w:style w:type="paragraph" w:styleId="TOC9">
    <w:name w:val="toc 9"/>
    <w:basedOn w:val="Normal"/>
    <w:next w:val="Normal"/>
    <w:rsid w:val="00383AEF"/>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383AEF"/>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383AEF"/>
    <w:pPr>
      <w:ind w:firstLine="0"/>
    </w:pPr>
  </w:style>
  <w:style w:type="paragraph" w:customStyle="1" w:styleId="LQT1">
    <w:name w:val="LQT1"/>
    <w:basedOn w:val="Normal"/>
    <w:rsid w:val="00383AEF"/>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383AEF"/>
    <w:pPr>
      <w:spacing w:before="80"/>
    </w:pPr>
  </w:style>
  <w:style w:type="paragraph" w:customStyle="1" w:styleId="LQDefPara">
    <w:name w:val="LQ Def Para"/>
    <w:basedOn w:val="LQT2"/>
    <w:rsid w:val="00383AEF"/>
    <w:pPr>
      <w:ind w:left="907"/>
    </w:pPr>
  </w:style>
  <w:style w:type="paragraph" w:customStyle="1" w:styleId="LQArrHead">
    <w:name w:val="LQArrHead"/>
    <w:basedOn w:val="ArrHead"/>
    <w:next w:val="LQTOC1"/>
    <w:rsid w:val="00383AEF"/>
  </w:style>
  <w:style w:type="paragraph" w:customStyle="1" w:styleId="LQTOC1">
    <w:name w:val="LQTOC 1"/>
    <w:basedOn w:val="TOC1"/>
    <w:next w:val="LQTOC2"/>
    <w:autoRedefine/>
    <w:rsid w:val="00383AEF"/>
    <w:pPr>
      <w:ind w:left="567"/>
    </w:pPr>
  </w:style>
  <w:style w:type="paragraph" w:styleId="TOC1">
    <w:name w:val="toc 1"/>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383AEF"/>
  </w:style>
  <w:style w:type="paragraph" w:styleId="TOC2">
    <w:name w:val="toc 2"/>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383AEF"/>
    <w:pPr>
      <w:ind w:left="567"/>
    </w:pPr>
  </w:style>
  <w:style w:type="paragraph" w:styleId="TOC3">
    <w:name w:val="toc 3"/>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383AEF"/>
    <w:pPr>
      <w:ind w:left="567"/>
    </w:pPr>
  </w:style>
  <w:style w:type="paragraph" w:styleId="TOC4">
    <w:name w:val="toc 4"/>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383AEF"/>
    <w:pPr>
      <w:ind w:left="567"/>
    </w:pPr>
  </w:style>
  <w:style w:type="paragraph" w:styleId="TOC5">
    <w:name w:val="toc 5"/>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383AEF"/>
    <w:pPr>
      <w:ind w:left="567"/>
    </w:pPr>
    <w:rPr>
      <w:i w:val="0"/>
    </w:rPr>
  </w:style>
  <w:style w:type="paragraph" w:styleId="TOC6">
    <w:name w:val="toc 6"/>
    <w:basedOn w:val="Normal"/>
    <w:next w:val="Normal"/>
    <w:autoRedefine/>
    <w:semiHidden/>
    <w:rsid w:val="00383AEF"/>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383AEF"/>
    <w:pPr>
      <w:tabs>
        <w:tab w:val="left" w:pos="1145"/>
      </w:tabs>
      <w:ind w:left="1145" w:hanging="578"/>
    </w:pPr>
  </w:style>
  <w:style w:type="paragraph" w:customStyle="1" w:styleId="LQDisplayItem">
    <w:name w:val="LQDisplayItem"/>
    <w:basedOn w:val="DisplayItem"/>
    <w:rsid w:val="00383AEF"/>
    <w:pPr>
      <w:ind w:left="567"/>
    </w:pPr>
  </w:style>
  <w:style w:type="paragraph" w:customStyle="1" w:styleId="LQH1">
    <w:name w:val="LQH1"/>
    <w:basedOn w:val="H1"/>
    <w:next w:val="LQN1"/>
    <w:rsid w:val="00383AEF"/>
    <w:pPr>
      <w:ind w:left="567"/>
    </w:pPr>
  </w:style>
  <w:style w:type="paragraph" w:customStyle="1" w:styleId="LQN1">
    <w:name w:val="LQN1"/>
    <w:basedOn w:val="Normal"/>
    <w:rsid w:val="00383AEF"/>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383AEF"/>
    <w:pPr>
      <w:ind w:left="737"/>
    </w:pPr>
  </w:style>
  <w:style w:type="paragraph" w:customStyle="1" w:styleId="LQN2">
    <w:name w:val="LQN2"/>
    <w:basedOn w:val="LQN1"/>
    <w:rsid w:val="00383AEF"/>
    <w:pPr>
      <w:spacing w:before="80"/>
    </w:pPr>
  </w:style>
  <w:style w:type="paragraph" w:customStyle="1" w:styleId="LQH3">
    <w:name w:val="LQH3"/>
    <w:basedOn w:val="H3"/>
    <w:next w:val="LQN3"/>
    <w:rsid w:val="00383AEF"/>
    <w:pPr>
      <w:ind w:left="907"/>
    </w:pPr>
  </w:style>
  <w:style w:type="paragraph" w:customStyle="1" w:styleId="LQN3">
    <w:name w:val="LQN3"/>
    <w:basedOn w:val="LQN2"/>
    <w:rsid w:val="00383AEF"/>
    <w:pPr>
      <w:tabs>
        <w:tab w:val="left" w:pos="1304"/>
      </w:tabs>
      <w:ind w:left="1304" w:hanging="397"/>
    </w:pPr>
  </w:style>
  <w:style w:type="paragraph" w:customStyle="1" w:styleId="LQList1">
    <w:name w:val="LQList1"/>
    <w:basedOn w:val="List1"/>
    <w:rsid w:val="00383AEF"/>
    <w:pPr>
      <w:ind w:left="1304"/>
    </w:pPr>
  </w:style>
  <w:style w:type="paragraph" w:customStyle="1" w:styleId="LQList1Cont">
    <w:name w:val="LQList1 Cont"/>
    <w:basedOn w:val="List1Cont"/>
    <w:rsid w:val="00383AEF"/>
    <w:pPr>
      <w:ind w:left="1304"/>
    </w:pPr>
  </w:style>
  <w:style w:type="paragraph" w:customStyle="1" w:styleId="LQN3-N4">
    <w:name w:val="LQN3-N4"/>
    <w:basedOn w:val="LQN3"/>
    <w:next w:val="LQN4"/>
    <w:rsid w:val="00383AEF"/>
    <w:pPr>
      <w:tabs>
        <w:tab w:val="clear" w:pos="1304"/>
        <w:tab w:val="right" w:pos="1588"/>
        <w:tab w:val="left" w:pos="1701"/>
      </w:tabs>
      <w:ind w:left="1701" w:hanging="794"/>
    </w:pPr>
  </w:style>
  <w:style w:type="paragraph" w:customStyle="1" w:styleId="LQN4">
    <w:name w:val="LQN4"/>
    <w:basedOn w:val="LQN3"/>
    <w:rsid w:val="00383AEF"/>
    <w:pPr>
      <w:tabs>
        <w:tab w:val="clear" w:pos="1304"/>
        <w:tab w:val="right" w:pos="1588"/>
        <w:tab w:val="left" w:pos="1701"/>
      </w:tabs>
      <w:ind w:left="1701" w:hanging="1701"/>
    </w:pPr>
  </w:style>
  <w:style w:type="paragraph" w:customStyle="1" w:styleId="LQN4-N5">
    <w:name w:val="LQN4-N5"/>
    <w:basedOn w:val="LQN4"/>
    <w:next w:val="LQN5"/>
    <w:rsid w:val="00383AEF"/>
    <w:pPr>
      <w:tabs>
        <w:tab w:val="left" w:pos="2268"/>
      </w:tabs>
      <w:ind w:left="2268" w:hanging="2268"/>
    </w:pPr>
  </w:style>
  <w:style w:type="paragraph" w:customStyle="1" w:styleId="LQN5">
    <w:name w:val="LQN5"/>
    <w:basedOn w:val="LQN4"/>
    <w:rsid w:val="00383AEF"/>
    <w:pPr>
      <w:tabs>
        <w:tab w:val="clear" w:pos="1588"/>
        <w:tab w:val="clear" w:pos="1701"/>
        <w:tab w:val="left" w:pos="2268"/>
      </w:tabs>
      <w:ind w:left="2268" w:hanging="567"/>
    </w:pPr>
  </w:style>
  <w:style w:type="paragraph" w:customStyle="1" w:styleId="LQpart">
    <w:name w:val="LQpart"/>
    <w:basedOn w:val="Normal"/>
    <w:next w:val="LQpart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383AEF"/>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383AEF"/>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383AEF"/>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383AEF"/>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383AEF"/>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383AEF"/>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383AEF"/>
    <w:pPr>
      <w:ind w:firstLine="170"/>
    </w:pPr>
  </w:style>
  <w:style w:type="paragraph" w:customStyle="1" w:styleId="LQT3">
    <w:name w:val="LQT3"/>
    <w:basedOn w:val="LQT2"/>
    <w:rsid w:val="00383AEF"/>
    <w:pPr>
      <w:ind w:left="1304"/>
    </w:pPr>
  </w:style>
  <w:style w:type="paragraph" w:customStyle="1" w:styleId="LQT4">
    <w:name w:val="LQT4"/>
    <w:basedOn w:val="LQT3"/>
    <w:rsid w:val="00383AEF"/>
    <w:pPr>
      <w:ind w:left="1701"/>
    </w:pPr>
  </w:style>
  <w:style w:type="paragraph" w:customStyle="1" w:styleId="LQT5">
    <w:name w:val="LQT5"/>
    <w:basedOn w:val="LQT4"/>
    <w:rsid w:val="00383AEF"/>
    <w:pPr>
      <w:ind w:left="2268"/>
    </w:pPr>
  </w:style>
  <w:style w:type="paragraph" w:customStyle="1" w:styleId="LQTableCaption">
    <w:name w:val="LQTableCaption"/>
    <w:basedOn w:val="Normal"/>
    <w:next w:val="LQTableTopText"/>
    <w:rsid w:val="00383AEF"/>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383AEF"/>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383AEF"/>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383AEF"/>
    <w:pPr>
      <w:spacing w:before="120"/>
    </w:pPr>
  </w:style>
  <w:style w:type="paragraph" w:customStyle="1" w:styleId="LQTOC10">
    <w:name w:val="LQTOC 10"/>
    <w:basedOn w:val="Normal"/>
    <w:rsid w:val="00383AEF"/>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383AEF"/>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383AEF"/>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383AEF"/>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383AEF"/>
    <w:pPr>
      <w:numPr>
        <w:ilvl w:val="3"/>
        <w:numId w:val="6"/>
      </w:numPr>
      <w:tabs>
        <w:tab w:val="clear" w:pos="720"/>
        <w:tab w:val="clear" w:pos="1134"/>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firstLine="0"/>
    </w:pPr>
    <w:rPr>
      <w:rFonts w:ascii="Times New Roman" w:hAnsi="Times New Roman"/>
      <w:i/>
      <w:sz w:val="21"/>
    </w:rPr>
  </w:style>
  <w:style w:type="character" w:customStyle="1" w:styleId="MadeChar">
    <w:name w:val="Made Char"/>
    <w:link w:val="Made"/>
    <w:locked/>
    <w:rsid w:val="00383AEF"/>
    <w:rPr>
      <w:rFonts w:ascii="Times New Roman" w:hAnsi="Times New Roman"/>
      <w:i/>
      <w:sz w:val="21"/>
      <w:lang w:eastAsia="en-US"/>
    </w:rPr>
  </w:style>
  <w:style w:type="paragraph" w:customStyle="1" w:styleId="N1legal">
    <w:name w:val="N1legal"/>
    <w:basedOn w:val="Normal"/>
    <w:rsid w:val="00383AEF"/>
    <w:pPr>
      <w:numPr>
        <w:ilvl w:val="4"/>
        <w:numId w:val="6"/>
      </w:numPr>
      <w:tabs>
        <w:tab w:val="clear" w:pos="720"/>
        <w:tab w:val="clear" w:pos="1440"/>
        <w:tab w:val="clear" w:pos="1701"/>
        <w:tab w:val="clear" w:pos="2160"/>
        <w:tab w:val="clear" w:pos="2880"/>
        <w:tab w:val="clear" w:pos="4680"/>
        <w:tab w:val="clear" w:pos="5400"/>
        <w:tab w:val="clear" w:pos="9000"/>
      </w:tabs>
      <w:spacing w:before="160" w:line="220" w:lineRule="atLeast"/>
      <w:ind w:left="0" w:firstLine="170"/>
    </w:pPr>
    <w:rPr>
      <w:rFonts w:ascii="Times New Roman" w:hAnsi="Times New Roman"/>
      <w:sz w:val="21"/>
    </w:rPr>
  </w:style>
  <w:style w:type="paragraph" w:customStyle="1" w:styleId="N3-N4">
    <w:name w:val="N3-N4"/>
    <w:basedOn w:val="N3"/>
    <w:next w:val="N4"/>
    <w:rsid w:val="00383AEF"/>
    <w:pPr>
      <w:numPr>
        <w:ilvl w:val="0"/>
        <w:numId w:val="0"/>
      </w:numPr>
      <w:tabs>
        <w:tab w:val="right" w:pos="1020"/>
        <w:tab w:val="left" w:pos="1134"/>
      </w:tabs>
      <w:ind w:left="1134" w:hanging="794"/>
    </w:pPr>
  </w:style>
  <w:style w:type="paragraph" w:customStyle="1" w:styleId="N4">
    <w:name w:val="N4"/>
    <w:basedOn w:val="N3"/>
    <w:rsid w:val="00383AEF"/>
    <w:pPr>
      <w:numPr>
        <w:ilvl w:val="3"/>
      </w:numPr>
    </w:pPr>
  </w:style>
  <w:style w:type="paragraph" w:customStyle="1" w:styleId="N4-N5">
    <w:name w:val="N4-N5"/>
    <w:basedOn w:val="N4"/>
    <w:next w:val="N5"/>
    <w:rsid w:val="00383AEF"/>
    <w:pPr>
      <w:numPr>
        <w:ilvl w:val="0"/>
        <w:numId w:val="0"/>
      </w:numPr>
      <w:tabs>
        <w:tab w:val="right" w:pos="1021"/>
        <w:tab w:val="left" w:pos="1134"/>
        <w:tab w:val="left" w:pos="1701"/>
      </w:tabs>
      <w:ind w:left="1701" w:hanging="1701"/>
    </w:pPr>
  </w:style>
  <w:style w:type="paragraph" w:customStyle="1" w:styleId="N5">
    <w:name w:val="N5"/>
    <w:basedOn w:val="N4"/>
    <w:rsid w:val="00383AEF"/>
    <w:pPr>
      <w:numPr>
        <w:ilvl w:val="4"/>
      </w:numPr>
    </w:pPr>
  </w:style>
  <w:style w:type="paragraph" w:customStyle="1" w:styleId="Negative">
    <w:name w:val="Negative"/>
    <w:basedOn w:val="Normal"/>
    <w:next w:val="linespace"/>
    <w:rsid w:val="00383AEF"/>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383AEF"/>
  </w:style>
  <w:style w:type="paragraph" w:customStyle="1" w:styleId="NLQDisplayItem">
    <w:name w:val="NLQDisplayItem"/>
    <w:basedOn w:val="LQDisplayItem"/>
    <w:rsid w:val="00383AEF"/>
  </w:style>
  <w:style w:type="paragraph" w:customStyle="1" w:styleId="NLQH1">
    <w:name w:val="NLQH1"/>
    <w:basedOn w:val="LQH1"/>
    <w:next w:val="NLQN1"/>
    <w:rsid w:val="00383AEF"/>
    <w:pPr>
      <w:ind w:left="1134"/>
    </w:pPr>
  </w:style>
  <w:style w:type="paragraph" w:customStyle="1" w:styleId="NLQN1">
    <w:name w:val="NLQN1"/>
    <w:basedOn w:val="LQN1"/>
    <w:rsid w:val="00383AEF"/>
    <w:pPr>
      <w:ind w:left="1134"/>
    </w:pPr>
  </w:style>
  <w:style w:type="paragraph" w:customStyle="1" w:styleId="NLQH2">
    <w:name w:val="NLQH2"/>
    <w:basedOn w:val="LQH2"/>
    <w:next w:val="NLQN2"/>
    <w:rsid w:val="00383AEF"/>
  </w:style>
  <w:style w:type="paragraph" w:customStyle="1" w:styleId="NLQN2">
    <w:name w:val="NLQN2"/>
    <w:basedOn w:val="LQN2"/>
    <w:rsid w:val="00383AEF"/>
    <w:pPr>
      <w:ind w:left="1134"/>
    </w:pPr>
  </w:style>
  <w:style w:type="paragraph" w:customStyle="1" w:styleId="NLQH3">
    <w:name w:val="NLQH3"/>
    <w:basedOn w:val="LQH3"/>
    <w:next w:val="NLQN3"/>
    <w:rsid w:val="00383AEF"/>
    <w:pPr>
      <w:ind w:left="1474"/>
    </w:pPr>
  </w:style>
  <w:style w:type="paragraph" w:customStyle="1" w:styleId="NLQN3">
    <w:name w:val="NLQN3"/>
    <w:basedOn w:val="LQN3"/>
    <w:rsid w:val="00383AEF"/>
    <w:pPr>
      <w:ind w:left="1871"/>
    </w:pPr>
  </w:style>
  <w:style w:type="paragraph" w:customStyle="1" w:styleId="NLQList1">
    <w:name w:val="NLQList1"/>
    <w:basedOn w:val="LQList1"/>
    <w:rsid w:val="00383AEF"/>
    <w:pPr>
      <w:ind w:left="1871"/>
    </w:pPr>
  </w:style>
  <w:style w:type="paragraph" w:customStyle="1" w:styleId="NLQList1Cont">
    <w:name w:val="NLQList1 Cont"/>
    <w:basedOn w:val="LQList1Cont"/>
    <w:rsid w:val="00383AEF"/>
    <w:pPr>
      <w:ind w:left="1871"/>
    </w:pPr>
  </w:style>
  <w:style w:type="paragraph" w:customStyle="1" w:styleId="NLQN3-N4">
    <w:name w:val="NLQN3-N4"/>
    <w:basedOn w:val="NLQN3"/>
    <w:next w:val="NLQN4"/>
    <w:rsid w:val="00383AEF"/>
    <w:pPr>
      <w:tabs>
        <w:tab w:val="clear" w:pos="1304"/>
        <w:tab w:val="right" w:pos="2155"/>
        <w:tab w:val="left" w:pos="2268"/>
      </w:tabs>
      <w:ind w:left="2268" w:hanging="794"/>
    </w:pPr>
  </w:style>
  <w:style w:type="paragraph" w:customStyle="1" w:styleId="NLQN4">
    <w:name w:val="NLQN4"/>
    <w:basedOn w:val="LQN4"/>
    <w:rsid w:val="00383AEF"/>
    <w:pPr>
      <w:tabs>
        <w:tab w:val="clear" w:pos="1588"/>
        <w:tab w:val="clear" w:pos="1701"/>
        <w:tab w:val="right" w:pos="2155"/>
        <w:tab w:val="left" w:pos="2268"/>
      </w:tabs>
      <w:ind w:left="2268"/>
    </w:pPr>
  </w:style>
  <w:style w:type="paragraph" w:customStyle="1" w:styleId="NLQN4-N5">
    <w:name w:val="NLQN4-N5"/>
    <w:basedOn w:val="LQN4-N5"/>
    <w:next w:val="NLQN5"/>
    <w:rsid w:val="00383AEF"/>
    <w:pPr>
      <w:tabs>
        <w:tab w:val="clear" w:pos="1588"/>
        <w:tab w:val="clear" w:pos="1701"/>
        <w:tab w:val="right" w:pos="2155"/>
        <w:tab w:val="left" w:pos="2835"/>
      </w:tabs>
      <w:ind w:left="2835" w:hanging="2835"/>
    </w:pPr>
  </w:style>
  <w:style w:type="paragraph" w:customStyle="1" w:styleId="NLQN5">
    <w:name w:val="NLQN5"/>
    <w:basedOn w:val="LQN5"/>
    <w:rsid w:val="00383AEF"/>
    <w:pPr>
      <w:ind w:left="2835"/>
    </w:pPr>
  </w:style>
  <w:style w:type="paragraph" w:customStyle="1" w:styleId="NLQpart">
    <w:name w:val="NLQpart"/>
    <w:basedOn w:val="LQpart"/>
    <w:next w:val="NLQpartHead"/>
    <w:rsid w:val="00383AEF"/>
    <w:pPr>
      <w:tabs>
        <w:tab w:val="clear" w:pos="4451"/>
        <w:tab w:val="center" w:pos="4734"/>
      </w:tabs>
      <w:ind w:left="1134"/>
    </w:pPr>
  </w:style>
  <w:style w:type="paragraph" w:customStyle="1" w:styleId="NLQpartHead">
    <w:name w:val="NLQpartHead"/>
    <w:basedOn w:val="LQpartHead"/>
    <w:next w:val="NLQT1"/>
    <w:rsid w:val="00383AEF"/>
    <w:pPr>
      <w:ind w:left="1134"/>
    </w:pPr>
  </w:style>
  <w:style w:type="paragraph" w:customStyle="1" w:styleId="NLQT1">
    <w:name w:val="NLQT1"/>
    <w:basedOn w:val="LQT1"/>
    <w:rsid w:val="00383AEF"/>
    <w:pPr>
      <w:ind w:left="1134"/>
    </w:pPr>
  </w:style>
  <w:style w:type="paragraph" w:customStyle="1" w:styleId="NLQschedule">
    <w:name w:val="NLQschedule"/>
    <w:basedOn w:val="LQschedule"/>
    <w:next w:val="NLQscheduleHead"/>
    <w:rsid w:val="00383AEF"/>
    <w:pPr>
      <w:tabs>
        <w:tab w:val="clear" w:pos="4451"/>
        <w:tab w:val="center" w:pos="4734"/>
      </w:tabs>
      <w:ind w:left="1134"/>
    </w:pPr>
  </w:style>
  <w:style w:type="paragraph" w:customStyle="1" w:styleId="NLQscheduleHead">
    <w:name w:val="NLQscheduleHead"/>
    <w:basedOn w:val="LQscheduleHead"/>
    <w:next w:val="NLQT1"/>
    <w:rsid w:val="00383AEF"/>
    <w:pPr>
      <w:ind w:left="1134"/>
    </w:pPr>
  </w:style>
  <w:style w:type="paragraph" w:customStyle="1" w:styleId="NLQschedules">
    <w:name w:val="NLQ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383AEF"/>
    <w:pPr>
      <w:tabs>
        <w:tab w:val="clear" w:pos="4451"/>
        <w:tab w:val="center" w:pos="4734"/>
      </w:tabs>
      <w:ind w:left="1134"/>
    </w:pPr>
  </w:style>
  <w:style w:type="paragraph" w:customStyle="1" w:styleId="NLQsectionHead">
    <w:name w:val="NLQsectionHead"/>
    <w:basedOn w:val="LQsectionHead"/>
    <w:next w:val="NLQT1"/>
    <w:rsid w:val="00383AEF"/>
    <w:pPr>
      <w:ind w:left="1134"/>
    </w:pPr>
  </w:style>
  <w:style w:type="paragraph" w:customStyle="1" w:styleId="NLQSublist1">
    <w:name w:val="NLQSublist1"/>
    <w:basedOn w:val="LQSublist1"/>
    <w:rsid w:val="00383AEF"/>
    <w:pPr>
      <w:ind w:left="2308"/>
    </w:pPr>
  </w:style>
  <w:style w:type="paragraph" w:customStyle="1" w:styleId="NLQSublist1Cont">
    <w:name w:val="NLQSublist1 Cont"/>
    <w:basedOn w:val="LQSublist1Cont"/>
    <w:rsid w:val="00383AEF"/>
    <w:pPr>
      <w:ind w:left="2308"/>
    </w:pPr>
  </w:style>
  <w:style w:type="paragraph" w:customStyle="1" w:styleId="NLQsubPart">
    <w:name w:val="NLQsubPart"/>
    <w:basedOn w:val="LQsubPart"/>
    <w:next w:val="NLQsubPartHead"/>
    <w:rsid w:val="00383AEF"/>
    <w:pPr>
      <w:tabs>
        <w:tab w:val="clear" w:pos="4451"/>
        <w:tab w:val="center" w:pos="4734"/>
      </w:tabs>
      <w:ind w:left="1134"/>
    </w:pPr>
  </w:style>
  <w:style w:type="paragraph" w:customStyle="1" w:styleId="NLQsubPartHead">
    <w:name w:val="NLQsubPartHead"/>
    <w:basedOn w:val="LQsubPartHead"/>
    <w:next w:val="NLQT1"/>
    <w:rsid w:val="00383AEF"/>
    <w:pPr>
      <w:ind w:left="1134"/>
    </w:pPr>
  </w:style>
  <w:style w:type="paragraph" w:customStyle="1" w:styleId="NLQsubSection">
    <w:name w:val="NLQsubSection"/>
    <w:basedOn w:val="LQsubSection"/>
    <w:next w:val="NLQsubSectionHead"/>
    <w:rsid w:val="00383AEF"/>
    <w:pPr>
      <w:tabs>
        <w:tab w:val="clear" w:pos="4451"/>
        <w:tab w:val="center" w:pos="4734"/>
      </w:tabs>
      <w:ind w:left="1134"/>
    </w:pPr>
  </w:style>
  <w:style w:type="paragraph" w:customStyle="1" w:styleId="NLQsubSectionHead">
    <w:name w:val="NLQsubSectionHead"/>
    <w:basedOn w:val="LQsubSectionHead"/>
    <w:next w:val="NLQT1"/>
    <w:rsid w:val="00383AEF"/>
    <w:pPr>
      <w:ind w:left="1134"/>
    </w:pPr>
  </w:style>
  <w:style w:type="paragraph" w:customStyle="1" w:styleId="NLQT1Indent">
    <w:name w:val="NLQT1 Indent"/>
    <w:basedOn w:val="LQT1Indent"/>
    <w:rsid w:val="00383AEF"/>
    <w:pPr>
      <w:ind w:left="1134"/>
    </w:pPr>
  </w:style>
  <w:style w:type="paragraph" w:customStyle="1" w:styleId="NLQT2">
    <w:name w:val="NLQT2"/>
    <w:basedOn w:val="LQT2"/>
    <w:rsid w:val="00383AEF"/>
    <w:pPr>
      <w:ind w:left="1134"/>
    </w:pPr>
  </w:style>
  <w:style w:type="paragraph" w:customStyle="1" w:styleId="NLQT3">
    <w:name w:val="NLQT3"/>
    <w:basedOn w:val="LQT3"/>
    <w:rsid w:val="00383AEF"/>
    <w:pPr>
      <w:ind w:left="1871"/>
    </w:pPr>
  </w:style>
  <w:style w:type="paragraph" w:customStyle="1" w:styleId="NLQT4">
    <w:name w:val="NLQT4"/>
    <w:basedOn w:val="LQT4"/>
    <w:rsid w:val="00383AEF"/>
    <w:pPr>
      <w:ind w:left="2268"/>
    </w:pPr>
  </w:style>
  <w:style w:type="paragraph" w:customStyle="1" w:styleId="NLQT5">
    <w:name w:val="NLQT5"/>
    <w:basedOn w:val="LQT5"/>
    <w:rsid w:val="00383AEF"/>
    <w:pPr>
      <w:ind w:left="2835"/>
    </w:pPr>
  </w:style>
  <w:style w:type="paragraph" w:customStyle="1" w:styleId="NLQTableCaption">
    <w:name w:val="NLQTableCaption"/>
    <w:basedOn w:val="LQTableCaption"/>
    <w:next w:val="NLQTableTopText"/>
    <w:rsid w:val="00383AEF"/>
    <w:pPr>
      <w:ind w:left="1134"/>
    </w:pPr>
  </w:style>
  <w:style w:type="paragraph" w:customStyle="1" w:styleId="NLQTableTopText">
    <w:name w:val="NLQTableTopText"/>
    <w:basedOn w:val="LQTableTopText"/>
    <w:rsid w:val="00383AEF"/>
    <w:pPr>
      <w:ind w:left="1134"/>
    </w:pPr>
  </w:style>
  <w:style w:type="paragraph" w:customStyle="1" w:styleId="NLQTableFoot">
    <w:name w:val="NLQTableFoot"/>
    <w:basedOn w:val="LQTableFoot"/>
    <w:rsid w:val="00383AEF"/>
    <w:pPr>
      <w:ind w:left="1134"/>
    </w:pPr>
  </w:style>
  <w:style w:type="paragraph" w:customStyle="1" w:styleId="NLQTableNumber">
    <w:name w:val="NLQTableNumber"/>
    <w:basedOn w:val="LQTableNumber"/>
    <w:rsid w:val="00383AEF"/>
    <w:pPr>
      <w:ind w:left="1134"/>
    </w:pPr>
  </w:style>
  <w:style w:type="character" w:styleId="PageNumber">
    <w:name w:val="page number"/>
    <w:basedOn w:val="DefaultParagraphFont"/>
    <w:rsid w:val="00383AEF"/>
  </w:style>
  <w:style w:type="paragraph" w:customStyle="1" w:styleId="Part">
    <w:name w:val="Part"/>
    <w:basedOn w:val="Normal"/>
    <w:next w:val="Part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383AEF"/>
    <w:pPr>
      <w:spacing w:before="120"/>
    </w:pPr>
    <w:rPr>
      <w:sz w:val="24"/>
    </w:rPr>
  </w:style>
  <w:style w:type="paragraph" w:customStyle="1" w:styleId="QualHead">
    <w:name w:val="QualHead"/>
    <w:basedOn w:val="Normal"/>
    <w:rsid w:val="00383AEF"/>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383AEF"/>
    <w:rPr>
      <w:sz w:val="21"/>
    </w:rPr>
  </w:style>
  <w:style w:type="paragraph" w:customStyle="1" w:styleId="Res">
    <w:name w:val="Res"/>
    <w:basedOn w:val="Pre"/>
    <w:next w:val="Pre"/>
    <w:rsid w:val="00383AEF"/>
    <w:rPr>
      <w:b/>
    </w:rPr>
  </w:style>
  <w:style w:type="paragraph" w:customStyle="1" w:styleId="Royal">
    <w:name w:val="Royal"/>
    <w:basedOn w:val="Normal"/>
    <w:next w:val="Pre"/>
    <w:rsid w:val="00383AEF"/>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383AEF"/>
    <w:pPr>
      <w:spacing w:before="120" w:after="100"/>
    </w:pPr>
    <w:rPr>
      <w:sz w:val="28"/>
    </w:rPr>
  </w:style>
  <w:style w:type="paragraph" w:customStyle="1" w:styleId="Schedules">
    <w:name w:val="Schedules"/>
    <w:basedOn w:val="Normal"/>
    <w:rsid w:val="00383AEF"/>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383AEF"/>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383AEF"/>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383AEF"/>
  </w:style>
  <w:style w:type="character" w:customStyle="1" w:styleId="SigDate">
    <w:name w:val="Sig_Date"/>
    <w:basedOn w:val="DefaultParagraphFont"/>
    <w:rsid w:val="00383AEF"/>
  </w:style>
  <w:style w:type="character" w:customStyle="1" w:styleId="Sigsignatory">
    <w:name w:val="Sig_signatory"/>
    <w:basedOn w:val="DefaultParagraphFont"/>
    <w:rsid w:val="00383AEF"/>
  </w:style>
  <w:style w:type="character" w:customStyle="1" w:styleId="SigSignee">
    <w:name w:val="Sig_Signee"/>
    <w:rsid w:val="00383AEF"/>
    <w:rPr>
      <w:i/>
    </w:rPr>
  </w:style>
  <w:style w:type="character" w:customStyle="1" w:styleId="Sigtitle">
    <w:name w:val="Sig_title"/>
    <w:basedOn w:val="DefaultParagraphFont"/>
    <w:rsid w:val="00383AEF"/>
  </w:style>
  <w:style w:type="paragraph" w:customStyle="1" w:styleId="SigBlock">
    <w:name w:val="SigBlock"/>
    <w:basedOn w:val="Normal"/>
    <w:rsid w:val="00383AEF"/>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383AEF"/>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383AEF"/>
    <w:rPr>
      <w:rFonts w:ascii="Times New Roman" w:hAnsi="Times New Roman"/>
      <w:sz w:val="21"/>
      <w:lang w:eastAsia="en-US"/>
    </w:rPr>
  </w:style>
  <w:style w:type="paragraph" w:customStyle="1" w:styleId="StraddleHeader">
    <w:name w:val="StraddleHeader"/>
    <w:basedOn w:val="Normal"/>
    <w:rsid w:val="00383AEF"/>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383AEF"/>
    <w:pPr>
      <w:ind w:left="1134"/>
    </w:pPr>
  </w:style>
  <w:style w:type="paragraph" w:customStyle="1" w:styleId="Sublist1Cont">
    <w:name w:val="Sublist1 Cont"/>
    <w:basedOn w:val="Sublist1"/>
    <w:rsid w:val="00383AEF"/>
    <w:pPr>
      <w:ind w:firstLine="0"/>
    </w:pPr>
  </w:style>
  <w:style w:type="paragraph" w:customStyle="1" w:styleId="SubPart">
    <w:name w:val="SubPart"/>
    <w:basedOn w:val="PartHead"/>
    <w:next w:val="SubPartHead"/>
    <w:rsid w:val="00383AEF"/>
    <w:rPr>
      <w:sz w:val="22"/>
    </w:rPr>
  </w:style>
  <w:style w:type="paragraph" w:customStyle="1" w:styleId="SubPartHead">
    <w:name w:val="SubPartHead"/>
    <w:basedOn w:val="SubPart"/>
    <w:next w:val="T1"/>
    <w:rsid w:val="00383AEF"/>
    <w:rPr>
      <w:sz w:val="21"/>
    </w:rPr>
  </w:style>
  <w:style w:type="paragraph" w:customStyle="1" w:styleId="SubSection">
    <w:name w:val="SubSection"/>
    <w:basedOn w:val="Section"/>
    <w:next w:val="SubSectionHead"/>
    <w:rsid w:val="00383AEF"/>
    <w:rPr>
      <w:sz w:val="18"/>
    </w:rPr>
  </w:style>
  <w:style w:type="paragraph" w:customStyle="1" w:styleId="SubSectionHead">
    <w:name w:val="SubSectionHead"/>
    <w:basedOn w:val="SectionHead"/>
    <w:next w:val="T1"/>
    <w:rsid w:val="00383AEF"/>
    <w:pPr>
      <w:spacing w:before="40"/>
    </w:pPr>
    <w:rPr>
      <w:sz w:val="20"/>
    </w:rPr>
  </w:style>
  <w:style w:type="paragraph" w:customStyle="1" w:styleId="T1Indent">
    <w:name w:val="T1 Indent"/>
    <w:basedOn w:val="T1"/>
    <w:rsid w:val="00383AEF"/>
    <w:pPr>
      <w:ind w:firstLine="170"/>
    </w:pPr>
  </w:style>
  <w:style w:type="paragraph" w:customStyle="1" w:styleId="T2">
    <w:name w:val="T2"/>
    <w:basedOn w:val="T1"/>
    <w:rsid w:val="00383AEF"/>
    <w:pPr>
      <w:spacing w:before="80"/>
    </w:pPr>
  </w:style>
  <w:style w:type="paragraph" w:customStyle="1" w:styleId="T3">
    <w:name w:val="T3"/>
    <w:basedOn w:val="T2"/>
    <w:rsid w:val="00383AEF"/>
    <w:pPr>
      <w:ind w:left="737"/>
    </w:pPr>
  </w:style>
  <w:style w:type="paragraph" w:customStyle="1" w:styleId="T4">
    <w:name w:val="T4"/>
    <w:basedOn w:val="T3"/>
    <w:rsid w:val="00383AEF"/>
    <w:pPr>
      <w:ind w:left="1134"/>
    </w:pPr>
  </w:style>
  <w:style w:type="paragraph" w:customStyle="1" w:styleId="T5">
    <w:name w:val="T5"/>
    <w:basedOn w:val="T4"/>
    <w:rsid w:val="00383AEF"/>
    <w:pPr>
      <w:ind w:left="1701"/>
    </w:pPr>
  </w:style>
  <w:style w:type="paragraph" w:customStyle="1" w:styleId="TableCaption">
    <w:name w:val="TableCaption"/>
    <w:basedOn w:val="Caption"/>
    <w:next w:val="TableTopText"/>
    <w:rsid w:val="00383AEF"/>
    <w:pPr>
      <w:spacing w:before="0"/>
      <w:jc w:val="left"/>
    </w:pPr>
  </w:style>
  <w:style w:type="paragraph" w:customStyle="1" w:styleId="TableTopText">
    <w:name w:val="TableTopText"/>
    <w:basedOn w:val="Normal"/>
    <w:rsid w:val="00383AEF"/>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383AEF"/>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383AEF"/>
    <w:rPr>
      <w:vertAlign w:val="superscript"/>
    </w:rPr>
  </w:style>
  <w:style w:type="paragraph" w:customStyle="1" w:styleId="TableNumber">
    <w:name w:val="TableNumber"/>
    <w:basedOn w:val="TableCaption"/>
    <w:next w:val="TableCaption"/>
    <w:rsid w:val="00383AEF"/>
    <w:pPr>
      <w:spacing w:before="120"/>
    </w:pPr>
  </w:style>
  <w:style w:type="paragraph" w:customStyle="1" w:styleId="TableText">
    <w:name w:val="TableText"/>
    <w:basedOn w:val="Normal"/>
    <w:rsid w:val="00383AEF"/>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383AEF"/>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383AEF"/>
    <w:rPr>
      <w:rFonts w:ascii="Times New Roman" w:hAnsi="Times New Roman"/>
      <w:kern w:val="28"/>
      <w:sz w:val="32"/>
      <w:lang w:eastAsia="en-US"/>
    </w:rPr>
  </w:style>
  <w:style w:type="paragraph" w:customStyle="1" w:styleId="TOC10">
    <w:name w:val="TOC 10"/>
    <w:basedOn w:val="TOC9"/>
    <w:rsid w:val="00383AEF"/>
    <w:pPr>
      <w:tabs>
        <w:tab w:val="clear" w:pos="576"/>
        <w:tab w:val="right" w:pos="1680"/>
        <w:tab w:val="left" w:pos="1800"/>
        <w:tab w:val="left" w:pos="2120"/>
      </w:tabs>
      <w:ind w:left="2120" w:hanging="2120"/>
      <w:jc w:val="left"/>
    </w:pPr>
  </w:style>
  <w:style w:type="paragraph" w:customStyle="1" w:styleId="TOC11">
    <w:name w:val="TOC 11"/>
    <w:basedOn w:val="TOC10"/>
    <w:rsid w:val="00383AEF"/>
  </w:style>
  <w:style w:type="paragraph" w:customStyle="1" w:styleId="TOC12">
    <w:name w:val="TOC 12"/>
    <w:next w:val="TOC10"/>
    <w:rsid w:val="00383AEF"/>
    <w:pPr>
      <w:keepNext/>
      <w:spacing w:after="240"/>
      <w:jc w:val="center"/>
    </w:pPr>
    <w:rPr>
      <w:rFonts w:ascii="Times New Roman" w:hAnsi="Times New Roman"/>
      <w:lang w:eastAsia="en-US"/>
    </w:rPr>
  </w:style>
  <w:style w:type="paragraph" w:styleId="TOC7">
    <w:name w:val="toc 7"/>
    <w:basedOn w:val="Normal"/>
    <w:next w:val="Normal"/>
    <w:autoRedefine/>
    <w:semiHidden/>
    <w:rsid w:val="00383AEF"/>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383AEF"/>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383AEF"/>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383AEF"/>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383AEF"/>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383AEF"/>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383AEF"/>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383AEF"/>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383AEF"/>
    <w:rPr>
      <w:rFonts w:ascii="Calibri" w:eastAsia="Calibri" w:hAnsi="Calibri"/>
      <w:sz w:val="22"/>
      <w:szCs w:val="22"/>
      <w:lang w:eastAsia="en-US"/>
    </w:rPr>
  </w:style>
  <w:style w:type="table" w:styleId="TableGrid">
    <w:name w:val="Table Grid"/>
    <w:basedOn w:val="TableNormal"/>
    <w:uiPriority w:val="59"/>
    <w:rsid w:val="00383AE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3AEF"/>
    <w:pPr>
      <w:autoSpaceDE w:val="0"/>
      <w:autoSpaceDN w:val="0"/>
      <w:adjustRightInd w:val="0"/>
    </w:pPr>
    <w:rPr>
      <w:rFonts w:ascii="Frutiger 45 Light" w:hAnsi="Frutiger 45 Light" w:cs="Frutiger 45 Light"/>
      <w:color w:val="000000"/>
      <w:szCs w:val="24"/>
    </w:rPr>
  </w:style>
  <w:style w:type="character" w:styleId="FollowedHyperlink">
    <w:name w:val="FollowedHyperlink"/>
    <w:uiPriority w:val="99"/>
    <w:unhideWhenUsed/>
    <w:rsid w:val="00383AEF"/>
    <w:rPr>
      <w:color w:val="800080"/>
      <w:u w:val="single"/>
    </w:rPr>
  </w:style>
  <w:style w:type="paragraph" w:styleId="NormalWeb">
    <w:name w:val="Normal (Web)"/>
    <w:basedOn w:val="Normal"/>
    <w:uiPriority w:val="99"/>
    <w:unhideWhenUsed/>
    <w:rsid w:val="00383AE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383AEF"/>
    <w:pPr>
      <w:numPr>
        <w:numId w:val="5"/>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383AEF"/>
    <w:rPr>
      <w:lang w:eastAsia="en-US"/>
    </w:rPr>
  </w:style>
  <w:style w:type="character" w:styleId="UnresolvedMention">
    <w:name w:val="Unresolved Mention"/>
    <w:basedOn w:val="DefaultParagraphFont"/>
    <w:uiPriority w:val="99"/>
    <w:rsid w:val="00110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81209">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47504226">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ov.scot/publications/private-residential-tenancy-statutory-terms-supporting-notes-essential-housing-information/" TargetMode="External"/><Relationship Id="rId2" Type="http://schemas.openxmlformats.org/officeDocument/2006/relationships/hyperlink" Target="https://www.gov.scot/publications/easy-read-notes-scottish-government-model-private-residential-tenancy-agreement/" TargetMode="External"/><Relationship Id="rId1" Type="http://schemas.openxmlformats.org/officeDocument/2006/relationships/hyperlink" Target="http://www.legislation.gov.uk/asp/2016/19/contents/enacted" TargetMode="External"/><Relationship Id="rId6" Type="http://schemas.openxmlformats.org/officeDocument/2006/relationships/hyperlink" Target="https://www.gov.scot/publications/easy-read-notes-scottish-government-model-private-residential-tenancy-agreement/" TargetMode="External"/><Relationship Id="rId5" Type="http://schemas.openxmlformats.org/officeDocument/2006/relationships/hyperlink" Target="https://www.housingandpropertychamber.scot/" TargetMode="External"/><Relationship Id="rId4"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2224E-E495-4718-906C-16115C2B54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E38C8B-76A6-449F-B3DC-92E6D0A74E14}">
  <ds:schemaRefs>
    <ds:schemaRef ds:uri="http://schemas.microsoft.com/sharepoint/v3/contenttype/forms"/>
  </ds:schemaRefs>
</ds:datastoreItem>
</file>

<file path=customXml/itemProps3.xml><?xml version="1.0" encoding="utf-8"?>
<ds:datastoreItem xmlns:ds="http://schemas.openxmlformats.org/officeDocument/2006/customXml" ds:itemID="{44EA96AE-C80F-4BC8-AF4B-C5804F4C7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947AEA-E820-3E49-9476-909BE285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24</cp:revision>
  <cp:lastPrinted>2016-04-29T13:37:00Z</cp:lastPrinted>
  <dcterms:created xsi:type="dcterms:W3CDTF">2017-10-30T10:52:00Z</dcterms:created>
  <dcterms:modified xsi:type="dcterms:W3CDTF">2019-07-03T12:12:00Z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A14828542</vt:lpwstr>
  </property>
  <property fmtid="{D5CDD505-2E9C-101B-9397-08002B2CF9AE}" pid="4" name="Objective-Title">
    <vt:lpwstr>Prescribed document - Tenant's notification to landlord of FTT referral under s14 &amp; 16</vt:lpwstr>
  </property>
  <property fmtid="{D5CDD505-2E9C-101B-9397-08002B2CF9AE}" pid="5" name="Objective-Comment">
    <vt:lpwstr>
    </vt:lpwstr>
  </property>
  <property fmtid="{D5CDD505-2E9C-101B-9397-08002B2CF9AE}" pid="6" name="Objective-CreationStamp">
    <vt:filetime>2016-07-11T11:18:25Z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2017-04-26T14:29:55Z</vt:filetime>
  </property>
  <property fmtid="{D5CDD505-2E9C-101B-9397-08002B2CF9AE}" pid="10" name="Objective-ModificationStamp">
    <vt:filetime>2017-04-26T14:29:57Z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27.0</vt:lpwstr>
  </property>
  <property fmtid="{D5CDD505-2E9C-101B-9397-08002B2CF9AE}" pid="16" name="Objective-VersionNumber">
    <vt:i4>47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