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2DCBB" w14:textId="41E8D408" w:rsidR="00C0311D" w:rsidRPr="00C36599" w:rsidRDefault="00C36599"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 w:val="28"/>
          <w:szCs w:val="28"/>
          <w:lang w:val="en" w:eastAsia="en-GB"/>
        </w:rPr>
      </w:pPr>
      <w:r w:rsidRPr="00C36599">
        <w:rPr>
          <w:rFonts w:cs="Arial"/>
          <w:b/>
          <w:color w:val="000000"/>
          <w:sz w:val="28"/>
          <w:szCs w:val="28"/>
          <w:lang w:val="en" w:eastAsia="en-GB"/>
        </w:rPr>
        <w:t>RENT-INCREASE NOTICE</w:t>
      </w:r>
    </w:p>
    <w:p w14:paraId="6F8AC254" w14:textId="77777777" w:rsidR="00BF679F" w:rsidRDefault="00BF679F" w:rsidP="00BF679F">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02519B1E" w14:textId="7CC91617" w:rsidR="008C1C7E" w:rsidRPr="001878C1" w:rsidRDefault="00C36599" w:rsidP="005D280A">
      <w:pPr>
        <w:shd w:val="clear" w:color="auto" w:fill="FFFFFF"/>
        <w:spacing w:line="240" w:lineRule="auto"/>
        <w:jc w:val="center"/>
        <w:outlineLvl w:val="3"/>
        <w:rPr>
          <w:rFonts w:cs="Arial"/>
          <w:color w:val="000000"/>
          <w:sz w:val="22"/>
          <w:szCs w:val="22"/>
          <w:lang w:val="en" w:eastAsia="en-GB"/>
        </w:rPr>
      </w:pPr>
      <w:r w:rsidRPr="00C36599">
        <w:rPr>
          <w:rFonts w:cs="Arial"/>
          <w:b/>
          <w:color w:val="000000"/>
          <w:szCs w:val="24"/>
          <w:lang w:val="en" w:eastAsia="en-GB"/>
        </w:rPr>
        <w:t xml:space="preserve">LANDLORD’S RENT-INCREASE NOTICE TO TENANT(S) UNDER SECTION 22(1) OF THE PRIVATE HOUSING (TENANCIES) (SCOTLAND) ACT 2016 </w:t>
      </w:r>
    </w:p>
    <w:p w14:paraId="0FB86CEC" w14:textId="77777777" w:rsidR="00984F64"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r w:rsidRPr="00BE4C6C">
        <w:rPr>
          <w:rFonts w:cs="Arial"/>
          <w:b/>
          <w:color w:val="000000"/>
          <w:szCs w:val="24"/>
          <w:lang w:val="en" w:eastAsia="en-GB"/>
        </w:rPr>
        <w:t xml:space="preserve"> </w:t>
      </w:r>
    </w:p>
    <w:p w14:paraId="313754DB" w14:textId="49617880" w:rsidR="00A00EAC" w:rsidRDefault="00A00EAC" w:rsidP="002C0118">
      <w:pPr>
        <w:shd w:val="clear" w:color="auto" w:fill="FFFFFF"/>
        <w:spacing w:line="240" w:lineRule="auto"/>
        <w:jc w:val="left"/>
        <w:outlineLvl w:val="3"/>
        <w:rPr>
          <w:rFonts w:cs="Arial"/>
          <w:b/>
          <w:color w:val="000000"/>
          <w:szCs w:val="24"/>
          <w:lang w:val="en" w:eastAsia="en-GB"/>
        </w:rPr>
      </w:pPr>
      <w:r>
        <w:rPr>
          <w:rFonts w:cs="Arial"/>
          <w:b/>
          <w:color w:val="000000"/>
          <w:szCs w:val="24"/>
          <w:lang w:val="en" w:eastAsia="en-GB"/>
        </w:rPr>
        <w:t>Important information for the Tenant(s) - Please read this notice</w:t>
      </w:r>
      <w:r w:rsidR="00F00284">
        <w:rPr>
          <w:rFonts w:cs="Arial"/>
          <w:b/>
          <w:color w:val="000000"/>
          <w:szCs w:val="24"/>
          <w:lang w:val="en" w:eastAsia="en-GB"/>
        </w:rPr>
        <w:t xml:space="preserve"> </w:t>
      </w:r>
      <w:r>
        <w:rPr>
          <w:rFonts w:cs="Arial"/>
          <w:b/>
          <w:color w:val="000000"/>
          <w:szCs w:val="24"/>
          <w:lang w:val="en" w:eastAsia="en-GB"/>
        </w:rPr>
        <w:t xml:space="preserve">carefully.  </w:t>
      </w:r>
    </w:p>
    <w:p w14:paraId="32BF2C1A" w14:textId="77777777" w:rsidR="00F1006D" w:rsidRDefault="00F1006D" w:rsidP="00984F64">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val="en" w:eastAsia="en-GB"/>
        </w:rPr>
      </w:pPr>
    </w:p>
    <w:p w14:paraId="402E691C" w14:textId="723C4FB4" w:rsidR="00A42E1D" w:rsidRDefault="0536281F" w:rsidP="0536281F">
      <w:pPr>
        <w:shd w:val="clear" w:color="auto" w:fill="FFFFFF" w:themeFill="background1"/>
        <w:spacing w:line="240" w:lineRule="auto"/>
        <w:jc w:val="left"/>
        <w:outlineLvl w:val="3"/>
        <w:rPr>
          <w:rFonts w:eastAsia="Arial" w:cs="Arial"/>
          <w:color w:val="000000" w:themeColor="text1"/>
          <w:lang w:val="en" w:eastAsia="en-GB"/>
        </w:rPr>
      </w:pPr>
      <w:r w:rsidRPr="0536281F">
        <w:rPr>
          <w:rFonts w:eastAsia="Arial" w:cs="Arial"/>
          <w:b/>
          <w:bCs/>
          <w:color w:val="000000" w:themeColor="text1"/>
          <w:lang w:val="en" w:eastAsia="en-GB"/>
        </w:rPr>
        <w:t xml:space="preserve">Advice - </w:t>
      </w:r>
      <w:r w:rsidRPr="0536281F">
        <w:rPr>
          <w:rFonts w:eastAsia="Arial" w:cs="Arial"/>
          <w:color w:val="000000" w:themeColor="text1"/>
          <w:lang w:val="en" w:eastAsia="en-GB"/>
        </w:rPr>
        <w:t>If you</w:t>
      </w:r>
      <w:r w:rsidR="00103C02">
        <w:rPr>
          <w:rFonts w:eastAsia="Arial" w:cs="Arial"/>
          <w:color w:val="000000" w:themeColor="text1"/>
          <w:lang w:val="en" w:eastAsia="en-GB"/>
        </w:rPr>
        <w:t xml:space="preserve"> have questions</w:t>
      </w:r>
      <w:r w:rsidRPr="0536281F">
        <w:rPr>
          <w:rFonts w:eastAsia="Arial" w:cs="Arial"/>
          <w:color w:val="000000" w:themeColor="text1"/>
          <w:lang w:val="en" w:eastAsia="en-GB"/>
        </w:rPr>
        <w:t xml:space="preserve"> about this notice</w:t>
      </w:r>
      <w:r w:rsidR="00A97EC7">
        <w:rPr>
          <w:rFonts w:eastAsia="Arial" w:cs="Arial"/>
          <w:color w:val="000000" w:themeColor="text1"/>
          <w:lang w:val="en" w:eastAsia="en-GB"/>
        </w:rPr>
        <w:t>,</w:t>
      </w:r>
      <w:r w:rsidR="00A42E1D">
        <w:rPr>
          <w:rFonts w:eastAsia="Arial" w:cs="Arial"/>
          <w:color w:val="000000" w:themeColor="text1"/>
          <w:lang w:val="en" w:eastAsia="en-GB"/>
        </w:rPr>
        <w:t xml:space="preserve"> speak to your landlord or contact one of the following:</w:t>
      </w:r>
    </w:p>
    <w:p w14:paraId="3E84980A" w14:textId="77777777" w:rsidR="006075BD" w:rsidRDefault="006075BD" w:rsidP="0536281F">
      <w:pPr>
        <w:shd w:val="clear" w:color="auto" w:fill="FFFFFF" w:themeFill="background1"/>
        <w:spacing w:line="240" w:lineRule="auto"/>
        <w:jc w:val="left"/>
        <w:outlineLvl w:val="3"/>
        <w:rPr>
          <w:rFonts w:eastAsia="Arial" w:cs="Arial"/>
          <w:color w:val="000000" w:themeColor="text1"/>
          <w:lang w:val="en" w:eastAsia="en-GB"/>
        </w:rPr>
      </w:pPr>
    </w:p>
    <w:p w14:paraId="76A1F559" w14:textId="5BA64419" w:rsidR="00A42E1D" w:rsidRPr="00E145D6" w:rsidRDefault="00A42E1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your local council</w:t>
      </w:r>
    </w:p>
    <w:p w14:paraId="5B959624" w14:textId="77777777" w:rsidR="00A42E1D" w:rsidRPr="00E145D6" w:rsidRDefault="00A42E1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sidRPr="00E145D6">
        <w:rPr>
          <w:rFonts w:eastAsia="Arial" w:cs="Arial"/>
          <w:color w:val="000000" w:themeColor="text1"/>
          <w:lang w:val="en" w:eastAsia="en-GB"/>
        </w:rPr>
        <w:t>Shelter Scotland</w:t>
      </w:r>
    </w:p>
    <w:p w14:paraId="361CA4C3" w14:textId="4F64767F" w:rsidR="00A42E1D" w:rsidRDefault="003D5CD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00A42E1D" w:rsidRPr="00E145D6">
        <w:rPr>
          <w:rFonts w:eastAsia="Arial" w:cs="Arial"/>
          <w:color w:val="000000" w:themeColor="text1"/>
          <w:lang w:val="en" w:eastAsia="en-GB"/>
        </w:rPr>
        <w:t>our local Citizen’s Advice Bureau</w:t>
      </w:r>
    </w:p>
    <w:p w14:paraId="729B922A" w14:textId="6A6D94E0" w:rsidR="003D5CDD" w:rsidRPr="00E145D6" w:rsidRDefault="003D5CDD" w:rsidP="000A5287">
      <w:pPr>
        <w:pStyle w:val="ListParagraph"/>
        <w:numPr>
          <w:ilvl w:val="0"/>
          <w:numId w:val="6"/>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E145D6">
        <w:rPr>
          <w:rFonts w:eastAsia="Arial" w:cs="Arial"/>
          <w:color w:val="000000" w:themeColor="text1"/>
          <w:lang w:val="en" w:eastAsia="en-GB"/>
        </w:rPr>
        <w:t xml:space="preserve"> (you </w:t>
      </w:r>
      <w:r w:rsidR="00B751C1">
        <w:rPr>
          <w:rFonts w:eastAsia="Arial" w:cs="Arial"/>
          <w:color w:val="000000" w:themeColor="text1"/>
          <w:lang w:val="en" w:eastAsia="en-GB"/>
        </w:rPr>
        <w:t xml:space="preserve">may be able to </w:t>
      </w:r>
      <w:r w:rsidR="00E145D6">
        <w:rPr>
          <w:rFonts w:eastAsia="Arial" w:cs="Arial"/>
          <w:color w:val="000000" w:themeColor="text1"/>
          <w:lang w:val="en" w:eastAsia="en-GB"/>
        </w:rPr>
        <w:t>get legal aid depending on your income)</w:t>
      </w:r>
    </w:p>
    <w:p w14:paraId="5313E56D" w14:textId="0ECA925F" w:rsidR="00A42E1D" w:rsidRDefault="00A42E1D" w:rsidP="0536281F">
      <w:pPr>
        <w:shd w:val="clear" w:color="auto" w:fill="FFFFFF" w:themeFill="background1"/>
        <w:spacing w:line="240" w:lineRule="auto"/>
        <w:jc w:val="left"/>
        <w:outlineLvl w:val="3"/>
        <w:rPr>
          <w:rFonts w:eastAsia="Arial" w:cs="Arial"/>
          <w:color w:val="000000" w:themeColor="text1"/>
          <w:lang w:val="en" w:eastAsia="en-GB"/>
        </w:rPr>
      </w:pPr>
    </w:p>
    <w:tbl>
      <w:tblPr>
        <w:tblW w:w="8525" w:type="dxa"/>
        <w:tblLook w:val="0000" w:firstRow="0" w:lastRow="0" w:firstColumn="0" w:lastColumn="0" w:noHBand="0" w:noVBand="0"/>
      </w:tblPr>
      <w:tblGrid>
        <w:gridCol w:w="559"/>
        <w:gridCol w:w="7966"/>
      </w:tblGrid>
      <w:tr w:rsidR="00C36599" w:rsidRPr="00262E92" w14:paraId="4C71EF87" w14:textId="77777777" w:rsidTr="00481250">
        <w:trPr>
          <w:trHeight w:val="900"/>
        </w:trPr>
        <w:tc>
          <w:tcPr>
            <w:tcW w:w="5000" w:type="pct"/>
            <w:gridSpan w:val="2"/>
          </w:tcPr>
          <w:p w14:paraId="28B3C0A4" w14:textId="77777777" w:rsid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This notice informs you, as a Tenant, that your Landlord wants to increase the rent for your private residential tenancy. The new rent will start from the date shown in Part 2 of this notice unless you take one of the following actions:</w:t>
            </w:r>
          </w:p>
          <w:p w14:paraId="66B5184B" w14:textId="1C0937F0" w:rsidR="009260B3" w:rsidRPr="00C36599" w:rsidRDefault="009260B3" w:rsidP="00481250">
            <w:pPr>
              <w:pStyle w:val="FormText"/>
              <w:rPr>
                <w:rFonts w:ascii="Arial" w:eastAsia="Arial" w:hAnsi="Arial" w:cs="Arial"/>
                <w:b/>
                <w:bCs/>
                <w:sz w:val="24"/>
                <w:szCs w:val="24"/>
              </w:rPr>
            </w:pPr>
          </w:p>
        </w:tc>
      </w:tr>
      <w:tr w:rsidR="00C36599" w:rsidRPr="00262E92" w14:paraId="09651ED5" w14:textId="77777777" w:rsidTr="00481250">
        <w:trPr>
          <w:trHeight w:val="450"/>
        </w:trPr>
        <w:tc>
          <w:tcPr>
            <w:tcW w:w="328" w:type="pct"/>
          </w:tcPr>
          <w:p w14:paraId="49FEF8AA"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1.</w:t>
            </w:r>
          </w:p>
        </w:tc>
        <w:tc>
          <w:tcPr>
            <w:tcW w:w="4672" w:type="pct"/>
          </w:tcPr>
          <w:p w14:paraId="3DDD2669" w14:textId="77777777" w:rsid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reach an agreement with your Landlord to further delay the rent increase.</w:t>
            </w:r>
          </w:p>
          <w:p w14:paraId="55967DCE" w14:textId="3A788D9A" w:rsidR="009260B3" w:rsidRPr="00C36599" w:rsidRDefault="009260B3" w:rsidP="00481250">
            <w:pPr>
              <w:pStyle w:val="FormText"/>
              <w:rPr>
                <w:rFonts w:ascii="Arial" w:eastAsia="Arial" w:hAnsi="Arial" w:cs="Arial"/>
                <w:sz w:val="24"/>
                <w:szCs w:val="24"/>
              </w:rPr>
            </w:pPr>
          </w:p>
        </w:tc>
      </w:tr>
      <w:tr w:rsidR="00C36599" w:rsidRPr="00262E92" w14:paraId="67B92446" w14:textId="77777777" w:rsidTr="00481250">
        <w:trPr>
          <w:trHeight w:val="900"/>
        </w:trPr>
        <w:tc>
          <w:tcPr>
            <w:tcW w:w="328" w:type="pct"/>
          </w:tcPr>
          <w:p w14:paraId="075C8070"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2.</w:t>
            </w:r>
          </w:p>
        </w:tc>
        <w:tc>
          <w:tcPr>
            <w:tcW w:w="4672" w:type="pct"/>
          </w:tcPr>
          <w:p w14:paraId="63B1543C" w14:textId="77777777" w:rsid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refer this notice to a Rent Officer for a rent determination, using the specific referral to a Rent Officer form, within 21 days of receiving this notice. This option is not available if the Let Property is located in a rent pressure zone.</w:t>
            </w:r>
          </w:p>
          <w:p w14:paraId="02B7FEDD" w14:textId="68175F56" w:rsidR="009260B3" w:rsidRPr="00C36599" w:rsidRDefault="009260B3" w:rsidP="00481250">
            <w:pPr>
              <w:pStyle w:val="FormText"/>
              <w:rPr>
                <w:rFonts w:ascii="Arial" w:eastAsia="Arial" w:hAnsi="Arial" w:cs="Arial"/>
                <w:sz w:val="24"/>
                <w:szCs w:val="24"/>
              </w:rPr>
            </w:pPr>
          </w:p>
        </w:tc>
      </w:tr>
      <w:tr w:rsidR="00C36599" w:rsidRPr="00262E92" w14:paraId="5B4ED491" w14:textId="77777777" w:rsidTr="00481250">
        <w:trPr>
          <w:trHeight w:val="540"/>
        </w:trPr>
        <w:tc>
          <w:tcPr>
            <w:tcW w:w="328" w:type="pct"/>
          </w:tcPr>
          <w:p w14:paraId="44B16FEB" w14:textId="77777777" w:rsidR="00C36599" w:rsidRP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3.</w:t>
            </w:r>
          </w:p>
        </w:tc>
        <w:tc>
          <w:tcPr>
            <w:tcW w:w="4672" w:type="pct"/>
          </w:tcPr>
          <w:p w14:paraId="10F7A2F4" w14:textId="77777777" w:rsidR="00C36599" w:rsidRDefault="00C36599" w:rsidP="00481250">
            <w:pPr>
              <w:pStyle w:val="FormText"/>
              <w:rPr>
                <w:rFonts w:ascii="Arial" w:eastAsia="Arial" w:hAnsi="Arial" w:cs="Arial"/>
                <w:sz w:val="24"/>
                <w:szCs w:val="24"/>
              </w:rPr>
            </w:pPr>
            <w:r w:rsidRPr="00C36599">
              <w:rPr>
                <w:rFonts w:ascii="Arial" w:eastAsia="Arial" w:hAnsi="Arial" w:cs="Arial"/>
                <w:sz w:val="24"/>
                <w:szCs w:val="24"/>
              </w:rPr>
              <w:t>can prove that your Landlord did not give you enough notice of the increase.</w:t>
            </w:r>
          </w:p>
          <w:p w14:paraId="661F56B9" w14:textId="24F97484" w:rsidR="009260B3" w:rsidRPr="00C36599" w:rsidRDefault="009260B3" w:rsidP="00481250">
            <w:pPr>
              <w:pStyle w:val="FormText"/>
              <w:rPr>
                <w:rFonts w:ascii="Arial" w:eastAsia="Arial" w:hAnsi="Arial" w:cs="Arial"/>
                <w:sz w:val="24"/>
                <w:szCs w:val="24"/>
              </w:rPr>
            </w:pPr>
          </w:p>
        </w:tc>
      </w:tr>
      <w:tr w:rsidR="00C36599" w:rsidRPr="00262E92" w14:paraId="29EDFC29" w14:textId="77777777" w:rsidTr="00481250">
        <w:trPr>
          <w:trHeight w:val="720"/>
        </w:trPr>
        <w:tc>
          <w:tcPr>
            <w:tcW w:w="5000" w:type="pct"/>
            <w:gridSpan w:val="2"/>
          </w:tcPr>
          <w:p w14:paraId="50F4611A" w14:textId="77777777" w:rsidR="00C36599" w:rsidRDefault="00C36599" w:rsidP="00481250">
            <w:pPr>
              <w:pStyle w:val="FormText"/>
              <w:rPr>
                <w:rFonts w:ascii="Arial" w:eastAsia="Arial" w:hAnsi="Arial" w:cs="Arial"/>
                <w:sz w:val="24"/>
                <w:szCs w:val="24"/>
                <w:lang w:eastAsia="en-GB"/>
              </w:rPr>
            </w:pPr>
            <w:r w:rsidRPr="00C36599">
              <w:rPr>
                <w:rFonts w:ascii="Arial" w:eastAsia="Arial" w:hAnsi="Arial" w:cs="Arial"/>
                <w:sz w:val="24"/>
                <w:szCs w:val="24"/>
                <w:lang w:eastAsia="en-GB"/>
              </w:rPr>
              <w:t>You must complete Part 3 of this form and return it to your Landlord.  If you do not do this, the rent increase will start from the date shown in Part 2 of this notice.</w:t>
            </w:r>
          </w:p>
          <w:p w14:paraId="7A3DA4F3" w14:textId="07332A8F" w:rsidR="009260B3" w:rsidRPr="00C36599" w:rsidRDefault="009260B3" w:rsidP="00481250">
            <w:pPr>
              <w:pStyle w:val="FormText"/>
              <w:rPr>
                <w:rFonts w:ascii="Arial" w:eastAsia="Arial" w:hAnsi="Arial" w:cs="Arial"/>
                <w:b/>
                <w:bCs/>
                <w:sz w:val="24"/>
                <w:szCs w:val="24"/>
              </w:rPr>
            </w:pPr>
          </w:p>
        </w:tc>
      </w:tr>
      <w:tr w:rsidR="00C36599" w:rsidRPr="00262E92" w14:paraId="60D057D6" w14:textId="77777777" w:rsidTr="00481250">
        <w:trPr>
          <w:trHeight w:val="720"/>
        </w:trPr>
        <w:tc>
          <w:tcPr>
            <w:tcW w:w="5000" w:type="pct"/>
            <w:gridSpan w:val="2"/>
          </w:tcPr>
          <w:p w14:paraId="29EF6A5E" w14:textId="77777777" w:rsidR="00C36599" w:rsidRPr="00C36599" w:rsidRDefault="00C36599" w:rsidP="00481250">
            <w:pPr>
              <w:pStyle w:val="FormText"/>
              <w:rPr>
                <w:rFonts w:ascii="Arial" w:eastAsia="Arial" w:hAnsi="Arial" w:cs="Arial"/>
                <w:b/>
                <w:bCs/>
                <w:sz w:val="24"/>
                <w:szCs w:val="24"/>
              </w:rPr>
            </w:pPr>
            <w:r w:rsidRPr="00C36599">
              <w:rPr>
                <w:rFonts w:ascii="Arial" w:eastAsia="Arial" w:hAnsi="Arial" w:cs="Arial"/>
                <w:sz w:val="24"/>
                <w:szCs w:val="24"/>
              </w:rPr>
              <w:t>If you apply to a Rent Officer to challenge the proposed increase to your rent the Rent Officer can increase as well as reduce your rent.</w:t>
            </w:r>
          </w:p>
        </w:tc>
      </w:tr>
    </w:tbl>
    <w:p w14:paraId="6965293D" w14:textId="77777777" w:rsidR="00BE4C6C" w:rsidRDefault="00BE4C6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EBF2CF" w14:textId="264E147D" w:rsidR="007E143C" w:rsidRPr="00A33EBB"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t>Part 1</w:t>
      </w:r>
      <w:r w:rsidR="00054741">
        <w:rPr>
          <w:rFonts w:cs="Arial"/>
          <w:b/>
          <w:color w:val="000000"/>
          <w:szCs w:val="24"/>
          <w:lang w:val="en" w:eastAsia="en-GB"/>
        </w:rPr>
        <w:t xml:space="preserve"> – </w:t>
      </w:r>
      <w:r w:rsidR="000A0894">
        <w:rPr>
          <w:rFonts w:cs="Arial"/>
          <w:b/>
          <w:color w:val="000000"/>
          <w:szCs w:val="24"/>
          <w:lang w:val="en" w:eastAsia="en-GB"/>
        </w:rPr>
        <w:t xml:space="preserve">THE TENANT AND THE </w:t>
      </w:r>
      <w:r w:rsidR="008D3071">
        <w:rPr>
          <w:rFonts w:cs="Arial"/>
          <w:b/>
          <w:color w:val="000000"/>
          <w:szCs w:val="24"/>
          <w:lang w:val="en" w:eastAsia="en-GB"/>
        </w:rPr>
        <w:t>LET PROPERTY</w:t>
      </w:r>
      <w:r w:rsidR="000A0894">
        <w:rPr>
          <w:rFonts w:cs="Arial"/>
          <w:b/>
          <w:color w:val="000000"/>
          <w:szCs w:val="24"/>
          <w:lang w:val="en" w:eastAsia="en-GB"/>
        </w:rPr>
        <w:t xml:space="preserve"> </w:t>
      </w:r>
      <w:r w:rsidR="006462EE" w:rsidRPr="00CE7365">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CE7365">
        <w:rPr>
          <w:rFonts w:cs="Arial"/>
          <w:i/>
          <w:color w:val="000000"/>
          <w:szCs w:val="24"/>
          <w:lang w:val="en" w:eastAsia="en-GB"/>
        </w:rPr>
        <w:t>)</w:t>
      </w:r>
    </w:p>
    <w:p w14:paraId="3ECECD62" w14:textId="77777777" w:rsidR="007E143C"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2D9897D" w14:textId="77777777" w:rsidR="006F19FE" w:rsidRDefault="00B751C1"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Tenant(s) name</w:t>
      </w:r>
      <w:r w:rsidR="00130E20">
        <w:rPr>
          <w:rFonts w:cs="Arial"/>
          <w:color w:val="000000"/>
          <w:szCs w:val="24"/>
          <w:lang w:val="en" w:eastAsia="en-GB"/>
        </w:rPr>
        <w:t>(s)</w:t>
      </w:r>
      <w:r>
        <w:rPr>
          <w:rFonts w:cs="Arial"/>
          <w:color w:val="000000"/>
          <w:szCs w:val="24"/>
          <w:lang w:val="en" w:eastAsia="en-GB"/>
        </w:rPr>
        <w:t>:</w:t>
      </w:r>
    </w:p>
    <w:p w14:paraId="07CF248F" w14:textId="2FBCAEC3" w:rsidR="007E143C" w:rsidRPr="004F77A3" w:rsidRDefault="00143727" w:rsidP="000D225E">
      <w:pPr>
        <w:jc w:val="left"/>
      </w:pPr>
      <w:fldSimple w:instr=" MERGEFIELD tenantNames \* MERGEFORMAT ">
        <w:r w:rsidR="006F19FE" w:rsidRPr="004F77A3">
          <w:t>«tenantNames»</w:t>
        </w:r>
      </w:fldSimple>
    </w:p>
    <w:p w14:paraId="748937F8" w14:textId="77777777" w:rsidR="006F19FE" w:rsidRDefault="006F19FE"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F3509B9" w14:textId="2D326B19" w:rsidR="006F19FE" w:rsidRDefault="00570160" w:rsidP="00B751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Let property</w:t>
      </w:r>
      <w:r w:rsidR="00B751C1">
        <w:rPr>
          <w:rFonts w:cs="Arial"/>
          <w:color w:val="000000"/>
          <w:szCs w:val="24"/>
          <w:lang w:val="en" w:eastAsia="en-GB"/>
        </w:rPr>
        <w:t xml:space="preserve"> </w:t>
      </w:r>
      <w:r w:rsidR="00C36599">
        <w:t>(the</w:t>
      </w:r>
      <w:r w:rsidR="00C36599" w:rsidRPr="00011396">
        <w:t xml:space="preserve"> </w:t>
      </w:r>
      <w:r w:rsidR="00C36599">
        <w:t>T</w:t>
      </w:r>
      <w:r w:rsidR="00C36599" w:rsidRPr="00262E92">
        <w:t>enant(s)</w:t>
      </w:r>
      <w:r w:rsidR="00C36599" w:rsidRPr="00011396">
        <w:t xml:space="preserve"> </w:t>
      </w:r>
      <w:r w:rsidR="00C36599">
        <w:t>address)</w:t>
      </w:r>
      <w:r w:rsidR="00A33EBB">
        <w:rPr>
          <w:rFonts w:cs="Arial"/>
          <w:color w:val="000000"/>
          <w:szCs w:val="24"/>
          <w:lang w:val="en" w:eastAsia="en-GB"/>
        </w:rPr>
        <w:t>:</w:t>
      </w:r>
    </w:p>
    <w:p w14:paraId="6591755B" w14:textId="21DC1F67" w:rsidR="006F19FE" w:rsidRDefault="00963E7A" w:rsidP="000D22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pPr>
      <w:r>
        <w:rPr>
          <w:noProof/>
        </w:rPr>
        <w:fldChar w:fldCharType="begin"/>
      </w:r>
      <w:r>
        <w:rPr>
          <w:noProof/>
        </w:rPr>
        <w:instrText xml:space="preserve"> MERGEFIELD address \* MERGEFORMAT </w:instrText>
      </w:r>
      <w:r>
        <w:rPr>
          <w:noProof/>
        </w:rPr>
        <w:fldChar w:fldCharType="separate"/>
      </w:r>
      <w:r w:rsidR="004769D1">
        <w:rPr>
          <w:noProof/>
        </w:rPr>
        <w:t>«address»</w:t>
      </w:r>
      <w:r>
        <w:rPr>
          <w:noProof/>
        </w:rPr>
        <w:fldChar w:fldCharType="end"/>
      </w:r>
    </w:p>
    <w:p w14:paraId="05325004" w14:textId="77777777" w:rsidR="00570160" w:rsidRDefault="0057016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p>
    <w:p w14:paraId="148242AD" w14:textId="27B27520" w:rsidR="00A33EBB"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Is the </w:t>
      </w:r>
      <w:r w:rsidR="008D3071">
        <w:rPr>
          <w:rFonts w:cs="Arial"/>
          <w:color w:val="000000"/>
          <w:szCs w:val="24"/>
          <w:lang w:val="en" w:eastAsia="en-GB"/>
        </w:rPr>
        <w:t>Let Property</w:t>
      </w:r>
      <w:r>
        <w:rPr>
          <w:rFonts w:cs="Arial"/>
          <w:color w:val="000000"/>
          <w:szCs w:val="24"/>
          <w:lang w:val="en" w:eastAsia="en-GB"/>
        </w:rPr>
        <w:t xml:space="preserve"> </w:t>
      </w:r>
      <w:r w:rsidR="00C36599">
        <w:rPr>
          <w:rFonts w:cs="Arial"/>
        </w:rPr>
        <w:t>mentioned</w:t>
      </w:r>
      <w:r w:rsidR="00C36599" w:rsidRPr="00011396">
        <w:rPr>
          <w:rFonts w:cs="Arial"/>
        </w:rPr>
        <w:t xml:space="preserve"> </w:t>
      </w:r>
      <w:r w:rsidR="00C36599" w:rsidRPr="00262E92">
        <w:rPr>
          <w:rFonts w:cs="Arial"/>
        </w:rPr>
        <w:t>above</w:t>
      </w:r>
      <w:r w:rsidR="00C36599" w:rsidRPr="00011396">
        <w:rPr>
          <w:rFonts w:cs="Arial"/>
        </w:rPr>
        <w:t xml:space="preserve"> </w:t>
      </w:r>
      <w:r w:rsidR="00C36599" w:rsidRPr="00262E92">
        <w:rPr>
          <w:rFonts w:cs="Arial"/>
        </w:rPr>
        <w:t>located</w:t>
      </w:r>
      <w:r w:rsidR="00C36599" w:rsidRPr="00011396">
        <w:rPr>
          <w:rFonts w:cs="Arial"/>
        </w:rPr>
        <w:t xml:space="preserve"> </w:t>
      </w:r>
      <w:r w:rsidR="00C36599" w:rsidRPr="00262E92">
        <w:rPr>
          <w:rFonts w:cs="Arial"/>
        </w:rPr>
        <w:t>in</w:t>
      </w:r>
      <w:r w:rsidR="00C36599" w:rsidRPr="00011396">
        <w:rPr>
          <w:rFonts w:cs="Arial"/>
        </w:rPr>
        <w:t xml:space="preserve"> </w:t>
      </w:r>
      <w:r w:rsidR="00C36599" w:rsidRPr="00262E92">
        <w:rPr>
          <w:rFonts w:cs="Arial"/>
        </w:rPr>
        <w:t>a</w:t>
      </w:r>
      <w:r w:rsidR="00C36599" w:rsidRPr="00011396">
        <w:rPr>
          <w:rFonts w:cs="Arial"/>
        </w:rPr>
        <w:t xml:space="preserve"> </w:t>
      </w:r>
      <w:r w:rsidR="00C36599">
        <w:rPr>
          <w:rFonts w:cs="Arial"/>
        </w:rPr>
        <w:t>R</w:t>
      </w:r>
      <w:r w:rsidR="00C36599" w:rsidRPr="00262E92">
        <w:rPr>
          <w:rFonts w:cs="Arial"/>
        </w:rPr>
        <w:t>ent</w:t>
      </w:r>
      <w:r w:rsidR="00C36599" w:rsidRPr="00011396">
        <w:rPr>
          <w:rFonts w:cs="Arial"/>
        </w:rPr>
        <w:t xml:space="preserve"> </w:t>
      </w:r>
      <w:r w:rsidR="00C36599">
        <w:rPr>
          <w:rFonts w:cs="Arial"/>
        </w:rPr>
        <w:t>P</w:t>
      </w:r>
      <w:r w:rsidR="00C36599" w:rsidRPr="00262E92">
        <w:rPr>
          <w:rFonts w:cs="Arial"/>
        </w:rPr>
        <w:t>ressure</w:t>
      </w:r>
      <w:r w:rsidR="00C36599" w:rsidRPr="00011396">
        <w:rPr>
          <w:rFonts w:cs="Arial"/>
        </w:rPr>
        <w:t xml:space="preserve"> </w:t>
      </w:r>
      <w:r w:rsidR="00C36599">
        <w:rPr>
          <w:rFonts w:cs="Arial"/>
        </w:rPr>
        <w:t>Zone</w:t>
      </w:r>
      <w:r w:rsidR="00C36599" w:rsidRPr="00011396">
        <w:rPr>
          <w:rFonts w:cs="Arial"/>
        </w:rPr>
        <w:t xml:space="preserve"> </w:t>
      </w:r>
      <w:r w:rsidR="00C36599">
        <w:rPr>
          <w:rFonts w:cs="Arial"/>
        </w:rPr>
        <w:t>(RPZ)?</w:t>
      </w:r>
    </w:p>
    <w:p w14:paraId="644491C8" w14:textId="202B5F6C"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D32D781" w14:textId="11FEDE0C" w:rsidR="00DD6170" w:rsidRPr="008C1C7E" w:rsidRDefault="008A0A1F" w:rsidP="00DD6170">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Pr>
          <w:rFonts w:cs="Arial"/>
          <w:color w:val="000000"/>
          <w:szCs w:val="24"/>
          <w:bdr w:val="single" w:sz="24" w:space="0" w:color="auto"/>
          <w:lang w:val="en" w:eastAsia="en-GB"/>
        </w:rPr>
        <w:fldChar w:fldCharType="begin"/>
      </w:r>
      <w:r>
        <w:rPr>
          <w:rFonts w:cs="Arial"/>
          <w:color w:val="000000"/>
          <w:szCs w:val="24"/>
          <w:bdr w:val="single" w:sz="24" w:space="0" w:color="auto"/>
          <w:lang w:val="en" w:eastAsia="en-GB"/>
        </w:rPr>
        <w:instrText xml:space="preserve"> MERGEFIELD notInRentPressureZoneCheckbox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«notInRentPressureZoneCheckbox»</w:t>
      </w:r>
      <w:r>
        <w:rPr>
          <w:rFonts w:cs="Arial"/>
          <w:color w:val="000000"/>
          <w:szCs w:val="24"/>
          <w:bdr w:val="single" w:sz="24" w:space="0" w:color="auto"/>
          <w:lang w:val="en" w:eastAsia="en-GB"/>
        </w:rPr>
        <w:fldChar w:fldCharType="end"/>
      </w:r>
      <w:r w:rsidR="00DD6170">
        <w:rPr>
          <w:rFonts w:cs="Arial"/>
          <w:color w:val="000000"/>
          <w:szCs w:val="24"/>
          <w:lang w:val="en" w:eastAsia="en-GB"/>
        </w:rPr>
        <w:t xml:space="preserve">          No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w:t>
      </w:r>
      <w:r w:rsidR="00DD6170" w:rsidRPr="008C1C7E">
        <w:rPr>
          <w:rFonts w:cs="Arial"/>
          <w:i/>
          <w:color w:val="000000"/>
          <w:szCs w:val="24"/>
          <w:lang w:val="en" w:eastAsia="en-GB"/>
        </w:rPr>
        <w:t>complete Part 2</w:t>
      </w:r>
      <w:r w:rsidR="00C36599">
        <w:rPr>
          <w:rFonts w:cs="Arial"/>
          <w:i/>
          <w:color w:val="000000"/>
          <w:szCs w:val="24"/>
          <w:lang w:val="en" w:eastAsia="en-GB"/>
        </w:rPr>
        <w:t>a</w:t>
      </w:r>
      <w:r w:rsidR="00DD6170" w:rsidRPr="008C1C7E">
        <w:rPr>
          <w:rFonts w:cs="Arial"/>
          <w:i/>
          <w:color w:val="000000"/>
          <w:szCs w:val="24"/>
          <w:lang w:val="en" w:eastAsia="en-GB"/>
        </w:rPr>
        <w:t xml:space="preserve"> only)</w:t>
      </w:r>
    </w:p>
    <w:p w14:paraId="0282601C" w14:textId="602F9742" w:rsidR="00DD6170" w:rsidRDefault="00DD6170"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C13FC83" w14:textId="5434B576" w:rsidR="00285CA4" w:rsidRDefault="008A0A1F" w:rsidP="00B751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color w:val="000000"/>
          <w:szCs w:val="24"/>
          <w:bdr w:val="single" w:sz="24" w:space="0" w:color="auto"/>
          <w:lang w:val="en" w:eastAsia="en-GB"/>
        </w:rPr>
        <w:lastRenderedPageBreak/>
        <w:fldChar w:fldCharType="begin"/>
      </w:r>
      <w:r>
        <w:rPr>
          <w:rFonts w:cs="Arial"/>
          <w:color w:val="000000"/>
          <w:szCs w:val="24"/>
          <w:bdr w:val="single" w:sz="24" w:space="0" w:color="auto"/>
          <w:lang w:val="en" w:eastAsia="en-GB"/>
        </w:rPr>
        <w:instrText xml:space="preserve"> MERGEFIELD inRentPressureZoneCheckbox \* MERGEFORMAT </w:instrText>
      </w:r>
      <w:r>
        <w:rPr>
          <w:rFonts w:cs="Arial"/>
          <w:color w:val="000000"/>
          <w:szCs w:val="24"/>
          <w:bdr w:val="single" w:sz="24" w:space="0" w:color="auto"/>
          <w:lang w:val="en" w:eastAsia="en-GB"/>
        </w:rPr>
        <w:fldChar w:fldCharType="separate"/>
      </w:r>
      <w:r>
        <w:rPr>
          <w:rFonts w:cs="Arial"/>
          <w:noProof/>
          <w:color w:val="000000"/>
          <w:szCs w:val="24"/>
          <w:bdr w:val="single" w:sz="24" w:space="0" w:color="auto"/>
          <w:lang w:val="en" w:eastAsia="en-GB"/>
        </w:rPr>
        <w:t>«inRentPressureZoneCheckbox»</w:t>
      </w:r>
      <w:r>
        <w:rPr>
          <w:rFonts w:cs="Arial"/>
          <w:color w:val="000000"/>
          <w:szCs w:val="24"/>
          <w:bdr w:val="single" w:sz="24" w:space="0" w:color="auto"/>
          <w:lang w:val="en" w:eastAsia="en-GB"/>
        </w:rPr>
        <w:fldChar w:fldCharType="end"/>
      </w:r>
      <w:r w:rsidR="00DD6170">
        <w:rPr>
          <w:rFonts w:cs="Arial"/>
          <w:color w:val="000000"/>
          <w:szCs w:val="24"/>
          <w:lang w:val="en" w:eastAsia="en-GB"/>
        </w:rPr>
        <w:tab/>
        <w:t>Yes</w:t>
      </w:r>
      <w:r w:rsidR="00B751C1">
        <w:rPr>
          <w:rFonts w:cs="Arial"/>
          <w:color w:val="000000"/>
          <w:szCs w:val="24"/>
          <w:lang w:val="en" w:eastAsia="en-GB"/>
        </w:rPr>
        <w:t xml:space="preserve"> </w:t>
      </w:r>
      <w:r w:rsidR="00DD6170" w:rsidRPr="008C1C7E">
        <w:rPr>
          <w:rFonts w:cs="Arial"/>
          <w:i/>
          <w:color w:val="000000"/>
          <w:szCs w:val="24"/>
          <w:lang w:val="en" w:eastAsia="en-GB"/>
        </w:rPr>
        <w:t>(</w:t>
      </w:r>
      <w:r w:rsidR="00074F26">
        <w:rPr>
          <w:rFonts w:cs="Arial"/>
          <w:i/>
          <w:color w:val="000000"/>
          <w:szCs w:val="24"/>
          <w:lang w:val="en" w:eastAsia="en-GB"/>
        </w:rPr>
        <w:t>Landlord</w:t>
      </w:r>
      <w:r w:rsidR="00AE59AE">
        <w:rPr>
          <w:rFonts w:cs="Arial"/>
          <w:i/>
          <w:color w:val="000000"/>
          <w:szCs w:val="24"/>
          <w:lang w:val="en" w:eastAsia="en-GB"/>
        </w:rPr>
        <w:t xml:space="preserve"> to c</w:t>
      </w:r>
      <w:r w:rsidR="00DD6170" w:rsidRPr="008C1C7E">
        <w:rPr>
          <w:rFonts w:cs="Arial"/>
          <w:i/>
          <w:color w:val="000000"/>
          <w:szCs w:val="24"/>
          <w:lang w:val="en" w:eastAsia="en-GB"/>
        </w:rPr>
        <w:t>omplete</w:t>
      </w:r>
      <w:r w:rsidR="001355C5">
        <w:rPr>
          <w:rFonts w:cs="Arial"/>
          <w:i/>
          <w:color w:val="000000"/>
          <w:szCs w:val="24"/>
          <w:lang w:val="en" w:eastAsia="en-GB"/>
        </w:rPr>
        <w:t xml:space="preserve"> both</w:t>
      </w:r>
      <w:r w:rsidR="00DD6170" w:rsidRPr="008C1C7E">
        <w:rPr>
          <w:rFonts w:cs="Arial"/>
          <w:i/>
          <w:color w:val="000000"/>
          <w:szCs w:val="24"/>
          <w:lang w:val="en" w:eastAsia="en-GB"/>
        </w:rPr>
        <w:t xml:space="preserve"> Part 2</w:t>
      </w:r>
      <w:r w:rsidR="00C36599">
        <w:rPr>
          <w:rFonts w:cs="Arial"/>
          <w:i/>
          <w:color w:val="000000"/>
          <w:szCs w:val="24"/>
          <w:lang w:val="en" w:eastAsia="en-GB"/>
        </w:rPr>
        <w:t>a</w:t>
      </w:r>
      <w:r w:rsidR="00DD6170" w:rsidRPr="008C1C7E">
        <w:rPr>
          <w:rFonts w:cs="Arial"/>
          <w:i/>
          <w:color w:val="000000"/>
          <w:szCs w:val="24"/>
          <w:lang w:val="en" w:eastAsia="en-GB"/>
        </w:rPr>
        <w:t xml:space="preserve"> and Part 2</w:t>
      </w:r>
      <w:r w:rsidR="00C36599">
        <w:rPr>
          <w:rFonts w:cs="Arial"/>
          <w:i/>
          <w:color w:val="000000"/>
          <w:szCs w:val="24"/>
          <w:lang w:val="en" w:eastAsia="en-GB"/>
        </w:rPr>
        <w:t>b</w:t>
      </w:r>
      <w:r w:rsidR="00DD6170" w:rsidRPr="008C1C7E">
        <w:rPr>
          <w:rFonts w:cs="Arial"/>
          <w:i/>
          <w:color w:val="000000"/>
          <w:szCs w:val="24"/>
          <w:lang w:val="en" w:eastAsia="en-GB"/>
        </w:rPr>
        <w:t>)</w:t>
      </w:r>
      <w:r w:rsidR="00A33E2A" w:rsidDel="00A33E2A">
        <w:rPr>
          <w:rFonts w:cs="Arial"/>
          <w:color w:val="000000"/>
          <w:szCs w:val="24"/>
          <w:lang w:val="en" w:eastAsia="en-GB"/>
        </w:rPr>
        <w:t xml:space="preserve"> </w:t>
      </w:r>
    </w:p>
    <w:p w14:paraId="35CB0FBF" w14:textId="77777777" w:rsidR="008C1C7E" w:rsidRDefault="008C1C7E" w:rsidP="008C1C7E">
      <w:pPr>
        <w:shd w:val="clear" w:color="auto" w:fill="FFFFFF"/>
        <w:spacing w:line="240" w:lineRule="auto"/>
        <w:ind w:left="240"/>
        <w:outlineLvl w:val="3"/>
        <w:rPr>
          <w:rFonts w:cs="Arial"/>
          <w:b/>
          <w:color w:val="000000"/>
          <w:szCs w:val="24"/>
          <w:lang w:val="en" w:eastAsia="en-GB"/>
        </w:rPr>
      </w:pPr>
    </w:p>
    <w:p w14:paraId="4A27EA47" w14:textId="21A9EB2E" w:rsidR="00BE4C6C" w:rsidRPr="00A33EBB" w:rsidRDefault="008C1C7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Pa</w:t>
      </w:r>
      <w:r w:rsidR="00BE4C6C" w:rsidRPr="00A33EBB">
        <w:rPr>
          <w:rFonts w:cs="Arial"/>
          <w:b/>
          <w:color w:val="000000"/>
          <w:szCs w:val="24"/>
          <w:lang w:val="en" w:eastAsia="en-GB"/>
        </w:rPr>
        <w:t>rt 2</w:t>
      </w:r>
      <w:r w:rsidR="00890785">
        <w:rPr>
          <w:rFonts w:cs="Arial"/>
          <w:b/>
          <w:color w:val="000000"/>
          <w:szCs w:val="24"/>
          <w:lang w:val="en" w:eastAsia="en-GB"/>
        </w:rPr>
        <w:t>a</w:t>
      </w:r>
      <w:r w:rsidR="00054741">
        <w:rPr>
          <w:rFonts w:cs="Arial"/>
          <w:b/>
          <w:color w:val="000000"/>
          <w:szCs w:val="24"/>
          <w:lang w:val="en" w:eastAsia="en-GB"/>
        </w:rPr>
        <w:t xml:space="preserve"> – </w:t>
      </w:r>
      <w:r w:rsidR="000A0894">
        <w:rPr>
          <w:rFonts w:cs="Arial"/>
          <w:b/>
          <w:color w:val="000000"/>
          <w:szCs w:val="24"/>
          <w:lang w:val="en" w:eastAsia="en-GB"/>
        </w:rPr>
        <w:t xml:space="preserve">THE PROPOSED RENT INCREASE </w:t>
      </w:r>
      <w:r w:rsidR="006462EE" w:rsidRPr="006D649F">
        <w:rPr>
          <w:rFonts w:cs="Arial"/>
          <w:i/>
          <w:color w:val="000000"/>
          <w:szCs w:val="24"/>
          <w:lang w:val="en" w:eastAsia="en-GB"/>
        </w:rPr>
        <w:t xml:space="preserve">(this part must always be completed by the </w:t>
      </w:r>
      <w:r w:rsidR="00074F26">
        <w:rPr>
          <w:rFonts w:cs="Arial"/>
          <w:i/>
          <w:color w:val="000000"/>
          <w:szCs w:val="24"/>
          <w:lang w:val="en" w:eastAsia="en-GB"/>
        </w:rPr>
        <w:t>Landlord</w:t>
      </w:r>
      <w:r w:rsidR="006462EE" w:rsidRPr="006D649F">
        <w:rPr>
          <w:rFonts w:cs="Arial"/>
          <w:i/>
          <w:color w:val="000000"/>
          <w:szCs w:val="24"/>
          <w:lang w:val="en" w:eastAsia="en-GB"/>
        </w:rPr>
        <w:t>)</w:t>
      </w:r>
    </w:p>
    <w:p w14:paraId="7853821A"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0EDD1B6" w14:textId="77777777" w:rsidR="00436612"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This gives you notice that</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 xml:space="preserve">(name of </w:t>
      </w:r>
      <w:r w:rsidR="001878C1">
        <w:rPr>
          <w:rFonts w:cs="Arial"/>
          <w:i/>
          <w:color w:val="000000"/>
          <w:szCs w:val="24"/>
          <w:lang w:val="en" w:eastAsia="en-GB"/>
        </w:rPr>
        <w:t>Landlord(s)</w:t>
      </w:r>
      <w:r w:rsidR="001878C1" w:rsidRPr="003374E4">
        <w:rPr>
          <w:rFonts w:cs="Arial"/>
          <w:i/>
          <w:color w:val="000000"/>
          <w:szCs w:val="24"/>
          <w:lang w:val="en" w:eastAsia="en-GB"/>
        </w:rPr>
        <w:t>)</w:t>
      </w:r>
      <w:r w:rsidR="001878C1">
        <w:rPr>
          <w:rFonts w:cs="Arial"/>
          <w:color w:val="000000"/>
          <w:szCs w:val="24"/>
          <w:lang w:val="en" w:eastAsia="en-GB"/>
        </w:rPr>
        <w:t xml:space="preserve"> </w:t>
      </w:r>
    </w:p>
    <w:p w14:paraId="447CE8B4" w14:textId="1000CAB2" w:rsidR="00436612" w:rsidRPr="005A5BA4" w:rsidRDefault="00143727" w:rsidP="000D225E">
      <w:pPr>
        <w:jc w:val="left"/>
      </w:pPr>
      <w:fldSimple w:instr=" MERGEFIELD landlordNames \* MERGEFORMAT ">
        <w:r w:rsidR="00E00A66" w:rsidRPr="005A5BA4">
          <w:t>«landlordNames»</w:t>
        </w:r>
      </w:fldSimple>
    </w:p>
    <w:p w14:paraId="06F807C1" w14:textId="77777777" w:rsidR="00436612" w:rsidRDefault="00436612"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p>
    <w:p w14:paraId="2B4F9D0A" w14:textId="77777777" w:rsidR="00E00A66" w:rsidRDefault="00CA3B7B"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of</w:t>
      </w:r>
      <w:r w:rsidR="001878C1">
        <w:rPr>
          <w:rFonts w:cs="Arial"/>
          <w:color w:val="000000"/>
          <w:szCs w:val="24"/>
          <w:lang w:val="en" w:eastAsia="en-GB"/>
        </w:rPr>
        <w:t xml:space="preserve">: </w:t>
      </w:r>
      <w:r w:rsidR="001878C1" w:rsidRPr="003374E4">
        <w:rPr>
          <w:rFonts w:cs="Arial"/>
          <w:i/>
          <w:color w:val="000000"/>
          <w:szCs w:val="24"/>
          <w:lang w:val="en" w:eastAsia="en-GB"/>
        </w:rPr>
        <w:t>(address of</w:t>
      </w:r>
      <w:r w:rsidR="001878C1">
        <w:rPr>
          <w:rFonts w:cs="Arial"/>
          <w:i/>
          <w:color w:val="000000"/>
          <w:szCs w:val="24"/>
          <w:lang w:val="en" w:eastAsia="en-GB"/>
        </w:rPr>
        <w:t xml:space="preserve"> landlords(s))</w:t>
      </w:r>
    </w:p>
    <w:p w14:paraId="331BDD06" w14:textId="2AF40AAA" w:rsidR="00BE4C6C" w:rsidRPr="005A5BA4" w:rsidRDefault="00143727" w:rsidP="000D225E">
      <w:pPr>
        <w:jc w:val="left"/>
      </w:pPr>
      <w:fldSimple w:instr=" MERGEFIELD landlordAddresses \* MERGEFORMAT ">
        <w:r w:rsidR="00E00A66" w:rsidRPr="005A5BA4">
          <w:t>«landlordAddresses»</w:t>
        </w:r>
      </w:fldSimple>
    </w:p>
    <w:p w14:paraId="4EFB0619" w14:textId="77777777" w:rsidR="003D0D5C" w:rsidRDefault="003D0D5C"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25BB89" w14:textId="46C478BF" w:rsidR="00DD6170"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proposes to </w:t>
      </w:r>
      <w:r w:rsidR="00DD6170">
        <w:rPr>
          <w:rFonts w:cs="Arial"/>
          <w:color w:val="000000"/>
          <w:szCs w:val="24"/>
          <w:lang w:val="en" w:eastAsia="en-GB"/>
        </w:rPr>
        <w:t>increase your rent from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«oldRentAmount»</w:t>
      </w:r>
      <w:r w:rsidR="00C47D67">
        <w:rPr>
          <w:rFonts w:cs="Arial"/>
          <w:color w:val="000000"/>
          <w:szCs w:val="24"/>
          <w:lang w:val="en" w:eastAsia="en-GB"/>
        </w:rPr>
        <w:fldChar w:fldCharType="end"/>
      </w:r>
      <w:r w:rsidR="006D283A">
        <w:rPr>
          <w:rFonts w:cs="Arial"/>
          <w:color w:val="000000"/>
          <w:szCs w:val="24"/>
          <w:lang w:val="en" w:eastAsia="en-GB"/>
        </w:rPr>
        <w:t xml:space="preserve"> </w:t>
      </w:r>
      <w:r w:rsidR="00DD6170">
        <w:rPr>
          <w:rFonts w:cs="Arial"/>
          <w:color w:val="000000"/>
          <w:szCs w:val="24"/>
          <w:lang w:val="en" w:eastAsia="en-GB"/>
        </w:rPr>
        <w:t xml:space="preserve">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oldRentPeriod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«oldRentPeriod»</w:t>
      </w:r>
      <w:r w:rsidR="00C47D67">
        <w:rPr>
          <w:rFonts w:cs="Arial"/>
          <w:color w:val="000000"/>
          <w:szCs w:val="24"/>
          <w:lang w:val="en" w:eastAsia="en-GB"/>
        </w:rPr>
        <w:fldChar w:fldCharType="end"/>
      </w:r>
    </w:p>
    <w:p w14:paraId="35983111" w14:textId="77777777"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F6EC9B"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34C949" w14:textId="1647BBED" w:rsidR="00CA3B7B"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to </w:t>
      </w:r>
      <w:r w:rsidR="00BE4C6C">
        <w:rPr>
          <w:rFonts w:cs="Arial"/>
          <w:color w:val="000000"/>
          <w:szCs w:val="24"/>
          <w:lang w:val="en" w:eastAsia="en-GB"/>
        </w:rPr>
        <w:t>a new rent of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newRentAmount \* MERGEFORMAT </w:instrText>
      </w:r>
      <w:r w:rsidR="00C47D67">
        <w:rPr>
          <w:rFonts w:cs="Arial"/>
          <w:color w:val="000000"/>
          <w:szCs w:val="24"/>
          <w:lang w:val="en" w:eastAsia="en-GB"/>
        </w:rPr>
        <w:fldChar w:fldCharType="separate"/>
      </w:r>
      <w:r w:rsidR="00C47D67">
        <w:rPr>
          <w:rFonts w:cs="Arial"/>
          <w:noProof/>
          <w:color w:val="000000"/>
          <w:szCs w:val="24"/>
          <w:lang w:val="en" w:eastAsia="en-GB"/>
        </w:rPr>
        <w:t>«newRentAmount»</w:t>
      </w:r>
      <w:r w:rsidR="00C47D67">
        <w:rPr>
          <w:rFonts w:cs="Arial"/>
          <w:color w:val="000000"/>
          <w:szCs w:val="24"/>
          <w:lang w:val="en" w:eastAsia="en-GB"/>
        </w:rPr>
        <w:fldChar w:fldCharType="end"/>
      </w:r>
      <w:r w:rsidR="00BE4C6C">
        <w:rPr>
          <w:rFonts w:cs="Arial"/>
          <w:color w:val="000000"/>
          <w:szCs w:val="24"/>
          <w:lang w:val="en" w:eastAsia="en-GB"/>
        </w:rPr>
        <w:t xml:space="preserve"> per </w:t>
      </w:r>
      <w:r w:rsidR="00C47D67">
        <w:rPr>
          <w:rFonts w:cs="Arial"/>
          <w:color w:val="000000"/>
          <w:szCs w:val="24"/>
          <w:lang w:val="en" w:eastAsia="en-GB"/>
        </w:rPr>
        <w:fldChar w:fldCharType="begin"/>
      </w:r>
      <w:r w:rsidR="00C47D67">
        <w:rPr>
          <w:rFonts w:cs="Arial"/>
          <w:color w:val="000000"/>
          <w:szCs w:val="24"/>
          <w:lang w:val="en" w:eastAsia="en-GB"/>
        </w:rPr>
        <w:instrText xml:space="preserve"> MERGEFIELD newRentPeriod \* MERGEFORMAT </w:instrText>
      </w:r>
      <w:r w:rsidR="00C47D67">
        <w:rPr>
          <w:rFonts w:cs="Arial"/>
          <w:color w:val="000000"/>
          <w:szCs w:val="24"/>
          <w:lang w:val="en" w:eastAsia="en-GB"/>
        </w:rPr>
        <w:fldChar w:fldCharType="separate"/>
      </w:r>
      <w:r w:rsidR="00C47D67">
        <w:rPr>
          <w:rFonts w:cs="Arial"/>
          <w:noProof/>
          <w:color w:val="000000"/>
          <w:szCs w:val="24"/>
          <w:lang w:val="en" w:eastAsia="en-GB"/>
        </w:rPr>
        <w:t>«newRentPeriod»</w:t>
      </w:r>
      <w:r w:rsidR="00C47D67">
        <w:rPr>
          <w:rFonts w:cs="Arial"/>
          <w:color w:val="000000"/>
          <w:szCs w:val="24"/>
          <w:lang w:val="en" w:eastAsia="en-GB"/>
        </w:rPr>
        <w:fldChar w:fldCharType="end"/>
      </w:r>
      <w:r w:rsidR="003D3054">
        <w:rPr>
          <w:rFonts w:cs="Arial"/>
          <w:color w:val="000000"/>
          <w:szCs w:val="24"/>
          <w:lang w:val="en" w:eastAsia="en-GB"/>
        </w:rPr>
        <w:t xml:space="preserve"> </w:t>
      </w:r>
      <w:r w:rsidR="00BE4C6C">
        <w:rPr>
          <w:rFonts w:cs="Arial"/>
          <w:color w:val="000000"/>
          <w:szCs w:val="24"/>
          <w:lang w:val="en" w:eastAsia="en-GB"/>
        </w:rPr>
        <w:t xml:space="preserve">for your tenancy at the address in Part 1.  </w:t>
      </w:r>
    </w:p>
    <w:p w14:paraId="451AB3B6" w14:textId="77777777" w:rsidR="00DD6170" w:rsidRDefault="00DD6170" w:rsidP="00BF679F">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3AB0712" w14:textId="77777777" w:rsidR="001878C1" w:rsidRDefault="001878C1"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6D1DD1" w14:textId="467A33C1" w:rsidR="00BE4C6C" w:rsidRPr="003D3054" w:rsidRDefault="00BE4C6C" w:rsidP="003D3054">
      <w:r>
        <w:rPr>
          <w:lang w:val="en" w:eastAsia="en-GB"/>
        </w:rPr>
        <w:t>The new rent is to take effect from</w:t>
      </w:r>
      <w:r w:rsidR="001878C1">
        <w:rPr>
          <w:lang w:val="en" w:eastAsia="en-GB"/>
        </w:rPr>
        <w:t>:</w:t>
      </w:r>
      <w:r w:rsidR="003D3054">
        <w:rPr>
          <w:i/>
          <w:lang w:val="en" w:eastAsia="en-GB"/>
        </w:rPr>
        <w:t xml:space="preserve"> </w:t>
      </w:r>
      <w:r w:rsidR="003D3054">
        <w:rPr>
          <w:lang w:val="en" w:eastAsia="en-GB"/>
        </w:rPr>
        <w:fldChar w:fldCharType="begin"/>
      </w:r>
      <w:r w:rsidR="003D3054">
        <w:rPr>
          <w:lang w:val="en" w:eastAsia="en-GB"/>
        </w:rPr>
        <w:instrText xml:space="preserve"> MERGEFIELD rentIncreaseDate \* MERGEFORMAT </w:instrText>
      </w:r>
      <w:r w:rsidR="003D3054">
        <w:rPr>
          <w:lang w:val="en" w:eastAsia="en-GB"/>
        </w:rPr>
        <w:fldChar w:fldCharType="separate"/>
      </w:r>
      <w:r w:rsidR="003D3054">
        <w:rPr>
          <w:noProof/>
          <w:lang w:val="en" w:eastAsia="en-GB"/>
        </w:rPr>
        <w:t>«rentIncreaseDate»</w:t>
      </w:r>
      <w:r w:rsidR="003D3054">
        <w:rPr>
          <w:lang w:val="en" w:eastAsia="en-GB"/>
        </w:rPr>
        <w:fldChar w:fldCharType="end"/>
      </w:r>
    </w:p>
    <w:p w14:paraId="711DA673" w14:textId="77777777" w:rsidR="00DD6170" w:rsidRDefault="00DD6170" w:rsidP="0078051A">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E490E01"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9878D94" w14:textId="62F14AF1" w:rsidR="00DD6170" w:rsidRDefault="00DD6170"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The last time your rent was increased was</w:t>
      </w:r>
      <w:r w:rsidR="001878C1">
        <w:rPr>
          <w:rFonts w:cs="Arial"/>
          <w:color w:val="000000"/>
          <w:szCs w:val="24"/>
          <w:lang w:val="en" w:eastAsia="en-GB"/>
        </w:rPr>
        <w:t>:</w:t>
      </w:r>
      <w:r w:rsidR="00221EFC">
        <w:rPr>
          <w:rFonts w:cs="Arial"/>
          <w:color w:val="000000"/>
          <w:szCs w:val="24"/>
          <w:lang w:val="en" w:eastAsia="en-GB"/>
        </w:rPr>
        <w:t xml:space="preserve"> </w:t>
      </w:r>
      <w:r w:rsidR="003D3054">
        <w:rPr>
          <w:rFonts w:cs="Arial"/>
          <w:color w:val="000000"/>
          <w:szCs w:val="24"/>
          <w:lang w:val="en" w:eastAsia="en-GB"/>
        </w:rPr>
        <w:fldChar w:fldCharType="begin"/>
      </w:r>
      <w:r w:rsidR="003D3054">
        <w:rPr>
          <w:rFonts w:cs="Arial"/>
          <w:color w:val="000000"/>
          <w:szCs w:val="24"/>
          <w:lang w:val="en" w:eastAsia="en-GB"/>
        </w:rPr>
        <w:instrText xml:space="preserve"> MERGEFIELD lastRentIncreaseDate \* MERGEFORMAT </w:instrText>
      </w:r>
      <w:r w:rsidR="003D3054">
        <w:rPr>
          <w:rFonts w:cs="Arial"/>
          <w:color w:val="000000"/>
          <w:szCs w:val="24"/>
          <w:lang w:val="en" w:eastAsia="en-GB"/>
        </w:rPr>
        <w:fldChar w:fldCharType="separate"/>
      </w:r>
      <w:r w:rsidR="003D3054">
        <w:rPr>
          <w:rFonts w:cs="Arial"/>
          <w:noProof/>
          <w:color w:val="000000"/>
          <w:szCs w:val="24"/>
          <w:lang w:val="en" w:eastAsia="en-GB"/>
        </w:rPr>
        <w:t>«lastRentIncreaseDate»</w:t>
      </w:r>
      <w:r w:rsidR="003D3054">
        <w:rPr>
          <w:rFonts w:cs="Arial"/>
          <w:color w:val="000000"/>
          <w:szCs w:val="24"/>
          <w:lang w:val="en" w:eastAsia="en-GB"/>
        </w:rPr>
        <w:fldChar w:fldCharType="end"/>
      </w:r>
      <w:r>
        <w:rPr>
          <w:rFonts w:cs="Arial"/>
          <w:color w:val="000000"/>
          <w:szCs w:val="24"/>
          <w:lang w:val="en" w:eastAsia="en-GB"/>
        </w:rPr>
        <w:t>.</w:t>
      </w:r>
    </w:p>
    <w:p w14:paraId="004F2DBA" w14:textId="77777777" w:rsidR="00CA3B7B" w:rsidRDefault="00CA3B7B" w:rsidP="00BF679F">
      <w:pPr>
        <w:shd w:val="clear" w:color="auto" w:fill="FFFFFF"/>
        <w:tabs>
          <w:tab w:val="clear" w:pos="720"/>
          <w:tab w:val="clear" w:pos="1440"/>
          <w:tab w:val="clear" w:pos="2160"/>
          <w:tab w:val="clear" w:pos="2880"/>
          <w:tab w:val="clear" w:pos="4680"/>
          <w:tab w:val="clear" w:pos="5400"/>
          <w:tab w:val="clear" w:pos="9000"/>
        </w:tabs>
        <w:spacing w:line="360" w:lineRule="auto"/>
        <w:outlineLvl w:val="3"/>
        <w:rPr>
          <w:rFonts w:cs="Arial"/>
          <w:color w:val="000000"/>
          <w:szCs w:val="24"/>
          <w:lang w:val="en" w:eastAsia="en-GB"/>
        </w:rPr>
      </w:pPr>
    </w:p>
    <w:p w14:paraId="7899EC91" w14:textId="395B45CD" w:rsidR="0066517F" w:rsidRDefault="0066517F"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I confirm that the date the new rent </w:t>
      </w:r>
      <w:r w:rsidR="003D5CDD">
        <w:rPr>
          <w:rFonts w:cs="Arial"/>
          <w:color w:val="000000"/>
          <w:szCs w:val="24"/>
          <w:lang w:val="en" w:eastAsia="en-GB"/>
        </w:rPr>
        <w:t xml:space="preserve">will start </w:t>
      </w:r>
      <w:r>
        <w:rPr>
          <w:rFonts w:cs="Arial"/>
          <w:color w:val="000000"/>
          <w:szCs w:val="24"/>
          <w:lang w:val="en" w:eastAsia="en-GB"/>
        </w:rPr>
        <w:t>from is at least 12 months after any previous rent increase.</w:t>
      </w:r>
    </w:p>
    <w:p w14:paraId="44157921"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5996243"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06D4B1FF" w14:textId="77A4E5FE" w:rsidR="00BE4C6C" w:rsidRPr="003374E4" w:rsidRDefault="00BE4C6C"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i/>
          <w:color w:val="000000"/>
          <w:szCs w:val="24"/>
          <w:lang w:val="en" w:eastAsia="en-GB"/>
        </w:rPr>
      </w:pPr>
      <w:r>
        <w:rPr>
          <w:rFonts w:cs="Arial"/>
          <w:color w:val="000000"/>
          <w:szCs w:val="24"/>
          <w:lang w:val="en" w:eastAsia="en-GB"/>
        </w:rPr>
        <w:t>Signed</w:t>
      </w:r>
      <w:r w:rsidR="00CA3B7B">
        <w:rPr>
          <w:rFonts w:cs="Arial"/>
          <w:color w:val="000000"/>
          <w:szCs w:val="24"/>
          <w:lang w:val="en" w:eastAsia="en-GB"/>
        </w:rPr>
        <w:t>:</w:t>
      </w:r>
      <w:r w:rsidR="001878C1" w:rsidRPr="001878C1">
        <w:rPr>
          <w:rFonts w:cs="Arial"/>
          <w:i/>
          <w:color w:val="000000"/>
          <w:szCs w:val="24"/>
          <w:lang w:val="en" w:eastAsia="en-GB"/>
        </w:rPr>
        <w:t xml:space="preserve"> </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w:t>
      </w:r>
      <w:r w:rsidR="001878C1">
        <w:rPr>
          <w:rFonts w:cs="Arial"/>
          <w:i/>
          <w:color w:val="000000"/>
          <w:szCs w:val="24"/>
          <w:lang w:val="en" w:eastAsia="en-GB"/>
        </w:rPr>
        <w:t>Landlord</w:t>
      </w:r>
      <w:r w:rsidR="001878C1" w:rsidRPr="003374E4">
        <w:rPr>
          <w:rFonts w:cs="Arial"/>
          <w:i/>
          <w:color w:val="000000"/>
          <w:szCs w:val="24"/>
          <w:lang w:val="en" w:eastAsia="en-GB"/>
        </w:rPr>
        <w:t xml:space="preserve">’s </w:t>
      </w:r>
      <w:proofErr w:type="gramStart"/>
      <w:r w:rsidR="001878C1" w:rsidRPr="003374E4">
        <w:rPr>
          <w:rFonts w:cs="Arial"/>
          <w:i/>
          <w:color w:val="000000"/>
          <w:szCs w:val="24"/>
          <w:lang w:val="en" w:eastAsia="en-GB"/>
        </w:rPr>
        <w:t>agent)</w:t>
      </w:r>
      <w:r w:rsidR="00CA3B7B" w:rsidRPr="00502416">
        <w:rPr>
          <w:rFonts w:cs="Arial"/>
          <w:color w:val="000000"/>
          <w:szCs w:val="24"/>
          <w:shd w:val="clear" w:color="auto" w:fill="F2F2F2" w:themeFill="background1" w:themeFillShade="F2"/>
          <w:lang w:val="en" w:eastAsia="en-GB"/>
        </w:rPr>
        <w:t>_</w:t>
      </w:r>
      <w:proofErr w:type="gramEnd"/>
      <w:r w:rsidR="00CA3B7B" w:rsidRPr="00502416">
        <w:rPr>
          <w:rFonts w:cs="Arial"/>
          <w:color w:val="000000"/>
          <w:szCs w:val="24"/>
          <w:shd w:val="clear" w:color="auto" w:fill="F2F2F2" w:themeFill="background1" w:themeFillShade="F2"/>
          <w:lang w:val="en" w:eastAsia="en-GB"/>
        </w:rPr>
        <w:t>________</w:t>
      </w:r>
      <w:r w:rsidR="001878C1" w:rsidRPr="00502416">
        <w:rPr>
          <w:rFonts w:cs="Arial"/>
          <w:color w:val="000000"/>
          <w:szCs w:val="24"/>
          <w:shd w:val="clear" w:color="auto" w:fill="F2F2F2" w:themeFill="background1" w:themeFillShade="F2"/>
          <w:lang w:val="en" w:eastAsia="en-GB"/>
        </w:rPr>
        <w:t>_____________________________</w:t>
      </w:r>
      <w:r w:rsidR="001878C1">
        <w:rPr>
          <w:rFonts w:cs="Arial"/>
          <w:color w:val="000000"/>
          <w:szCs w:val="24"/>
          <w:lang w:val="en" w:eastAsia="en-GB"/>
        </w:rPr>
        <w:t xml:space="preserve"> </w:t>
      </w:r>
      <w:r w:rsidR="00CA3B7B">
        <w:rPr>
          <w:rFonts w:cs="Arial"/>
          <w:color w:val="000000"/>
          <w:szCs w:val="24"/>
          <w:lang w:val="en" w:eastAsia="en-GB"/>
        </w:rPr>
        <w:t xml:space="preserve"> </w:t>
      </w:r>
    </w:p>
    <w:p w14:paraId="28BD304C" w14:textId="77777777"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CF290F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0B09799" w14:textId="679FB96C" w:rsidR="00BE4C6C" w:rsidRDefault="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Date</w:t>
      </w:r>
      <w:r w:rsidR="00CA3B7B">
        <w:rPr>
          <w:rFonts w:cs="Arial"/>
          <w:color w:val="000000"/>
          <w:szCs w:val="24"/>
          <w:lang w:val="en" w:eastAsia="en-GB"/>
        </w:rPr>
        <w:t xml:space="preserve">: </w:t>
      </w:r>
      <w:r w:rsidR="00CA3B7B" w:rsidRPr="00502416">
        <w:rPr>
          <w:rFonts w:cs="Arial"/>
          <w:color w:val="000000"/>
          <w:szCs w:val="24"/>
          <w:shd w:val="clear" w:color="auto" w:fill="F2F2F2" w:themeFill="background1" w:themeFillShade="F2"/>
          <w:lang w:val="en" w:eastAsia="en-GB"/>
        </w:rPr>
        <w:t>_________________________________</w:t>
      </w:r>
      <w:r w:rsidR="001878C1" w:rsidRPr="00502416">
        <w:rPr>
          <w:rFonts w:cs="Arial"/>
          <w:color w:val="000000"/>
          <w:szCs w:val="24"/>
          <w:shd w:val="clear" w:color="auto" w:fill="F2F2F2" w:themeFill="background1" w:themeFillShade="F2"/>
          <w:lang w:val="en" w:eastAsia="en-GB"/>
        </w:rPr>
        <w:t>_____________________________</w:t>
      </w:r>
    </w:p>
    <w:p w14:paraId="11B474DE"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52F42989" w14:textId="77777777" w:rsidR="00CA3B7B" w:rsidRDefault="00CA3B7B">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BEA5DA5" w14:textId="7D91A57B" w:rsidR="00BE4C6C" w:rsidRDefault="00A33EBB"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Address of </w:t>
      </w:r>
      <w:r w:rsidR="00074F26">
        <w:rPr>
          <w:rFonts w:cs="Arial"/>
          <w:color w:val="000000"/>
          <w:szCs w:val="24"/>
          <w:lang w:val="en" w:eastAsia="en-GB"/>
        </w:rPr>
        <w:t>Landlord</w:t>
      </w:r>
      <w:r>
        <w:rPr>
          <w:rFonts w:cs="Arial"/>
          <w:color w:val="000000"/>
          <w:szCs w:val="24"/>
          <w:lang w:val="en" w:eastAsia="en-GB"/>
        </w:rPr>
        <w:t>’s a</w:t>
      </w:r>
      <w:r w:rsidR="00BE4C6C">
        <w:rPr>
          <w:rFonts w:cs="Arial"/>
          <w:color w:val="000000"/>
          <w:szCs w:val="24"/>
          <w:lang w:val="en" w:eastAsia="en-GB"/>
        </w:rPr>
        <w:t xml:space="preserve">gent </w:t>
      </w:r>
      <w:r w:rsidR="00BE4C6C" w:rsidRPr="003374E4">
        <w:rPr>
          <w:rFonts w:cs="Arial"/>
          <w:i/>
          <w:color w:val="000000"/>
          <w:szCs w:val="24"/>
          <w:lang w:val="en" w:eastAsia="en-GB"/>
        </w:rPr>
        <w:t>(if appropriate)</w:t>
      </w:r>
      <w:r w:rsidR="00CA3B7B" w:rsidRPr="003374E4">
        <w:rPr>
          <w:rFonts w:cs="Arial"/>
          <w:i/>
          <w:color w:val="000000"/>
          <w:szCs w:val="24"/>
          <w:lang w:val="en" w:eastAsia="en-GB"/>
        </w:rPr>
        <w:t>:</w:t>
      </w:r>
    </w:p>
    <w:p w14:paraId="6917889C" w14:textId="77777777" w:rsidR="00BE4C6C" w:rsidRDefault="00BE4C6C"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547ACD8" w14:textId="6332DF99" w:rsidR="008C1A86" w:rsidRPr="005A5BA4" w:rsidRDefault="00143727" w:rsidP="000D225E">
      <w:pPr>
        <w:jc w:val="left"/>
      </w:pPr>
      <w:fldSimple w:instr=" MERGEFIELD landlordsAgentAddress \* MERGEFORMAT ">
        <w:r w:rsidR="00A87E0C" w:rsidRPr="005A5BA4">
          <w:t>«landlordsAgentAddress»</w:t>
        </w:r>
      </w:fldSimple>
      <w:r w:rsidR="008C1A86" w:rsidRPr="005A5BA4">
        <w:br w:type="page"/>
      </w:r>
    </w:p>
    <w:p w14:paraId="19BE9E6E" w14:textId="7C25BA2B"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2</w:t>
      </w:r>
      <w:r w:rsidR="00890785">
        <w:rPr>
          <w:rFonts w:cs="Arial"/>
          <w:b/>
          <w:color w:val="000000"/>
          <w:szCs w:val="24"/>
          <w:lang w:val="en" w:eastAsia="en-GB"/>
        </w:rPr>
        <w:t>b – IF</w:t>
      </w:r>
      <w:r w:rsidR="000A0894">
        <w:rPr>
          <w:rFonts w:cs="Arial"/>
          <w:b/>
          <w:color w:val="000000"/>
          <w:szCs w:val="24"/>
          <w:lang w:val="en" w:eastAsia="en-GB"/>
        </w:rPr>
        <w:t xml:space="preserve"> THE </w:t>
      </w:r>
      <w:r w:rsidR="008D3071">
        <w:rPr>
          <w:rFonts w:cs="Arial"/>
          <w:b/>
          <w:color w:val="000000"/>
          <w:szCs w:val="24"/>
          <w:lang w:val="en" w:eastAsia="en-GB"/>
        </w:rPr>
        <w:t>LET PROPERTY</w:t>
      </w:r>
      <w:r w:rsidR="000A0894">
        <w:rPr>
          <w:rFonts w:cs="Arial"/>
          <w:b/>
          <w:color w:val="000000"/>
          <w:szCs w:val="24"/>
          <w:lang w:val="en" w:eastAsia="en-GB"/>
        </w:rPr>
        <w:t xml:space="preserve"> IS IN AN RPZ</w:t>
      </w:r>
    </w:p>
    <w:p w14:paraId="40D0B222"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3F852A5" w14:textId="632CAA5C" w:rsidR="00890785" w:rsidRPr="00890785" w:rsidRDefault="00057B5A" w:rsidP="00890785">
      <w:pPr>
        <w:pStyle w:val="FormText"/>
        <w:jc w:val="both"/>
        <w:rPr>
          <w:rFonts w:ascii="Arial" w:hAnsi="Arial" w:cs="Arial"/>
          <w:b/>
          <w:sz w:val="24"/>
          <w:szCs w:val="24"/>
        </w:rPr>
      </w:pPr>
      <w:r>
        <w:rPr>
          <w:rFonts w:ascii="Arial" w:eastAsia="Arial" w:hAnsi="Arial" w:cs="Arial"/>
          <w:b/>
          <w:bCs/>
          <w:sz w:val="24"/>
          <w:szCs w:val="24"/>
        </w:rPr>
        <w:fldChar w:fldCharType="begin"/>
      </w:r>
      <w:r>
        <w:rPr>
          <w:rFonts w:ascii="Arial" w:eastAsia="Arial" w:hAnsi="Arial" w:cs="Arial"/>
          <w:b/>
          <w:bCs/>
          <w:sz w:val="24"/>
          <w:szCs w:val="24"/>
        </w:rPr>
        <w:instrText xml:space="preserve"> MERGEFIELD section2BIntro \* MERGEFORMAT </w:instrText>
      </w:r>
      <w:r>
        <w:rPr>
          <w:rFonts w:ascii="Arial" w:eastAsia="Arial" w:hAnsi="Arial" w:cs="Arial"/>
          <w:b/>
          <w:bCs/>
          <w:sz w:val="24"/>
          <w:szCs w:val="24"/>
        </w:rPr>
        <w:fldChar w:fldCharType="separate"/>
      </w:r>
      <w:r>
        <w:rPr>
          <w:rFonts w:ascii="Arial" w:eastAsia="Arial" w:hAnsi="Arial" w:cs="Arial"/>
          <w:b/>
          <w:bCs/>
          <w:noProof/>
          <w:sz w:val="24"/>
          <w:szCs w:val="24"/>
        </w:rPr>
        <w:t>«section2BIntro»</w:t>
      </w:r>
      <w:r>
        <w:rPr>
          <w:rFonts w:ascii="Arial" w:eastAsia="Arial" w:hAnsi="Arial" w:cs="Arial"/>
          <w:b/>
          <w:bCs/>
          <w:sz w:val="24"/>
          <w:szCs w:val="24"/>
        </w:rPr>
        <w:fldChar w:fldCharType="end"/>
      </w:r>
    </w:p>
    <w:p w14:paraId="61D5FDEF"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5DAC19F" w14:textId="77777777" w:rsidR="00C550B1" w:rsidRDefault="00C550B1" w:rsidP="00890785">
      <w:pPr>
        <w:sectPr w:rsidR="00C550B1" w:rsidSect="00BF679F">
          <w:headerReference w:type="default" r:id="rId11"/>
          <w:footerReference w:type="default" r:id="rId12"/>
          <w:pgSz w:w="11906" w:h="16838" w:code="9"/>
          <w:pgMar w:top="426" w:right="1440" w:bottom="568" w:left="1440" w:header="720" w:footer="720" w:gutter="0"/>
          <w:cols w:space="708"/>
          <w:docGrid w:linePitch="360"/>
        </w:sectPr>
      </w:pPr>
    </w:p>
    <w:tbl>
      <w:tblPr>
        <w:tblW w:w="8529" w:type="dxa"/>
        <w:tblLook w:val="0000" w:firstRow="0" w:lastRow="0" w:firstColumn="0" w:lastColumn="0" w:noHBand="0" w:noVBand="0"/>
      </w:tblPr>
      <w:tblGrid>
        <w:gridCol w:w="8529"/>
      </w:tblGrid>
      <w:tr w:rsidR="00890785" w:rsidRPr="004C1157" w14:paraId="6561D2D6" w14:textId="77777777" w:rsidTr="00481250">
        <w:trPr>
          <w:trHeight w:val="1080"/>
        </w:trPr>
        <w:tc>
          <w:tcPr>
            <w:tcW w:w="5000" w:type="pct"/>
          </w:tcPr>
          <w:p w14:paraId="6668E51C" w14:textId="5D507044" w:rsidR="00890785" w:rsidRDefault="00890785" w:rsidP="00890785">
            <w:r w:rsidRPr="00890785">
              <w:t xml:space="preserve">The Let Property in Part 1 of this form </w:t>
            </w:r>
            <w:r w:rsidR="00A5478A">
              <w:t xml:space="preserve">is </w:t>
            </w:r>
            <w:r w:rsidR="00D9276E">
              <w:rPr>
                <w:noProof/>
              </w:rPr>
              <w:fldChar w:fldCharType="begin"/>
            </w:r>
            <w:r w:rsidR="00D9276E">
              <w:rPr>
                <w:noProof/>
              </w:rPr>
              <w:instrText xml:space="preserve"> MERGEFIELD inRPZ \* MERGEFORMAT </w:instrText>
            </w:r>
            <w:r w:rsidR="00D9276E">
              <w:rPr>
                <w:noProof/>
              </w:rPr>
              <w:fldChar w:fldCharType="separate"/>
            </w:r>
            <w:r w:rsidR="00057B5A">
              <w:rPr>
                <w:noProof/>
              </w:rPr>
              <w:t>«inRPZ»</w:t>
            </w:r>
            <w:r w:rsidR="00D9276E">
              <w:rPr>
                <w:noProof/>
              </w:rPr>
              <w:fldChar w:fldCharType="end"/>
            </w:r>
            <w:r w:rsidR="00057B5A">
              <w:t xml:space="preserve"> </w:t>
            </w:r>
            <w:r w:rsidRPr="00890785">
              <w:t>a Rent Pressure Zone. This means that the Scottish Ministers have set a cap on the maximum amount by which your rent can be increased. This is because rents in your area are rising too much, causing difficulties for existing tenants and having a negative effect on the local authority’s housing system.</w:t>
            </w:r>
          </w:p>
          <w:p w14:paraId="300C5D3E" w14:textId="338091DF" w:rsidR="00890785" w:rsidRPr="00890785" w:rsidRDefault="00890785" w:rsidP="00481250">
            <w:pPr>
              <w:pStyle w:val="FormText"/>
              <w:rPr>
                <w:rFonts w:ascii="Arial" w:eastAsia="Arial" w:hAnsi="Arial" w:cs="Arial"/>
                <w:sz w:val="24"/>
                <w:szCs w:val="24"/>
              </w:rPr>
            </w:pPr>
          </w:p>
        </w:tc>
      </w:tr>
      <w:tr w:rsidR="00890785" w:rsidRPr="00262E92" w14:paraId="27FA269A" w14:textId="77777777" w:rsidTr="00481250">
        <w:trPr>
          <w:trHeight w:val="630"/>
        </w:trPr>
        <w:tc>
          <w:tcPr>
            <w:tcW w:w="5000" w:type="pct"/>
          </w:tcPr>
          <w:p w14:paraId="74E2483C" w14:textId="77777777" w:rsidR="00890785" w:rsidRPr="00890785" w:rsidRDefault="00890785" w:rsidP="00890785">
            <w:r w:rsidRPr="00890785">
              <w:t>The new proposed rent amount outlined in Part 2 must not be more than the rent cap set by the Scottish Ministers.</w:t>
            </w:r>
          </w:p>
        </w:tc>
      </w:tr>
    </w:tbl>
    <w:p w14:paraId="4C3562B1" w14:textId="77777777" w:rsidR="00130E20" w:rsidRDefault="00130E20"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1AC11A0" w14:textId="62975034" w:rsidR="00890785" w:rsidRDefault="00056E6A"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 w:val="20"/>
        </w:rPr>
      </w:pPr>
      <w:r w:rsidRPr="00352BB3">
        <w:rPr>
          <w:rFonts w:cs="Arial"/>
          <w:color w:val="000000"/>
          <w:szCs w:val="24"/>
          <w:lang w:val="en" w:eastAsia="en-GB"/>
        </w:rPr>
        <w:t>The</w:t>
      </w:r>
      <w:r w:rsidR="006F3D3E" w:rsidRPr="00352BB3">
        <w:rPr>
          <w:rFonts w:cs="Arial"/>
          <w:color w:val="000000"/>
          <w:szCs w:val="24"/>
          <w:lang w:val="en" w:eastAsia="en-GB"/>
        </w:rPr>
        <w:t xml:space="preserve"> following equation has been used by Ministers to </w:t>
      </w:r>
      <w:r w:rsidRPr="00352BB3">
        <w:rPr>
          <w:rFonts w:cs="Arial"/>
          <w:color w:val="000000"/>
          <w:szCs w:val="24"/>
          <w:lang w:val="en" w:eastAsia="en-GB"/>
        </w:rPr>
        <w:t xml:space="preserve">set </w:t>
      </w:r>
      <w:r w:rsidR="006F3D3E" w:rsidRPr="00352BB3">
        <w:rPr>
          <w:rFonts w:cs="Arial"/>
          <w:color w:val="000000"/>
          <w:szCs w:val="24"/>
          <w:lang w:val="en" w:eastAsia="en-GB"/>
        </w:rPr>
        <w:t xml:space="preserve">the cap </w:t>
      </w:r>
      <w:r w:rsidRPr="00352BB3">
        <w:rPr>
          <w:rFonts w:cs="Arial"/>
          <w:color w:val="000000"/>
          <w:szCs w:val="24"/>
          <w:lang w:val="en" w:eastAsia="en-GB"/>
        </w:rPr>
        <w:t xml:space="preserve">for the area </w:t>
      </w:r>
      <w:r w:rsidR="006F3D3E" w:rsidRPr="00352BB3">
        <w:rPr>
          <w:rFonts w:cs="Arial"/>
          <w:color w:val="000000"/>
          <w:szCs w:val="24"/>
          <w:lang w:val="en" w:eastAsia="en-GB"/>
        </w:rPr>
        <w:t xml:space="preserve">that </w:t>
      </w:r>
      <w:r w:rsidRPr="00352BB3">
        <w:rPr>
          <w:rFonts w:cs="Arial"/>
          <w:color w:val="000000"/>
          <w:szCs w:val="24"/>
          <w:lang w:val="en" w:eastAsia="en-GB"/>
        </w:rPr>
        <w:t xml:space="preserve">you live in: </w:t>
      </w:r>
      <w:r w:rsidRPr="00352BB3">
        <w:rPr>
          <w:rFonts w:cs="Arial"/>
          <w:sz w:val="20"/>
        </w:rPr>
        <w:t xml:space="preserve"> </w:t>
      </w:r>
    </w:p>
    <w:p w14:paraId="7D9DB523" w14:textId="27F8FB23" w:rsidR="006F3D3E" w:rsidRPr="00890785" w:rsidRDefault="00890785"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sz w:val="20"/>
        </w:rPr>
      </w:pPr>
      <w:r>
        <w:rPr>
          <w:rFonts w:cs="Arial"/>
          <w:noProof/>
        </w:rPr>
        <w:drawing>
          <wp:inline distT="0" distB="0" distL="0" distR="0" wp14:anchorId="4E328C79" wp14:editId="0443EE5A">
            <wp:extent cx="3096895" cy="865505"/>
            <wp:effectExtent l="0" t="0" r="0" b="0"/>
            <wp:docPr id="1" name="Picture 1" descr="Doc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oc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6895" cy="865505"/>
                    </a:xfrm>
                    <a:prstGeom prst="rect">
                      <a:avLst/>
                    </a:prstGeom>
                    <a:noFill/>
                    <a:ln>
                      <a:noFill/>
                    </a:ln>
                  </pic:spPr>
                </pic:pic>
              </a:graphicData>
            </a:graphic>
          </wp:inline>
        </w:drawing>
      </w:r>
      <w:r w:rsidR="00056E6A">
        <w:rPr>
          <w:rFonts w:cs="Arial"/>
          <w:szCs w:val="24"/>
        </w:rPr>
        <w:t xml:space="preserve">  </w:t>
      </w:r>
    </w:p>
    <w:p w14:paraId="263B0C6F"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4258C1FC" w14:textId="77777777" w:rsidR="006F3D3E" w:rsidRPr="00352BB3"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2BB3">
        <w:rPr>
          <w:rFonts w:cs="Arial"/>
          <w:color w:val="000000"/>
          <w:szCs w:val="24"/>
          <w:lang w:val="en" w:eastAsia="en-GB"/>
        </w:rPr>
        <w:t>In the above equation:</w:t>
      </w:r>
    </w:p>
    <w:p w14:paraId="6216BB35" w14:textId="77777777" w:rsidR="006F3D3E" w:rsidRPr="00C0416C"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D18D837" w14:textId="77777777" w:rsidR="006F3D3E" w:rsidRPr="005C04B8" w:rsidRDefault="006F3D3E"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R </w:t>
      </w:r>
      <w:r w:rsidRPr="00C0416C">
        <w:rPr>
          <w:rFonts w:cs="Arial"/>
          <w:color w:val="000000"/>
          <w:szCs w:val="24"/>
          <w:lang w:val="en" w:eastAsia="en-GB"/>
        </w:rPr>
        <w:t>is the amount of rent payable before the rent increase.</w:t>
      </w:r>
    </w:p>
    <w:p w14:paraId="5D2B8866" w14:textId="77777777" w:rsidR="006F3D3E" w:rsidRPr="00C0416C" w:rsidRDefault="006F3D3E"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CPI </w:t>
      </w:r>
      <w:r w:rsidRPr="00C0416C">
        <w:rPr>
          <w:rFonts w:cs="Arial"/>
          <w:color w:val="000000"/>
          <w:szCs w:val="24"/>
          <w:lang w:val="en" w:eastAsia="en-GB"/>
        </w:rPr>
        <w:t xml:space="preserve">is the percentage </w:t>
      </w:r>
      <w:r w:rsidR="008117DE" w:rsidRPr="005C04B8">
        <w:rPr>
          <w:rFonts w:cs="Arial"/>
          <w:color w:val="000000"/>
          <w:szCs w:val="24"/>
          <w:lang w:val="en" w:eastAsia="en-GB"/>
        </w:rPr>
        <w:t>change</w:t>
      </w:r>
      <w:r w:rsidR="00CE7365" w:rsidRPr="005C04B8">
        <w:rPr>
          <w:rFonts w:cs="Arial"/>
          <w:color w:val="000000"/>
          <w:szCs w:val="24"/>
          <w:lang w:val="en" w:eastAsia="en-GB"/>
        </w:rPr>
        <w:t xml:space="preserve"> (if any)</w:t>
      </w:r>
      <w:r w:rsidR="008117DE" w:rsidRPr="005C04B8">
        <w:rPr>
          <w:rFonts w:cs="Arial"/>
          <w:color w:val="000000"/>
          <w:szCs w:val="24"/>
          <w:lang w:val="en" w:eastAsia="en-GB"/>
        </w:rPr>
        <w:t xml:space="preserve"> </w:t>
      </w:r>
      <w:r w:rsidRPr="00650C8F">
        <w:rPr>
          <w:rFonts w:cs="Arial"/>
          <w:color w:val="000000"/>
          <w:szCs w:val="24"/>
          <w:lang w:val="en" w:eastAsia="en-GB"/>
        </w:rPr>
        <w:t>in the consumer price</w:t>
      </w:r>
      <w:r w:rsidR="00CE7365" w:rsidRPr="008F6B8F">
        <w:rPr>
          <w:rFonts w:cs="Arial"/>
          <w:color w:val="000000"/>
          <w:szCs w:val="24"/>
          <w:lang w:val="en" w:eastAsia="en-GB"/>
        </w:rPr>
        <w:t>s</w:t>
      </w:r>
      <w:r w:rsidRPr="00BF6318">
        <w:rPr>
          <w:rFonts w:cs="Arial"/>
          <w:color w:val="000000"/>
          <w:szCs w:val="24"/>
          <w:lang w:val="en" w:eastAsia="en-GB"/>
        </w:rPr>
        <w:t xml:space="preserve"> index over the period from the day of your last rent increase or, if your ren</w:t>
      </w:r>
      <w:r w:rsidRPr="00C0416C">
        <w:rPr>
          <w:rFonts w:cs="Arial"/>
          <w:color w:val="000000"/>
          <w:szCs w:val="24"/>
          <w:lang w:val="en" w:eastAsia="en-GB"/>
        </w:rPr>
        <w:t>t has not been increased before, from the day your tenancy began.</w:t>
      </w:r>
    </w:p>
    <w:p w14:paraId="1C1ED8ED" w14:textId="77777777" w:rsidR="00602C6C" w:rsidRDefault="006F3D3E"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X </w:t>
      </w:r>
      <w:r w:rsidRPr="00C0416C">
        <w:rPr>
          <w:rFonts w:cs="Arial"/>
          <w:color w:val="000000"/>
          <w:szCs w:val="24"/>
          <w:lang w:val="en" w:eastAsia="en-GB"/>
        </w:rPr>
        <w:t>is the number of percentage points</w:t>
      </w:r>
      <w:r w:rsidR="00297B68" w:rsidRPr="005C04B8">
        <w:rPr>
          <w:rFonts w:cs="Arial"/>
          <w:color w:val="000000"/>
          <w:szCs w:val="24"/>
          <w:lang w:val="en" w:eastAsia="en-GB"/>
        </w:rPr>
        <w:t xml:space="preserve"> </w:t>
      </w:r>
      <w:r w:rsidR="00943294" w:rsidRPr="005C04B8">
        <w:rPr>
          <w:rFonts w:cs="Arial"/>
          <w:color w:val="000000"/>
          <w:szCs w:val="24"/>
          <w:lang w:val="en" w:eastAsia="en-GB"/>
        </w:rPr>
        <w:t xml:space="preserve">decided by </w:t>
      </w:r>
      <w:r w:rsidRPr="005C04B8">
        <w:rPr>
          <w:rFonts w:cs="Arial"/>
          <w:color w:val="000000"/>
          <w:szCs w:val="24"/>
          <w:lang w:val="en" w:eastAsia="en-GB"/>
        </w:rPr>
        <w:t>Scottish Ministers</w:t>
      </w:r>
      <w:r w:rsidR="00943294" w:rsidRPr="00650C8F">
        <w:rPr>
          <w:rFonts w:cs="Arial"/>
          <w:color w:val="000000"/>
          <w:szCs w:val="24"/>
          <w:lang w:val="en" w:eastAsia="en-GB"/>
        </w:rPr>
        <w:t xml:space="preserve"> and set out in </w:t>
      </w:r>
      <w:r w:rsidR="00962610" w:rsidRPr="008F6B8F">
        <w:rPr>
          <w:rFonts w:cs="Arial"/>
          <w:color w:val="000000"/>
          <w:szCs w:val="24"/>
          <w:lang w:val="en" w:eastAsia="en-GB"/>
        </w:rPr>
        <w:t>regulations</w:t>
      </w:r>
      <w:r w:rsidR="00943294" w:rsidRPr="00BF6318">
        <w:rPr>
          <w:rFonts w:cs="Arial"/>
          <w:color w:val="000000"/>
          <w:szCs w:val="24"/>
          <w:lang w:val="en" w:eastAsia="en-GB"/>
        </w:rPr>
        <w:t>.</w:t>
      </w:r>
    </w:p>
    <w:p w14:paraId="7BB3C78F" w14:textId="5B5D0F3F" w:rsidR="00602C6C" w:rsidRPr="00602C6C" w:rsidRDefault="00602C6C" w:rsidP="000A5287">
      <w:pPr>
        <w:pStyle w:val="ListParagraph"/>
        <w:numPr>
          <w:ilvl w:val="0"/>
          <w:numId w:val="4"/>
        </w:num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602C6C">
        <w:rPr>
          <w:rFonts w:cs="Arial"/>
          <w:szCs w:val="24"/>
          <w:lang w:eastAsia="en-GB"/>
        </w:rPr>
        <w:t>Y is the amount (if any) that your Landlord can charge you as a result of improvements made to the Let Property.  Only a Rent Officer can decide how much can be inserted above for ‘Y’.  If a figure greater than zero has been added below for ‘Y’, a copy of the Rent Officer’s decision must accompany this notice which confirms that amount.</w:t>
      </w:r>
    </w:p>
    <w:p w14:paraId="4BF616A1" w14:textId="77777777" w:rsidR="006F3D3E" w:rsidRPr="00352BB3" w:rsidRDefault="006F3D3E" w:rsidP="00BF679F">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ACEED9D"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tbl>
      <w:tblPr>
        <w:tblW w:w="9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2"/>
      </w:tblGrid>
      <w:tr w:rsidR="00352BB3" w14:paraId="6942FB88" w14:textId="77777777" w:rsidTr="00BF679F">
        <w:trPr>
          <w:trHeight w:val="3645"/>
        </w:trPr>
        <w:tc>
          <w:tcPr>
            <w:tcW w:w="9332" w:type="dxa"/>
          </w:tcPr>
          <w:p w14:paraId="2F7E72AF"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21026477" w14:textId="77777777" w:rsidR="00352BB3" w:rsidRDefault="00352BB3" w:rsidP="00352BB3">
            <w:pPr>
              <w:shd w:val="clear" w:color="auto" w:fill="FFFFFF"/>
              <w:spacing w:line="240" w:lineRule="auto"/>
              <w:ind w:left="240"/>
              <w:outlineLvl w:val="3"/>
              <w:rPr>
                <w:rFonts w:cs="Arial"/>
                <w:color w:val="000000"/>
                <w:szCs w:val="24"/>
                <w:lang w:val="en" w:eastAsia="en-GB"/>
              </w:rPr>
            </w:pPr>
            <w:r>
              <w:rPr>
                <w:rFonts w:cs="Arial"/>
                <w:color w:val="000000"/>
                <w:szCs w:val="24"/>
                <w:lang w:val="en" w:eastAsia="en-GB"/>
              </w:rPr>
              <w:t>For example, if:</w:t>
            </w:r>
          </w:p>
          <w:p w14:paraId="73D4E83E"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49DE8982" w14:textId="77777777" w:rsidR="00352BB3" w:rsidRPr="00352BB3" w:rsidRDefault="00352BB3" w:rsidP="000A5287">
            <w:pPr>
              <w:pStyle w:val="ListParagraph"/>
              <w:numPr>
                <w:ilvl w:val="0"/>
                <w:numId w:val="5"/>
              </w:numPr>
              <w:shd w:val="clear" w:color="auto" w:fill="FFFFFF"/>
              <w:spacing w:line="240" w:lineRule="auto"/>
              <w:ind w:left="960"/>
              <w:outlineLvl w:val="3"/>
              <w:rPr>
                <w:rFonts w:cs="Arial"/>
                <w:color w:val="000000"/>
                <w:szCs w:val="24"/>
                <w:lang w:val="en" w:eastAsia="en-GB"/>
              </w:rPr>
            </w:pPr>
            <w:r>
              <w:rPr>
                <w:rFonts w:cs="Arial"/>
                <w:color w:val="000000"/>
                <w:szCs w:val="24"/>
                <w:lang w:val="en" w:eastAsia="en-GB"/>
              </w:rPr>
              <w:t>R =</w:t>
            </w:r>
            <w:r w:rsidRPr="00352BB3">
              <w:rPr>
                <w:rFonts w:cs="Arial"/>
                <w:color w:val="000000"/>
                <w:szCs w:val="24"/>
                <w:lang w:val="en" w:eastAsia="en-GB"/>
              </w:rPr>
              <w:t xml:space="preserve"> £800</w:t>
            </w:r>
            <w:r>
              <w:rPr>
                <w:rFonts w:cs="Arial"/>
                <w:color w:val="000000"/>
                <w:szCs w:val="24"/>
                <w:lang w:val="en" w:eastAsia="en-GB"/>
              </w:rPr>
              <w:t xml:space="preserve"> (</w:t>
            </w:r>
            <w:r w:rsidRPr="00352BB3">
              <w:rPr>
                <w:rFonts w:cs="Arial"/>
                <w:color w:val="000000"/>
                <w:szCs w:val="24"/>
                <w:lang w:val="en" w:eastAsia="en-GB"/>
              </w:rPr>
              <w:t>rent amount payable before the rent increase</w:t>
            </w:r>
            <w:r>
              <w:rPr>
                <w:rFonts w:cs="Arial"/>
                <w:color w:val="000000"/>
                <w:szCs w:val="24"/>
                <w:lang w:val="en" w:eastAsia="en-GB"/>
              </w:rPr>
              <w:t>)</w:t>
            </w:r>
          </w:p>
          <w:p w14:paraId="794E2B25" w14:textId="77777777" w:rsidR="00352BB3" w:rsidRPr="00352BB3" w:rsidRDefault="00352BB3" w:rsidP="000A5287">
            <w:pPr>
              <w:pStyle w:val="ListParagraph"/>
              <w:numPr>
                <w:ilvl w:val="0"/>
                <w:numId w:val="5"/>
              </w:numPr>
              <w:shd w:val="clear" w:color="auto" w:fill="FFFFFF"/>
              <w:spacing w:line="240" w:lineRule="auto"/>
              <w:ind w:left="960"/>
              <w:outlineLvl w:val="3"/>
              <w:rPr>
                <w:rFonts w:cs="Arial"/>
                <w:color w:val="000000"/>
                <w:szCs w:val="24"/>
                <w:lang w:val="en" w:eastAsia="en-GB"/>
              </w:rPr>
            </w:pPr>
            <w:r w:rsidRPr="00352BB3">
              <w:rPr>
                <w:rFonts w:cs="Arial"/>
                <w:color w:val="000000"/>
                <w:szCs w:val="24"/>
                <w:lang w:val="en" w:eastAsia="en-GB"/>
              </w:rPr>
              <w:t>CPI over the period is 0.6%</w:t>
            </w:r>
          </w:p>
          <w:p w14:paraId="46DA325C" w14:textId="77777777" w:rsidR="00352BB3" w:rsidRPr="00352BB3" w:rsidRDefault="00352BB3" w:rsidP="000A5287">
            <w:pPr>
              <w:pStyle w:val="ListParagraph"/>
              <w:numPr>
                <w:ilvl w:val="0"/>
                <w:numId w:val="5"/>
              </w:numPr>
              <w:shd w:val="clear" w:color="auto" w:fill="FFFFFF"/>
              <w:spacing w:line="240" w:lineRule="auto"/>
              <w:ind w:left="960"/>
              <w:outlineLvl w:val="3"/>
              <w:rPr>
                <w:rFonts w:cs="Arial"/>
                <w:color w:val="000000"/>
                <w:szCs w:val="24"/>
                <w:lang w:val="en" w:eastAsia="en-GB"/>
              </w:rPr>
            </w:pPr>
            <w:r w:rsidRPr="00352BB3">
              <w:rPr>
                <w:rFonts w:cs="Arial"/>
                <w:color w:val="000000"/>
                <w:szCs w:val="24"/>
                <w:lang w:val="en" w:eastAsia="en-GB"/>
              </w:rPr>
              <w:t xml:space="preserve">X is </w:t>
            </w:r>
            <w:r>
              <w:rPr>
                <w:rFonts w:cs="Arial"/>
                <w:color w:val="000000"/>
                <w:szCs w:val="24"/>
                <w:lang w:val="en" w:eastAsia="en-GB"/>
              </w:rPr>
              <w:t>set by Ministers at 2</w:t>
            </w:r>
            <w:r w:rsidRPr="00352BB3">
              <w:rPr>
                <w:rFonts w:cs="Arial"/>
                <w:color w:val="000000"/>
                <w:szCs w:val="24"/>
                <w:lang w:val="en" w:eastAsia="en-GB"/>
              </w:rPr>
              <w:t>%</w:t>
            </w:r>
          </w:p>
          <w:p w14:paraId="3BCAE071" w14:textId="77777777" w:rsidR="00352BB3" w:rsidRDefault="00352BB3" w:rsidP="000A5287">
            <w:pPr>
              <w:pStyle w:val="ListParagraph"/>
              <w:numPr>
                <w:ilvl w:val="0"/>
                <w:numId w:val="5"/>
              </w:numPr>
              <w:shd w:val="clear" w:color="auto" w:fill="FFFFFF"/>
              <w:spacing w:line="240" w:lineRule="auto"/>
              <w:ind w:left="699" w:hanging="99"/>
              <w:outlineLvl w:val="3"/>
              <w:rPr>
                <w:rFonts w:cs="Arial"/>
                <w:color w:val="000000"/>
                <w:szCs w:val="24"/>
                <w:lang w:val="en" w:eastAsia="en-GB"/>
              </w:rPr>
            </w:pPr>
            <w:r w:rsidRPr="00352BB3">
              <w:rPr>
                <w:rFonts w:cs="Arial"/>
                <w:color w:val="000000"/>
                <w:szCs w:val="24"/>
                <w:lang w:val="en" w:eastAsia="en-GB"/>
              </w:rPr>
              <w:t xml:space="preserve">Y is £30 </w:t>
            </w:r>
          </w:p>
          <w:p w14:paraId="711133E7" w14:textId="77777777" w:rsidR="00352BB3" w:rsidRDefault="00352BB3" w:rsidP="00352BB3">
            <w:pPr>
              <w:pStyle w:val="ListParagraph"/>
              <w:shd w:val="clear" w:color="auto" w:fill="FFFFFF"/>
              <w:spacing w:line="240" w:lineRule="auto"/>
              <w:ind w:left="960"/>
              <w:outlineLvl w:val="3"/>
              <w:rPr>
                <w:rFonts w:cs="Arial"/>
                <w:color w:val="000000"/>
                <w:szCs w:val="24"/>
                <w:lang w:val="en" w:eastAsia="en-GB"/>
              </w:rPr>
            </w:pPr>
          </w:p>
          <w:p w14:paraId="3C01117D" w14:textId="77777777" w:rsidR="00352BB3" w:rsidRPr="00352BB3" w:rsidRDefault="00352BB3" w:rsidP="00352BB3">
            <w:pPr>
              <w:shd w:val="clear" w:color="auto" w:fill="FFFFFF"/>
              <w:spacing w:line="240" w:lineRule="auto"/>
              <w:ind w:left="240"/>
              <w:outlineLvl w:val="3"/>
              <w:rPr>
                <w:rFonts w:cs="Arial"/>
                <w:color w:val="000000"/>
                <w:szCs w:val="24"/>
                <w:lang w:val="en" w:eastAsia="en-GB"/>
              </w:rPr>
            </w:pPr>
            <w:r w:rsidRPr="00352BB3">
              <w:rPr>
                <w:rFonts w:cs="Arial"/>
                <w:color w:val="000000"/>
                <w:szCs w:val="24"/>
                <w:lang w:val="en" w:eastAsia="en-GB"/>
              </w:rPr>
              <w:t xml:space="preserve">The calculation would look like this: </w:t>
            </w:r>
          </w:p>
          <w:p w14:paraId="1008C9E5" w14:textId="77777777" w:rsidR="00352BB3" w:rsidRDefault="00352BB3" w:rsidP="00352BB3">
            <w:pPr>
              <w:shd w:val="clear" w:color="auto" w:fill="FFFFFF"/>
              <w:spacing w:line="240" w:lineRule="auto"/>
              <w:ind w:left="240"/>
              <w:outlineLvl w:val="3"/>
              <w:rPr>
                <w:rFonts w:cs="Arial"/>
                <w:color w:val="000000"/>
                <w:szCs w:val="24"/>
                <w:lang w:val="en" w:eastAsia="en-GB"/>
              </w:rPr>
            </w:pPr>
          </w:p>
          <w:p w14:paraId="3C3615BB" w14:textId="77777777" w:rsidR="00352BB3" w:rsidRDefault="00352BB3" w:rsidP="00352BB3">
            <w:pPr>
              <w:shd w:val="clear" w:color="auto" w:fill="FFFFFF"/>
              <w:spacing w:line="240" w:lineRule="auto"/>
              <w:jc w:val="center"/>
              <w:outlineLvl w:val="3"/>
              <w:rPr>
                <w:rFonts w:cs="Arial"/>
                <w:color w:val="000000"/>
                <w:szCs w:val="24"/>
                <w:u w:val="single"/>
                <w:lang w:val="en" w:eastAsia="en-GB"/>
              </w:rPr>
            </w:pPr>
            <m:oMathPara>
              <m:oMath>
                <m:r>
                  <w:rPr>
                    <w:rFonts w:ascii="Cambria Math" w:hAnsi="Cambria Math"/>
                    <w:szCs w:val="24"/>
                  </w:rPr>
                  <m:t xml:space="preserve"> £800 x </m:t>
                </m:r>
                <m:d>
                  <m:dPr>
                    <m:ctrlPr>
                      <w:rPr>
                        <w:rFonts w:ascii="Cambria Math" w:hAnsi="Cambria Math"/>
                        <w:i/>
                        <w:szCs w:val="24"/>
                      </w:rPr>
                    </m:ctrlPr>
                  </m:dPr>
                  <m:e>
                    <m:r>
                      <w:rPr>
                        <w:rFonts w:ascii="Cambria Math" w:hAnsi="Cambria Math"/>
                        <w:szCs w:val="24"/>
                      </w:rPr>
                      <m:t xml:space="preserve">1+ </m:t>
                    </m:r>
                    <m:f>
                      <m:fPr>
                        <m:ctrlPr>
                          <w:rPr>
                            <w:rFonts w:ascii="Cambria Math" w:hAnsi="Cambria Math"/>
                            <w:i/>
                            <w:szCs w:val="24"/>
                          </w:rPr>
                        </m:ctrlPr>
                      </m:fPr>
                      <m:num>
                        <m:r>
                          <w:rPr>
                            <w:rFonts w:ascii="Cambria Math" w:hAnsi="Cambria Math"/>
                            <w:szCs w:val="24"/>
                          </w:rPr>
                          <m:t>0.6 +1+2</m:t>
                        </m:r>
                      </m:num>
                      <m:den>
                        <m:r>
                          <w:rPr>
                            <w:rFonts w:ascii="Cambria Math" w:hAnsi="Cambria Math"/>
                            <w:szCs w:val="24"/>
                          </w:rPr>
                          <m:t>100</m:t>
                        </m:r>
                      </m:den>
                    </m:f>
                  </m:e>
                </m:d>
                <m:r>
                  <w:rPr>
                    <w:rFonts w:ascii="Cambria Math" w:hAnsi="Cambria Math"/>
                    <w:szCs w:val="24"/>
                  </w:rPr>
                  <m:t>+</m:t>
                </m:r>
                <m:r>
                  <m:rPr>
                    <m:sty m:val="p"/>
                  </m:rPr>
                  <w:rPr>
                    <w:rFonts w:ascii="Cambria Math" w:hAnsi="Cambria Math" w:cs="Arial"/>
                    <w:szCs w:val="24"/>
                  </w:rPr>
                  <m:t>£30=new rent of £</m:t>
                </m:r>
                <m:r>
                  <m:rPr>
                    <m:sty m:val="b"/>
                  </m:rPr>
                  <w:rPr>
                    <w:rFonts w:ascii="Cambria Math" w:hAnsi="Cambria Math" w:cs="Arial"/>
                    <w:szCs w:val="24"/>
                  </w:rPr>
                  <m:t>858.80</m:t>
                </m:r>
                <m:r>
                  <m:rPr>
                    <m:sty m:val="p"/>
                  </m:rPr>
                  <w:rPr>
                    <w:rFonts w:ascii="Cambria Math" w:hAnsi="Cambria Math" w:cs="Arial"/>
                    <w:szCs w:val="24"/>
                  </w:rPr>
                  <m:t xml:space="preserve"> per month</m:t>
                </m:r>
              </m:oMath>
            </m:oMathPara>
          </w:p>
          <w:p w14:paraId="01EC81FA" w14:textId="77777777" w:rsidR="00352BB3" w:rsidRDefault="00352BB3" w:rsidP="00352BB3">
            <w:pPr>
              <w:shd w:val="clear" w:color="auto" w:fill="FFFFFF"/>
              <w:spacing w:line="240" w:lineRule="auto"/>
              <w:ind w:left="240"/>
              <w:outlineLvl w:val="3"/>
              <w:rPr>
                <w:rFonts w:cs="Arial"/>
                <w:color w:val="000000"/>
                <w:szCs w:val="24"/>
                <w:lang w:val="en" w:eastAsia="en-GB"/>
              </w:rPr>
            </w:pPr>
          </w:p>
        </w:tc>
      </w:tr>
    </w:tbl>
    <w:p w14:paraId="5379088C" w14:textId="77777777" w:rsidR="0078051A" w:rsidRDefault="0078051A"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49BF3E" w14:textId="77777777" w:rsidR="006F3D3E" w:rsidRPr="00352BB3"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352BB3">
        <w:rPr>
          <w:rFonts w:cs="Arial"/>
          <w:color w:val="000000"/>
          <w:szCs w:val="24"/>
          <w:lang w:val="en" w:eastAsia="en-GB"/>
        </w:rPr>
        <w:t xml:space="preserve">When </w:t>
      </w:r>
      <w:proofErr w:type="gramStart"/>
      <w:r w:rsidRPr="00352BB3">
        <w:rPr>
          <w:rFonts w:cs="Arial"/>
          <w:color w:val="000000"/>
          <w:szCs w:val="24"/>
          <w:lang w:val="en" w:eastAsia="en-GB"/>
        </w:rPr>
        <w:t>you</w:t>
      </w:r>
      <w:proofErr w:type="gramEnd"/>
      <w:r w:rsidRPr="00352BB3">
        <w:rPr>
          <w:rFonts w:cs="Arial"/>
          <w:color w:val="000000"/>
          <w:szCs w:val="24"/>
          <w:lang w:val="en" w:eastAsia="en-GB"/>
        </w:rPr>
        <w:t xml:space="preserve"> add-in </w:t>
      </w:r>
      <w:r w:rsidR="007C5602" w:rsidRPr="00352BB3">
        <w:rPr>
          <w:rFonts w:cs="Arial"/>
          <w:color w:val="000000"/>
          <w:szCs w:val="24"/>
          <w:lang w:val="en" w:eastAsia="en-GB"/>
        </w:rPr>
        <w:t xml:space="preserve">the actual </w:t>
      </w:r>
      <w:r w:rsidRPr="00352BB3">
        <w:rPr>
          <w:rFonts w:cs="Arial"/>
          <w:color w:val="000000"/>
          <w:szCs w:val="24"/>
          <w:lang w:val="en" w:eastAsia="en-GB"/>
        </w:rPr>
        <w:t xml:space="preserve">amounts for each of the letters above, the equation </w:t>
      </w:r>
      <w:r w:rsidR="00943294">
        <w:rPr>
          <w:rFonts w:cs="Arial"/>
          <w:color w:val="000000"/>
          <w:szCs w:val="24"/>
          <w:lang w:val="en" w:eastAsia="en-GB"/>
        </w:rPr>
        <w:t xml:space="preserve">used to calculate your rent </w:t>
      </w:r>
      <w:r w:rsidR="00251E7D">
        <w:rPr>
          <w:rFonts w:cs="Arial"/>
          <w:color w:val="000000"/>
          <w:szCs w:val="24"/>
          <w:lang w:val="en" w:eastAsia="en-GB"/>
        </w:rPr>
        <w:t>increase</w:t>
      </w:r>
      <w:r w:rsidR="00943294">
        <w:rPr>
          <w:rFonts w:cs="Arial"/>
          <w:color w:val="000000"/>
          <w:szCs w:val="24"/>
          <w:lang w:val="en" w:eastAsia="en-GB"/>
        </w:rPr>
        <w:t xml:space="preserve"> </w:t>
      </w:r>
      <w:r w:rsidRPr="00352BB3">
        <w:rPr>
          <w:rFonts w:cs="Arial"/>
          <w:color w:val="000000"/>
          <w:szCs w:val="24"/>
          <w:lang w:val="en" w:eastAsia="en-GB"/>
        </w:rPr>
        <w:t xml:space="preserve">looks like this: </w:t>
      </w:r>
    </w:p>
    <w:p w14:paraId="593AAC4D" w14:textId="77777777" w:rsidR="006F3D3E" w:rsidRDefault="006F3D3E" w:rsidP="006F3D3E">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u w:val="single"/>
          <w:lang w:val="en" w:eastAsia="en-GB"/>
        </w:rPr>
      </w:pPr>
    </w:p>
    <w:p w14:paraId="3AF0ECB3" w14:textId="494CCFCF" w:rsidR="006F3D3E" w:rsidRPr="00602C6C" w:rsidRDefault="00C850A0" w:rsidP="00E90042">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color w:val="000000"/>
          <w:sz w:val="32"/>
          <w:szCs w:val="32"/>
          <w:u w:val="single"/>
          <w:lang w:val="en" w:eastAsia="en-GB"/>
        </w:rPr>
      </w:pPr>
      <m:oMathPara>
        <m:oMath>
          <m:r>
            <w:rPr>
              <w:rFonts w:ascii="Cambria Math" w:hAnsi="Cambria Math"/>
              <w:i/>
              <w:sz w:val="32"/>
              <w:szCs w:val="32"/>
            </w:rPr>
            <w:fldChar w:fldCharType="begin"/>
          </m:r>
          <m:r>
            <m:rPr>
              <m:sty m:val="p"/>
            </m:rPr>
            <w:rPr>
              <w:rFonts w:ascii="Cambria Math" w:hAnsi="Cambria Math"/>
              <w:sz w:val="32"/>
              <w:szCs w:val="32"/>
            </w:rPr>
            <m:t xml:space="preserve"> MERGEFIELD oldRentAmount \* MERGEFORMAT </m:t>
          </m:r>
          <m:r>
            <w:rPr>
              <w:rFonts w:ascii="Cambria Math" w:hAnsi="Cambria Math"/>
              <w:i/>
              <w:sz w:val="32"/>
              <w:szCs w:val="32"/>
            </w:rPr>
            <w:fldChar w:fldCharType="separate"/>
          </m:r>
          <m:r>
            <m:rPr>
              <m:sty m:val="p"/>
            </m:rPr>
            <w:rPr>
              <w:rFonts w:ascii="Cambria Math" w:hAnsi="Cambria Math"/>
              <w:noProof/>
              <w:sz w:val="32"/>
              <w:szCs w:val="32"/>
            </w:rPr>
            <m:t>«oldRentAmount»</m:t>
          </m:r>
          <m:r>
            <w:rPr>
              <w:rFonts w:ascii="Cambria Math" w:hAnsi="Cambria Math"/>
              <w:i/>
              <w:sz w:val="32"/>
              <w:szCs w:val="32"/>
            </w:rPr>
            <w:fldChar w:fldCharType="end"/>
          </m:r>
          <m:r>
            <w:rPr>
              <w:rFonts w:ascii="Cambria Math" w:hAnsi="Cambria Math"/>
              <w:sz w:val="32"/>
              <w:szCs w:val="32"/>
            </w:rPr>
            <m:t xml:space="preserve"> per </m:t>
          </m:r>
          <m:r>
            <w:rPr>
              <w:rFonts w:ascii="Cambria Math" w:hAnsi="Cambria Math"/>
              <w:i/>
              <w:sz w:val="32"/>
              <w:szCs w:val="32"/>
            </w:rPr>
            <w:fldChar w:fldCharType="begin"/>
          </m:r>
          <m:r>
            <m:rPr>
              <m:sty m:val="p"/>
            </m:rPr>
            <w:rPr>
              <w:rFonts w:ascii="Cambria Math" w:hAnsi="Cambria Math"/>
              <w:sz w:val="32"/>
              <w:szCs w:val="32"/>
            </w:rPr>
            <m:t xml:space="preserve"> MERGEFIELD oldRentPeriod \* MERGEFORMAT </m:t>
          </m:r>
          <m:r>
            <w:rPr>
              <w:rFonts w:ascii="Cambria Math" w:hAnsi="Cambria Math"/>
              <w:i/>
              <w:sz w:val="32"/>
              <w:szCs w:val="32"/>
            </w:rPr>
            <w:fldChar w:fldCharType="separate"/>
          </m:r>
          <m:r>
            <m:rPr>
              <m:sty m:val="p"/>
            </m:rPr>
            <w:rPr>
              <w:rFonts w:ascii="Cambria Math" w:hAnsi="Cambria Math"/>
              <w:noProof/>
              <w:sz w:val="32"/>
              <w:szCs w:val="32"/>
            </w:rPr>
            <m:t>«oldRentPeriod»</m:t>
          </m:r>
          <m:r>
            <w:rPr>
              <w:rFonts w:ascii="Cambria Math" w:hAnsi="Cambria Math"/>
              <w:i/>
              <w:sz w:val="32"/>
              <w:szCs w:val="32"/>
            </w:rPr>
            <w:fldChar w:fldCharType="end"/>
          </m:r>
          <m:r>
            <w:rPr>
              <w:rFonts w:ascii="Cambria Math" w:hAnsi="Cambria Math"/>
              <w:sz w:val="32"/>
              <w:szCs w:val="32"/>
            </w:rPr>
            <m:t xml:space="preserve"> x </m:t>
          </m:r>
          <m:d>
            <m:dPr>
              <m:ctrlPr>
                <w:rPr>
                  <w:rFonts w:ascii="Cambria Math" w:hAnsi="Cambria Math"/>
                  <w:i/>
                  <w:sz w:val="32"/>
                  <w:szCs w:val="32"/>
                </w:rPr>
              </m:ctrlPr>
            </m:dPr>
            <m:e>
              <m:r>
                <w:rPr>
                  <w:rFonts w:ascii="Cambria Math" w:hAnsi="Cambria Math"/>
                  <w:sz w:val="32"/>
                  <w:szCs w:val="32"/>
                </w:rPr>
                <m:t xml:space="preserve"> 1+ </m:t>
              </m:r>
              <m:f>
                <m:fPr>
                  <m:ctrlPr>
                    <w:rPr>
                      <w:rFonts w:ascii="Cambria Math" w:hAnsi="Cambria Math"/>
                      <w:i/>
                      <w:sz w:val="32"/>
                      <w:szCs w:val="32"/>
                    </w:rPr>
                  </m:ctrlPr>
                </m:fPr>
                <m:num>
                  <m:r>
                    <w:rPr>
                      <w:rFonts w:ascii="Cambria Math" w:hAnsi="Cambria Math"/>
                      <w:i/>
                      <w:sz w:val="32"/>
                      <w:szCs w:val="32"/>
                    </w:rPr>
                    <w:fldChar w:fldCharType="begin"/>
                  </m:r>
                  <m:r>
                    <m:rPr>
                      <m:sty m:val="p"/>
                    </m:rPr>
                    <w:rPr>
                      <w:rFonts w:ascii="Cambria Math" w:hAnsi="Cambria Math"/>
                      <w:sz w:val="32"/>
                      <w:szCs w:val="32"/>
                    </w:rPr>
                    <m:t xml:space="preserve"> MERGEFIELD calcCPI \* MERGEFORMAT </m:t>
                  </m:r>
                  <m:r>
                    <w:rPr>
                      <w:rFonts w:ascii="Cambria Math" w:hAnsi="Cambria Math"/>
                      <w:i/>
                      <w:sz w:val="32"/>
                      <w:szCs w:val="32"/>
                    </w:rPr>
                    <w:fldChar w:fldCharType="separate"/>
                  </m:r>
                  <m:r>
                    <m:rPr>
                      <m:sty m:val="p"/>
                    </m:rPr>
                    <w:rPr>
                      <w:rFonts w:ascii="Cambria Math" w:hAnsi="Cambria Math"/>
                      <w:noProof/>
                      <w:sz w:val="32"/>
                      <w:szCs w:val="32"/>
                    </w:rPr>
                    <m:t>«calcCPI»</m:t>
                  </m:r>
                  <m:r>
                    <w:rPr>
                      <w:rFonts w:ascii="Cambria Math" w:hAnsi="Cambria Math"/>
                      <w:i/>
                      <w:sz w:val="32"/>
                      <w:szCs w:val="32"/>
                    </w:rPr>
                    <w:fldChar w:fldCharType="end"/>
                  </m:r>
                  <m:r>
                    <w:rPr>
                      <w:rFonts w:ascii="Cambria Math" w:hAnsi="Cambria Math"/>
                      <w:sz w:val="32"/>
                      <w:szCs w:val="32"/>
                    </w:rPr>
                    <m:t>+1+</m:t>
                  </m:r>
                  <m:r>
                    <w:rPr>
                      <w:rFonts w:ascii="Cambria Math" w:hAnsi="Cambria Math"/>
                      <w:i/>
                      <w:sz w:val="32"/>
                      <w:szCs w:val="32"/>
                    </w:rPr>
                    <w:fldChar w:fldCharType="begin"/>
                  </m:r>
                  <m:r>
                    <m:rPr>
                      <m:sty m:val="p"/>
                    </m:rPr>
                    <w:rPr>
                      <w:rFonts w:ascii="Cambria Math" w:hAnsi="Cambria Math"/>
                      <w:sz w:val="32"/>
                      <w:szCs w:val="32"/>
                    </w:rPr>
                    <m:t xml:space="preserve"> MERGEFIELD calcX \* MERGEFORMAT </m:t>
                  </m:r>
                  <m:r>
                    <w:rPr>
                      <w:rFonts w:ascii="Cambria Math" w:hAnsi="Cambria Math"/>
                      <w:i/>
                      <w:sz w:val="32"/>
                      <w:szCs w:val="32"/>
                    </w:rPr>
                    <w:fldChar w:fldCharType="separate"/>
                  </m:r>
                  <m:r>
                    <m:rPr>
                      <m:sty m:val="p"/>
                    </m:rPr>
                    <w:rPr>
                      <w:rFonts w:ascii="Cambria Math" w:hAnsi="Cambria Math"/>
                      <w:noProof/>
                      <w:sz w:val="32"/>
                      <w:szCs w:val="32"/>
                    </w:rPr>
                    <m:t>«calcX»</m:t>
                  </m:r>
                  <m:r>
                    <w:rPr>
                      <w:rFonts w:ascii="Cambria Math" w:hAnsi="Cambria Math"/>
                      <w:i/>
                      <w:sz w:val="32"/>
                      <w:szCs w:val="32"/>
                    </w:rPr>
                    <w:fldChar w:fldCharType="end"/>
                  </m:r>
                </m:num>
                <m:den>
                  <m:r>
                    <w:rPr>
                      <w:rFonts w:ascii="Cambria Math" w:hAnsi="Cambria Math"/>
                      <w:sz w:val="32"/>
                      <w:szCs w:val="32"/>
                    </w:rPr>
                    <m:t>100</m:t>
                  </m:r>
                </m:den>
              </m:f>
              <m:r>
                <w:rPr>
                  <w:rFonts w:ascii="Cambria Math" w:hAnsi="Cambria Math"/>
                  <w:sz w:val="32"/>
                  <w:szCs w:val="32"/>
                </w:rPr>
                <m:t xml:space="preserve"> </m:t>
              </m:r>
            </m:e>
          </m:d>
          <m:r>
            <w:rPr>
              <w:rFonts w:ascii="Cambria Math" w:hAnsi="Cambria Math"/>
              <w:sz w:val="32"/>
              <w:szCs w:val="32"/>
            </w:rPr>
            <m:t xml:space="preserve">+ </m:t>
          </m:r>
          <m:r>
            <w:rPr>
              <w:rFonts w:ascii="Cambria Math" w:hAnsi="Cambria Math"/>
              <w:i/>
              <w:sz w:val="32"/>
              <w:szCs w:val="32"/>
            </w:rPr>
            <w:fldChar w:fldCharType="begin"/>
          </m:r>
          <m:r>
            <m:rPr>
              <m:sty m:val="p"/>
            </m:rPr>
            <w:rPr>
              <w:rFonts w:ascii="Cambria Math" w:hAnsi="Cambria Math"/>
              <w:sz w:val="32"/>
              <w:szCs w:val="32"/>
            </w:rPr>
            <m:t xml:space="preserve"> MERGEFIELD calcY \* MERGEFORMAT </m:t>
          </m:r>
          <m:r>
            <w:rPr>
              <w:rFonts w:ascii="Cambria Math" w:hAnsi="Cambria Math"/>
              <w:i/>
              <w:sz w:val="32"/>
              <w:szCs w:val="32"/>
            </w:rPr>
            <w:fldChar w:fldCharType="separate"/>
          </m:r>
          <m:r>
            <m:rPr>
              <m:sty m:val="p"/>
            </m:rPr>
            <w:rPr>
              <w:rFonts w:ascii="Cambria Math" w:hAnsi="Cambria Math"/>
              <w:noProof/>
              <w:sz w:val="32"/>
              <w:szCs w:val="32"/>
            </w:rPr>
            <m:t>«calcY»</m:t>
          </m:r>
          <m:r>
            <w:rPr>
              <w:rFonts w:ascii="Cambria Math" w:hAnsi="Cambria Math"/>
              <w:i/>
              <w:sz w:val="32"/>
              <w:szCs w:val="32"/>
            </w:rPr>
            <w:fldChar w:fldCharType="end"/>
          </m:r>
          <m:r>
            <w:rPr>
              <w:rFonts w:ascii="Cambria Math" w:hAnsi="Cambria Math"/>
              <w:sz w:val="32"/>
              <w:szCs w:val="32"/>
            </w:rPr>
            <m:t xml:space="preserve">= </m:t>
          </m:r>
          <m:r>
            <w:rPr>
              <w:rFonts w:ascii="Cambria Math" w:hAnsi="Cambria Math"/>
              <w:i/>
              <w:sz w:val="32"/>
              <w:szCs w:val="32"/>
            </w:rPr>
            <w:fldChar w:fldCharType="begin"/>
          </m:r>
          <m:r>
            <m:rPr>
              <m:sty m:val="p"/>
            </m:rPr>
            <w:rPr>
              <w:rFonts w:ascii="Cambria Math" w:hAnsi="Cambria Math"/>
              <w:sz w:val="32"/>
              <w:szCs w:val="32"/>
            </w:rPr>
            <m:t xml:space="preserve"> MERGEFIELD newRentAmount \* MERGEFORMAT </m:t>
          </m:r>
          <m:r>
            <w:rPr>
              <w:rFonts w:ascii="Cambria Math" w:hAnsi="Cambria Math"/>
              <w:i/>
              <w:sz w:val="32"/>
              <w:szCs w:val="32"/>
            </w:rPr>
            <w:fldChar w:fldCharType="separate"/>
          </m:r>
          <m:r>
            <m:rPr>
              <m:sty m:val="p"/>
            </m:rPr>
            <w:rPr>
              <w:rFonts w:ascii="Cambria Math" w:hAnsi="Cambria Math"/>
              <w:noProof/>
              <w:sz w:val="32"/>
              <w:szCs w:val="32"/>
            </w:rPr>
            <m:t>«newRentAmount»</m:t>
          </m:r>
          <m:r>
            <w:rPr>
              <w:rFonts w:ascii="Cambria Math" w:hAnsi="Cambria Math"/>
              <w:i/>
              <w:sz w:val="32"/>
              <w:szCs w:val="32"/>
            </w:rPr>
            <w:fldChar w:fldCharType="end"/>
          </m:r>
          <m:r>
            <w:rPr>
              <w:rFonts w:ascii="Cambria Math" w:hAnsi="Cambria Math"/>
              <w:sz w:val="32"/>
              <w:szCs w:val="32"/>
            </w:rPr>
            <m:t xml:space="preserve"> per </m:t>
          </m:r>
          <m:r>
            <w:rPr>
              <w:rFonts w:ascii="Cambria Math" w:hAnsi="Cambria Math"/>
              <w:i/>
              <w:sz w:val="32"/>
              <w:szCs w:val="32"/>
            </w:rPr>
            <w:fldChar w:fldCharType="begin"/>
          </m:r>
          <m:r>
            <m:rPr>
              <m:sty m:val="p"/>
            </m:rPr>
            <w:rPr>
              <w:rFonts w:ascii="Cambria Math" w:hAnsi="Cambria Math"/>
              <w:sz w:val="32"/>
              <w:szCs w:val="32"/>
            </w:rPr>
            <m:t xml:space="preserve"> MERGEFIELD newRentPeriod \* MERGEFORMAT </m:t>
          </m:r>
          <m:r>
            <w:rPr>
              <w:rFonts w:ascii="Cambria Math" w:hAnsi="Cambria Math"/>
              <w:i/>
              <w:sz w:val="32"/>
              <w:szCs w:val="32"/>
            </w:rPr>
            <w:fldChar w:fldCharType="separate"/>
          </m:r>
          <m:r>
            <m:rPr>
              <m:sty m:val="p"/>
            </m:rPr>
            <w:rPr>
              <w:rFonts w:ascii="Cambria Math" w:hAnsi="Cambria Math"/>
              <w:noProof/>
              <w:sz w:val="32"/>
              <w:szCs w:val="32"/>
            </w:rPr>
            <m:t>«newRentPeriod»</m:t>
          </m:r>
          <m:r>
            <w:rPr>
              <w:rFonts w:ascii="Cambria Math" w:hAnsi="Cambria Math"/>
              <w:i/>
              <w:sz w:val="32"/>
              <w:szCs w:val="32"/>
            </w:rPr>
            <w:fldChar w:fldCharType="end"/>
          </m:r>
        </m:oMath>
      </m:oMathPara>
    </w:p>
    <w:p w14:paraId="08E16475" w14:textId="00561B6F" w:rsidR="00086F06" w:rsidRPr="004D541C" w:rsidRDefault="00086F06" w:rsidP="004D541C">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B51A7FC" w14:textId="1F04BE4B" w:rsidR="00056E6A" w:rsidRPr="00BA68C3" w:rsidRDefault="008823CD" w:rsidP="00BA68C3">
      <w:r>
        <w:fldChar w:fldCharType="begin"/>
      </w:r>
      <w:r>
        <w:instrText xml:space="preserve"> MERGEFIELD capToAndFromSentence \* MERGEFORMAT </w:instrText>
      </w:r>
      <w:r>
        <w:fldChar w:fldCharType="separate"/>
      </w:r>
      <w:r w:rsidR="00BA68C3" w:rsidRPr="00BA68C3">
        <w:t>«capToAndFromSentence»</w:t>
      </w:r>
      <w:r>
        <w:fldChar w:fldCharType="end"/>
      </w:r>
    </w:p>
    <w:p w14:paraId="76A63F3E" w14:textId="77777777" w:rsidR="00056E6A" w:rsidRDefault="00056E6A"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62D51F6A" w14:textId="77777777" w:rsidR="00DD5F4D" w:rsidRPr="0065439E" w:rsidRDefault="00DD5F4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Cs w:val="24"/>
          <w:lang w:val="en" w:eastAsia="en-GB"/>
        </w:rPr>
      </w:pPr>
    </w:p>
    <w:p w14:paraId="252302F2"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asciiTheme="minorHAnsi" w:hAnsiTheme="minorHAnsi" w:cs="Arial"/>
          <w:color w:val="000000"/>
          <w:sz w:val="22"/>
          <w:szCs w:val="22"/>
          <w:lang w:val="en" w:eastAsia="en-GB"/>
        </w:rPr>
      </w:pPr>
    </w:p>
    <w:p w14:paraId="4B34C4CC"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F6D2ED6" w14:textId="77777777" w:rsidR="00523812" w:rsidRDefault="00523812"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sectPr w:rsidR="00523812" w:rsidSect="00C550B1">
          <w:footnotePr>
            <w:numRestart w:val="eachSect"/>
          </w:footnotePr>
          <w:type w:val="continuous"/>
          <w:pgSz w:w="11906" w:h="16838" w:code="9"/>
          <w:pgMar w:top="426" w:right="1440" w:bottom="568" w:left="1440" w:header="720" w:footer="720" w:gutter="0"/>
          <w:cols w:space="708"/>
          <w:docGrid w:linePitch="360"/>
        </w:sectPr>
      </w:pPr>
    </w:p>
    <w:p w14:paraId="346BF712" w14:textId="362B1FBC" w:rsidR="00A33EBB"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A33EBB">
        <w:rPr>
          <w:rFonts w:cs="Arial"/>
          <w:b/>
          <w:color w:val="000000"/>
          <w:szCs w:val="24"/>
          <w:lang w:val="en" w:eastAsia="en-GB"/>
        </w:rPr>
        <w:lastRenderedPageBreak/>
        <w:t>Part 3</w:t>
      </w:r>
      <w:r>
        <w:rPr>
          <w:rFonts w:cs="Arial"/>
          <w:b/>
          <w:color w:val="000000"/>
          <w:szCs w:val="24"/>
          <w:lang w:val="en" w:eastAsia="en-GB"/>
        </w:rPr>
        <w:t xml:space="preserve"> </w:t>
      </w:r>
      <w:r w:rsidR="00054741">
        <w:rPr>
          <w:rFonts w:cs="Arial"/>
          <w:b/>
          <w:color w:val="000000"/>
          <w:szCs w:val="24"/>
          <w:lang w:val="en" w:eastAsia="en-GB"/>
        </w:rPr>
        <w:t xml:space="preserve">– </w:t>
      </w:r>
      <w:r w:rsidR="000A0894">
        <w:rPr>
          <w:rFonts w:cs="Arial"/>
          <w:b/>
          <w:color w:val="000000"/>
          <w:szCs w:val="24"/>
          <w:lang w:val="en" w:eastAsia="en-GB"/>
        </w:rPr>
        <w:t>TENANT’S RESPONSE TO THE PROPOSED RENT INCREASE</w:t>
      </w:r>
    </w:p>
    <w:p w14:paraId="2CF241E9" w14:textId="442D5052" w:rsidR="002820F8" w:rsidRPr="00B751C1"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b/>
          <w:color w:val="000000"/>
          <w:szCs w:val="24"/>
          <w:lang w:val="en" w:eastAsia="en-GB"/>
        </w:rPr>
        <w:t xml:space="preserve">(This part should be completed by the </w:t>
      </w:r>
      <w:r w:rsidR="00B850D2" w:rsidRPr="00B751C1">
        <w:rPr>
          <w:rFonts w:cs="Arial"/>
          <w:b/>
          <w:color w:val="000000"/>
          <w:szCs w:val="24"/>
          <w:lang w:val="en" w:eastAsia="en-GB"/>
        </w:rPr>
        <w:t>Tenant</w:t>
      </w:r>
      <w:r w:rsidR="00A51559" w:rsidRPr="00B751C1">
        <w:rPr>
          <w:rFonts w:cs="Arial"/>
          <w:b/>
          <w:color w:val="000000"/>
          <w:szCs w:val="24"/>
          <w:lang w:val="en" w:eastAsia="en-GB"/>
        </w:rPr>
        <w:t>(s)</w:t>
      </w:r>
      <w:r w:rsidRPr="00B751C1">
        <w:rPr>
          <w:rFonts w:cs="Arial"/>
          <w:b/>
          <w:color w:val="000000"/>
          <w:szCs w:val="24"/>
          <w:lang w:val="en" w:eastAsia="en-GB"/>
        </w:rPr>
        <w:t xml:space="preserve"> and returned to the </w:t>
      </w:r>
      <w:r w:rsidR="00074F26" w:rsidRPr="00B751C1">
        <w:rPr>
          <w:rFonts w:cs="Arial"/>
          <w:b/>
          <w:color w:val="000000"/>
          <w:szCs w:val="24"/>
          <w:lang w:val="en" w:eastAsia="en-GB"/>
        </w:rPr>
        <w:t>Landlord</w:t>
      </w:r>
      <w:r w:rsidR="00C0416C" w:rsidRPr="00B751C1">
        <w:rPr>
          <w:rFonts w:cs="Arial"/>
          <w:b/>
          <w:color w:val="000000"/>
          <w:szCs w:val="24"/>
          <w:lang w:val="en" w:eastAsia="en-GB"/>
        </w:rPr>
        <w:t>.</w:t>
      </w:r>
      <w:r w:rsidR="00603501" w:rsidRPr="00B751C1">
        <w:rPr>
          <w:rFonts w:cs="Arial"/>
          <w:b/>
          <w:color w:val="000000"/>
          <w:szCs w:val="24"/>
          <w:lang w:val="en" w:eastAsia="en-GB"/>
        </w:rPr>
        <w:t xml:space="preserve"> </w:t>
      </w:r>
      <w:r w:rsidR="00C0416C" w:rsidRPr="00B751C1">
        <w:rPr>
          <w:rFonts w:cs="Arial"/>
          <w:b/>
          <w:color w:val="000000"/>
          <w:szCs w:val="24"/>
          <w:lang w:val="en" w:eastAsia="en-GB"/>
        </w:rPr>
        <w:t xml:space="preserve">If this isn’t done, </w:t>
      </w:r>
      <w:r w:rsidR="00603501" w:rsidRPr="00B751C1">
        <w:rPr>
          <w:rFonts w:cs="Arial"/>
          <w:b/>
          <w:color w:val="000000"/>
          <w:szCs w:val="24"/>
          <w:lang w:val="en" w:eastAsia="en-GB"/>
        </w:rPr>
        <w:t>the rent increase will take effect from the</w:t>
      </w:r>
      <w:r w:rsidR="00B751C1" w:rsidRPr="00B751C1">
        <w:rPr>
          <w:rFonts w:cs="Arial"/>
          <w:b/>
          <w:color w:val="000000"/>
          <w:szCs w:val="24"/>
          <w:lang w:val="en" w:eastAsia="en-GB"/>
        </w:rPr>
        <w:t xml:space="preserve"> da</w:t>
      </w:r>
      <w:r w:rsidR="001878C1">
        <w:rPr>
          <w:rFonts w:cs="Arial"/>
          <w:b/>
          <w:color w:val="000000"/>
          <w:szCs w:val="24"/>
          <w:lang w:val="en" w:eastAsia="en-GB"/>
        </w:rPr>
        <w:t>te</w:t>
      </w:r>
      <w:r w:rsidR="00B751C1" w:rsidRPr="00B751C1">
        <w:rPr>
          <w:rFonts w:cs="Arial"/>
          <w:b/>
          <w:color w:val="000000"/>
          <w:szCs w:val="24"/>
          <w:lang w:val="en" w:eastAsia="en-GB"/>
        </w:rPr>
        <w:t xml:space="preserve"> shown </w:t>
      </w:r>
      <w:r w:rsidR="008A35F8">
        <w:rPr>
          <w:rFonts w:cs="Arial"/>
          <w:b/>
          <w:color w:val="000000"/>
          <w:szCs w:val="24"/>
          <w:lang w:val="en" w:eastAsia="en-GB"/>
        </w:rPr>
        <w:t xml:space="preserve">in </w:t>
      </w:r>
      <w:r w:rsidR="00FC09AB" w:rsidRPr="00B751C1">
        <w:rPr>
          <w:rFonts w:cs="Arial"/>
          <w:b/>
          <w:color w:val="000000"/>
          <w:szCs w:val="24"/>
          <w:lang w:val="en" w:eastAsia="en-GB"/>
        </w:rPr>
        <w:t xml:space="preserve">Part 2 of </w:t>
      </w:r>
      <w:r w:rsidR="00603501" w:rsidRPr="00B751C1">
        <w:rPr>
          <w:rFonts w:cs="Arial"/>
          <w:b/>
          <w:color w:val="000000"/>
          <w:szCs w:val="24"/>
          <w:lang w:val="en" w:eastAsia="en-GB"/>
        </w:rPr>
        <w:t>this notice</w:t>
      </w:r>
      <w:r w:rsidRPr="00B751C1">
        <w:rPr>
          <w:rFonts w:cs="Arial"/>
          <w:b/>
          <w:color w:val="000000"/>
          <w:szCs w:val="24"/>
          <w:lang w:val="en" w:eastAsia="en-GB"/>
        </w:rPr>
        <w:t>)</w:t>
      </w:r>
    </w:p>
    <w:p w14:paraId="64D74F59" w14:textId="77777777" w:rsidR="002820F8" w:rsidRDefault="002820F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730767F5" w14:textId="77777777" w:rsidR="003851B4" w:rsidRDefault="002820F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To</w:t>
      </w:r>
      <w:r w:rsidR="00767CA8">
        <w:rPr>
          <w:rFonts w:cs="Arial"/>
          <w:color w:val="000000"/>
          <w:szCs w:val="24"/>
          <w:lang w:val="en" w:eastAsia="en-GB"/>
        </w:rPr>
        <w:t>:</w:t>
      </w:r>
      <w:r w:rsidR="001878C1">
        <w:rPr>
          <w:rFonts w:cs="Arial"/>
          <w:color w:val="000000"/>
          <w:szCs w:val="24"/>
          <w:lang w:val="en" w:eastAsia="en-GB"/>
        </w:rPr>
        <w:t xml:space="preserve"> </w:t>
      </w:r>
      <w:r w:rsidR="001878C1" w:rsidRPr="00B751C1">
        <w:rPr>
          <w:rFonts w:cs="Arial"/>
          <w:color w:val="000000"/>
          <w:szCs w:val="24"/>
          <w:lang w:val="en" w:eastAsia="en-GB"/>
        </w:rPr>
        <w:t>(Landlord/Landlord’s letting agent)</w:t>
      </w:r>
      <w:r w:rsidR="001878C1">
        <w:rPr>
          <w:rFonts w:cs="Arial"/>
          <w:color w:val="000000"/>
          <w:szCs w:val="24"/>
          <w:lang w:val="en" w:eastAsia="en-GB"/>
        </w:rPr>
        <w:t xml:space="preserve">: </w:t>
      </w:r>
    </w:p>
    <w:p w14:paraId="1D9B31F4" w14:textId="0CC17E42" w:rsidR="002E1D56" w:rsidRPr="001C2062" w:rsidRDefault="00143727" w:rsidP="000D225E">
      <w:pPr>
        <w:jc w:val="left"/>
      </w:pPr>
      <w:fldSimple w:instr=" MERGEFIELD landlordOrAgentName \* MERGEFORMAT ">
        <w:r w:rsidR="003851B4" w:rsidRPr="001C2062">
          <w:t>«landlordOrAgentName»</w:t>
        </w:r>
      </w:fldSimple>
    </w:p>
    <w:p w14:paraId="65D831C8" w14:textId="77777777"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1FAC52F" w14:textId="20FF83CF"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shd w:val="clear" w:color="auto" w:fill="F2F2F2" w:themeFill="background1" w:themeFillShade="F2"/>
          <w:lang w:val="en" w:eastAsia="en-GB"/>
        </w:rPr>
      </w:pPr>
      <w:r>
        <w:rPr>
          <w:rFonts w:cs="Arial"/>
          <w:color w:val="000000"/>
          <w:szCs w:val="24"/>
          <w:lang w:val="en" w:eastAsia="en-GB"/>
        </w:rPr>
        <w:t>From:</w:t>
      </w:r>
      <w:r w:rsidR="001878C1" w:rsidRPr="001878C1">
        <w:rPr>
          <w:rFonts w:cs="Arial"/>
          <w:color w:val="000000"/>
          <w:szCs w:val="24"/>
          <w:lang w:val="en" w:eastAsia="en-GB"/>
        </w:rPr>
        <w:t xml:space="preserve"> </w:t>
      </w:r>
      <w:r w:rsidR="001878C1" w:rsidRPr="00B751C1">
        <w:rPr>
          <w:rFonts w:cs="Arial"/>
          <w:color w:val="000000"/>
          <w:szCs w:val="24"/>
          <w:lang w:val="en" w:eastAsia="en-GB"/>
        </w:rPr>
        <w:t>(name of the Tenant(s))</w:t>
      </w:r>
      <w:r w:rsidR="001878C1">
        <w:rPr>
          <w:rFonts w:cs="Arial"/>
          <w:color w:val="000000"/>
          <w:szCs w:val="24"/>
          <w:lang w:val="en" w:eastAsia="en-GB"/>
        </w:rPr>
        <w:t xml:space="preserve">: </w:t>
      </w:r>
    </w:p>
    <w:p w14:paraId="05706256" w14:textId="37A570D1" w:rsidR="003851B4" w:rsidRPr="001C2062" w:rsidRDefault="00143727" w:rsidP="000D225E">
      <w:pPr>
        <w:jc w:val="left"/>
      </w:pPr>
      <w:fldSimple w:instr=" MERGEFIELD tenantNames \* MERGEFORMAT ">
        <w:r w:rsidR="003851B4" w:rsidRPr="001C2062">
          <w:t>«tenantNames»</w:t>
        </w:r>
      </w:fldSimple>
    </w:p>
    <w:p w14:paraId="7C6B7BC1" w14:textId="4B49EE8C" w:rsidR="002E1D56" w:rsidRPr="00B751C1"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B751C1">
        <w:rPr>
          <w:rFonts w:cs="Arial"/>
          <w:color w:val="000000"/>
          <w:szCs w:val="24"/>
          <w:lang w:val="en" w:eastAsia="en-GB"/>
        </w:rPr>
        <w:t xml:space="preserve">     </w:t>
      </w:r>
      <w:r w:rsidR="00B751C1">
        <w:rPr>
          <w:rFonts w:cs="Arial"/>
          <w:color w:val="000000"/>
          <w:szCs w:val="24"/>
          <w:lang w:val="en" w:eastAsia="en-GB"/>
        </w:rPr>
        <w:t xml:space="preserve">    </w:t>
      </w:r>
    </w:p>
    <w:p w14:paraId="42779998" w14:textId="77777777" w:rsidR="002E1D56" w:rsidRDefault="002E1D56" w:rsidP="002E1D5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0E5D7DE" w14:textId="77777777" w:rsidR="003851B4" w:rsidRDefault="002E1D56"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of: </w:t>
      </w:r>
      <w:r w:rsidR="001878C1" w:rsidRPr="00B751C1">
        <w:rPr>
          <w:rFonts w:cs="Arial"/>
          <w:color w:val="000000"/>
          <w:szCs w:val="24"/>
          <w:lang w:val="en" w:eastAsia="en-GB"/>
        </w:rPr>
        <w:t xml:space="preserve">(address of </w:t>
      </w:r>
      <w:r w:rsidR="008D3071">
        <w:rPr>
          <w:rFonts w:cs="Arial"/>
          <w:color w:val="000000"/>
          <w:szCs w:val="24"/>
          <w:lang w:val="en" w:eastAsia="en-GB"/>
        </w:rPr>
        <w:t>Let Property</w:t>
      </w:r>
      <w:r w:rsidR="001878C1" w:rsidRPr="00B751C1">
        <w:rPr>
          <w:rFonts w:cs="Arial"/>
          <w:color w:val="000000"/>
          <w:szCs w:val="24"/>
          <w:lang w:val="en" w:eastAsia="en-GB"/>
        </w:rPr>
        <w:t>)</w:t>
      </w:r>
      <w:r w:rsidR="001878C1">
        <w:rPr>
          <w:rFonts w:cs="Arial"/>
          <w:color w:val="000000"/>
          <w:szCs w:val="24"/>
          <w:lang w:val="en" w:eastAsia="en-GB"/>
        </w:rPr>
        <w:t>:</w:t>
      </w:r>
    </w:p>
    <w:p w14:paraId="193FB667" w14:textId="77892143" w:rsidR="003851B4" w:rsidRDefault="00963E7A" w:rsidP="000D225E">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shd w:val="clear" w:color="auto" w:fill="F2F2F2" w:themeFill="background1" w:themeFillShade="F2"/>
          <w:lang w:val="en" w:eastAsia="en-GB"/>
        </w:rPr>
      </w:pPr>
      <w:r>
        <w:rPr>
          <w:noProof/>
        </w:rPr>
        <w:fldChar w:fldCharType="begin"/>
      </w:r>
      <w:r>
        <w:rPr>
          <w:noProof/>
        </w:rPr>
        <w:instrText xml:space="preserve"> MERGEFIELD address \* MERGEFORMAT </w:instrText>
      </w:r>
      <w:r>
        <w:rPr>
          <w:noProof/>
        </w:rPr>
        <w:fldChar w:fldCharType="separate"/>
      </w:r>
      <w:r w:rsidR="004769D1">
        <w:rPr>
          <w:noProof/>
        </w:rPr>
        <w:t>«address»</w:t>
      </w:r>
      <w:r>
        <w:rPr>
          <w:noProof/>
        </w:rPr>
        <w:fldChar w:fldCharType="end"/>
      </w:r>
      <w:r w:rsidR="004769D1">
        <w:br/>
      </w:r>
    </w:p>
    <w:p w14:paraId="5EBC045B" w14:textId="2546EC50" w:rsidR="002820F8" w:rsidRDefault="003851B4"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 </w:t>
      </w:r>
      <w:r w:rsidR="001878C1">
        <w:rPr>
          <w:rFonts w:cs="Arial"/>
          <w:color w:val="000000"/>
          <w:szCs w:val="24"/>
          <w:lang w:val="en" w:eastAsia="en-GB"/>
        </w:rPr>
        <w:t>[</w:t>
      </w:r>
      <w:r w:rsidR="00767CA8">
        <w:rPr>
          <w:rFonts w:cs="Arial"/>
          <w:color w:val="000000"/>
          <w:szCs w:val="24"/>
          <w:lang w:val="en" w:eastAsia="en-GB"/>
        </w:rPr>
        <w:t>*</w:t>
      </w:r>
      <w:r w:rsidR="00356CDD">
        <w:rPr>
          <w:rFonts w:cs="Arial"/>
          <w:color w:val="000000"/>
          <w:szCs w:val="24"/>
          <w:lang w:val="en" w:eastAsia="en-GB"/>
        </w:rPr>
        <w:t>I/We</w:t>
      </w:r>
      <w:r w:rsidR="001878C1">
        <w:rPr>
          <w:rFonts w:cs="Arial"/>
          <w:color w:val="000000"/>
          <w:szCs w:val="24"/>
          <w:lang w:val="en" w:eastAsia="en-GB"/>
        </w:rPr>
        <w:t>]</w:t>
      </w:r>
      <w:r w:rsidR="00356CDD">
        <w:rPr>
          <w:rFonts w:cs="Arial"/>
          <w:color w:val="000000"/>
          <w:szCs w:val="24"/>
          <w:lang w:val="en" w:eastAsia="en-GB"/>
        </w:rPr>
        <w:t xml:space="preserve"> acknowledge receipt of th</w:t>
      </w:r>
      <w:r w:rsidR="00D744FC">
        <w:rPr>
          <w:rFonts w:cs="Arial"/>
          <w:color w:val="000000"/>
          <w:szCs w:val="24"/>
          <w:lang w:val="en" w:eastAsia="en-GB"/>
        </w:rPr>
        <w:t>e</w:t>
      </w:r>
      <w:r w:rsidR="002820F8">
        <w:rPr>
          <w:rFonts w:cs="Arial"/>
          <w:color w:val="000000"/>
          <w:szCs w:val="24"/>
          <w:lang w:val="en" w:eastAsia="en-GB"/>
        </w:rPr>
        <w:t xml:space="preserve"> </w:t>
      </w:r>
      <w:r w:rsidR="00D825BD">
        <w:rPr>
          <w:rFonts w:cs="Arial"/>
          <w:color w:val="000000"/>
          <w:szCs w:val="24"/>
          <w:lang w:val="en" w:eastAsia="en-GB"/>
        </w:rPr>
        <w:t xml:space="preserve">rent increase </w:t>
      </w:r>
      <w:r w:rsidR="002820F8">
        <w:rPr>
          <w:rFonts w:cs="Arial"/>
          <w:color w:val="000000"/>
          <w:szCs w:val="24"/>
          <w:lang w:val="en" w:eastAsia="en-GB"/>
        </w:rPr>
        <w:t xml:space="preserve">notice dated </w:t>
      </w:r>
      <w:r w:rsidR="00A34476">
        <w:rPr>
          <w:rFonts w:cs="Arial"/>
          <w:color w:val="000000"/>
          <w:szCs w:val="24"/>
          <w:lang w:val="en" w:eastAsia="en-GB"/>
        </w:rPr>
        <w:fldChar w:fldCharType="begin"/>
      </w:r>
      <w:r w:rsidR="00A34476">
        <w:rPr>
          <w:rFonts w:cs="Arial"/>
          <w:color w:val="000000"/>
          <w:szCs w:val="24"/>
          <w:lang w:val="en" w:eastAsia="en-GB"/>
        </w:rPr>
        <w:instrText xml:space="preserve"> MERGEFIELD notification</w:instrText>
      </w:r>
      <w:r w:rsidR="00ED42E4">
        <w:rPr>
          <w:rFonts w:cs="Arial"/>
          <w:color w:val="000000"/>
          <w:szCs w:val="24"/>
          <w:lang w:val="en" w:eastAsia="en-GB"/>
        </w:rPr>
        <w:instrText>Send</w:instrText>
      </w:r>
      <w:r w:rsidR="00A34476">
        <w:rPr>
          <w:rFonts w:cs="Arial"/>
          <w:color w:val="000000"/>
          <w:szCs w:val="24"/>
          <w:lang w:val="en" w:eastAsia="en-GB"/>
        </w:rPr>
        <w:instrText xml:space="preserve">Date \* MERGEFORMAT </w:instrText>
      </w:r>
      <w:r w:rsidR="00A34476">
        <w:rPr>
          <w:rFonts w:cs="Arial"/>
          <w:color w:val="000000"/>
          <w:szCs w:val="24"/>
          <w:lang w:val="en" w:eastAsia="en-GB"/>
        </w:rPr>
        <w:fldChar w:fldCharType="separate"/>
      </w:r>
      <w:r w:rsidR="00ED42E4">
        <w:rPr>
          <w:rFonts w:cs="Arial"/>
          <w:noProof/>
          <w:color w:val="000000"/>
          <w:szCs w:val="24"/>
          <w:lang w:val="en" w:eastAsia="en-GB"/>
        </w:rPr>
        <w:t>«notificationSendDate»</w:t>
      </w:r>
      <w:r w:rsidR="00A34476">
        <w:rPr>
          <w:rFonts w:cs="Arial"/>
          <w:color w:val="000000"/>
          <w:szCs w:val="24"/>
          <w:lang w:val="en" w:eastAsia="en-GB"/>
        </w:rPr>
        <w:fldChar w:fldCharType="end"/>
      </w:r>
      <w:r w:rsidR="00A34476">
        <w:rPr>
          <w:rFonts w:cs="Arial"/>
          <w:color w:val="000000"/>
          <w:szCs w:val="24"/>
          <w:lang w:val="en" w:eastAsia="en-GB"/>
        </w:rPr>
        <w:t xml:space="preserve"> </w:t>
      </w:r>
      <w:r w:rsidR="002820F8">
        <w:rPr>
          <w:rFonts w:cs="Arial"/>
          <w:color w:val="000000"/>
          <w:szCs w:val="24"/>
          <w:lang w:val="en" w:eastAsia="en-GB"/>
        </w:rPr>
        <w:t>and give you notice that</w:t>
      </w:r>
      <w:r w:rsidR="006C15D3">
        <w:rPr>
          <w:rFonts w:cs="Arial"/>
          <w:color w:val="000000"/>
          <w:szCs w:val="24"/>
          <w:lang w:val="en" w:eastAsia="en-GB"/>
        </w:rPr>
        <w:t>:</w:t>
      </w:r>
      <w:r w:rsidR="002820F8">
        <w:rPr>
          <w:rFonts w:cs="Arial"/>
          <w:color w:val="000000"/>
          <w:szCs w:val="24"/>
          <w:lang w:val="en" w:eastAsia="en-GB"/>
        </w:rPr>
        <w:t xml:space="preserve"> </w:t>
      </w:r>
    </w:p>
    <w:p w14:paraId="6E0008DF" w14:textId="416FE2B8" w:rsidR="001656CE" w:rsidRDefault="001878C1"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8720" behindDoc="0" locked="0" layoutInCell="1" allowOverlap="1" wp14:anchorId="357A79E1" wp14:editId="7C5972AC">
                <wp:simplePos x="0" y="0"/>
                <wp:positionH relativeFrom="column">
                  <wp:posOffset>76200</wp:posOffset>
                </wp:positionH>
                <wp:positionV relativeFrom="paragraph">
                  <wp:posOffset>165100</wp:posOffset>
                </wp:positionV>
                <wp:extent cx="200025" cy="2000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00025" cy="200025"/>
                        </a:xfrm>
                        <a:prstGeom prst="rect">
                          <a:avLst/>
                        </a:prstGeom>
                        <a:solidFill>
                          <a:sysClr val="window" lastClr="FFFFFF">
                            <a:lumMod val="95000"/>
                          </a:sysClr>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3" o:spid="_x0000_s1026" style="position:absolute;margin-left:6pt;margin-top:13pt;width:15.75pt;height:1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" fillcolor="#f2f2f2" strokecolor="windowText" strokeweight="1.5pt"/>
            </w:pict>
          </mc:Fallback>
        </mc:AlternateContent>
      </w:r>
    </w:p>
    <w:p w14:paraId="12614FD8" w14:textId="3E441029" w:rsidR="002820F8" w:rsidRDefault="002820F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ab/>
      </w:r>
      <w:r w:rsidR="00767CA8">
        <w:rPr>
          <w:rFonts w:cs="Arial"/>
          <w:color w:val="000000"/>
          <w:szCs w:val="24"/>
          <w:lang w:val="en" w:eastAsia="en-GB"/>
        </w:rPr>
        <w:t>*</w:t>
      </w:r>
      <w:r>
        <w:rPr>
          <w:rFonts w:cs="Arial"/>
          <w:color w:val="000000"/>
          <w:szCs w:val="24"/>
          <w:lang w:val="en" w:eastAsia="en-GB"/>
        </w:rPr>
        <w:t>I/We accept the new rent to apply from</w:t>
      </w:r>
      <w:r w:rsidR="001878C1">
        <w:rPr>
          <w:rFonts w:cs="Arial"/>
          <w:color w:val="000000"/>
          <w:szCs w:val="24"/>
          <w:lang w:val="en" w:eastAsia="en-GB"/>
        </w:rPr>
        <w:t xml:space="preserve">: </w:t>
      </w:r>
      <w:r w:rsidR="00DA4094">
        <w:rPr>
          <w:rFonts w:cs="Arial"/>
          <w:color w:val="000000"/>
          <w:szCs w:val="24"/>
          <w:shd w:val="clear" w:color="auto" w:fill="F2F2F2" w:themeFill="background1" w:themeFillShade="F2"/>
          <w:lang w:val="en" w:eastAsia="en-GB"/>
        </w:rPr>
        <w:fldChar w:fldCharType="begin"/>
      </w:r>
      <w:r w:rsidR="00DA4094">
        <w:rPr>
          <w:rFonts w:cs="Arial"/>
          <w:color w:val="000000"/>
          <w:szCs w:val="24"/>
          <w:shd w:val="clear" w:color="auto" w:fill="F2F2F2" w:themeFill="background1" w:themeFillShade="F2"/>
          <w:lang w:val="en" w:eastAsia="en-GB"/>
        </w:rPr>
        <w:instrText xml:space="preserve"> MERGEFIELD rentIncreaseDate \* MERGEFORMAT </w:instrText>
      </w:r>
      <w:r w:rsidR="00DA4094">
        <w:rPr>
          <w:rFonts w:cs="Arial"/>
          <w:color w:val="000000"/>
          <w:szCs w:val="24"/>
          <w:shd w:val="clear" w:color="auto" w:fill="F2F2F2" w:themeFill="background1" w:themeFillShade="F2"/>
          <w:lang w:val="en" w:eastAsia="en-GB"/>
        </w:rPr>
        <w:fldChar w:fldCharType="separate"/>
      </w:r>
      <w:r w:rsidR="00DA4094">
        <w:rPr>
          <w:rFonts w:cs="Arial"/>
          <w:noProof/>
          <w:color w:val="000000"/>
          <w:szCs w:val="24"/>
          <w:shd w:val="clear" w:color="auto" w:fill="F2F2F2" w:themeFill="background1" w:themeFillShade="F2"/>
          <w:lang w:val="en" w:eastAsia="en-GB"/>
        </w:rPr>
        <w:t>«rentIncreaseDate»</w:t>
      </w:r>
      <w:r w:rsidR="00DA4094">
        <w:rPr>
          <w:rFonts w:cs="Arial"/>
          <w:color w:val="000000"/>
          <w:szCs w:val="24"/>
          <w:shd w:val="clear" w:color="auto" w:fill="F2F2F2" w:themeFill="background1" w:themeFillShade="F2"/>
          <w:lang w:val="en" w:eastAsia="en-GB"/>
        </w:rPr>
        <w:fldChar w:fldCharType="end"/>
      </w:r>
    </w:p>
    <w:p w14:paraId="3A40DC9F" w14:textId="2EEAD42A" w:rsidR="00356CDD" w:rsidRDefault="00356CDD"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5CA0B8" w14:textId="77777777" w:rsidR="001656CE" w:rsidRDefault="001656C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D8E8E55" w14:textId="492C918B" w:rsidR="001656CE" w:rsidRDefault="001656CE" w:rsidP="006C15D3">
      <w:pPr>
        <w:shd w:val="clear" w:color="auto" w:fill="FFFFFF"/>
        <w:tabs>
          <w:tab w:val="clear" w:pos="720"/>
          <w:tab w:val="clear" w:pos="1440"/>
          <w:tab w:val="clear" w:pos="2160"/>
          <w:tab w:val="clear" w:pos="2880"/>
          <w:tab w:val="clear" w:pos="4680"/>
          <w:tab w:val="clear" w:pos="5400"/>
          <w:tab w:val="clear" w:pos="9000"/>
        </w:tabs>
        <w:spacing w:after="120" w:line="240" w:lineRule="auto"/>
        <w:outlineLvl w:val="3"/>
        <w:rPr>
          <w:rFonts w:cs="Arial"/>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0528" behindDoc="0" locked="0" layoutInCell="1" allowOverlap="1" wp14:anchorId="4BEA6153" wp14:editId="79A47C20">
                <wp:simplePos x="0" y="0"/>
                <wp:positionH relativeFrom="column">
                  <wp:posOffset>76200</wp:posOffset>
                </wp:positionH>
                <wp:positionV relativeFrom="paragraph">
                  <wp:posOffset>14605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mv="urn:schemas-microsoft-com:mac:vml" xmlns:mo="http://schemas.microsoft.com/office/mac/office/2008/main">
            <w:pict w14:anchorId="42F40950">
              <v:rect id="Rectangle 7" style="position:absolute;margin-left:6pt;margin-top:1.15pt;width:15.75pt;height:1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3052]"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"/>
            </w:pict>
          </mc:Fallback>
        </mc:AlternateContent>
      </w:r>
      <w:r w:rsidR="00356CDD">
        <w:rPr>
          <w:rFonts w:cs="Arial"/>
          <w:color w:val="000000"/>
          <w:szCs w:val="24"/>
          <w:lang w:val="en" w:eastAsia="en-GB"/>
        </w:rPr>
        <w:tab/>
        <w:t xml:space="preserve">*I/We accept the new </w:t>
      </w:r>
      <w:proofErr w:type="gramStart"/>
      <w:r w:rsidR="00356CDD">
        <w:rPr>
          <w:rFonts w:cs="Arial"/>
          <w:color w:val="000000"/>
          <w:szCs w:val="24"/>
          <w:lang w:val="en" w:eastAsia="en-GB"/>
        </w:rPr>
        <w:t>rent, but</w:t>
      </w:r>
      <w:proofErr w:type="gramEnd"/>
      <w:r w:rsidR="00356CDD">
        <w:rPr>
          <w:rFonts w:cs="Arial"/>
          <w:color w:val="000000"/>
          <w:szCs w:val="24"/>
          <w:lang w:val="en" w:eastAsia="en-GB"/>
        </w:rPr>
        <w:t xml:space="preserve"> have not been given sufficient notice.  I/we can </w:t>
      </w:r>
      <w:r w:rsidR="00356CDD">
        <w:rPr>
          <w:rFonts w:cs="Arial"/>
          <w:color w:val="000000"/>
          <w:szCs w:val="24"/>
          <w:lang w:val="en" w:eastAsia="en-GB"/>
        </w:rPr>
        <w:tab/>
        <w:t>provide evidence that I//we did not receive the rent incr</w:t>
      </w:r>
      <w:r w:rsidR="00E54F26">
        <w:rPr>
          <w:rFonts w:cs="Arial"/>
          <w:color w:val="000000"/>
          <w:szCs w:val="24"/>
          <w:lang w:val="en" w:eastAsia="en-GB"/>
        </w:rPr>
        <w:t>e</w:t>
      </w:r>
      <w:r w:rsidR="00356CDD">
        <w:rPr>
          <w:rFonts w:cs="Arial"/>
          <w:color w:val="000000"/>
          <w:szCs w:val="24"/>
          <w:lang w:val="en" w:eastAsia="en-GB"/>
        </w:rPr>
        <w:t>ase notice until</w:t>
      </w:r>
      <w:r w:rsidR="001878C1">
        <w:rPr>
          <w:rFonts w:cs="Arial"/>
          <w:color w:val="000000"/>
          <w:szCs w:val="24"/>
          <w:lang w:val="en" w:eastAsia="en-GB"/>
        </w:rPr>
        <w:t xml:space="preserve">: </w:t>
      </w:r>
      <w:r w:rsidR="00356CDD">
        <w:rPr>
          <w:rFonts w:cs="Arial"/>
          <w:color w:val="000000"/>
          <w:szCs w:val="24"/>
          <w:lang w:val="en" w:eastAsia="en-GB"/>
        </w:rPr>
        <w:t xml:space="preserve"> </w:t>
      </w:r>
      <w:r w:rsidR="00356CDD">
        <w:rPr>
          <w:rFonts w:cs="Arial"/>
          <w:color w:val="000000"/>
          <w:szCs w:val="24"/>
          <w:lang w:val="en" w:eastAsia="en-GB"/>
        </w:rPr>
        <w:tab/>
      </w:r>
      <w:r w:rsidR="001878C1" w:rsidRPr="006C15D3">
        <w:rPr>
          <w:rFonts w:cs="Arial"/>
          <w:color w:val="000000"/>
          <w:szCs w:val="24"/>
          <w:shd w:val="clear" w:color="auto" w:fill="F2F2F2" w:themeFill="background1" w:themeFillShade="F2"/>
          <w:lang w:val="en" w:eastAsia="en-GB"/>
        </w:rPr>
        <w:t xml:space="preserve">(insert date) </w:t>
      </w:r>
      <w:r w:rsidR="00E54F26" w:rsidRPr="00502416">
        <w:rPr>
          <w:rFonts w:cs="Arial"/>
          <w:color w:val="000000"/>
          <w:szCs w:val="24"/>
          <w:shd w:val="clear" w:color="auto" w:fill="F2F2F2" w:themeFill="background1" w:themeFillShade="F2"/>
          <w:lang w:val="en" w:eastAsia="en-GB"/>
        </w:rPr>
        <w:t>_________________</w:t>
      </w:r>
      <w:r w:rsidR="00356CDD">
        <w:rPr>
          <w:rFonts w:cs="Arial"/>
          <w:color w:val="000000"/>
          <w:szCs w:val="24"/>
          <w:lang w:val="en" w:eastAsia="en-GB"/>
        </w:rPr>
        <w:t xml:space="preserve">.  </w:t>
      </w:r>
    </w:p>
    <w:p w14:paraId="50F72466" w14:textId="2E04BC11" w:rsidR="00356CDD" w:rsidRDefault="001656CE" w:rsidP="006C15D3">
      <w:pPr>
        <w:shd w:val="clear" w:color="auto" w:fill="FFFFFF"/>
        <w:tabs>
          <w:tab w:val="clear" w:pos="720"/>
          <w:tab w:val="clear" w:pos="1440"/>
          <w:tab w:val="clear" w:pos="2160"/>
          <w:tab w:val="clear" w:pos="2880"/>
          <w:tab w:val="clear" w:pos="4680"/>
          <w:tab w:val="clear" w:pos="5400"/>
          <w:tab w:val="clear" w:pos="9000"/>
        </w:tabs>
        <w:spacing w:after="120" w:line="240" w:lineRule="auto"/>
        <w:jc w:val="left"/>
        <w:outlineLvl w:val="3"/>
        <w:rPr>
          <w:rFonts w:cs="Arial"/>
          <w:color w:val="000000"/>
          <w:szCs w:val="24"/>
          <w:lang w:val="en" w:eastAsia="en-GB"/>
        </w:rPr>
      </w:pPr>
      <w:r>
        <w:rPr>
          <w:rFonts w:cs="Arial"/>
          <w:color w:val="000000"/>
          <w:szCs w:val="24"/>
          <w:lang w:val="en" w:eastAsia="en-GB"/>
        </w:rPr>
        <w:tab/>
      </w:r>
      <w:r w:rsidR="00356CDD">
        <w:rPr>
          <w:rFonts w:cs="Arial"/>
          <w:color w:val="000000"/>
          <w:szCs w:val="24"/>
          <w:lang w:val="en" w:eastAsia="en-GB"/>
        </w:rPr>
        <w:t>Therefore, the rent increase cannot take effect until</w:t>
      </w:r>
      <w:r w:rsidR="001878C1">
        <w:rPr>
          <w:rFonts w:cs="Arial"/>
          <w:color w:val="000000"/>
          <w:szCs w:val="24"/>
          <w:lang w:val="en" w:eastAsia="en-GB"/>
        </w:rPr>
        <w:t xml:space="preserve"> </w:t>
      </w:r>
      <w:r w:rsidR="00E54F26" w:rsidRPr="00502416">
        <w:rPr>
          <w:rFonts w:cs="Arial"/>
          <w:color w:val="000000"/>
          <w:szCs w:val="24"/>
          <w:shd w:val="clear" w:color="auto" w:fill="F2F2F2" w:themeFill="background1" w:themeFillShade="F2"/>
          <w:lang w:val="en" w:eastAsia="en-GB"/>
        </w:rPr>
        <w:t>____________</w:t>
      </w:r>
      <w:r w:rsidR="001878C1" w:rsidRPr="00502416">
        <w:rPr>
          <w:rFonts w:cs="Arial"/>
          <w:color w:val="000000"/>
          <w:szCs w:val="24"/>
          <w:shd w:val="clear" w:color="auto" w:fill="F2F2F2" w:themeFill="background1" w:themeFillShade="F2"/>
          <w:lang w:val="en" w:eastAsia="en-GB"/>
        </w:rPr>
        <w:t>__</w:t>
      </w:r>
      <w:proofErr w:type="gramStart"/>
      <w:r w:rsidR="001878C1" w:rsidRPr="00502416">
        <w:rPr>
          <w:rFonts w:cs="Arial"/>
          <w:color w:val="000000"/>
          <w:szCs w:val="24"/>
          <w:shd w:val="clear" w:color="auto" w:fill="F2F2F2" w:themeFill="background1" w:themeFillShade="F2"/>
          <w:lang w:val="en" w:eastAsia="en-GB"/>
        </w:rPr>
        <w:t>_</w:t>
      </w:r>
      <w:r w:rsidR="006C15D3">
        <w:rPr>
          <w:rFonts w:cs="Arial"/>
          <w:color w:val="000000"/>
          <w:szCs w:val="24"/>
          <w:shd w:val="clear" w:color="auto" w:fill="F2F2F2" w:themeFill="background1" w:themeFillShade="F2"/>
          <w:lang w:val="en" w:eastAsia="en-GB"/>
        </w:rPr>
        <w:t>(</w:t>
      </w:r>
      <w:proofErr w:type="gramEnd"/>
      <w:r w:rsidR="006C15D3">
        <w:rPr>
          <w:rFonts w:cs="Arial"/>
          <w:color w:val="000000"/>
          <w:szCs w:val="24"/>
          <w:shd w:val="clear" w:color="auto" w:fill="F2F2F2" w:themeFill="background1" w:themeFillShade="F2"/>
          <w:lang w:val="en" w:eastAsia="en-GB"/>
        </w:rPr>
        <w:t xml:space="preserve">insert </w:t>
      </w:r>
      <w:r w:rsidR="006C15D3" w:rsidRPr="006C15D3">
        <w:rPr>
          <w:rFonts w:cs="Arial"/>
          <w:color w:val="000000"/>
          <w:szCs w:val="24"/>
          <w:lang w:val="en" w:eastAsia="en-GB"/>
        </w:rPr>
        <w:tab/>
      </w:r>
      <w:r w:rsidR="006C15D3">
        <w:rPr>
          <w:rFonts w:cs="Arial"/>
          <w:color w:val="000000"/>
          <w:szCs w:val="24"/>
          <w:shd w:val="clear" w:color="auto" w:fill="F2F2F2" w:themeFill="background1" w:themeFillShade="F2"/>
          <w:lang w:val="en" w:eastAsia="en-GB"/>
        </w:rPr>
        <w:t>date)</w:t>
      </w:r>
      <w:r w:rsidR="00356CDD">
        <w:rPr>
          <w:rFonts w:cs="Arial"/>
          <w:color w:val="000000"/>
          <w:szCs w:val="24"/>
          <w:lang w:val="en" w:eastAsia="en-GB"/>
        </w:rPr>
        <w:t>.</w:t>
      </w:r>
    </w:p>
    <w:p w14:paraId="08AA977C" w14:textId="77777777" w:rsidR="001656CE" w:rsidRDefault="001656CE"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38214B1" w14:textId="35B82430" w:rsidR="002820F8" w:rsidRPr="00E90042" w:rsidRDefault="001656CE" w:rsidP="006A5F1E">
      <w:pPr>
        <w:shd w:val="clear" w:color="auto" w:fill="FFFFFF"/>
        <w:tabs>
          <w:tab w:val="clear" w:pos="720"/>
          <w:tab w:val="clear" w:pos="1440"/>
          <w:tab w:val="clear" w:pos="2160"/>
          <w:tab w:val="clear" w:pos="2880"/>
          <w:tab w:val="clear" w:pos="4680"/>
          <w:tab w:val="clear" w:pos="5400"/>
          <w:tab w:val="clear" w:pos="9000"/>
        </w:tabs>
        <w:spacing w:line="240" w:lineRule="auto"/>
        <w:ind w:left="720"/>
        <w:outlineLvl w:val="3"/>
        <w:rPr>
          <w:rFonts w:cs="Arial"/>
          <w:b/>
          <w:color w:val="000000"/>
          <w:szCs w:val="24"/>
          <w:lang w:val="en" w:eastAsia="en-GB"/>
        </w:rPr>
      </w:pPr>
      <w:r>
        <w:rPr>
          <w:rFonts w:cs="Arial"/>
          <w:noProof/>
          <w:color w:val="000000"/>
          <w:szCs w:val="24"/>
          <w:lang w:val="en-US"/>
        </w:rPr>
        <mc:AlternateContent>
          <mc:Choice Requires="wps">
            <w:drawing>
              <wp:anchor distT="0" distB="0" distL="114300" distR="114300" simplePos="0" relativeHeight="251672576" behindDoc="0" locked="0" layoutInCell="1" allowOverlap="1" wp14:anchorId="363AC2B3" wp14:editId="074C163C">
                <wp:simplePos x="0" y="0"/>
                <wp:positionH relativeFrom="column">
                  <wp:posOffset>76200</wp:posOffset>
                </wp:positionH>
                <wp:positionV relativeFrom="paragraph">
                  <wp:posOffset>14605</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chemeClr val="bg1">
                            <a:lumMod val="9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mv="urn:schemas-microsoft-com:mac:vml" xmlns:mo="http://schemas.microsoft.com/office/mac/office/2008/main">
            <w:pict w14:anchorId="6B06B270">
              <v:rect id="Rectangle 8" style="position:absolute;margin-left:6pt;margin-top:1.15pt;width:15.75pt;height:1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color="#f2f2f2 [3052]" strokecolor="black [3213]"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"/>
            </w:pict>
          </mc:Fallback>
        </mc:AlternateContent>
      </w:r>
      <w:r w:rsidR="00767CA8">
        <w:rPr>
          <w:rFonts w:cs="Arial"/>
          <w:color w:val="000000"/>
          <w:szCs w:val="24"/>
          <w:lang w:val="en" w:eastAsia="en-GB"/>
        </w:rPr>
        <w:t>*</w:t>
      </w:r>
      <w:r w:rsidR="002820F8">
        <w:rPr>
          <w:rFonts w:cs="Arial"/>
          <w:color w:val="000000"/>
          <w:szCs w:val="24"/>
          <w:lang w:val="en" w:eastAsia="en-GB"/>
        </w:rPr>
        <w:t>I/We do not accept the new rent to apply from</w:t>
      </w:r>
      <w:r w:rsidR="003C2088">
        <w:rPr>
          <w:rFonts w:cs="Arial"/>
          <w:color w:val="000000"/>
          <w:szCs w:val="24"/>
          <w:lang w:val="en" w:eastAsia="en-GB"/>
        </w:rPr>
        <w:t xml:space="preserve"> </w:t>
      </w:r>
      <w:r w:rsidR="003C2088">
        <w:rPr>
          <w:rFonts w:cs="Arial"/>
          <w:color w:val="000000"/>
          <w:szCs w:val="24"/>
          <w:lang w:val="en" w:eastAsia="en-GB"/>
        </w:rPr>
        <w:fldChar w:fldCharType="begin"/>
      </w:r>
      <w:r w:rsidR="003C2088">
        <w:rPr>
          <w:rFonts w:cs="Arial"/>
          <w:color w:val="000000"/>
          <w:szCs w:val="24"/>
          <w:lang w:val="en" w:eastAsia="en-GB"/>
        </w:rPr>
        <w:instrText xml:space="preserve"> MERGEFIELD rentIncreaseDate \* MERGEFORMAT </w:instrText>
      </w:r>
      <w:r w:rsidR="003C2088">
        <w:rPr>
          <w:rFonts w:cs="Arial"/>
          <w:color w:val="000000"/>
          <w:szCs w:val="24"/>
          <w:lang w:val="en" w:eastAsia="en-GB"/>
        </w:rPr>
        <w:fldChar w:fldCharType="separate"/>
      </w:r>
      <w:r w:rsidR="003C2088">
        <w:rPr>
          <w:rFonts w:cs="Arial"/>
          <w:noProof/>
          <w:color w:val="000000"/>
          <w:szCs w:val="24"/>
          <w:lang w:val="en" w:eastAsia="en-GB"/>
        </w:rPr>
        <w:t>«rentIncreaseDate»</w:t>
      </w:r>
      <w:r w:rsidR="003C2088">
        <w:rPr>
          <w:rFonts w:cs="Arial"/>
          <w:color w:val="000000"/>
          <w:szCs w:val="24"/>
          <w:lang w:val="en" w:eastAsia="en-GB"/>
        </w:rPr>
        <w:fldChar w:fldCharType="end"/>
      </w:r>
      <w:r w:rsidR="00F14B80" w:rsidRPr="00F14B80">
        <w:t xml:space="preserve"> </w:t>
      </w:r>
      <w:r w:rsidR="00430FA1">
        <w:rPr>
          <w:rFonts w:cs="Arial"/>
          <w:color w:val="000000"/>
          <w:szCs w:val="24"/>
          <w:lang w:val="en" w:eastAsia="en-GB"/>
        </w:rPr>
        <w:t xml:space="preserve">and </w:t>
      </w:r>
      <w:r w:rsidR="002820F8">
        <w:rPr>
          <w:rFonts w:cs="Arial"/>
          <w:color w:val="000000"/>
          <w:szCs w:val="24"/>
          <w:lang w:val="en" w:eastAsia="en-GB"/>
        </w:rPr>
        <w:t xml:space="preserve">propose to </w:t>
      </w:r>
      <w:r w:rsidR="00F034C8">
        <w:rPr>
          <w:rFonts w:cs="Arial"/>
          <w:color w:val="000000"/>
          <w:szCs w:val="24"/>
          <w:lang w:val="en" w:eastAsia="en-GB"/>
        </w:rPr>
        <w:t xml:space="preserve">apply </w:t>
      </w:r>
      <w:r w:rsidR="002820F8">
        <w:rPr>
          <w:rFonts w:cs="Arial"/>
          <w:color w:val="000000"/>
          <w:szCs w:val="24"/>
          <w:lang w:val="en" w:eastAsia="en-GB"/>
        </w:rPr>
        <w:t xml:space="preserve">to a Rent Officer for a determination of the </w:t>
      </w:r>
      <w:r w:rsidR="006C15D3">
        <w:rPr>
          <w:rFonts w:cs="Arial"/>
          <w:color w:val="000000"/>
          <w:szCs w:val="24"/>
          <w:lang w:val="en" w:eastAsia="en-GB"/>
        </w:rPr>
        <w:tab/>
      </w:r>
      <w:r w:rsidR="006A5F1E">
        <w:rPr>
          <w:rFonts w:cs="Arial"/>
          <w:color w:val="000000"/>
          <w:szCs w:val="24"/>
          <w:lang w:val="en" w:eastAsia="en-GB"/>
        </w:rPr>
        <w:t xml:space="preserve">open </w:t>
      </w:r>
      <w:r w:rsidR="002820F8">
        <w:rPr>
          <w:rFonts w:cs="Arial"/>
          <w:color w:val="000000"/>
          <w:szCs w:val="24"/>
          <w:lang w:val="en" w:eastAsia="en-GB"/>
        </w:rPr>
        <w:t xml:space="preserve">market rent. </w:t>
      </w:r>
      <w:r w:rsidR="006A5F1E">
        <w:rPr>
          <w:rFonts w:cs="Arial"/>
          <w:color w:val="000000"/>
          <w:szCs w:val="24"/>
          <w:lang w:val="en" w:eastAsia="en-GB"/>
        </w:rPr>
        <w:br/>
      </w:r>
      <w:r w:rsidR="003A25C5" w:rsidRPr="00E90042">
        <w:rPr>
          <w:rFonts w:cs="Arial"/>
          <w:b/>
          <w:color w:val="000000"/>
          <w:szCs w:val="24"/>
          <w:lang w:val="en" w:eastAsia="en-GB"/>
        </w:rPr>
        <w:t xml:space="preserve">YOU CANNOT CHOOSE THIS OPTION IF THE </w:t>
      </w:r>
      <w:r w:rsidR="00FC09AB">
        <w:rPr>
          <w:rFonts w:cs="Arial"/>
          <w:b/>
          <w:color w:val="000000"/>
          <w:szCs w:val="24"/>
          <w:lang w:val="en" w:eastAsia="en-GB"/>
        </w:rPr>
        <w:t>LET</w:t>
      </w:r>
      <w:r w:rsidR="001878C1">
        <w:rPr>
          <w:rFonts w:cs="Arial"/>
          <w:b/>
          <w:color w:val="000000"/>
          <w:szCs w:val="24"/>
          <w:lang w:val="en" w:eastAsia="en-GB"/>
        </w:rPr>
        <w:t xml:space="preserve"> </w:t>
      </w:r>
      <w:r w:rsidR="00FC09AB">
        <w:rPr>
          <w:rFonts w:cs="Arial"/>
          <w:b/>
          <w:color w:val="000000"/>
          <w:szCs w:val="24"/>
          <w:lang w:val="en" w:eastAsia="en-GB"/>
        </w:rPr>
        <w:t>PROPERTY</w:t>
      </w:r>
      <w:r w:rsidR="00B751C1">
        <w:rPr>
          <w:rFonts w:cs="Arial"/>
          <w:b/>
          <w:color w:val="000000"/>
          <w:szCs w:val="24"/>
          <w:lang w:val="en" w:eastAsia="en-GB"/>
        </w:rPr>
        <w:t xml:space="preserve"> </w:t>
      </w:r>
      <w:r w:rsidR="003A25C5" w:rsidRPr="00E90042">
        <w:rPr>
          <w:rFonts w:cs="Arial"/>
          <w:b/>
          <w:color w:val="000000"/>
          <w:szCs w:val="24"/>
          <w:lang w:val="en" w:eastAsia="en-GB"/>
        </w:rPr>
        <w:t>IS IN A RENT PRESSURE</w:t>
      </w:r>
      <w:r w:rsidR="001878C1">
        <w:rPr>
          <w:rFonts w:cs="Arial"/>
          <w:b/>
          <w:color w:val="000000"/>
          <w:szCs w:val="24"/>
          <w:lang w:val="en" w:eastAsia="en-GB"/>
        </w:rPr>
        <w:t xml:space="preserve"> </w:t>
      </w:r>
      <w:r w:rsidR="003A25C5" w:rsidRPr="00E90042">
        <w:rPr>
          <w:rFonts w:cs="Arial"/>
          <w:b/>
          <w:color w:val="000000"/>
          <w:szCs w:val="24"/>
          <w:lang w:val="en" w:eastAsia="en-GB"/>
        </w:rPr>
        <w:t>ZONE.</w:t>
      </w:r>
    </w:p>
    <w:p w14:paraId="006076F6"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FC078BD"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5E49512" w14:textId="74BC7BE5"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Signed: </w:t>
      </w:r>
      <w:r w:rsidR="001878C1" w:rsidRPr="006C15D3">
        <w:rPr>
          <w:rFonts w:cs="Arial"/>
          <w:color w:val="000000"/>
          <w:szCs w:val="24"/>
          <w:shd w:val="clear" w:color="auto" w:fill="F2F2F2" w:themeFill="background1" w:themeFillShade="F2"/>
          <w:lang w:val="en" w:eastAsia="en-GB"/>
        </w:rPr>
        <w:t xml:space="preserve">(Tenant(s)/Tenant’s </w:t>
      </w:r>
      <w:proofErr w:type="gramStart"/>
      <w:r w:rsidR="001878C1" w:rsidRPr="006C15D3">
        <w:rPr>
          <w:rFonts w:cs="Arial"/>
          <w:color w:val="000000"/>
          <w:szCs w:val="24"/>
          <w:shd w:val="clear" w:color="auto" w:fill="F2F2F2" w:themeFill="background1" w:themeFillShade="F2"/>
          <w:lang w:val="en" w:eastAsia="en-GB"/>
        </w:rPr>
        <w:t>agent)</w:t>
      </w:r>
      <w:r w:rsidR="001656CE" w:rsidRPr="006C15D3">
        <w:rPr>
          <w:rFonts w:cs="Arial"/>
          <w:color w:val="000000"/>
          <w:szCs w:val="24"/>
          <w:shd w:val="clear" w:color="auto" w:fill="F2F2F2" w:themeFill="background1" w:themeFillShade="F2"/>
          <w:lang w:val="en" w:eastAsia="en-GB"/>
        </w:rPr>
        <w:t>_</w:t>
      </w:r>
      <w:proofErr w:type="gramEnd"/>
      <w:r w:rsidR="001656CE" w:rsidRPr="006C15D3">
        <w:rPr>
          <w:rFonts w:cs="Arial"/>
          <w:color w:val="000000"/>
          <w:szCs w:val="24"/>
          <w:shd w:val="clear" w:color="auto" w:fill="F2F2F2" w:themeFill="background1" w:themeFillShade="F2"/>
          <w:lang w:val="en" w:eastAsia="en-GB"/>
        </w:rPr>
        <w:t>______________________</w:t>
      </w:r>
      <w:r w:rsidR="001878C1" w:rsidRPr="006C15D3">
        <w:rPr>
          <w:rFonts w:cs="Arial"/>
          <w:color w:val="000000"/>
          <w:szCs w:val="24"/>
          <w:shd w:val="clear" w:color="auto" w:fill="F2F2F2" w:themeFill="background1" w:themeFillShade="F2"/>
          <w:lang w:val="en" w:eastAsia="en-GB"/>
        </w:rPr>
        <w:t>_______________</w:t>
      </w:r>
      <w:r w:rsidR="001878C1" w:rsidRPr="001878C1">
        <w:rPr>
          <w:rFonts w:cs="Arial"/>
          <w:color w:val="000000"/>
          <w:szCs w:val="24"/>
          <w:shd w:val="clear" w:color="auto" w:fill="F2F2F2" w:themeFill="background1" w:themeFillShade="F2"/>
          <w:lang w:val="en" w:eastAsia="en-GB"/>
        </w:rPr>
        <w:t xml:space="preserve">   </w:t>
      </w:r>
    </w:p>
    <w:p w14:paraId="74354A40" w14:textId="77777777" w:rsidR="00767CA8" w:rsidRPr="00105FD3"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105FD3">
        <w:rPr>
          <w:rFonts w:cs="Arial"/>
          <w:b/>
          <w:color w:val="000000"/>
          <w:szCs w:val="24"/>
          <w:lang w:val="en" w:eastAsia="en-GB"/>
        </w:rPr>
        <w:t>If the tenancy i</w:t>
      </w:r>
      <w:r w:rsidR="00D825BD" w:rsidRPr="00105FD3">
        <w:rPr>
          <w:rFonts w:cs="Arial"/>
          <w:b/>
          <w:color w:val="000000"/>
          <w:szCs w:val="24"/>
          <w:lang w:val="en" w:eastAsia="en-GB"/>
        </w:rPr>
        <w:t xml:space="preserve">s a joint tenancy all </w:t>
      </w:r>
      <w:r w:rsidR="00B850D2">
        <w:rPr>
          <w:rFonts w:cs="Arial"/>
          <w:b/>
          <w:color w:val="000000"/>
          <w:szCs w:val="24"/>
          <w:lang w:val="en" w:eastAsia="en-GB"/>
        </w:rPr>
        <w:t>Tenant</w:t>
      </w:r>
      <w:r w:rsidR="00D825BD" w:rsidRPr="00105FD3">
        <w:rPr>
          <w:rFonts w:cs="Arial"/>
          <w:b/>
          <w:color w:val="000000"/>
          <w:szCs w:val="24"/>
          <w:lang w:val="en" w:eastAsia="en-GB"/>
        </w:rPr>
        <w:t xml:space="preserve">s </w:t>
      </w:r>
      <w:r w:rsidR="00CE7365">
        <w:rPr>
          <w:rFonts w:cs="Arial"/>
          <w:b/>
          <w:color w:val="000000"/>
          <w:szCs w:val="24"/>
          <w:lang w:val="en" w:eastAsia="en-GB"/>
        </w:rPr>
        <w:t>(</w:t>
      </w:r>
      <w:r w:rsidR="00D825BD" w:rsidRPr="00105FD3">
        <w:rPr>
          <w:rFonts w:cs="Arial"/>
          <w:b/>
          <w:color w:val="000000"/>
          <w:szCs w:val="24"/>
          <w:lang w:val="en" w:eastAsia="en-GB"/>
        </w:rPr>
        <w:t>or</w:t>
      </w:r>
      <w:r w:rsidRPr="00105FD3">
        <w:rPr>
          <w:rFonts w:cs="Arial"/>
          <w:b/>
          <w:color w:val="000000"/>
          <w:szCs w:val="24"/>
          <w:lang w:val="en" w:eastAsia="en-GB"/>
        </w:rPr>
        <w:t xml:space="preserve"> their agents</w:t>
      </w:r>
      <w:r w:rsidR="00CE7365">
        <w:rPr>
          <w:rFonts w:cs="Arial"/>
          <w:b/>
          <w:color w:val="000000"/>
          <w:szCs w:val="24"/>
          <w:lang w:val="en" w:eastAsia="en-GB"/>
        </w:rPr>
        <w:t>)</w:t>
      </w:r>
      <w:r w:rsidRPr="00105FD3">
        <w:rPr>
          <w:rFonts w:cs="Arial"/>
          <w:b/>
          <w:color w:val="000000"/>
          <w:szCs w:val="24"/>
          <w:lang w:val="en" w:eastAsia="en-GB"/>
        </w:rPr>
        <w:t xml:space="preserve"> </w:t>
      </w:r>
      <w:r w:rsidR="00FC09AB" w:rsidRPr="00105FD3">
        <w:rPr>
          <w:rFonts w:cs="Arial"/>
          <w:b/>
          <w:color w:val="000000"/>
          <w:szCs w:val="24"/>
          <w:lang w:val="en" w:eastAsia="en-GB"/>
        </w:rPr>
        <w:t xml:space="preserve">must </w:t>
      </w:r>
      <w:r w:rsidRPr="00105FD3">
        <w:rPr>
          <w:rFonts w:cs="Arial"/>
          <w:b/>
          <w:color w:val="000000"/>
          <w:szCs w:val="24"/>
          <w:lang w:val="en" w:eastAsia="en-GB"/>
        </w:rPr>
        <w:t>sign.</w:t>
      </w:r>
    </w:p>
    <w:p w14:paraId="3B6E5FFA"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464D4DC" w14:textId="125AAE1C" w:rsidR="00767CA8"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roofErr w:type="gramStart"/>
      <w:r>
        <w:rPr>
          <w:rFonts w:cs="Arial"/>
          <w:color w:val="000000"/>
          <w:szCs w:val="24"/>
          <w:lang w:val="en" w:eastAsia="en-GB"/>
        </w:rPr>
        <w:t>Date:</w:t>
      </w:r>
      <w:r w:rsidR="001656CE" w:rsidRPr="00502416">
        <w:rPr>
          <w:rFonts w:cs="Arial"/>
          <w:color w:val="000000"/>
          <w:szCs w:val="24"/>
          <w:shd w:val="clear" w:color="auto" w:fill="F2F2F2" w:themeFill="background1" w:themeFillShade="F2"/>
          <w:lang w:val="en" w:eastAsia="en-GB"/>
        </w:rPr>
        <w:t>_</w:t>
      </w:r>
      <w:proofErr w:type="gramEnd"/>
      <w:r w:rsidR="001656CE" w:rsidRPr="00502416">
        <w:rPr>
          <w:rFonts w:cs="Arial"/>
          <w:color w:val="000000"/>
          <w:szCs w:val="24"/>
          <w:shd w:val="clear" w:color="auto" w:fill="F2F2F2" w:themeFill="background1" w:themeFillShade="F2"/>
          <w:lang w:val="en" w:eastAsia="en-GB"/>
        </w:rPr>
        <w:t>______________________________________</w:t>
      </w:r>
      <w:r w:rsidR="001878C1" w:rsidRPr="00502416">
        <w:rPr>
          <w:rFonts w:cs="Arial"/>
          <w:color w:val="000000"/>
          <w:szCs w:val="24"/>
          <w:shd w:val="clear" w:color="auto" w:fill="F2F2F2" w:themeFill="background1" w:themeFillShade="F2"/>
          <w:lang w:val="en" w:eastAsia="en-GB"/>
        </w:rPr>
        <w:t>_______________________</w:t>
      </w:r>
    </w:p>
    <w:p w14:paraId="7B46C9FE" w14:textId="77777777" w:rsidR="00767CA8" w:rsidRDefault="00767CA8" w:rsidP="00BE4C6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47AF85"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37E7071" w14:textId="2EA60347" w:rsidR="001656CE" w:rsidRDefault="00767CA8" w:rsidP="001878C1">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 xml:space="preserve">Address of </w:t>
      </w:r>
      <w:r w:rsidR="00B850D2">
        <w:rPr>
          <w:rFonts w:cs="Arial"/>
          <w:color w:val="000000"/>
          <w:szCs w:val="24"/>
          <w:lang w:val="en" w:eastAsia="en-GB"/>
        </w:rPr>
        <w:t>Tenant</w:t>
      </w:r>
      <w:r>
        <w:rPr>
          <w:rFonts w:cs="Arial"/>
          <w:color w:val="000000"/>
          <w:szCs w:val="24"/>
          <w:lang w:val="en" w:eastAsia="en-GB"/>
        </w:rPr>
        <w:t xml:space="preserve">’s agents(s) </w:t>
      </w:r>
      <w:r w:rsidRPr="00B751C1">
        <w:rPr>
          <w:rFonts w:cs="Arial"/>
          <w:i/>
          <w:color w:val="000000"/>
          <w:szCs w:val="24"/>
          <w:lang w:val="en" w:eastAsia="en-GB"/>
        </w:rPr>
        <w:t>(if appropriate</w:t>
      </w:r>
      <w:proofErr w:type="gramStart"/>
      <w:r w:rsidRPr="00B751C1">
        <w:rPr>
          <w:rFonts w:cs="Arial"/>
          <w:i/>
          <w:color w:val="000000"/>
          <w:szCs w:val="24"/>
          <w:lang w:val="en" w:eastAsia="en-GB"/>
        </w:rPr>
        <w:t>)</w:t>
      </w:r>
      <w:r w:rsidR="001656CE" w:rsidRPr="00B751C1">
        <w:rPr>
          <w:rFonts w:cs="Arial"/>
          <w:i/>
          <w:color w:val="000000"/>
          <w:szCs w:val="24"/>
          <w:lang w:val="en" w:eastAsia="en-GB"/>
        </w:rPr>
        <w:t>:</w:t>
      </w:r>
      <w:r w:rsidR="001656CE" w:rsidRPr="00502416">
        <w:rPr>
          <w:rFonts w:cs="Arial"/>
          <w:color w:val="000000"/>
          <w:szCs w:val="24"/>
          <w:shd w:val="clear" w:color="auto" w:fill="F2F2F2" w:themeFill="background1" w:themeFillShade="F2"/>
          <w:lang w:val="en" w:eastAsia="en-GB"/>
        </w:rPr>
        <w:t>_</w:t>
      </w:r>
      <w:proofErr w:type="gramEnd"/>
      <w:r w:rsidR="001656CE" w:rsidRPr="00502416">
        <w:rPr>
          <w:rFonts w:cs="Arial"/>
          <w:color w:val="000000"/>
          <w:szCs w:val="24"/>
          <w:shd w:val="clear" w:color="auto" w:fill="F2F2F2" w:themeFill="background1" w:themeFillShade="F2"/>
          <w:lang w:val="en" w:eastAsia="en-GB"/>
        </w:rPr>
        <w:t>___________________________</w:t>
      </w:r>
      <w:r w:rsidR="001878C1" w:rsidRPr="00502416">
        <w:rPr>
          <w:rFonts w:cs="Arial"/>
          <w:color w:val="000000"/>
          <w:szCs w:val="24"/>
          <w:shd w:val="clear" w:color="auto" w:fill="F2F2F2" w:themeFill="background1" w:themeFillShade="F2"/>
          <w:lang w:val="en" w:eastAsia="en-GB"/>
        </w:rPr>
        <w:t>__</w:t>
      </w:r>
      <w:r w:rsidR="001878C1" w:rsidRPr="001878C1">
        <w:rPr>
          <w:rFonts w:cs="Arial"/>
          <w:color w:val="000000"/>
          <w:szCs w:val="24"/>
          <w:shd w:val="clear" w:color="auto" w:fill="F2F2F2" w:themeFill="background1" w:themeFillShade="F2"/>
          <w:lang w:val="en" w:eastAsia="en-GB"/>
        </w:rPr>
        <w:t xml:space="preserve"> </w:t>
      </w:r>
    </w:p>
    <w:p w14:paraId="09143BD2" w14:textId="77777777" w:rsidR="001878C1" w:rsidRDefault="001878C1">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shd w:val="clear" w:color="auto" w:fill="F2F2F2" w:themeFill="background1" w:themeFillShade="F2"/>
          <w:lang w:val="en" w:eastAsia="en-GB"/>
        </w:rPr>
      </w:pPr>
    </w:p>
    <w:p w14:paraId="6D0A566C" w14:textId="36B1E156" w:rsidR="00A33EBB" w:rsidRDefault="001878C1">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b/>
          <w:color w:val="000000"/>
          <w:sz w:val="28"/>
          <w:szCs w:val="28"/>
          <w:lang w:val="en" w:eastAsia="en-GB"/>
        </w:rPr>
      </w:pPr>
      <w:r w:rsidRPr="00502416">
        <w:rPr>
          <w:rFonts w:cs="Arial"/>
          <w:color w:val="000000"/>
          <w:szCs w:val="24"/>
          <w:shd w:val="clear" w:color="auto" w:fill="F2F2F2" w:themeFill="background1" w:themeFillShade="F2"/>
          <w:lang w:val="en" w:eastAsia="en-GB"/>
        </w:rPr>
        <w:t>___________________________________________________________________</w:t>
      </w:r>
    </w:p>
    <w:p w14:paraId="31D8936F"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5C9CDE97" w14:textId="77777777" w:rsidR="001878C1" w:rsidRDefault="001878C1"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szCs w:val="24"/>
          <w:lang w:eastAsia="en-GB"/>
        </w:rPr>
      </w:pPr>
    </w:p>
    <w:p w14:paraId="40A25768" w14:textId="7C60B650" w:rsidR="0087050B" w:rsidRPr="00BF679F" w:rsidRDefault="007A1276"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BF679F">
        <w:rPr>
          <w:rFonts w:cs="Arial"/>
          <w:b/>
          <w:szCs w:val="24"/>
          <w:lang w:eastAsia="en-GB"/>
        </w:rPr>
        <w:t xml:space="preserve">If you do not complete and return this part of the form to your </w:t>
      </w:r>
      <w:r w:rsidR="00074F26">
        <w:rPr>
          <w:rFonts w:cs="Arial"/>
          <w:b/>
          <w:szCs w:val="24"/>
          <w:lang w:eastAsia="en-GB"/>
        </w:rPr>
        <w:t>Landlord</w:t>
      </w:r>
      <w:r w:rsidRPr="00BF679F">
        <w:rPr>
          <w:rFonts w:cs="Arial"/>
          <w:b/>
          <w:szCs w:val="24"/>
          <w:lang w:eastAsia="en-GB"/>
        </w:rPr>
        <w:t xml:space="preserve">, the rent increase will take effect from the date </w:t>
      </w:r>
      <w:r w:rsidR="00B751C1">
        <w:rPr>
          <w:rFonts w:cs="Arial"/>
          <w:b/>
          <w:szCs w:val="24"/>
          <w:lang w:eastAsia="en-GB"/>
        </w:rPr>
        <w:t xml:space="preserve">shown </w:t>
      </w:r>
      <w:r w:rsidRPr="00BF679F">
        <w:rPr>
          <w:rFonts w:cs="Arial"/>
          <w:b/>
          <w:szCs w:val="24"/>
          <w:lang w:eastAsia="en-GB"/>
        </w:rPr>
        <w:t xml:space="preserve">in </w:t>
      </w:r>
      <w:r w:rsidRPr="0078051A">
        <w:rPr>
          <w:rFonts w:cs="Arial"/>
          <w:b/>
          <w:szCs w:val="24"/>
          <w:lang w:eastAsia="en-GB"/>
        </w:rPr>
        <w:t xml:space="preserve">Part 2 of </w:t>
      </w:r>
      <w:r w:rsidRPr="00BF679F">
        <w:rPr>
          <w:rFonts w:cs="Arial"/>
          <w:b/>
          <w:szCs w:val="24"/>
          <w:lang w:eastAsia="en-GB"/>
        </w:rPr>
        <w:t>this notice</w:t>
      </w:r>
      <w:r w:rsidRPr="00BF679F">
        <w:rPr>
          <w:rFonts w:cs="Arial"/>
          <w:b/>
          <w:bCs/>
          <w:szCs w:val="24"/>
          <w:lang w:eastAsia="en-GB"/>
        </w:rPr>
        <w:t>.</w:t>
      </w:r>
    </w:p>
    <w:p w14:paraId="2F001975" w14:textId="77777777" w:rsidR="0078051A" w:rsidRPr="007A1276" w:rsidRDefault="0078051A"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8"/>
          <w:lang w:val="en" w:eastAsia="en-GB"/>
        </w:rPr>
      </w:pPr>
    </w:p>
    <w:p w14:paraId="31DD6DD4" w14:textId="253F0623" w:rsidR="003942C6" w:rsidRDefault="00356CDD" w:rsidP="00356CDD">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 w:val="28"/>
          <w:szCs w:val="22"/>
          <w:lang w:val="en" w:eastAsia="en-GB"/>
        </w:rPr>
      </w:pPr>
      <w:r w:rsidRPr="00E7683C">
        <w:rPr>
          <w:rFonts w:cs="Arial"/>
          <w:b/>
          <w:color w:val="000000"/>
          <w:sz w:val="28"/>
          <w:szCs w:val="22"/>
          <w:lang w:val="en" w:eastAsia="en-GB"/>
        </w:rPr>
        <w:t>This is an important document</w:t>
      </w:r>
      <w:r w:rsidR="009B3469">
        <w:rPr>
          <w:rFonts w:cs="Arial"/>
          <w:b/>
          <w:color w:val="000000"/>
          <w:sz w:val="28"/>
          <w:szCs w:val="22"/>
          <w:lang w:val="en" w:eastAsia="en-GB"/>
        </w:rPr>
        <w:t xml:space="preserve">. You should make a copy for your own records before returning this section to your </w:t>
      </w:r>
      <w:r w:rsidR="00074F26">
        <w:rPr>
          <w:rFonts w:cs="Arial"/>
          <w:b/>
          <w:color w:val="000000"/>
          <w:sz w:val="28"/>
          <w:szCs w:val="22"/>
          <w:lang w:val="en" w:eastAsia="en-GB"/>
        </w:rPr>
        <w:t>Landlord</w:t>
      </w:r>
      <w:r w:rsidR="009B3469">
        <w:rPr>
          <w:rFonts w:cs="Arial"/>
          <w:b/>
          <w:color w:val="000000"/>
          <w:sz w:val="28"/>
          <w:szCs w:val="22"/>
          <w:lang w:val="en" w:eastAsia="en-GB"/>
        </w:rPr>
        <w:t>.</w:t>
      </w:r>
    </w:p>
    <w:p w14:paraId="30962D77" w14:textId="77777777" w:rsidR="001878C1"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DDA08F2" w14:textId="77777777" w:rsidR="001878C1" w:rsidRPr="00C0416C" w:rsidRDefault="001878C1" w:rsidP="001878C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C0416C">
        <w:rPr>
          <w:rFonts w:cs="Arial"/>
          <w:color w:val="000000"/>
          <w:szCs w:val="24"/>
          <w:lang w:val="en" w:eastAsia="en-GB"/>
        </w:rPr>
        <w:lastRenderedPageBreak/>
        <w:t xml:space="preserve">[* </w:t>
      </w:r>
      <w:r w:rsidRPr="00B751C1">
        <w:rPr>
          <w:rFonts w:cs="Arial"/>
          <w:color w:val="000000"/>
          <w:szCs w:val="24"/>
          <w:lang w:val="en" w:eastAsia="en-GB"/>
        </w:rPr>
        <w:t xml:space="preserve">delete </w:t>
      </w:r>
      <w:r>
        <w:rPr>
          <w:rFonts w:cs="Arial"/>
          <w:color w:val="000000"/>
          <w:szCs w:val="24"/>
          <w:lang w:val="en" w:eastAsia="en-GB"/>
        </w:rPr>
        <w:t xml:space="preserve">‘I’ or ‘We’ </w:t>
      </w:r>
      <w:r w:rsidRPr="00B751C1">
        <w:rPr>
          <w:rFonts w:cs="Arial"/>
          <w:color w:val="000000"/>
          <w:szCs w:val="24"/>
          <w:lang w:val="en" w:eastAsia="en-GB"/>
        </w:rPr>
        <w:t>as appropriate</w:t>
      </w:r>
      <w:r w:rsidRPr="00C0416C">
        <w:rPr>
          <w:rFonts w:cs="Arial"/>
          <w:color w:val="000000"/>
          <w:szCs w:val="24"/>
          <w:lang w:val="en" w:eastAsia="en-GB"/>
        </w:rPr>
        <w:t>]</w:t>
      </w:r>
    </w:p>
    <w:tbl>
      <w:tblPr>
        <w:tblW w:w="8525" w:type="dxa"/>
        <w:tblLook w:val="0000" w:firstRow="0" w:lastRow="0" w:firstColumn="0" w:lastColumn="0" w:noHBand="0" w:noVBand="0"/>
      </w:tblPr>
      <w:tblGrid>
        <w:gridCol w:w="689"/>
        <w:gridCol w:w="607"/>
        <w:gridCol w:w="7946"/>
      </w:tblGrid>
      <w:tr w:rsidR="008A5DA0" w:rsidRPr="008A5DA0" w14:paraId="3FFA7A3F" w14:textId="77777777" w:rsidTr="00481250">
        <w:trPr>
          <w:trHeight w:val="567"/>
        </w:trPr>
        <w:tc>
          <w:tcPr>
            <w:tcW w:w="5000" w:type="pct"/>
            <w:gridSpan w:val="3"/>
          </w:tcPr>
          <w:p w14:paraId="5C57D749" w14:textId="77777777" w:rsidR="008A5DA0" w:rsidRPr="008A5DA0" w:rsidRDefault="008A5DA0" w:rsidP="00481250">
            <w:pPr>
              <w:pStyle w:val="FormText"/>
              <w:rPr>
                <w:rFonts w:ascii="Arial" w:hAnsi="Arial" w:cs="Arial"/>
              </w:rPr>
            </w:pPr>
            <w:r w:rsidRPr="008A5DA0">
              <w:rPr>
                <w:rFonts w:ascii="Arial" w:hAnsi="Arial" w:cs="Arial"/>
                <w:b/>
              </w:rPr>
              <w:t>GUIDANCE NOTES FOR TENANTS ON THE RENT INCREASE NOTICE</w:t>
            </w:r>
          </w:p>
          <w:p w14:paraId="30EAEFB3" w14:textId="77777777" w:rsidR="008A5DA0" w:rsidRPr="008A5DA0" w:rsidRDefault="008A5DA0" w:rsidP="00481250">
            <w:pPr>
              <w:pStyle w:val="FormText"/>
              <w:rPr>
                <w:rFonts w:ascii="Arial" w:hAnsi="Arial" w:cs="Arial"/>
              </w:rPr>
            </w:pPr>
            <w:r w:rsidRPr="008A5DA0">
              <w:rPr>
                <w:rFonts w:ascii="Arial" w:hAnsi="Arial" w:cs="Arial"/>
              </w:rPr>
              <w:t>(These notes are for guidance only)</w:t>
            </w:r>
          </w:p>
        </w:tc>
      </w:tr>
      <w:tr w:rsidR="008A5DA0" w:rsidRPr="008A5DA0" w14:paraId="6FEAD260" w14:textId="77777777" w:rsidTr="00481250">
        <w:trPr>
          <w:trHeight w:val="405"/>
        </w:trPr>
        <w:tc>
          <w:tcPr>
            <w:tcW w:w="5000" w:type="pct"/>
            <w:gridSpan w:val="3"/>
          </w:tcPr>
          <w:p w14:paraId="0730A306" w14:textId="7F8A7703" w:rsidR="008A5DA0" w:rsidRPr="008A5DA0" w:rsidRDefault="008A5DA0" w:rsidP="00481250">
            <w:pPr>
              <w:pStyle w:val="FormText"/>
              <w:rPr>
                <w:rFonts w:ascii="Arial" w:hAnsi="Arial" w:cs="Arial"/>
                <w:i/>
              </w:rPr>
            </w:pPr>
            <w:r w:rsidRPr="008A5DA0">
              <w:rPr>
                <w:rFonts w:ascii="Arial" w:hAnsi="Arial" w:cs="Arial"/>
              </w:rPr>
              <w:t>This notice will be used by your Landlord to increase your rent if you have a private residential tenancy, as set out in the Private Housing (Tenancies) (Scotland) Act 2016</w:t>
            </w:r>
            <w:r w:rsidR="0039589C">
              <w:rPr>
                <w:rStyle w:val="FootnoteReference"/>
                <w:rFonts w:ascii="Arial" w:hAnsi="Arial" w:cs="Arial"/>
              </w:rPr>
              <w:footnoteReference w:id="1"/>
            </w:r>
            <w:r w:rsidRPr="008A5DA0">
              <w:rPr>
                <w:rFonts w:ascii="Arial" w:hAnsi="Arial" w:cs="Arial"/>
              </w:rPr>
              <w:t xml:space="preserve"> (the Act).</w:t>
            </w:r>
          </w:p>
        </w:tc>
      </w:tr>
      <w:tr w:rsidR="008A5DA0" w:rsidRPr="008A5DA0" w14:paraId="6EE9EC56" w14:textId="77777777" w:rsidTr="00481250">
        <w:trPr>
          <w:trHeight w:val="405"/>
        </w:trPr>
        <w:tc>
          <w:tcPr>
            <w:tcW w:w="5000" w:type="pct"/>
            <w:gridSpan w:val="3"/>
          </w:tcPr>
          <w:p w14:paraId="1E95ABBB"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w:t>
            </w:r>
          </w:p>
        </w:tc>
      </w:tr>
      <w:tr w:rsidR="008A5DA0" w:rsidRPr="008A5DA0" w14:paraId="28B6033C" w14:textId="77777777" w:rsidTr="00481250">
        <w:trPr>
          <w:trHeight w:val="405"/>
        </w:trPr>
        <w:tc>
          <w:tcPr>
            <w:tcW w:w="5000" w:type="pct"/>
            <w:gridSpan w:val="3"/>
          </w:tcPr>
          <w:p w14:paraId="1F1CA36B" w14:textId="77777777" w:rsidR="008A5DA0" w:rsidRPr="008A5DA0" w:rsidRDefault="008A5DA0" w:rsidP="00481250">
            <w:pPr>
              <w:pStyle w:val="FormText"/>
              <w:rPr>
                <w:rFonts w:ascii="Arial" w:hAnsi="Arial" w:cs="Arial"/>
                <w:i/>
              </w:rPr>
            </w:pPr>
            <w:r w:rsidRPr="008A5DA0">
              <w:rPr>
                <w:rFonts w:ascii="Arial" w:hAnsi="Arial" w:cs="Arial"/>
                <w:b/>
              </w:rPr>
              <w:t>PART 1 – THE TENANT AND THE LET PROPERTY</w:t>
            </w:r>
          </w:p>
        </w:tc>
      </w:tr>
      <w:tr w:rsidR="008A5DA0" w:rsidRPr="008A5DA0" w14:paraId="40100393" w14:textId="77777777" w:rsidTr="00481250">
        <w:trPr>
          <w:trHeight w:val="405"/>
        </w:trPr>
        <w:tc>
          <w:tcPr>
            <w:tcW w:w="5000" w:type="pct"/>
            <w:gridSpan w:val="3"/>
          </w:tcPr>
          <w:p w14:paraId="69A6D396" w14:textId="77777777" w:rsidR="008A5DA0" w:rsidRPr="008A5DA0" w:rsidRDefault="008A5DA0" w:rsidP="00481250">
            <w:pPr>
              <w:pStyle w:val="FormText"/>
              <w:rPr>
                <w:rFonts w:ascii="Arial" w:hAnsi="Arial" w:cs="Arial"/>
                <w:b/>
                <w:sz w:val="20"/>
              </w:rPr>
            </w:pPr>
            <w:r w:rsidRPr="008A5DA0">
              <w:rPr>
                <w:rFonts w:ascii="Arial" w:hAnsi="Arial" w:cs="Arial"/>
                <w:b/>
                <w:sz w:val="20"/>
              </w:rPr>
              <w:t>IS THE LET PROPERTY LOCATED IN A RENT PRESSURE ZONE?</w:t>
            </w:r>
          </w:p>
        </w:tc>
      </w:tr>
      <w:tr w:rsidR="008A5DA0" w:rsidRPr="008A5DA0" w14:paraId="20B10291" w14:textId="77777777" w:rsidTr="00481250">
        <w:trPr>
          <w:trHeight w:val="1107"/>
        </w:trPr>
        <w:tc>
          <w:tcPr>
            <w:tcW w:w="371" w:type="pct"/>
          </w:tcPr>
          <w:p w14:paraId="4165EF53" w14:textId="77777777" w:rsidR="008A5DA0" w:rsidRPr="008A5DA0" w:rsidRDefault="008A5DA0" w:rsidP="00481250">
            <w:pPr>
              <w:pStyle w:val="FormText"/>
              <w:rPr>
                <w:rFonts w:ascii="Arial" w:hAnsi="Arial" w:cs="Arial"/>
              </w:rPr>
            </w:pPr>
            <w:r w:rsidRPr="008A5DA0">
              <w:rPr>
                <w:rFonts w:ascii="Arial" w:hAnsi="Arial" w:cs="Arial"/>
              </w:rPr>
              <w:t>1.</w:t>
            </w:r>
          </w:p>
        </w:tc>
        <w:tc>
          <w:tcPr>
            <w:tcW w:w="4629" w:type="pct"/>
            <w:gridSpan w:val="2"/>
          </w:tcPr>
          <w:p w14:paraId="7E9B2395" w14:textId="77777777" w:rsidR="008A5DA0" w:rsidRPr="008A5DA0" w:rsidRDefault="008A5DA0" w:rsidP="00481250">
            <w:pPr>
              <w:pStyle w:val="FormText"/>
              <w:rPr>
                <w:rFonts w:ascii="Arial" w:hAnsi="Arial" w:cs="Arial"/>
              </w:rPr>
            </w:pPr>
            <w:r w:rsidRPr="008A5DA0">
              <w:rPr>
                <w:rFonts w:ascii="Arial" w:hAnsi="Arial" w:cs="Arial"/>
              </w:rPr>
              <w:t>If the Scottish Ministers have designated the area you live in as a rent pressure zone, there will be a cap on the amount that your rent can increase by.  You can check whether the Let Property shown in Part 1 is located in a rent pressure zone on the Scottish Government’s web page at (</w:t>
            </w:r>
            <w:hyperlink r:id="rId14" w:history="1">
              <w:r w:rsidRPr="008A5DA0">
                <w:rPr>
                  <w:rStyle w:val="Hyperlink"/>
                  <w:rFonts w:ascii="Arial" w:hAnsi="Arial" w:cs="Arial"/>
                </w:rPr>
                <w:t>https://www.mygov.scot/rent-pressure-zone-checker/</w:t>
              </w:r>
            </w:hyperlink>
            <w:r w:rsidRPr="008A5DA0">
              <w:rPr>
                <w:rFonts w:ascii="Arial" w:hAnsi="Arial" w:cs="Arial"/>
              </w:rPr>
              <w:t>).</w:t>
            </w:r>
          </w:p>
        </w:tc>
      </w:tr>
      <w:tr w:rsidR="008A5DA0" w:rsidRPr="008A5DA0" w14:paraId="78380851" w14:textId="77777777" w:rsidTr="00481250">
        <w:trPr>
          <w:trHeight w:val="80"/>
        </w:trPr>
        <w:tc>
          <w:tcPr>
            <w:tcW w:w="371" w:type="pct"/>
          </w:tcPr>
          <w:p w14:paraId="41BC3CD5" w14:textId="77777777" w:rsidR="008A5DA0" w:rsidRPr="008A5DA0" w:rsidRDefault="008A5DA0" w:rsidP="00481250">
            <w:pPr>
              <w:pStyle w:val="FormText"/>
              <w:spacing w:line="240" w:lineRule="auto"/>
              <w:rPr>
                <w:rFonts w:ascii="Arial" w:hAnsi="Arial" w:cs="Arial"/>
              </w:rPr>
            </w:pPr>
          </w:p>
        </w:tc>
        <w:tc>
          <w:tcPr>
            <w:tcW w:w="4629" w:type="pct"/>
            <w:gridSpan w:val="2"/>
          </w:tcPr>
          <w:p w14:paraId="6D768E25" w14:textId="77777777" w:rsidR="008A5DA0" w:rsidRPr="008A5DA0" w:rsidRDefault="008A5DA0" w:rsidP="00481250">
            <w:pPr>
              <w:pStyle w:val="FormText"/>
              <w:rPr>
                <w:rFonts w:ascii="Arial" w:hAnsi="Arial" w:cs="Arial"/>
              </w:rPr>
            </w:pPr>
          </w:p>
        </w:tc>
      </w:tr>
      <w:tr w:rsidR="008A5DA0" w:rsidRPr="008A5DA0" w14:paraId="64E3D953" w14:textId="77777777" w:rsidTr="00481250">
        <w:trPr>
          <w:trHeight w:val="468"/>
        </w:trPr>
        <w:tc>
          <w:tcPr>
            <w:tcW w:w="5000" w:type="pct"/>
            <w:gridSpan w:val="3"/>
          </w:tcPr>
          <w:p w14:paraId="18A3F467" w14:textId="77777777" w:rsidR="008A5DA0" w:rsidRPr="008A5DA0" w:rsidRDefault="008A5DA0" w:rsidP="00481250">
            <w:pPr>
              <w:pStyle w:val="FormText"/>
              <w:rPr>
                <w:rFonts w:ascii="Arial" w:hAnsi="Arial" w:cs="Arial"/>
                <w:sz w:val="22"/>
                <w:szCs w:val="22"/>
                <w:lang w:eastAsia="en-GB"/>
              </w:rPr>
            </w:pPr>
            <w:r w:rsidRPr="008A5DA0">
              <w:rPr>
                <w:rFonts w:ascii="Arial" w:hAnsi="Arial" w:cs="Arial"/>
              </w:rPr>
              <w:t>_______________________________________________________________________________</w:t>
            </w:r>
          </w:p>
        </w:tc>
      </w:tr>
      <w:tr w:rsidR="008A5DA0" w:rsidRPr="008A5DA0" w14:paraId="0C0788C8" w14:textId="77777777" w:rsidTr="00481250">
        <w:trPr>
          <w:trHeight w:val="405"/>
        </w:trPr>
        <w:tc>
          <w:tcPr>
            <w:tcW w:w="5000" w:type="pct"/>
            <w:gridSpan w:val="3"/>
          </w:tcPr>
          <w:p w14:paraId="1415310D" w14:textId="77777777" w:rsidR="008A5DA0" w:rsidRPr="008A5DA0" w:rsidRDefault="008A5DA0" w:rsidP="00481250">
            <w:pPr>
              <w:pStyle w:val="FormText"/>
              <w:rPr>
                <w:rFonts w:ascii="Arial" w:hAnsi="Arial" w:cs="Arial"/>
                <w:b/>
              </w:rPr>
            </w:pPr>
            <w:r w:rsidRPr="008A5DA0">
              <w:rPr>
                <w:rFonts w:ascii="Arial" w:hAnsi="Arial" w:cs="Arial"/>
                <w:b/>
                <w:szCs w:val="22"/>
              </w:rPr>
              <w:t>PART 2a – THE PROPOSED RENT INCREASE</w:t>
            </w:r>
          </w:p>
        </w:tc>
      </w:tr>
      <w:tr w:rsidR="008A5DA0" w:rsidRPr="008A5DA0" w14:paraId="48FEC76D" w14:textId="77777777" w:rsidTr="00481250">
        <w:trPr>
          <w:trHeight w:val="450"/>
        </w:trPr>
        <w:tc>
          <w:tcPr>
            <w:tcW w:w="5000" w:type="pct"/>
            <w:gridSpan w:val="3"/>
          </w:tcPr>
          <w:p w14:paraId="181717F5" w14:textId="77777777" w:rsidR="008A5DA0" w:rsidRPr="008A5DA0" w:rsidRDefault="008A5DA0" w:rsidP="00481250">
            <w:pPr>
              <w:pStyle w:val="FormText"/>
              <w:rPr>
                <w:rFonts w:ascii="Arial" w:hAnsi="Arial" w:cs="Arial"/>
                <w:b/>
                <w:sz w:val="20"/>
              </w:rPr>
            </w:pPr>
            <w:r w:rsidRPr="008A5DA0">
              <w:rPr>
                <w:rFonts w:ascii="Arial" w:hAnsi="Arial" w:cs="Arial"/>
                <w:b/>
                <w:sz w:val="20"/>
              </w:rPr>
              <w:t>DELIVERY OF THIS NOTICE</w:t>
            </w:r>
          </w:p>
        </w:tc>
      </w:tr>
      <w:tr w:rsidR="008A5DA0" w:rsidRPr="008A5DA0" w14:paraId="2B90545A" w14:textId="77777777" w:rsidTr="00481250">
        <w:trPr>
          <w:trHeight w:val="612"/>
        </w:trPr>
        <w:tc>
          <w:tcPr>
            <w:tcW w:w="371" w:type="pct"/>
          </w:tcPr>
          <w:p w14:paraId="71358DFE" w14:textId="77777777" w:rsidR="008A5DA0" w:rsidRPr="008A5DA0" w:rsidRDefault="008A5DA0" w:rsidP="00481250">
            <w:pPr>
              <w:pStyle w:val="FormText"/>
              <w:rPr>
                <w:rFonts w:ascii="Arial" w:hAnsi="Arial" w:cs="Arial"/>
              </w:rPr>
            </w:pPr>
            <w:r w:rsidRPr="008A5DA0">
              <w:rPr>
                <w:rFonts w:ascii="Arial" w:hAnsi="Arial" w:cs="Arial"/>
              </w:rPr>
              <w:t>2.</w:t>
            </w:r>
          </w:p>
        </w:tc>
        <w:tc>
          <w:tcPr>
            <w:tcW w:w="4629" w:type="pct"/>
            <w:gridSpan w:val="2"/>
          </w:tcPr>
          <w:p w14:paraId="2E952A9B" w14:textId="77777777" w:rsidR="008A5DA0" w:rsidRPr="008A5DA0" w:rsidRDefault="008A5DA0" w:rsidP="00481250">
            <w:pPr>
              <w:pStyle w:val="FormText"/>
              <w:rPr>
                <w:rFonts w:ascii="Arial" w:hAnsi="Arial" w:cs="Arial"/>
              </w:rPr>
            </w:pPr>
            <w:r w:rsidRPr="008A5DA0">
              <w:rPr>
                <w:rFonts w:ascii="Arial" w:hAnsi="Arial" w:cs="Arial"/>
              </w:rPr>
              <w:t>Your Landlord must take steps to ensure that you receive this notice as soon as possible. A notice is only valid if it is served on you in the following ways:</w:t>
            </w:r>
          </w:p>
        </w:tc>
      </w:tr>
      <w:tr w:rsidR="008A5DA0" w:rsidRPr="008A5DA0" w14:paraId="0C7FBCDE" w14:textId="77777777" w:rsidTr="00481250">
        <w:trPr>
          <w:trHeight w:val="360"/>
        </w:trPr>
        <w:tc>
          <w:tcPr>
            <w:tcW w:w="371" w:type="pct"/>
          </w:tcPr>
          <w:p w14:paraId="5B00C494" w14:textId="77777777" w:rsidR="008A5DA0" w:rsidRPr="008A5DA0" w:rsidRDefault="008A5DA0" w:rsidP="00481250">
            <w:pPr>
              <w:pStyle w:val="FormText"/>
              <w:rPr>
                <w:rFonts w:ascii="Arial" w:hAnsi="Arial" w:cs="Arial"/>
              </w:rPr>
            </w:pPr>
          </w:p>
        </w:tc>
        <w:tc>
          <w:tcPr>
            <w:tcW w:w="326" w:type="pct"/>
          </w:tcPr>
          <w:p w14:paraId="47825155"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6D771579" w14:textId="77777777" w:rsidR="008A5DA0" w:rsidRPr="008A5DA0" w:rsidRDefault="008A5DA0" w:rsidP="00481250">
            <w:pPr>
              <w:pStyle w:val="FormText"/>
              <w:rPr>
                <w:rFonts w:ascii="Arial" w:hAnsi="Arial" w:cs="Arial"/>
              </w:rPr>
            </w:pPr>
            <w:r w:rsidRPr="008A5DA0">
              <w:rPr>
                <w:rFonts w:ascii="Arial" w:hAnsi="Arial" w:cs="Arial"/>
              </w:rPr>
              <w:t>by handing it to you</w:t>
            </w:r>
          </w:p>
        </w:tc>
      </w:tr>
      <w:tr w:rsidR="008A5DA0" w:rsidRPr="008A5DA0" w14:paraId="644DC760" w14:textId="77777777" w:rsidTr="00481250">
        <w:trPr>
          <w:trHeight w:val="450"/>
        </w:trPr>
        <w:tc>
          <w:tcPr>
            <w:tcW w:w="371" w:type="pct"/>
          </w:tcPr>
          <w:p w14:paraId="1B7D5882" w14:textId="77777777" w:rsidR="008A5DA0" w:rsidRPr="008A5DA0" w:rsidRDefault="008A5DA0" w:rsidP="00481250">
            <w:pPr>
              <w:pStyle w:val="FormText"/>
              <w:rPr>
                <w:rFonts w:ascii="Arial" w:hAnsi="Arial" w:cs="Arial"/>
              </w:rPr>
            </w:pPr>
          </w:p>
        </w:tc>
        <w:tc>
          <w:tcPr>
            <w:tcW w:w="326" w:type="pct"/>
          </w:tcPr>
          <w:p w14:paraId="32B92E1F"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052B2C43" w14:textId="77777777" w:rsidR="008A5DA0" w:rsidRPr="008A5DA0" w:rsidRDefault="008A5DA0" w:rsidP="00481250">
            <w:pPr>
              <w:pStyle w:val="FormText"/>
              <w:rPr>
                <w:rFonts w:ascii="Arial" w:hAnsi="Arial" w:cs="Arial"/>
              </w:rPr>
            </w:pPr>
            <w:r w:rsidRPr="008A5DA0">
              <w:rPr>
                <w:rFonts w:ascii="Arial" w:hAnsi="Arial" w:cs="Arial"/>
              </w:rPr>
              <w:t>by sending it to you recorded delivery post at the address of the Let Property</w:t>
            </w:r>
          </w:p>
        </w:tc>
      </w:tr>
      <w:tr w:rsidR="008A5DA0" w:rsidRPr="008A5DA0" w14:paraId="33E45F1E" w14:textId="77777777" w:rsidTr="00481250">
        <w:trPr>
          <w:trHeight w:val="720"/>
        </w:trPr>
        <w:tc>
          <w:tcPr>
            <w:tcW w:w="371" w:type="pct"/>
          </w:tcPr>
          <w:p w14:paraId="16E6A131" w14:textId="77777777" w:rsidR="008A5DA0" w:rsidRPr="008A5DA0" w:rsidRDefault="008A5DA0" w:rsidP="00481250">
            <w:pPr>
              <w:pStyle w:val="FormText"/>
              <w:rPr>
                <w:rFonts w:ascii="Arial" w:hAnsi="Arial" w:cs="Arial"/>
              </w:rPr>
            </w:pPr>
          </w:p>
        </w:tc>
        <w:tc>
          <w:tcPr>
            <w:tcW w:w="326" w:type="pct"/>
          </w:tcPr>
          <w:p w14:paraId="28C29D2F" w14:textId="77777777" w:rsidR="008A5DA0" w:rsidRPr="008A5DA0" w:rsidRDefault="008A5DA0" w:rsidP="00481250">
            <w:pPr>
              <w:pStyle w:val="FormText"/>
              <w:rPr>
                <w:rFonts w:ascii="Arial" w:hAnsi="Arial" w:cs="Arial"/>
              </w:rPr>
            </w:pPr>
            <w:r w:rsidRPr="008A5DA0">
              <w:rPr>
                <w:rFonts w:ascii="Arial" w:hAnsi="Arial" w:cs="Arial"/>
              </w:rPr>
              <w:t>●</w:t>
            </w:r>
          </w:p>
        </w:tc>
        <w:tc>
          <w:tcPr>
            <w:tcW w:w="4303" w:type="pct"/>
          </w:tcPr>
          <w:p w14:paraId="4D14D962" w14:textId="77777777" w:rsidR="008A5DA0" w:rsidRPr="008A5DA0" w:rsidRDefault="008A5DA0" w:rsidP="00481250">
            <w:pPr>
              <w:pStyle w:val="FormText"/>
              <w:rPr>
                <w:rFonts w:ascii="Arial" w:hAnsi="Arial" w:cs="Arial"/>
              </w:rPr>
            </w:pPr>
            <w:r w:rsidRPr="008A5DA0">
              <w:rPr>
                <w:rFonts w:ascii="Arial" w:hAnsi="Arial" w:cs="Arial"/>
              </w:rPr>
              <w:t>by emailing it to your current email address (if you have previously agreed that email is your preferred contact method)</w:t>
            </w:r>
          </w:p>
        </w:tc>
      </w:tr>
      <w:tr w:rsidR="008A5DA0" w:rsidRPr="008A5DA0" w14:paraId="043D2DA3" w14:textId="77777777" w:rsidTr="00481250">
        <w:trPr>
          <w:trHeight w:val="963"/>
        </w:trPr>
        <w:tc>
          <w:tcPr>
            <w:tcW w:w="371" w:type="pct"/>
          </w:tcPr>
          <w:p w14:paraId="5B21C58F" w14:textId="77777777" w:rsidR="008A5DA0" w:rsidRPr="008A5DA0" w:rsidRDefault="008A5DA0" w:rsidP="00481250">
            <w:pPr>
              <w:pStyle w:val="FormText"/>
              <w:rPr>
                <w:rFonts w:ascii="Arial" w:hAnsi="Arial" w:cs="Arial"/>
              </w:rPr>
            </w:pPr>
            <w:r w:rsidRPr="008A5DA0">
              <w:rPr>
                <w:rFonts w:ascii="Arial" w:hAnsi="Arial" w:cs="Arial"/>
              </w:rPr>
              <w:t>3.</w:t>
            </w:r>
          </w:p>
        </w:tc>
        <w:tc>
          <w:tcPr>
            <w:tcW w:w="4629" w:type="pct"/>
            <w:gridSpan w:val="2"/>
          </w:tcPr>
          <w:p w14:paraId="2F133307" w14:textId="77777777" w:rsidR="008A5DA0" w:rsidRDefault="008A5DA0" w:rsidP="00481250">
            <w:pPr>
              <w:pStyle w:val="FormText"/>
              <w:rPr>
                <w:rFonts w:ascii="Arial" w:hAnsi="Arial" w:cs="Arial"/>
              </w:rPr>
            </w:pPr>
            <w:r w:rsidRPr="008A5DA0">
              <w:rPr>
                <w:rFonts w:ascii="Arial" w:hAnsi="Arial" w:cs="Arial"/>
              </w:rPr>
              <w:t xml:space="preserve">If your Landlord sends this notice to you by post or email, they must give you 48 hours to receive it.  This delivery time should be </w:t>
            </w:r>
            <w:r w:rsidR="008570C6">
              <w:rPr>
                <w:rFonts w:ascii="Arial" w:hAnsi="Arial" w:cs="Arial"/>
              </w:rPr>
              <w:t xml:space="preserve">added on to </w:t>
            </w:r>
            <w:r w:rsidRPr="008A5DA0">
              <w:rPr>
                <w:rFonts w:ascii="Arial" w:hAnsi="Arial" w:cs="Arial"/>
              </w:rPr>
              <w:t xml:space="preserve">the </w:t>
            </w:r>
            <w:r w:rsidR="008570C6">
              <w:rPr>
                <w:rFonts w:ascii="Arial" w:hAnsi="Arial" w:cs="Arial"/>
              </w:rPr>
              <w:t xml:space="preserve">three months’ </w:t>
            </w:r>
            <w:r w:rsidRPr="008A5DA0">
              <w:rPr>
                <w:rFonts w:ascii="Arial" w:hAnsi="Arial" w:cs="Arial"/>
              </w:rPr>
              <w:t>notice your Landlord has to give you.</w:t>
            </w:r>
            <w:r w:rsidR="008570C6">
              <w:rPr>
                <w:rFonts w:ascii="Arial" w:hAnsi="Arial" w:cs="Arial"/>
              </w:rPr>
              <w:t xml:space="preserve"> You can challenge the 48 hours delivery time, but you must give your Landlord evidence which shows the exact date you received this notice.</w:t>
            </w:r>
          </w:p>
          <w:p w14:paraId="39A4D99D" w14:textId="4DC58F31" w:rsidR="008570C6" w:rsidRPr="008A5DA0" w:rsidRDefault="008570C6" w:rsidP="00481250">
            <w:pPr>
              <w:pStyle w:val="FormText"/>
              <w:rPr>
                <w:rFonts w:ascii="Arial" w:hAnsi="Arial" w:cs="Arial"/>
              </w:rPr>
            </w:pPr>
          </w:p>
        </w:tc>
      </w:tr>
      <w:tr w:rsidR="008A5DA0" w:rsidRPr="008A5DA0" w14:paraId="3A4BD2AC" w14:textId="77777777" w:rsidTr="00481250">
        <w:trPr>
          <w:trHeight w:val="1107"/>
        </w:trPr>
        <w:tc>
          <w:tcPr>
            <w:tcW w:w="371" w:type="pct"/>
          </w:tcPr>
          <w:p w14:paraId="3A0C7246" w14:textId="77777777" w:rsidR="008A5DA0" w:rsidRPr="008A5DA0" w:rsidRDefault="008A5DA0" w:rsidP="00481250">
            <w:pPr>
              <w:pStyle w:val="FormText"/>
              <w:rPr>
                <w:rFonts w:ascii="Arial" w:hAnsi="Arial" w:cs="Arial"/>
              </w:rPr>
            </w:pPr>
            <w:r w:rsidRPr="008A5DA0">
              <w:rPr>
                <w:rFonts w:ascii="Arial" w:hAnsi="Arial" w:cs="Arial"/>
              </w:rPr>
              <w:t>4.</w:t>
            </w:r>
          </w:p>
        </w:tc>
        <w:tc>
          <w:tcPr>
            <w:tcW w:w="4629" w:type="pct"/>
            <w:gridSpan w:val="2"/>
          </w:tcPr>
          <w:p w14:paraId="0A88B9C8" w14:textId="77777777" w:rsidR="008A5DA0" w:rsidRPr="008A5DA0" w:rsidRDefault="008A5DA0" w:rsidP="00481250">
            <w:pPr>
              <w:pStyle w:val="FormText"/>
              <w:rPr>
                <w:rFonts w:ascii="Arial" w:hAnsi="Arial" w:cs="Arial"/>
              </w:rPr>
            </w:pPr>
            <w:r w:rsidRPr="008A5DA0">
              <w:rPr>
                <w:rFonts w:ascii="Arial" w:hAnsi="Arial" w:cs="Arial"/>
              </w:rPr>
              <w:t xml:space="preserve">For example, if your Landlord sends this notice to you by recorded delivery on 13 January, you would be expected to receive it on 15 January. </w:t>
            </w:r>
            <w:proofErr w:type="gramStart"/>
            <w:r w:rsidRPr="008A5DA0">
              <w:rPr>
                <w:rFonts w:ascii="Arial" w:hAnsi="Arial" w:cs="Arial"/>
              </w:rPr>
              <w:t>So</w:t>
            </w:r>
            <w:proofErr w:type="gramEnd"/>
            <w:r w:rsidRPr="008A5DA0">
              <w:rPr>
                <w:rFonts w:ascii="Arial" w:hAnsi="Arial" w:cs="Arial"/>
              </w:rPr>
              <w:t xml:space="preserve"> the 3 months’ notice period would start on 15 January (see section ‘YOU ARE ENTITLED TO 3 MONTHS’ NOTICE OF ANY RENT INCREASE’).</w:t>
            </w:r>
          </w:p>
        </w:tc>
      </w:tr>
      <w:tr w:rsidR="008A5DA0" w:rsidRPr="008A5DA0" w14:paraId="1FE695AC" w14:textId="77777777" w:rsidTr="00481250">
        <w:trPr>
          <w:trHeight w:val="540"/>
        </w:trPr>
        <w:tc>
          <w:tcPr>
            <w:tcW w:w="5000" w:type="pct"/>
            <w:gridSpan w:val="3"/>
          </w:tcPr>
          <w:p w14:paraId="09DDDFF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25D96B3E" w14:textId="77777777" w:rsidTr="00481250">
        <w:trPr>
          <w:trHeight w:val="450"/>
        </w:trPr>
        <w:tc>
          <w:tcPr>
            <w:tcW w:w="5000" w:type="pct"/>
            <w:gridSpan w:val="3"/>
          </w:tcPr>
          <w:p w14:paraId="6C08BA21" w14:textId="77777777" w:rsidR="008A5DA0" w:rsidRPr="008A5DA0" w:rsidRDefault="008A5DA0" w:rsidP="00481250">
            <w:pPr>
              <w:pStyle w:val="FormText"/>
              <w:rPr>
                <w:rFonts w:ascii="Arial" w:hAnsi="Arial" w:cs="Arial"/>
              </w:rPr>
            </w:pPr>
            <w:r w:rsidRPr="008A5DA0">
              <w:rPr>
                <w:rFonts w:ascii="Arial" w:hAnsi="Arial" w:cs="Arial"/>
                <w:b/>
              </w:rPr>
              <w:t>YOU ARE ENTITLED TO 3 MONTHS’ NOTICE OF ANY RENT INCREASE</w:t>
            </w:r>
          </w:p>
        </w:tc>
      </w:tr>
      <w:tr w:rsidR="008A5DA0" w:rsidRPr="008A5DA0" w14:paraId="555E98D1" w14:textId="77777777" w:rsidTr="00481250">
        <w:trPr>
          <w:trHeight w:val="2160"/>
        </w:trPr>
        <w:tc>
          <w:tcPr>
            <w:tcW w:w="371" w:type="pct"/>
            <w:tcBorders>
              <w:bottom w:val="single" w:sz="4" w:space="0" w:color="auto"/>
            </w:tcBorders>
          </w:tcPr>
          <w:p w14:paraId="20F3E8B1" w14:textId="77777777" w:rsidR="008A5DA0" w:rsidRPr="008A5DA0" w:rsidRDefault="008A5DA0" w:rsidP="00481250">
            <w:pPr>
              <w:pStyle w:val="FormText"/>
              <w:rPr>
                <w:rFonts w:ascii="Arial" w:hAnsi="Arial" w:cs="Arial"/>
              </w:rPr>
            </w:pPr>
            <w:r w:rsidRPr="008A5DA0">
              <w:rPr>
                <w:rFonts w:ascii="Arial" w:hAnsi="Arial" w:cs="Arial"/>
              </w:rPr>
              <w:t>5.</w:t>
            </w:r>
          </w:p>
        </w:tc>
        <w:tc>
          <w:tcPr>
            <w:tcW w:w="4629" w:type="pct"/>
            <w:gridSpan w:val="2"/>
            <w:tcBorders>
              <w:bottom w:val="single" w:sz="4" w:space="0" w:color="auto"/>
            </w:tcBorders>
          </w:tcPr>
          <w:p w14:paraId="4832867F" w14:textId="77777777" w:rsidR="008A5DA0" w:rsidRPr="008A5DA0" w:rsidRDefault="008A5DA0" w:rsidP="00481250">
            <w:pPr>
              <w:pStyle w:val="FormText"/>
              <w:rPr>
                <w:rFonts w:ascii="Arial" w:hAnsi="Arial" w:cs="Arial"/>
              </w:rPr>
            </w:pPr>
            <w:r w:rsidRPr="008A5DA0">
              <w:rPr>
                <w:rFonts w:ascii="Arial" w:hAnsi="Arial" w:cs="Arial"/>
              </w:rPr>
              <w:t>Your Landlord must give you at least 3 months’ notice of any rent increase.  This starts on the day you received the notice and ends on the same date 3 months after you received it.  If the month in which it ends does not have that date, then it is the last day of that month.</w:t>
            </w:r>
          </w:p>
        </w:tc>
      </w:tr>
      <w:tr w:rsidR="008A5DA0" w:rsidRPr="008A5DA0" w14:paraId="49BC5369" w14:textId="77777777" w:rsidTr="00481250">
        <w:trPr>
          <w:trHeight w:val="900"/>
        </w:trPr>
        <w:tc>
          <w:tcPr>
            <w:tcW w:w="5000" w:type="pct"/>
            <w:gridSpan w:val="3"/>
            <w:tcBorders>
              <w:top w:val="single" w:sz="4" w:space="0" w:color="auto"/>
            </w:tcBorders>
          </w:tcPr>
          <w:p w14:paraId="4F59F943" w14:textId="77777777" w:rsidR="008A5DA0" w:rsidRPr="008A5DA0" w:rsidRDefault="008A5DA0" w:rsidP="0039589C">
            <w:pPr>
              <w:pStyle w:val="FormText"/>
              <w:rPr>
                <w:rFonts w:ascii="Arial" w:hAnsi="Arial" w:cs="Arial"/>
              </w:rPr>
            </w:pPr>
          </w:p>
        </w:tc>
      </w:tr>
    </w:tbl>
    <w:p w14:paraId="58D8B557" w14:textId="77777777" w:rsidR="008A5DA0" w:rsidRPr="008A5DA0" w:rsidRDefault="008A5DA0" w:rsidP="008A5DA0">
      <w:pPr>
        <w:pStyle w:val="linespace"/>
        <w:rPr>
          <w:rFonts w:ascii="Arial" w:hAnsi="Arial" w:cs="Arial"/>
        </w:rPr>
      </w:pPr>
    </w:p>
    <w:tbl>
      <w:tblPr>
        <w:tblW w:w="9242" w:type="dxa"/>
        <w:tblLook w:val="0000" w:firstRow="0" w:lastRow="0" w:firstColumn="0" w:lastColumn="0" w:noHBand="0" w:noVBand="0"/>
      </w:tblPr>
      <w:tblGrid>
        <w:gridCol w:w="693"/>
        <w:gridCol w:w="513"/>
        <w:gridCol w:w="8036"/>
      </w:tblGrid>
      <w:tr w:rsidR="008A5DA0" w:rsidRPr="008A5DA0" w14:paraId="76BA2CCB" w14:textId="77777777" w:rsidTr="00950FE6">
        <w:trPr>
          <w:trHeight w:val="1377"/>
        </w:trPr>
        <w:tc>
          <w:tcPr>
            <w:tcW w:w="373" w:type="pct"/>
          </w:tcPr>
          <w:p w14:paraId="177CC9E3" w14:textId="77777777" w:rsidR="008A5DA0" w:rsidRPr="008A5DA0" w:rsidRDefault="008A5DA0" w:rsidP="00481250">
            <w:pPr>
              <w:pStyle w:val="FormText"/>
              <w:rPr>
                <w:rFonts w:ascii="Arial" w:hAnsi="Arial" w:cs="Arial"/>
              </w:rPr>
            </w:pPr>
            <w:r w:rsidRPr="008A5DA0">
              <w:rPr>
                <w:rFonts w:ascii="Arial" w:hAnsi="Arial" w:cs="Arial"/>
              </w:rPr>
              <w:lastRenderedPageBreak/>
              <w:t>6.</w:t>
            </w:r>
          </w:p>
        </w:tc>
        <w:tc>
          <w:tcPr>
            <w:tcW w:w="4627" w:type="pct"/>
            <w:gridSpan w:val="2"/>
          </w:tcPr>
          <w:p w14:paraId="2959D7D7" w14:textId="77777777" w:rsidR="008A5DA0" w:rsidRPr="008A5DA0" w:rsidRDefault="008A5DA0" w:rsidP="00481250">
            <w:pPr>
              <w:pStyle w:val="FormText"/>
              <w:rPr>
                <w:rFonts w:ascii="Arial" w:hAnsi="Arial" w:cs="Arial"/>
              </w:rPr>
            </w:pPr>
            <w:r w:rsidRPr="008A5DA0">
              <w:rPr>
                <w:rFonts w:ascii="Arial" w:hAnsi="Arial" w:cs="Arial"/>
              </w:rPr>
              <w:t xml:space="preserve">For example, if you received a rent increase notice on 15 January, the 3 months’ notice period would end on 15 April. </w:t>
            </w:r>
            <w:proofErr w:type="gramStart"/>
            <w:r w:rsidRPr="008A5DA0">
              <w:rPr>
                <w:rFonts w:ascii="Arial" w:hAnsi="Arial" w:cs="Arial"/>
              </w:rPr>
              <w:t>So</w:t>
            </w:r>
            <w:proofErr w:type="gramEnd"/>
            <w:r w:rsidRPr="008A5DA0">
              <w:rPr>
                <w:rFonts w:ascii="Arial" w:hAnsi="Arial" w:cs="Arial"/>
              </w:rPr>
              <w:t xml:space="preserve"> the earliest date the increased rent would apply is 16 April.  If you received the notice on 30 November, the notice period would end on 28 or 29 February (depending on whether or not it was a leap year), and the earliest date the increased rent would apply is 1 March.</w:t>
            </w:r>
          </w:p>
        </w:tc>
      </w:tr>
      <w:tr w:rsidR="008A5DA0" w:rsidRPr="008A5DA0" w14:paraId="77CA8BEB" w14:textId="77777777" w:rsidTr="00950FE6">
        <w:trPr>
          <w:trHeight w:val="450"/>
        </w:trPr>
        <w:tc>
          <w:tcPr>
            <w:tcW w:w="373" w:type="pct"/>
          </w:tcPr>
          <w:p w14:paraId="5F5551D8" w14:textId="77777777" w:rsidR="008A5DA0" w:rsidRPr="008A5DA0" w:rsidRDefault="008A5DA0" w:rsidP="00481250">
            <w:pPr>
              <w:pStyle w:val="FormText"/>
              <w:rPr>
                <w:rFonts w:ascii="Arial" w:hAnsi="Arial" w:cs="Arial"/>
              </w:rPr>
            </w:pPr>
            <w:r w:rsidRPr="008A5DA0">
              <w:rPr>
                <w:rFonts w:ascii="Arial" w:hAnsi="Arial" w:cs="Arial"/>
              </w:rPr>
              <w:t>7.</w:t>
            </w:r>
          </w:p>
        </w:tc>
        <w:tc>
          <w:tcPr>
            <w:tcW w:w="4627" w:type="pct"/>
            <w:gridSpan w:val="2"/>
          </w:tcPr>
          <w:p w14:paraId="6731AD19" w14:textId="77777777" w:rsidR="008A5DA0" w:rsidRPr="008A5DA0" w:rsidRDefault="008A5DA0" w:rsidP="00481250">
            <w:pPr>
              <w:pStyle w:val="FormText"/>
              <w:rPr>
                <w:rFonts w:ascii="Arial" w:hAnsi="Arial" w:cs="Arial"/>
              </w:rPr>
            </w:pPr>
            <w:r w:rsidRPr="008A5DA0">
              <w:rPr>
                <w:rFonts w:ascii="Arial" w:hAnsi="Arial" w:cs="Arial"/>
              </w:rPr>
              <w:t>If you think that your Landlord has not provided you with enough notice, you must be able to give evidence to support your claim. You should send a copy of the evidence to your Landlord along with the completed Part 3 of this form.</w:t>
            </w:r>
          </w:p>
        </w:tc>
      </w:tr>
      <w:tr w:rsidR="008A5DA0" w:rsidRPr="008A5DA0" w14:paraId="6E68C34E" w14:textId="77777777" w:rsidTr="00950FE6">
        <w:trPr>
          <w:trHeight w:val="450"/>
        </w:trPr>
        <w:tc>
          <w:tcPr>
            <w:tcW w:w="5000" w:type="pct"/>
            <w:gridSpan w:val="3"/>
          </w:tcPr>
          <w:p w14:paraId="3066AF88"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1E3B9B4E" w14:textId="77777777" w:rsidTr="00950FE6">
        <w:trPr>
          <w:trHeight w:val="450"/>
        </w:trPr>
        <w:tc>
          <w:tcPr>
            <w:tcW w:w="5000" w:type="pct"/>
            <w:gridSpan w:val="3"/>
          </w:tcPr>
          <w:p w14:paraId="44196B71" w14:textId="77777777" w:rsidR="008A5DA0" w:rsidRPr="008A5DA0" w:rsidRDefault="008A5DA0" w:rsidP="00481250">
            <w:pPr>
              <w:pStyle w:val="FormText"/>
              <w:rPr>
                <w:rFonts w:ascii="Arial" w:hAnsi="Arial" w:cs="Arial"/>
                <w:b/>
              </w:rPr>
            </w:pPr>
            <w:r w:rsidRPr="008A5DA0">
              <w:rPr>
                <w:rFonts w:ascii="Arial" w:hAnsi="Arial" w:cs="Arial"/>
                <w:b/>
              </w:rPr>
              <w:t>FREQUENCY OF RENT INCREASES</w:t>
            </w:r>
          </w:p>
        </w:tc>
      </w:tr>
      <w:tr w:rsidR="008A5DA0" w:rsidRPr="008A5DA0" w14:paraId="6F590110" w14:textId="77777777" w:rsidTr="00950FE6">
        <w:trPr>
          <w:trHeight w:val="450"/>
        </w:trPr>
        <w:tc>
          <w:tcPr>
            <w:tcW w:w="373" w:type="pct"/>
          </w:tcPr>
          <w:p w14:paraId="6FC1BD39" w14:textId="77777777" w:rsidR="008A5DA0" w:rsidRPr="008A5DA0" w:rsidRDefault="008A5DA0" w:rsidP="00481250">
            <w:pPr>
              <w:pStyle w:val="FormText"/>
              <w:rPr>
                <w:rFonts w:ascii="Arial" w:hAnsi="Arial" w:cs="Arial"/>
              </w:rPr>
            </w:pPr>
            <w:r w:rsidRPr="008A5DA0">
              <w:rPr>
                <w:rFonts w:ascii="Arial" w:hAnsi="Arial" w:cs="Arial"/>
              </w:rPr>
              <w:t>8.</w:t>
            </w:r>
          </w:p>
        </w:tc>
        <w:tc>
          <w:tcPr>
            <w:tcW w:w="4627" w:type="pct"/>
            <w:gridSpan w:val="2"/>
          </w:tcPr>
          <w:p w14:paraId="76853541" w14:textId="77777777" w:rsidR="008A5DA0" w:rsidRPr="008A5DA0" w:rsidRDefault="008A5DA0" w:rsidP="00481250">
            <w:pPr>
              <w:pStyle w:val="FormText"/>
              <w:rPr>
                <w:rFonts w:ascii="Arial" w:hAnsi="Arial" w:cs="Arial"/>
              </w:rPr>
            </w:pPr>
            <w:r w:rsidRPr="008A5DA0">
              <w:rPr>
                <w:rFonts w:ascii="Arial" w:hAnsi="Arial" w:cs="Arial"/>
              </w:rPr>
              <w:t>A Landlord can only increase your rent using this notice if:</w:t>
            </w:r>
          </w:p>
        </w:tc>
      </w:tr>
      <w:tr w:rsidR="008A5DA0" w:rsidRPr="008A5DA0" w14:paraId="698E657D" w14:textId="77777777" w:rsidTr="00950FE6">
        <w:trPr>
          <w:trHeight w:val="450"/>
        </w:trPr>
        <w:tc>
          <w:tcPr>
            <w:tcW w:w="373" w:type="pct"/>
          </w:tcPr>
          <w:p w14:paraId="448AA5CB" w14:textId="77777777" w:rsidR="008A5DA0" w:rsidRPr="008A5DA0" w:rsidRDefault="008A5DA0" w:rsidP="00481250">
            <w:pPr>
              <w:pStyle w:val="FormText"/>
              <w:rPr>
                <w:rFonts w:ascii="Arial" w:hAnsi="Arial" w:cs="Arial"/>
              </w:rPr>
            </w:pPr>
          </w:p>
        </w:tc>
        <w:tc>
          <w:tcPr>
            <w:tcW w:w="275" w:type="pct"/>
          </w:tcPr>
          <w:p w14:paraId="160734A4" w14:textId="77777777" w:rsidR="008A5DA0" w:rsidRPr="008A5DA0" w:rsidRDefault="008A5DA0" w:rsidP="00481250">
            <w:pPr>
              <w:pStyle w:val="FormText"/>
              <w:rPr>
                <w:rFonts w:ascii="Arial" w:hAnsi="Arial" w:cs="Arial"/>
              </w:rPr>
            </w:pPr>
            <w:r w:rsidRPr="008A5DA0">
              <w:rPr>
                <w:rFonts w:ascii="Arial" w:hAnsi="Arial" w:cs="Arial"/>
              </w:rPr>
              <w:t>●</w:t>
            </w:r>
          </w:p>
        </w:tc>
        <w:tc>
          <w:tcPr>
            <w:tcW w:w="4352" w:type="pct"/>
          </w:tcPr>
          <w:p w14:paraId="2D7B2D87" w14:textId="77777777" w:rsidR="008A5DA0" w:rsidRPr="008A5DA0" w:rsidRDefault="008A5DA0" w:rsidP="00481250">
            <w:pPr>
              <w:pStyle w:val="FormText"/>
              <w:rPr>
                <w:rFonts w:ascii="Arial" w:hAnsi="Arial" w:cs="Arial"/>
              </w:rPr>
            </w:pPr>
            <w:r w:rsidRPr="008A5DA0">
              <w:rPr>
                <w:rFonts w:ascii="Arial" w:hAnsi="Arial" w:cs="Arial"/>
              </w:rPr>
              <w:t>you have a private residential tenancy, and</w:t>
            </w:r>
          </w:p>
        </w:tc>
      </w:tr>
      <w:tr w:rsidR="008A5DA0" w:rsidRPr="008A5DA0" w14:paraId="12B3B8E2" w14:textId="77777777" w:rsidTr="00950FE6">
        <w:trPr>
          <w:trHeight w:val="630"/>
        </w:trPr>
        <w:tc>
          <w:tcPr>
            <w:tcW w:w="373" w:type="pct"/>
          </w:tcPr>
          <w:p w14:paraId="16D85743" w14:textId="77777777" w:rsidR="008A5DA0" w:rsidRPr="008A5DA0" w:rsidRDefault="008A5DA0" w:rsidP="00481250">
            <w:pPr>
              <w:pStyle w:val="FormText"/>
              <w:rPr>
                <w:rFonts w:ascii="Arial" w:hAnsi="Arial" w:cs="Arial"/>
              </w:rPr>
            </w:pPr>
          </w:p>
        </w:tc>
        <w:tc>
          <w:tcPr>
            <w:tcW w:w="275" w:type="pct"/>
          </w:tcPr>
          <w:p w14:paraId="04985992" w14:textId="77777777" w:rsidR="008A5DA0" w:rsidRPr="008A5DA0" w:rsidRDefault="008A5DA0" w:rsidP="00481250">
            <w:pPr>
              <w:pStyle w:val="FormText"/>
              <w:rPr>
                <w:rFonts w:ascii="Arial" w:hAnsi="Arial" w:cs="Arial"/>
              </w:rPr>
            </w:pPr>
            <w:r w:rsidRPr="008A5DA0">
              <w:rPr>
                <w:rFonts w:ascii="Arial" w:hAnsi="Arial" w:cs="Arial"/>
              </w:rPr>
              <w:t>●</w:t>
            </w:r>
          </w:p>
        </w:tc>
        <w:tc>
          <w:tcPr>
            <w:tcW w:w="4352" w:type="pct"/>
          </w:tcPr>
          <w:p w14:paraId="63B0DA4D" w14:textId="77777777" w:rsidR="008A5DA0" w:rsidRPr="008A5DA0" w:rsidRDefault="008A5DA0" w:rsidP="00481250">
            <w:pPr>
              <w:pStyle w:val="FormText"/>
              <w:rPr>
                <w:rFonts w:ascii="Arial" w:hAnsi="Arial" w:cs="Arial"/>
              </w:rPr>
            </w:pPr>
            <w:r w:rsidRPr="008A5DA0">
              <w:rPr>
                <w:rFonts w:ascii="Arial" w:hAnsi="Arial" w:cs="Arial"/>
              </w:rPr>
              <w:t>at least 12 months will have passed between the date of your last rent increase, and the date of the proposed rent increase shown in Part 2 of this notice.</w:t>
            </w:r>
          </w:p>
        </w:tc>
      </w:tr>
      <w:tr w:rsidR="008A5DA0" w:rsidRPr="008A5DA0" w14:paraId="42AC478F" w14:textId="77777777" w:rsidTr="00950FE6">
        <w:trPr>
          <w:trHeight w:val="1170"/>
        </w:trPr>
        <w:tc>
          <w:tcPr>
            <w:tcW w:w="373" w:type="pct"/>
          </w:tcPr>
          <w:p w14:paraId="13C861B6" w14:textId="77777777" w:rsidR="008A5DA0" w:rsidRPr="008A5DA0" w:rsidRDefault="008A5DA0" w:rsidP="00481250">
            <w:pPr>
              <w:pStyle w:val="FormText"/>
              <w:rPr>
                <w:rFonts w:ascii="Arial" w:hAnsi="Arial" w:cs="Arial"/>
              </w:rPr>
            </w:pPr>
            <w:r w:rsidRPr="008A5DA0">
              <w:rPr>
                <w:rFonts w:ascii="Arial" w:hAnsi="Arial" w:cs="Arial"/>
              </w:rPr>
              <w:t>9.</w:t>
            </w:r>
          </w:p>
        </w:tc>
        <w:tc>
          <w:tcPr>
            <w:tcW w:w="4627" w:type="pct"/>
            <w:gridSpan w:val="2"/>
          </w:tcPr>
          <w:p w14:paraId="09595205" w14:textId="77777777" w:rsidR="008A5DA0" w:rsidRPr="008A5DA0" w:rsidRDefault="008A5DA0" w:rsidP="00481250">
            <w:pPr>
              <w:pStyle w:val="FormText"/>
              <w:rPr>
                <w:rFonts w:ascii="Arial" w:hAnsi="Arial" w:cs="Arial"/>
              </w:rPr>
            </w:pPr>
            <w:r w:rsidRPr="008A5DA0">
              <w:rPr>
                <w:rFonts w:ascii="Arial" w:hAnsi="Arial" w:cs="Arial"/>
              </w:rPr>
              <w:t>If this is the first rent increase since the tenancy began, the rent increase can take place within 12 months of the start date of the tenancy.  If there is less than 12 months between the date of your last increase and the proposed rent increase date, the rent increase may be illegal, and you may not have to pay it – speak to your Landlord about this.</w:t>
            </w:r>
          </w:p>
        </w:tc>
      </w:tr>
      <w:tr w:rsidR="008A5DA0" w:rsidRPr="008A5DA0" w14:paraId="0DF4B6C9" w14:textId="77777777" w:rsidTr="00950FE6">
        <w:trPr>
          <w:trHeight w:val="450"/>
        </w:trPr>
        <w:tc>
          <w:tcPr>
            <w:tcW w:w="5000" w:type="pct"/>
            <w:gridSpan w:val="3"/>
          </w:tcPr>
          <w:p w14:paraId="66420633" w14:textId="77777777" w:rsidR="008A5DA0" w:rsidRPr="008A5DA0" w:rsidRDefault="008A5DA0" w:rsidP="00481250">
            <w:pPr>
              <w:pStyle w:val="FormText"/>
              <w:rPr>
                <w:rFonts w:ascii="Arial" w:hAnsi="Arial" w:cs="Arial"/>
                <w:b/>
              </w:rPr>
            </w:pPr>
            <w:r w:rsidRPr="008A5DA0">
              <w:rPr>
                <w:rFonts w:ascii="Arial" w:hAnsi="Arial" w:cs="Arial"/>
                <w:b/>
              </w:rPr>
              <w:t>_______________________________________________________________________________</w:t>
            </w:r>
          </w:p>
        </w:tc>
      </w:tr>
      <w:tr w:rsidR="008A5DA0" w:rsidRPr="008A5DA0" w14:paraId="3E8EC77B" w14:textId="77777777" w:rsidTr="00950FE6">
        <w:trPr>
          <w:trHeight w:val="720"/>
        </w:trPr>
        <w:tc>
          <w:tcPr>
            <w:tcW w:w="5000" w:type="pct"/>
            <w:gridSpan w:val="3"/>
          </w:tcPr>
          <w:p w14:paraId="0014F1D9" w14:textId="77777777" w:rsidR="008A5DA0" w:rsidRPr="008A5DA0" w:rsidRDefault="008A5DA0" w:rsidP="00481250">
            <w:pPr>
              <w:pStyle w:val="FormText"/>
              <w:rPr>
                <w:rFonts w:ascii="Arial" w:hAnsi="Arial" w:cs="Arial"/>
                <w:b/>
              </w:rPr>
            </w:pPr>
            <w:r w:rsidRPr="008A5DA0">
              <w:rPr>
                <w:rFonts w:ascii="Arial" w:hAnsi="Arial" w:cs="Arial"/>
                <w:b/>
              </w:rPr>
              <w:t>IF YOU THINK THE PROPOSED RENT INCREASE IS TOO HIGH – REFER IT TO A RENT OFFICER FOR RENT ADJUDICATION</w:t>
            </w:r>
          </w:p>
        </w:tc>
      </w:tr>
      <w:tr w:rsidR="008A5DA0" w:rsidRPr="008A5DA0" w14:paraId="4EEA0C7C" w14:textId="77777777" w:rsidTr="00950FE6">
        <w:trPr>
          <w:trHeight w:val="900"/>
        </w:trPr>
        <w:tc>
          <w:tcPr>
            <w:tcW w:w="373" w:type="pct"/>
          </w:tcPr>
          <w:p w14:paraId="068795A0" w14:textId="77777777" w:rsidR="008A5DA0" w:rsidRPr="008A5DA0" w:rsidRDefault="008A5DA0" w:rsidP="00481250">
            <w:pPr>
              <w:pStyle w:val="FormText"/>
              <w:rPr>
                <w:rFonts w:ascii="Arial" w:hAnsi="Arial" w:cs="Arial"/>
              </w:rPr>
            </w:pPr>
            <w:r w:rsidRPr="008A5DA0">
              <w:rPr>
                <w:rFonts w:ascii="Arial" w:hAnsi="Arial" w:cs="Arial"/>
              </w:rPr>
              <w:t>10.</w:t>
            </w:r>
          </w:p>
        </w:tc>
        <w:tc>
          <w:tcPr>
            <w:tcW w:w="4627" w:type="pct"/>
            <w:gridSpan w:val="2"/>
          </w:tcPr>
          <w:p w14:paraId="1A83D75F" w14:textId="77777777" w:rsidR="008A5DA0" w:rsidRPr="008A5DA0" w:rsidRDefault="008A5DA0" w:rsidP="00481250">
            <w:pPr>
              <w:pStyle w:val="FormText"/>
              <w:rPr>
                <w:rFonts w:ascii="Arial" w:hAnsi="Arial" w:cs="Arial"/>
              </w:rPr>
            </w:pPr>
            <w:r w:rsidRPr="008A5DA0">
              <w:rPr>
                <w:rFonts w:ascii="Arial" w:hAnsi="Arial" w:cs="Arial"/>
              </w:rPr>
              <w:t>If the Let Property is NOT located in a rent pressure zone, and you think that the rent increase proposed by your Landlord is too high, you can refer this notice to a Rent Officer for rent adjudication.</w:t>
            </w:r>
          </w:p>
        </w:tc>
      </w:tr>
      <w:tr w:rsidR="008A5DA0" w:rsidRPr="008A5DA0" w14:paraId="65D25E98" w14:textId="77777777" w:rsidTr="00950FE6">
        <w:trPr>
          <w:trHeight w:val="1350"/>
        </w:trPr>
        <w:tc>
          <w:tcPr>
            <w:tcW w:w="373" w:type="pct"/>
          </w:tcPr>
          <w:p w14:paraId="03EDDB00" w14:textId="77777777" w:rsidR="008A5DA0" w:rsidRPr="008A5DA0" w:rsidRDefault="008A5DA0" w:rsidP="00481250">
            <w:pPr>
              <w:pStyle w:val="FormText"/>
              <w:rPr>
                <w:rFonts w:ascii="Arial" w:hAnsi="Arial" w:cs="Arial"/>
              </w:rPr>
            </w:pPr>
            <w:r w:rsidRPr="008A5DA0">
              <w:rPr>
                <w:rFonts w:ascii="Arial" w:hAnsi="Arial" w:cs="Arial"/>
              </w:rPr>
              <w:t>11.</w:t>
            </w:r>
          </w:p>
        </w:tc>
        <w:tc>
          <w:tcPr>
            <w:tcW w:w="4627" w:type="pct"/>
            <w:gridSpan w:val="2"/>
          </w:tcPr>
          <w:p w14:paraId="56F73C55" w14:textId="77777777" w:rsidR="008A5DA0" w:rsidRPr="008A5DA0" w:rsidRDefault="008A5DA0" w:rsidP="00481250">
            <w:pPr>
              <w:pStyle w:val="FormText"/>
              <w:rPr>
                <w:rFonts w:ascii="Arial" w:hAnsi="Arial" w:cs="Arial"/>
              </w:rPr>
            </w:pPr>
            <w:r w:rsidRPr="008A5DA0">
              <w:rPr>
                <w:rFonts w:ascii="Arial" w:hAnsi="Arial" w:cs="Arial"/>
              </w:rPr>
              <w:t>Rent Officers are independent officers appointed by statute. They will determine your rent by comparing rents for similar size properties in your area.  You have 21 days from the date you received this notice to make a referral to the Rent Officer.  Before you make a referral to a Rent Officer, you must tell your landlord that you are going to do this by completing and returning Part 3 of this form to your landlord.</w:t>
            </w:r>
          </w:p>
        </w:tc>
      </w:tr>
      <w:tr w:rsidR="008A5DA0" w:rsidRPr="008A5DA0" w14:paraId="78ABAE0A" w14:textId="77777777" w:rsidTr="00950FE6">
        <w:trPr>
          <w:trHeight w:val="1620"/>
        </w:trPr>
        <w:tc>
          <w:tcPr>
            <w:tcW w:w="373" w:type="pct"/>
          </w:tcPr>
          <w:p w14:paraId="5283E5A1" w14:textId="77777777" w:rsidR="008A5DA0" w:rsidRPr="008A5DA0" w:rsidRDefault="008A5DA0" w:rsidP="00481250">
            <w:pPr>
              <w:pStyle w:val="FormText"/>
              <w:rPr>
                <w:rFonts w:ascii="Arial" w:hAnsi="Arial" w:cs="Arial"/>
              </w:rPr>
            </w:pPr>
            <w:r w:rsidRPr="008A5DA0">
              <w:rPr>
                <w:rFonts w:ascii="Arial" w:hAnsi="Arial" w:cs="Arial"/>
              </w:rPr>
              <w:t>12.</w:t>
            </w:r>
          </w:p>
        </w:tc>
        <w:tc>
          <w:tcPr>
            <w:tcW w:w="4627" w:type="pct"/>
            <w:gridSpan w:val="2"/>
          </w:tcPr>
          <w:p w14:paraId="290D275C" w14:textId="201B462D" w:rsidR="008A5DA0" w:rsidRPr="008A5DA0" w:rsidRDefault="008A5DA0" w:rsidP="00481250">
            <w:pPr>
              <w:pStyle w:val="FormText"/>
              <w:rPr>
                <w:rFonts w:ascii="Arial" w:hAnsi="Arial" w:cs="Arial"/>
              </w:rPr>
            </w:pPr>
            <w:r w:rsidRPr="008A5DA0">
              <w:rPr>
                <w:rFonts w:ascii="Arial" w:hAnsi="Arial" w:cs="Arial"/>
              </w:rPr>
              <w:t xml:space="preserve">You apply to the Rent Officer by using the specific rent adjudication form (you can get this from Rent Service Scotland (by telephoning them on 0300 244 7000 or emailing at </w:t>
            </w:r>
            <w:proofErr w:type="spellStart"/>
            <w:r w:rsidRPr="008A5DA0">
              <w:rPr>
                <w:rFonts w:ascii="Arial" w:hAnsi="Arial" w:cs="Arial"/>
              </w:rPr>
              <w:t>rss.dundee@gov.scot</w:t>
            </w:r>
            <w:proofErr w:type="spellEnd"/>
            <w:r w:rsidRPr="008A5DA0">
              <w:rPr>
                <w:rFonts w:ascii="Arial" w:hAnsi="Arial" w:cs="Arial"/>
              </w:rPr>
              <w:t>), the Scottish Government’s website</w:t>
            </w:r>
            <w:r w:rsidR="0039589C">
              <w:rPr>
                <w:rStyle w:val="FootnoteReference"/>
                <w:rFonts w:ascii="Arial" w:hAnsi="Arial" w:cs="Arial"/>
              </w:rPr>
              <w:footnoteReference w:id="2"/>
            </w:r>
            <w:r w:rsidRPr="008A5DA0">
              <w:rPr>
                <w:rFonts w:ascii="Arial" w:hAnsi="Arial" w:cs="Arial"/>
              </w:rPr>
              <w:t xml:space="preserve"> or a housing advice service). The Rent Officer will aim to send you the decision within 40 days of receiving the completed form.  </w:t>
            </w:r>
            <w:r w:rsidRPr="008A5DA0">
              <w:rPr>
                <w:rFonts w:ascii="Arial" w:hAnsi="Arial" w:cs="Arial"/>
                <w:b/>
              </w:rPr>
              <w:t>A Rent Officer can increase as well as reduce the amount of rent you pay.</w:t>
            </w:r>
          </w:p>
        </w:tc>
      </w:tr>
      <w:tr w:rsidR="008A5DA0" w:rsidRPr="008A5DA0" w14:paraId="05B6E3CC" w14:textId="77777777" w:rsidTr="00950FE6">
        <w:trPr>
          <w:trHeight w:val="450"/>
        </w:trPr>
        <w:tc>
          <w:tcPr>
            <w:tcW w:w="373" w:type="pct"/>
          </w:tcPr>
          <w:p w14:paraId="6D40A99F" w14:textId="77777777" w:rsidR="008A5DA0" w:rsidRPr="008A5DA0" w:rsidRDefault="008A5DA0" w:rsidP="00481250">
            <w:pPr>
              <w:pStyle w:val="FormText"/>
              <w:rPr>
                <w:rFonts w:ascii="Arial" w:hAnsi="Arial" w:cs="Arial"/>
              </w:rPr>
            </w:pPr>
            <w:r w:rsidRPr="008A5DA0">
              <w:rPr>
                <w:rFonts w:ascii="Arial" w:hAnsi="Arial" w:cs="Arial"/>
              </w:rPr>
              <w:t>13.</w:t>
            </w:r>
          </w:p>
        </w:tc>
        <w:tc>
          <w:tcPr>
            <w:tcW w:w="4627" w:type="pct"/>
            <w:gridSpan w:val="2"/>
          </w:tcPr>
          <w:p w14:paraId="64B8197E" w14:textId="77777777" w:rsidR="008A5DA0" w:rsidRPr="008A5DA0" w:rsidRDefault="008A5DA0" w:rsidP="00481250">
            <w:pPr>
              <w:pStyle w:val="FormText"/>
              <w:rPr>
                <w:rFonts w:ascii="Arial" w:hAnsi="Arial" w:cs="Arial"/>
              </w:rPr>
            </w:pPr>
            <w:r w:rsidRPr="008A5DA0">
              <w:rPr>
                <w:rFonts w:ascii="Arial" w:hAnsi="Arial" w:cs="Arial"/>
              </w:rPr>
              <w:t>You cannot refer this notice to a Rent Officer if the Let Property is in a rent pressure zone.</w:t>
            </w:r>
          </w:p>
        </w:tc>
      </w:tr>
      <w:tr w:rsidR="008A5DA0" w:rsidRPr="008A5DA0" w14:paraId="46EF2527" w14:textId="77777777" w:rsidTr="00950FE6">
        <w:trPr>
          <w:trHeight w:val="450"/>
        </w:trPr>
        <w:tc>
          <w:tcPr>
            <w:tcW w:w="5000" w:type="pct"/>
            <w:gridSpan w:val="3"/>
          </w:tcPr>
          <w:p w14:paraId="544DC799"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bl>
    <w:p w14:paraId="5F712A93" w14:textId="77777777" w:rsidR="008A5DA0" w:rsidRPr="008A5DA0" w:rsidRDefault="008A5DA0" w:rsidP="008A5DA0">
      <w:pPr>
        <w:pStyle w:val="linespace"/>
        <w:rPr>
          <w:rFonts w:ascii="Arial" w:hAnsi="Arial" w:cs="Arial"/>
        </w:rPr>
      </w:pPr>
    </w:p>
    <w:p w14:paraId="137B2857"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23"/>
        <w:gridCol w:w="384"/>
        <w:gridCol w:w="8335"/>
      </w:tblGrid>
      <w:tr w:rsidR="008A5DA0" w:rsidRPr="008A5DA0" w14:paraId="567E1F1E" w14:textId="77777777" w:rsidTr="00481250">
        <w:trPr>
          <w:trHeight w:val="477"/>
        </w:trPr>
        <w:tc>
          <w:tcPr>
            <w:tcW w:w="5000" w:type="pct"/>
            <w:gridSpan w:val="3"/>
          </w:tcPr>
          <w:p w14:paraId="76C74A66" w14:textId="77777777" w:rsidR="008A5DA0" w:rsidRPr="008A5DA0" w:rsidRDefault="008A5DA0" w:rsidP="00481250">
            <w:pPr>
              <w:pStyle w:val="FormText"/>
              <w:rPr>
                <w:rFonts w:ascii="Arial" w:hAnsi="Arial" w:cs="Arial"/>
                <w:b/>
              </w:rPr>
            </w:pPr>
            <w:r w:rsidRPr="008A5DA0">
              <w:rPr>
                <w:rFonts w:ascii="Arial" w:hAnsi="Arial" w:cs="Arial"/>
                <w:b/>
              </w:rPr>
              <w:t>PART 2b – IF THE LET PROPERTY IS IN AN RPZ</w:t>
            </w:r>
          </w:p>
        </w:tc>
      </w:tr>
      <w:tr w:rsidR="008A5DA0" w:rsidRPr="008A5DA0" w14:paraId="2C861B47" w14:textId="77777777" w:rsidTr="00481250">
        <w:trPr>
          <w:trHeight w:val="450"/>
        </w:trPr>
        <w:tc>
          <w:tcPr>
            <w:tcW w:w="5000" w:type="pct"/>
            <w:gridSpan w:val="3"/>
          </w:tcPr>
          <w:p w14:paraId="3F7CA9AD" w14:textId="77777777" w:rsidR="008A5DA0" w:rsidRPr="008A5DA0" w:rsidRDefault="008A5DA0" w:rsidP="00481250">
            <w:pPr>
              <w:pStyle w:val="FormText"/>
              <w:rPr>
                <w:rFonts w:ascii="Arial" w:hAnsi="Arial" w:cs="Arial"/>
                <w:b/>
                <w:sz w:val="20"/>
              </w:rPr>
            </w:pPr>
            <w:r w:rsidRPr="008A5DA0">
              <w:rPr>
                <w:rFonts w:ascii="Arial" w:hAnsi="Arial" w:cs="Arial"/>
                <w:b/>
                <w:sz w:val="20"/>
              </w:rPr>
              <w:t>WHAT IS AN RPZ AND HOW DOES THIS AFFECT YOUR RENT?</w:t>
            </w:r>
          </w:p>
        </w:tc>
      </w:tr>
      <w:tr w:rsidR="008A5DA0" w:rsidRPr="008A5DA0" w14:paraId="76B4F9A1" w14:textId="77777777" w:rsidTr="00481250">
        <w:trPr>
          <w:trHeight w:val="1143"/>
        </w:trPr>
        <w:tc>
          <w:tcPr>
            <w:tcW w:w="281" w:type="pct"/>
          </w:tcPr>
          <w:p w14:paraId="2FD14CEF" w14:textId="77777777" w:rsidR="008A5DA0" w:rsidRPr="008A5DA0" w:rsidRDefault="008A5DA0" w:rsidP="00481250">
            <w:pPr>
              <w:pStyle w:val="FormText"/>
              <w:rPr>
                <w:rFonts w:ascii="Arial" w:hAnsi="Arial" w:cs="Arial"/>
              </w:rPr>
            </w:pPr>
            <w:r w:rsidRPr="008A5DA0">
              <w:rPr>
                <w:rFonts w:ascii="Arial" w:hAnsi="Arial" w:cs="Arial"/>
              </w:rPr>
              <w:t>14.</w:t>
            </w:r>
          </w:p>
        </w:tc>
        <w:tc>
          <w:tcPr>
            <w:tcW w:w="4719" w:type="pct"/>
            <w:gridSpan w:val="2"/>
          </w:tcPr>
          <w:p w14:paraId="0B813402" w14:textId="00B45F63" w:rsidR="008A5DA0" w:rsidRPr="008A5DA0" w:rsidRDefault="00B550E5" w:rsidP="00481250">
            <w:pPr>
              <w:pStyle w:val="FormText"/>
              <w:rPr>
                <w:rFonts w:ascii="Arial" w:hAnsi="Arial" w:cs="Arial"/>
              </w:rPr>
            </w:pPr>
            <w:r>
              <w:rPr>
                <w:rFonts w:ascii="Arial" w:hAnsi="Arial" w:cs="Arial"/>
              </w:rPr>
              <w:t>If you live in an RPZ, y</w:t>
            </w:r>
            <w:r w:rsidR="008A5DA0" w:rsidRPr="008A5DA0">
              <w:rPr>
                <w:rFonts w:ascii="Arial" w:hAnsi="Arial" w:cs="Arial"/>
              </w:rPr>
              <w:t xml:space="preserve">our local authority applied to the Scottish Ministers to have the area you live in classified as a Rent Pressure Zone because rents in your area are rising too much. This is causing difficulties for existing Tenants in that </w:t>
            </w:r>
            <w:proofErr w:type="gramStart"/>
            <w:r w:rsidR="008A5DA0" w:rsidRPr="008A5DA0">
              <w:rPr>
                <w:rFonts w:ascii="Arial" w:hAnsi="Arial" w:cs="Arial"/>
              </w:rPr>
              <w:t>area, and</w:t>
            </w:r>
            <w:proofErr w:type="gramEnd"/>
            <w:r w:rsidR="008A5DA0" w:rsidRPr="008A5DA0">
              <w:rPr>
                <w:rFonts w:ascii="Arial" w:hAnsi="Arial" w:cs="Arial"/>
              </w:rPr>
              <w:t xml:space="preserve"> having a negative effect on the authority’s housing system.</w:t>
            </w:r>
          </w:p>
        </w:tc>
      </w:tr>
      <w:tr w:rsidR="008A5DA0" w:rsidRPr="008A5DA0" w14:paraId="301BEA9C" w14:textId="77777777" w:rsidTr="00481250">
        <w:trPr>
          <w:trHeight w:val="1143"/>
        </w:trPr>
        <w:tc>
          <w:tcPr>
            <w:tcW w:w="281" w:type="pct"/>
          </w:tcPr>
          <w:p w14:paraId="17D98B94" w14:textId="77777777" w:rsidR="008A5DA0" w:rsidRPr="008A5DA0" w:rsidRDefault="008A5DA0" w:rsidP="00481250">
            <w:pPr>
              <w:pStyle w:val="FormText"/>
              <w:rPr>
                <w:rFonts w:ascii="Arial" w:hAnsi="Arial" w:cs="Arial"/>
              </w:rPr>
            </w:pPr>
            <w:r w:rsidRPr="008A5DA0">
              <w:rPr>
                <w:rFonts w:ascii="Arial" w:hAnsi="Arial" w:cs="Arial"/>
              </w:rPr>
              <w:t>15.</w:t>
            </w:r>
          </w:p>
        </w:tc>
        <w:tc>
          <w:tcPr>
            <w:tcW w:w="4719" w:type="pct"/>
            <w:gridSpan w:val="2"/>
          </w:tcPr>
          <w:p w14:paraId="0FCC6A6F" w14:textId="7EEC94D8" w:rsidR="008A5DA0" w:rsidRPr="008A5DA0" w:rsidRDefault="008A5DA0" w:rsidP="00481250">
            <w:pPr>
              <w:pStyle w:val="FormText"/>
              <w:rPr>
                <w:rFonts w:ascii="Arial" w:hAnsi="Arial" w:cs="Arial"/>
              </w:rPr>
            </w:pPr>
            <w:r w:rsidRPr="008A5DA0">
              <w:rPr>
                <w:rFonts w:ascii="Arial" w:hAnsi="Arial" w:cs="Arial"/>
              </w:rPr>
              <w:t>Scottish Ministers have accepted the authority’s application and classified the area as a rent pressure zone.  This means that there is a cap on the amount that your rent can increase by, which is set out in regulations by Scottish Ministers.  Any cap set by Ministers is at least the Consumer Prices Index (CPI)</w:t>
            </w:r>
            <w:r w:rsidR="0039589C">
              <w:rPr>
                <w:rStyle w:val="FootnoteReference"/>
                <w:rFonts w:ascii="Arial" w:hAnsi="Arial" w:cs="Arial"/>
              </w:rPr>
              <w:footnoteReference w:id="3"/>
            </w:r>
            <w:r w:rsidRPr="008A5DA0">
              <w:rPr>
                <w:rFonts w:ascii="Arial" w:hAnsi="Arial" w:cs="Arial"/>
              </w:rPr>
              <w:t xml:space="preserve"> plus one percent.</w:t>
            </w:r>
          </w:p>
        </w:tc>
      </w:tr>
      <w:tr w:rsidR="008A5DA0" w:rsidRPr="008A5DA0" w14:paraId="3D1A3D80" w14:textId="77777777" w:rsidTr="00481250">
        <w:trPr>
          <w:trHeight w:val="1620"/>
        </w:trPr>
        <w:tc>
          <w:tcPr>
            <w:tcW w:w="281" w:type="pct"/>
          </w:tcPr>
          <w:p w14:paraId="3A0424AF" w14:textId="77777777" w:rsidR="008A5DA0" w:rsidRPr="008A5DA0" w:rsidRDefault="008A5DA0" w:rsidP="00481250">
            <w:pPr>
              <w:pStyle w:val="FormText"/>
              <w:rPr>
                <w:rFonts w:ascii="Arial" w:hAnsi="Arial" w:cs="Arial"/>
              </w:rPr>
            </w:pPr>
            <w:r w:rsidRPr="008A5DA0">
              <w:rPr>
                <w:rFonts w:ascii="Arial" w:hAnsi="Arial" w:cs="Arial"/>
              </w:rPr>
              <w:t>16.</w:t>
            </w:r>
          </w:p>
        </w:tc>
        <w:tc>
          <w:tcPr>
            <w:tcW w:w="4719" w:type="pct"/>
            <w:gridSpan w:val="2"/>
          </w:tcPr>
          <w:p w14:paraId="4C002863" w14:textId="77777777" w:rsidR="008A5DA0" w:rsidRPr="008A5DA0" w:rsidRDefault="008A5DA0" w:rsidP="00481250">
            <w:pPr>
              <w:pStyle w:val="FormText"/>
              <w:rPr>
                <w:rFonts w:ascii="Arial" w:hAnsi="Arial" w:cs="Arial"/>
              </w:rPr>
            </w:pPr>
            <w:r w:rsidRPr="008A5DA0">
              <w:rPr>
                <w:rFonts w:ascii="Arial" w:hAnsi="Arial" w:cs="Arial"/>
              </w:rPr>
              <w:t>Ministers have the power to include an additional percentage to CPI + 1% (this is X in the equation in Part 2(RPZ)), if they consider this appropriate.  Landlords can also apply to a rent officer for a determination of an additional amount to reflect any completed property improvements (this is Y in the equation).  If your Landlord has included a figure for Y, they must also give you a copy of the letter from the rent officer which shows how much they can increase your rent by to reflect any improvements.</w:t>
            </w:r>
          </w:p>
        </w:tc>
      </w:tr>
      <w:tr w:rsidR="008A5DA0" w:rsidRPr="008A5DA0" w14:paraId="24BB1209" w14:textId="77777777" w:rsidTr="00481250">
        <w:trPr>
          <w:trHeight w:val="720"/>
        </w:trPr>
        <w:tc>
          <w:tcPr>
            <w:tcW w:w="281" w:type="pct"/>
          </w:tcPr>
          <w:p w14:paraId="32B621AE" w14:textId="77777777" w:rsidR="008A5DA0" w:rsidRPr="008A5DA0" w:rsidRDefault="008A5DA0" w:rsidP="00481250">
            <w:pPr>
              <w:pStyle w:val="FormText"/>
              <w:rPr>
                <w:rFonts w:ascii="Arial" w:hAnsi="Arial" w:cs="Arial"/>
              </w:rPr>
            </w:pPr>
            <w:r w:rsidRPr="008A5DA0">
              <w:rPr>
                <w:rFonts w:ascii="Arial" w:hAnsi="Arial" w:cs="Arial"/>
              </w:rPr>
              <w:t>17.</w:t>
            </w:r>
          </w:p>
        </w:tc>
        <w:tc>
          <w:tcPr>
            <w:tcW w:w="4719" w:type="pct"/>
            <w:gridSpan w:val="2"/>
          </w:tcPr>
          <w:p w14:paraId="1036E34F" w14:textId="77777777" w:rsidR="008A5DA0" w:rsidRPr="008A5DA0" w:rsidRDefault="008A5DA0" w:rsidP="00481250">
            <w:pPr>
              <w:pStyle w:val="FormText"/>
              <w:rPr>
                <w:rFonts w:ascii="Arial" w:hAnsi="Arial" w:cs="Arial"/>
              </w:rPr>
            </w:pPr>
            <w:r w:rsidRPr="008A5DA0">
              <w:rPr>
                <w:rFonts w:ascii="Arial" w:hAnsi="Arial" w:cs="Arial"/>
              </w:rPr>
              <w:t>It is against the law for your Landlord to increase your rent by more than the cap set by Ministers.  If you think your rent increase is more than the cap, you should:</w:t>
            </w:r>
          </w:p>
        </w:tc>
      </w:tr>
      <w:tr w:rsidR="008A5DA0" w:rsidRPr="008A5DA0" w14:paraId="21F6A976" w14:textId="77777777" w:rsidTr="00481250">
        <w:trPr>
          <w:trHeight w:val="450"/>
        </w:trPr>
        <w:tc>
          <w:tcPr>
            <w:tcW w:w="281" w:type="pct"/>
          </w:tcPr>
          <w:p w14:paraId="37AFAFEC" w14:textId="77777777" w:rsidR="008A5DA0" w:rsidRPr="008A5DA0" w:rsidRDefault="008A5DA0" w:rsidP="00481250">
            <w:pPr>
              <w:pStyle w:val="FormText"/>
              <w:rPr>
                <w:rFonts w:ascii="Arial" w:hAnsi="Arial" w:cs="Arial"/>
              </w:rPr>
            </w:pPr>
          </w:p>
        </w:tc>
        <w:tc>
          <w:tcPr>
            <w:tcW w:w="205" w:type="pct"/>
          </w:tcPr>
          <w:p w14:paraId="69FCC39A"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20E8E71B" w14:textId="77777777" w:rsidR="008A5DA0" w:rsidRPr="008A5DA0" w:rsidRDefault="008A5DA0" w:rsidP="00481250">
            <w:pPr>
              <w:pStyle w:val="FormText"/>
              <w:rPr>
                <w:rFonts w:ascii="Arial" w:hAnsi="Arial" w:cs="Arial"/>
              </w:rPr>
            </w:pPr>
            <w:r w:rsidRPr="008A5DA0">
              <w:rPr>
                <w:rFonts w:ascii="Arial" w:hAnsi="Arial" w:cs="Arial"/>
              </w:rPr>
              <w:t xml:space="preserve">speak to your Landlord, </w:t>
            </w:r>
          </w:p>
        </w:tc>
      </w:tr>
      <w:tr w:rsidR="008A5DA0" w:rsidRPr="008A5DA0" w14:paraId="15EF723D" w14:textId="77777777" w:rsidTr="00481250">
        <w:trPr>
          <w:trHeight w:val="450"/>
        </w:trPr>
        <w:tc>
          <w:tcPr>
            <w:tcW w:w="281" w:type="pct"/>
          </w:tcPr>
          <w:p w14:paraId="0ECFE59E" w14:textId="77777777" w:rsidR="008A5DA0" w:rsidRPr="008A5DA0" w:rsidRDefault="008A5DA0" w:rsidP="00481250">
            <w:pPr>
              <w:pStyle w:val="FormText"/>
              <w:rPr>
                <w:rFonts w:ascii="Arial" w:hAnsi="Arial" w:cs="Arial"/>
              </w:rPr>
            </w:pPr>
          </w:p>
        </w:tc>
        <w:tc>
          <w:tcPr>
            <w:tcW w:w="205" w:type="pct"/>
          </w:tcPr>
          <w:p w14:paraId="58A89864"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56EB24CB" w14:textId="77777777" w:rsidR="008A5DA0" w:rsidRPr="008A5DA0" w:rsidRDefault="008A5DA0" w:rsidP="00481250">
            <w:pPr>
              <w:pStyle w:val="FormText"/>
              <w:rPr>
                <w:rFonts w:ascii="Arial" w:hAnsi="Arial" w:cs="Arial"/>
              </w:rPr>
            </w:pPr>
            <w:r w:rsidRPr="008A5DA0">
              <w:rPr>
                <w:rFonts w:ascii="Arial" w:hAnsi="Arial" w:cs="Arial"/>
              </w:rPr>
              <w:t>contact your local authority, Shelter Scotland or local Citizens Advice Bureau</w:t>
            </w:r>
          </w:p>
        </w:tc>
      </w:tr>
      <w:tr w:rsidR="008A5DA0" w:rsidRPr="008A5DA0" w14:paraId="683C948E" w14:textId="77777777" w:rsidTr="00481250">
        <w:trPr>
          <w:trHeight w:val="450"/>
        </w:trPr>
        <w:tc>
          <w:tcPr>
            <w:tcW w:w="281" w:type="pct"/>
          </w:tcPr>
          <w:p w14:paraId="1DFE569E" w14:textId="77777777" w:rsidR="008A5DA0" w:rsidRPr="008A5DA0" w:rsidRDefault="008A5DA0" w:rsidP="00481250">
            <w:pPr>
              <w:pStyle w:val="FormText"/>
              <w:rPr>
                <w:rFonts w:ascii="Arial" w:hAnsi="Arial" w:cs="Arial"/>
              </w:rPr>
            </w:pPr>
          </w:p>
        </w:tc>
        <w:tc>
          <w:tcPr>
            <w:tcW w:w="205" w:type="pct"/>
          </w:tcPr>
          <w:p w14:paraId="414DB7AD" w14:textId="77777777" w:rsidR="008A5DA0" w:rsidRPr="008A5DA0" w:rsidRDefault="008A5DA0" w:rsidP="00481250">
            <w:pPr>
              <w:pStyle w:val="FormText"/>
              <w:rPr>
                <w:rFonts w:ascii="Arial" w:hAnsi="Arial" w:cs="Arial"/>
              </w:rPr>
            </w:pPr>
            <w:r w:rsidRPr="008A5DA0">
              <w:rPr>
                <w:rFonts w:ascii="Arial" w:hAnsi="Arial" w:cs="Arial"/>
              </w:rPr>
              <w:t>●</w:t>
            </w:r>
          </w:p>
        </w:tc>
        <w:tc>
          <w:tcPr>
            <w:tcW w:w="4514" w:type="pct"/>
          </w:tcPr>
          <w:p w14:paraId="5D8C3E3D" w14:textId="77777777" w:rsidR="008A5DA0" w:rsidRPr="008A5DA0" w:rsidRDefault="008A5DA0" w:rsidP="00481250">
            <w:pPr>
              <w:pStyle w:val="FormText"/>
              <w:rPr>
                <w:rFonts w:ascii="Arial" w:hAnsi="Arial" w:cs="Arial"/>
              </w:rPr>
            </w:pPr>
            <w:r w:rsidRPr="008A5DA0">
              <w:rPr>
                <w:rFonts w:ascii="Arial" w:hAnsi="Arial" w:cs="Arial"/>
              </w:rPr>
              <w:t>contact a solicitor (you may be able to get legal aid depending on your income)</w:t>
            </w:r>
          </w:p>
        </w:tc>
      </w:tr>
      <w:tr w:rsidR="008A5DA0" w:rsidRPr="008A5DA0" w14:paraId="4B5D0C90" w14:textId="77777777" w:rsidTr="00481250">
        <w:trPr>
          <w:trHeight w:val="450"/>
        </w:trPr>
        <w:tc>
          <w:tcPr>
            <w:tcW w:w="281" w:type="pct"/>
          </w:tcPr>
          <w:p w14:paraId="771C0916" w14:textId="77777777" w:rsidR="008A5DA0" w:rsidRPr="008A5DA0" w:rsidRDefault="008A5DA0" w:rsidP="00481250">
            <w:pPr>
              <w:pStyle w:val="FormText"/>
              <w:rPr>
                <w:rFonts w:ascii="Arial" w:hAnsi="Arial" w:cs="Arial"/>
              </w:rPr>
            </w:pPr>
            <w:r w:rsidRPr="008A5DA0">
              <w:rPr>
                <w:rFonts w:ascii="Arial" w:hAnsi="Arial" w:cs="Arial"/>
              </w:rPr>
              <w:t>18.</w:t>
            </w:r>
          </w:p>
        </w:tc>
        <w:tc>
          <w:tcPr>
            <w:tcW w:w="4719" w:type="pct"/>
            <w:gridSpan w:val="2"/>
          </w:tcPr>
          <w:p w14:paraId="09959AB7" w14:textId="77777777" w:rsidR="008A5DA0" w:rsidRPr="008A5DA0" w:rsidRDefault="008A5DA0" w:rsidP="00481250">
            <w:pPr>
              <w:pStyle w:val="FormText"/>
              <w:rPr>
                <w:rFonts w:ascii="Arial" w:hAnsi="Arial" w:cs="Arial"/>
              </w:rPr>
            </w:pPr>
            <w:r w:rsidRPr="008A5DA0">
              <w:rPr>
                <w:rFonts w:ascii="Arial" w:hAnsi="Arial" w:cs="Arial"/>
              </w:rPr>
              <w:t>If your rent increase is above the cap set by Ministers, you will only be required to pay the amount up to the cap set by Scottish Ministers.</w:t>
            </w:r>
          </w:p>
        </w:tc>
      </w:tr>
      <w:tr w:rsidR="008A5DA0" w:rsidRPr="008A5DA0" w14:paraId="6326BF1C" w14:textId="77777777" w:rsidTr="00481250">
        <w:trPr>
          <w:trHeight w:val="450"/>
        </w:trPr>
        <w:tc>
          <w:tcPr>
            <w:tcW w:w="5000" w:type="pct"/>
            <w:gridSpan w:val="3"/>
          </w:tcPr>
          <w:p w14:paraId="4BB7BEF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6D6CF826" w14:textId="77777777" w:rsidTr="00481250">
        <w:trPr>
          <w:trHeight w:val="450"/>
        </w:trPr>
        <w:tc>
          <w:tcPr>
            <w:tcW w:w="5000" w:type="pct"/>
            <w:gridSpan w:val="3"/>
          </w:tcPr>
          <w:p w14:paraId="607E6EC9" w14:textId="77777777" w:rsidR="008A5DA0" w:rsidRPr="008A5DA0" w:rsidRDefault="008A5DA0" w:rsidP="00481250">
            <w:pPr>
              <w:pStyle w:val="FormText"/>
              <w:rPr>
                <w:rFonts w:ascii="Arial" w:hAnsi="Arial" w:cs="Arial"/>
                <w:b/>
              </w:rPr>
            </w:pPr>
            <w:r w:rsidRPr="008A5DA0">
              <w:rPr>
                <w:rFonts w:ascii="Arial" w:hAnsi="Arial" w:cs="Arial"/>
                <w:b/>
              </w:rPr>
              <w:t>PART 3 – TENANT’S RESPONSE TO THE PROPOSED RENT INCREASE</w:t>
            </w:r>
          </w:p>
        </w:tc>
      </w:tr>
      <w:tr w:rsidR="008A5DA0" w:rsidRPr="008A5DA0" w14:paraId="18F3CE34" w14:textId="77777777" w:rsidTr="00481250">
        <w:trPr>
          <w:trHeight w:val="450"/>
        </w:trPr>
        <w:tc>
          <w:tcPr>
            <w:tcW w:w="5000" w:type="pct"/>
            <w:gridSpan w:val="3"/>
          </w:tcPr>
          <w:p w14:paraId="0878AF90" w14:textId="77777777" w:rsidR="008A5DA0" w:rsidRPr="008A5DA0" w:rsidRDefault="008A5DA0" w:rsidP="00481250">
            <w:pPr>
              <w:pStyle w:val="FormText"/>
              <w:rPr>
                <w:rFonts w:ascii="Arial" w:hAnsi="Arial" w:cs="Arial"/>
                <w:b/>
                <w:sz w:val="20"/>
              </w:rPr>
            </w:pPr>
            <w:r w:rsidRPr="008A5DA0">
              <w:rPr>
                <w:rFonts w:ascii="Arial" w:hAnsi="Arial" w:cs="Arial"/>
                <w:b/>
                <w:sz w:val="20"/>
              </w:rPr>
              <w:t>WHAT YOU NEED TO DO IF YOU HAVE RECEIVED THIS NOTICE</w:t>
            </w:r>
          </w:p>
        </w:tc>
      </w:tr>
      <w:tr w:rsidR="008A5DA0" w:rsidRPr="008A5DA0" w14:paraId="7847AF7A" w14:textId="77777777" w:rsidTr="00481250">
        <w:trPr>
          <w:trHeight w:val="450"/>
        </w:trPr>
        <w:tc>
          <w:tcPr>
            <w:tcW w:w="281" w:type="pct"/>
          </w:tcPr>
          <w:p w14:paraId="5C3A5EC8" w14:textId="77777777" w:rsidR="008A5DA0" w:rsidRPr="008A5DA0" w:rsidRDefault="008A5DA0" w:rsidP="00481250">
            <w:pPr>
              <w:pStyle w:val="FormText"/>
              <w:rPr>
                <w:rFonts w:ascii="Arial" w:hAnsi="Arial" w:cs="Arial"/>
              </w:rPr>
            </w:pPr>
            <w:r w:rsidRPr="008A5DA0">
              <w:rPr>
                <w:rFonts w:ascii="Arial" w:hAnsi="Arial" w:cs="Arial"/>
              </w:rPr>
              <w:t>19.</w:t>
            </w:r>
          </w:p>
        </w:tc>
        <w:tc>
          <w:tcPr>
            <w:tcW w:w="4719" w:type="pct"/>
            <w:gridSpan w:val="2"/>
          </w:tcPr>
          <w:p w14:paraId="47EA43D8" w14:textId="77777777" w:rsidR="008A5DA0" w:rsidRDefault="008A5DA0" w:rsidP="00481250">
            <w:pPr>
              <w:pStyle w:val="FormText"/>
              <w:rPr>
                <w:rFonts w:ascii="Arial" w:hAnsi="Arial" w:cs="Arial"/>
              </w:rPr>
            </w:pPr>
            <w:r w:rsidRPr="008A5DA0">
              <w:rPr>
                <w:rFonts w:ascii="Arial" w:hAnsi="Arial" w:cs="Arial"/>
              </w:rPr>
              <w:t xml:space="preserve">You </w:t>
            </w:r>
            <w:r w:rsidRPr="008A5DA0">
              <w:rPr>
                <w:rFonts w:ascii="Arial" w:hAnsi="Arial" w:cs="Arial"/>
                <w:b/>
              </w:rPr>
              <w:t>must</w:t>
            </w:r>
            <w:r w:rsidRPr="008A5DA0">
              <w:rPr>
                <w:rFonts w:ascii="Arial" w:hAnsi="Arial" w:cs="Arial"/>
              </w:rPr>
              <w:t xml:space="preserve"> return Part 3 to your Landlord as soon as possible. Keep a copy for your records.</w:t>
            </w:r>
          </w:p>
          <w:p w14:paraId="4652F9D8" w14:textId="4A3E0247" w:rsidR="009260B3" w:rsidRPr="008A5DA0" w:rsidRDefault="009260B3" w:rsidP="00481250">
            <w:pPr>
              <w:pStyle w:val="FormText"/>
              <w:rPr>
                <w:rFonts w:ascii="Arial" w:hAnsi="Arial" w:cs="Arial"/>
              </w:rPr>
            </w:pPr>
          </w:p>
        </w:tc>
      </w:tr>
      <w:tr w:rsidR="008A5DA0" w:rsidRPr="008A5DA0" w14:paraId="1ABE4BF9" w14:textId="77777777" w:rsidTr="00481250">
        <w:trPr>
          <w:trHeight w:val="2187"/>
        </w:trPr>
        <w:tc>
          <w:tcPr>
            <w:tcW w:w="281" w:type="pct"/>
            <w:tcBorders>
              <w:bottom w:val="single" w:sz="4" w:space="0" w:color="auto"/>
            </w:tcBorders>
          </w:tcPr>
          <w:p w14:paraId="7123DD9E" w14:textId="77777777" w:rsidR="008A5DA0" w:rsidRPr="008A5DA0" w:rsidRDefault="008A5DA0" w:rsidP="00481250">
            <w:pPr>
              <w:pStyle w:val="FormText"/>
              <w:rPr>
                <w:rFonts w:ascii="Arial" w:hAnsi="Arial" w:cs="Arial"/>
              </w:rPr>
            </w:pPr>
            <w:r w:rsidRPr="008A5DA0">
              <w:rPr>
                <w:rFonts w:ascii="Arial" w:hAnsi="Arial" w:cs="Arial"/>
              </w:rPr>
              <w:t>20.</w:t>
            </w:r>
          </w:p>
        </w:tc>
        <w:tc>
          <w:tcPr>
            <w:tcW w:w="4719" w:type="pct"/>
            <w:gridSpan w:val="2"/>
            <w:tcBorders>
              <w:bottom w:val="single" w:sz="4" w:space="0" w:color="auto"/>
            </w:tcBorders>
          </w:tcPr>
          <w:p w14:paraId="07F9F1CF" w14:textId="77777777" w:rsidR="008A5DA0" w:rsidRPr="008A5DA0" w:rsidRDefault="008A5DA0" w:rsidP="00481250">
            <w:pPr>
              <w:pStyle w:val="FormText"/>
              <w:rPr>
                <w:rFonts w:ascii="Arial" w:hAnsi="Arial" w:cs="Arial"/>
              </w:rPr>
            </w:pPr>
            <w:r w:rsidRPr="008A5DA0">
              <w:rPr>
                <w:rFonts w:ascii="Arial" w:hAnsi="Arial" w:cs="Arial"/>
              </w:rPr>
              <w:t xml:space="preserve">You may want to discuss the proposed new rent with your Landlord before you complete and return Part 3. If you contact your Landlord to discuss the proposed rent increase, you should both be aware that you will need to hold the discussion in good </w:t>
            </w:r>
            <w:proofErr w:type="gramStart"/>
            <w:r w:rsidRPr="008A5DA0">
              <w:rPr>
                <w:rFonts w:ascii="Arial" w:hAnsi="Arial" w:cs="Arial"/>
              </w:rPr>
              <w:t>time</w:t>
            </w:r>
            <w:proofErr w:type="gramEnd"/>
            <w:r w:rsidRPr="008A5DA0">
              <w:rPr>
                <w:rFonts w:ascii="Arial" w:hAnsi="Arial" w:cs="Arial"/>
              </w:rPr>
              <w:t xml:space="preserve"> so you still have the option to refer the rent increase notice to a Rent Officer (if applicable) for determination of the open market rent.</w:t>
            </w:r>
          </w:p>
        </w:tc>
      </w:tr>
      <w:tr w:rsidR="008A5DA0" w:rsidRPr="008A5DA0" w14:paraId="20F51103" w14:textId="77777777" w:rsidTr="00481250">
        <w:trPr>
          <w:trHeight w:val="450"/>
        </w:trPr>
        <w:tc>
          <w:tcPr>
            <w:tcW w:w="281" w:type="pct"/>
            <w:tcBorders>
              <w:top w:val="single" w:sz="4" w:space="0" w:color="auto"/>
            </w:tcBorders>
          </w:tcPr>
          <w:p w14:paraId="117544A9" w14:textId="6A9EC905" w:rsidR="008A5DA0" w:rsidRPr="008A5DA0" w:rsidRDefault="008A5DA0" w:rsidP="00481250">
            <w:pPr>
              <w:pStyle w:val="FormText"/>
              <w:rPr>
                <w:rFonts w:ascii="Arial" w:hAnsi="Arial" w:cs="Arial"/>
              </w:rPr>
            </w:pPr>
          </w:p>
        </w:tc>
        <w:tc>
          <w:tcPr>
            <w:tcW w:w="4719" w:type="pct"/>
            <w:gridSpan w:val="2"/>
            <w:tcBorders>
              <w:top w:val="single" w:sz="4" w:space="0" w:color="auto"/>
            </w:tcBorders>
          </w:tcPr>
          <w:p w14:paraId="5AD7B985" w14:textId="5D79C6BB" w:rsidR="008A5DA0" w:rsidRPr="008A5DA0" w:rsidRDefault="008A5DA0" w:rsidP="00481250">
            <w:pPr>
              <w:pStyle w:val="FormText"/>
              <w:rPr>
                <w:rFonts w:ascii="Arial" w:hAnsi="Arial" w:cs="Arial"/>
              </w:rPr>
            </w:pPr>
          </w:p>
        </w:tc>
      </w:tr>
    </w:tbl>
    <w:p w14:paraId="749A76EE" w14:textId="77777777" w:rsidR="008A5DA0" w:rsidRPr="008A5DA0" w:rsidRDefault="008A5DA0" w:rsidP="008A5DA0">
      <w:pPr>
        <w:pStyle w:val="linespace"/>
        <w:rPr>
          <w:rFonts w:ascii="Arial" w:hAnsi="Arial" w:cs="Arial"/>
        </w:rPr>
      </w:pPr>
    </w:p>
    <w:p w14:paraId="64D1764E"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08"/>
        <w:gridCol w:w="8017"/>
      </w:tblGrid>
      <w:tr w:rsidR="008A5DA0" w:rsidRPr="008A5DA0" w14:paraId="464BCA90" w14:textId="77777777" w:rsidTr="00481250">
        <w:trPr>
          <w:trHeight w:val="1035"/>
        </w:trPr>
        <w:tc>
          <w:tcPr>
            <w:tcW w:w="281" w:type="pct"/>
          </w:tcPr>
          <w:p w14:paraId="52B47343" w14:textId="77777777" w:rsidR="008A5DA0" w:rsidRPr="008A5DA0" w:rsidRDefault="008A5DA0" w:rsidP="00481250">
            <w:pPr>
              <w:pStyle w:val="FormText"/>
              <w:rPr>
                <w:rFonts w:ascii="Arial" w:hAnsi="Arial" w:cs="Arial"/>
              </w:rPr>
            </w:pPr>
            <w:r w:rsidRPr="008A5DA0">
              <w:rPr>
                <w:rFonts w:ascii="Arial" w:hAnsi="Arial" w:cs="Arial"/>
              </w:rPr>
              <w:t>21.</w:t>
            </w:r>
          </w:p>
        </w:tc>
        <w:tc>
          <w:tcPr>
            <w:tcW w:w="4719" w:type="pct"/>
          </w:tcPr>
          <w:p w14:paraId="6FB6C4E0" w14:textId="77777777" w:rsidR="008A5DA0" w:rsidRPr="008A5DA0" w:rsidRDefault="008A5DA0" w:rsidP="00481250">
            <w:pPr>
              <w:pStyle w:val="FormText"/>
              <w:rPr>
                <w:rFonts w:ascii="Arial" w:hAnsi="Arial" w:cs="Arial"/>
              </w:rPr>
            </w:pPr>
            <w:r w:rsidRPr="008A5DA0">
              <w:rPr>
                <w:rFonts w:ascii="Arial" w:hAnsi="Arial" w:cs="Arial"/>
              </w:rPr>
              <w:t xml:space="preserve">You only have 21 days from the date you received this notice to refer a case to a Rent Officer for a rent determination. Before sending your case to a Rent Officer (using the specific rent adjudication form), you </w:t>
            </w:r>
            <w:r w:rsidRPr="008A5DA0">
              <w:rPr>
                <w:rFonts w:ascii="Arial" w:hAnsi="Arial" w:cs="Arial"/>
                <w:b/>
              </w:rPr>
              <w:t>must</w:t>
            </w:r>
            <w:r w:rsidRPr="008A5DA0">
              <w:rPr>
                <w:rFonts w:ascii="Arial" w:hAnsi="Arial" w:cs="Arial"/>
              </w:rPr>
              <w:t xml:space="preserve"> use Part 3 above to tell your Landlord that you are going to refer your case to a Rent Officer.</w:t>
            </w:r>
          </w:p>
          <w:p w14:paraId="51ABC906" w14:textId="77777777" w:rsidR="008A5DA0" w:rsidRPr="008A5DA0" w:rsidRDefault="008A5DA0" w:rsidP="00481250">
            <w:pPr>
              <w:pStyle w:val="FormText"/>
              <w:rPr>
                <w:rFonts w:ascii="Arial" w:hAnsi="Arial" w:cs="Arial"/>
              </w:rPr>
            </w:pPr>
          </w:p>
        </w:tc>
      </w:tr>
      <w:tr w:rsidR="008A5DA0" w:rsidRPr="008A5DA0" w14:paraId="7AC22BB3" w14:textId="77777777" w:rsidTr="00481250">
        <w:trPr>
          <w:trHeight w:val="630"/>
        </w:trPr>
        <w:tc>
          <w:tcPr>
            <w:tcW w:w="281" w:type="pct"/>
          </w:tcPr>
          <w:p w14:paraId="64A6D8EB" w14:textId="77777777" w:rsidR="008A5DA0" w:rsidRPr="008A5DA0" w:rsidRDefault="008A5DA0" w:rsidP="00481250">
            <w:pPr>
              <w:pStyle w:val="FormText"/>
              <w:rPr>
                <w:rFonts w:ascii="Arial" w:hAnsi="Arial" w:cs="Arial"/>
              </w:rPr>
            </w:pPr>
            <w:r w:rsidRPr="008A5DA0">
              <w:rPr>
                <w:rFonts w:ascii="Arial" w:hAnsi="Arial" w:cs="Arial"/>
              </w:rPr>
              <w:t>22.</w:t>
            </w:r>
          </w:p>
        </w:tc>
        <w:tc>
          <w:tcPr>
            <w:tcW w:w="4719" w:type="pct"/>
          </w:tcPr>
          <w:p w14:paraId="6FDC8AB5" w14:textId="77777777" w:rsidR="008A5DA0" w:rsidRPr="008A5DA0" w:rsidRDefault="008A5DA0" w:rsidP="00481250">
            <w:pPr>
              <w:pStyle w:val="FormText"/>
              <w:rPr>
                <w:rFonts w:ascii="Arial" w:hAnsi="Arial" w:cs="Arial"/>
              </w:rPr>
            </w:pPr>
            <w:r w:rsidRPr="008A5DA0">
              <w:rPr>
                <w:rFonts w:ascii="Arial" w:hAnsi="Arial" w:cs="Arial"/>
              </w:rPr>
              <w:t>You cannot refer a case to a rent officer for a rent determination if the Let Property is in a rent pressure zone.</w:t>
            </w:r>
          </w:p>
        </w:tc>
      </w:tr>
      <w:tr w:rsidR="008A5DA0" w:rsidRPr="008A5DA0" w14:paraId="617594D0" w14:textId="77777777" w:rsidTr="00481250">
        <w:trPr>
          <w:trHeight w:val="450"/>
        </w:trPr>
        <w:tc>
          <w:tcPr>
            <w:tcW w:w="281" w:type="pct"/>
          </w:tcPr>
          <w:p w14:paraId="06136C3D" w14:textId="77777777" w:rsidR="008A5DA0" w:rsidRPr="008A5DA0" w:rsidRDefault="008A5DA0" w:rsidP="00481250">
            <w:pPr>
              <w:pStyle w:val="FormText"/>
              <w:rPr>
                <w:rFonts w:ascii="Arial" w:hAnsi="Arial" w:cs="Arial"/>
              </w:rPr>
            </w:pPr>
            <w:r w:rsidRPr="008A5DA0">
              <w:rPr>
                <w:rFonts w:ascii="Arial" w:hAnsi="Arial" w:cs="Arial"/>
              </w:rPr>
              <w:t>23.</w:t>
            </w:r>
          </w:p>
        </w:tc>
        <w:tc>
          <w:tcPr>
            <w:tcW w:w="4719" w:type="pct"/>
          </w:tcPr>
          <w:p w14:paraId="322C1D87" w14:textId="77777777" w:rsidR="008A5DA0" w:rsidRPr="008A5DA0" w:rsidRDefault="008A5DA0" w:rsidP="00481250">
            <w:pPr>
              <w:pStyle w:val="FormText"/>
              <w:rPr>
                <w:rFonts w:ascii="Arial" w:hAnsi="Arial" w:cs="Arial"/>
              </w:rPr>
            </w:pPr>
            <w:r w:rsidRPr="008A5DA0">
              <w:rPr>
                <w:rFonts w:ascii="Arial" w:hAnsi="Arial" w:cs="Arial"/>
              </w:rPr>
              <w:t>If you get benefits to help you with your rent, you should tell whoever pays them about any changes to your rent amount.</w:t>
            </w:r>
          </w:p>
        </w:tc>
      </w:tr>
    </w:tbl>
    <w:p w14:paraId="05EED341" w14:textId="77777777" w:rsidR="00523812" w:rsidRDefault="00523812" w:rsidP="008A5DA0">
      <w:pPr>
        <w:pStyle w:val="linespace"/>
        <w:rPr>
          <w:rFonts w:ascii="Arial" w:hAnsi="Arial" w:cs="Arial"/>
        </w:rPr>
        <w:sectPr w:rsidR="00523812" w:rsidSect="00523812">
          <w:footnotePr>
            <w:numRestart w:val="eachSect"/>
          </w:footnotePr>
          <w:pgSz w:w="11906" w:h="16838" w:code="9"/>
          <w:pgMar w:top="426" w:right="1440" w:bottom="568" w:left="1440" w:header="720" w:footer="720" w:gutter="0"/>
          <w:cols w:space="708"/>
          <w:docGrid w:linePitch="360"/>
        </w:sectPr>
      </w:pPr>
    </w:p>
    <w:tbl>
      <w:tblPr>
        <w:tblW w:w="9242" w:type="dxa"/>
        <w:tblLook w:val="0000" w:firstRow="0" w:lastRow="0" w:firstColumn="0" w:lastColumn="0" w:noHBand="0" w:noVBand="0"/>
      </w:tblPr>
      <w:tblGrid>
        <w:gridCol w:w="526"/>
        <w:gridCol w:w="106"/>
        <w:gridCol w:w="386"/>
        <w:gridCol w:w="108"/>
        <w:gridCol w:w="119"/>
        <w:gridCol w:w="7997"/>
      </w:tblGrid>
      <w:tr w:rsidR="008A5DA0" w:rsidRPr="008A5DA0" w14:paraId="3F1A568F" w14:textId="77777777" w:rsidTr="00523812">
        <w:trPr>
          <w:trHeight w:val="225"/>
        </w:trPr>
        <w:tc>
          <w:tcPr>
            <w:tcW w:w="5000" w:type="pct"/>
            <w:gridSpan w:val="6"/>
          </w:tcPr>
          <w:p w14:paraId="4B05F87B" w14:textId="77777777" w:rsidR="008A5DA0" w:rsidRPr="008A5DA0" w:rsidRDefault="008A5DA0" w:rsidP="00481250">
            <w:pPr>
              <w:pStyle w:val="FormText"/>
              <w:rPr>
                <w:rFonts w:ascii="Arial" w:hAnsi="Arial" w:cs="Arial"/>
                <w:b/>
              </w:rPr>
            </w:pPr>
            <w:r w:rsidRPr="008A5DA0">
              <w:rPr>
                <w:rFonts w:ascii="Arial" w:hAnsi="Arial" w:cs="Arial"/>
                <w:b/>
              </w:rPr>
              <w:lastRenderedPageBreak/>
              <w:t>GUIDANCE NOTES FOR LANDLORDS ON THE RENT INCREASE NOTICE</w:t>
            </w:r>
          </w:p>
        </w:tc>
      </w:tr>
      <w:tr w:rsidR="008A5DA0" w:rsidRPr="008A5DA0" w14:paraId="323240A1" w14:textId="77777777" w:rsidTr="00523812">
        <w:trPr>
          <w:trHeight w:val="423"/>
        </w:trPr>
        <w:tc>
          <w:tcPr>
            <w:tcW w:w="5000" w:type="pct"/>
            <w:gridSpan w:val="6"/>
          </w:tcPr>
          <w:p w14:paraId="7077778D" w14:textId="77777777" w:rsidR="008A5DA0" w:rsidRPr="008A5DA0" w:rsidRDefault="008A5DA0" w:rsidP="00481250">
            <w:pPr>
              <w:pStyle w:val="FormText"/>
              <w:rPr>
                <w:rFonts w:ascii="Arial" w:hAnsi="Arial" w:cs="Arial"/>
              </w:rPr>
            </w:pPr>
            <w:r w:rsidRPr="008A5DA0">
              <w:rPr>
                <w:rFonts w:ascii="Arial" w:hAnsi="Arial" w:cs="Arial"/>
              </w:rPr>
              <w:t>(These notes are for guidance only)</w:t>
            </w:r>
          </w:p>
        </w:tc>
      </w:tr>
      <w:tr w:rsidR="008A5DA0" w:rsidRPr="008A5DA0" w14:paraId="2B9CF681" w14:textId="77777777" w:rsidTr="00523812">
        <w:trPr>
          <w:trHeight w:val="702"/>
        </w:trPr>
        <w:tc>
          <w:tcPr>
            <w:tcW w:w="5000" w:type="pct"/>
            <w:gridSpan w:val="6"/>
          </w:tcPr>
          <w:p w14:paraId="4CE62340" w14:textId="0F7405D7" w:rsidR="008A5DA0" w:rsidRPr="008A5DA0" w:rsidRDefault="008A5DA0" w:rsidP="00481250">
            <w:pPr>
              <w:pStyle w:val="FormText"/>
              <w:rPr>
                <w:rFonts w:ascii="Arial" w:hAnsi="Arial" w:cs="Arial"/>
              </w:rPr>
            </w:pPr>
            <w:r w:rsidRPr="008A5DA0">
              <w:rPr>
                <w:rFonts w:ascii="Arial" w:hAnsi="Arial" w:cs="Arial"/>
              </w:rPr>
              <w:t>You will use this notice to increase your Tenant(s) rent if they have a private residential tenancy, as set out in the Private Housing (Tenancies) (Scotland) Act 2016</w:t>
            </w:r>
            <w:r w:rsidR="00DB6717">
              <w:rPr>
                <w:rStyle w:val="FootnoteReference"/>
                <w:rFonts w:ascii="Arial" w:hAnsi="Arial" w:cs="Arial"/>
              </w:rPr>
              <w:footnoteReference w:id="4"/>
            </w:r>
            <w:r w:rsidRPr="008A5DA0">
              <w:rPr>
                <w:rFonts w:ascii="Arial" w:hAnsi="Arial" w:cs="Arial"/>
              </w:rPr>
              <w:t xml:space="preserve"> (the Act).</w:t>
            </w:r>
          </w:p>
          <w:p w14:paraId="33E32205"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F652595" w14:textId="77777777" w:rsidTr="00523812">
        <w:trPr>
          <w:trHeight w:val="249"/>
        </w:trPr>
        <w:tc>
          <w:tcPr>
            <w:tcW w:w="5000" w:type="pct"/>
            <w:gridSpan w:val="6"/>
          </w:tcPr>
          <w:p w14:paraId="3FA980CA" w14:textId="77777777" w:rsidR="008A5DA0" w:rsidRPr="008A5DA0" w:rsidRDefault="008A5DA0" w:rsidP="00481250">
            <w:pPr>
              <w:pStyle w:val="FormText"/>
              <w:rPr>
                <w:rFonts w:ascii="Arial" w:hAnsi="Arial" w:cs="Arial"/>
                <w:b/>
              </w:rPr>
            </w:pPr>
          </w:p>
          <w:p w14:paraId="64BE9BA0" w14:textId="77777777" w:rsidR="008A5DA0" w:rsidRPr="008A5DA0" w:rsidRDefault="008A5DA0" w:rsidP="00481250">
            <w:pPr>
              <w:pStyle w:val="FormText"/>
              <w:rPr>
                <w:rFonts w:ascii="Arial" w:hAnsi="Arial" w:cs="Arial"/>
                <w:b/>
              </w:rPr>
            </w:pPr>
            <w:r w:rsidRPr="008A5DA0">
              <w:rPr>
                <w:rFonts w:ascii="Arial" w:hAnsi="Arial" w:cs="Arial"/>
                <w:b/>
              </w:rPr>
              <w:t>WHEN TO USE THIS NOTICE</w:t>
            </w:r>
          </w:p>
        </w:tc>
      </w:tr>
      <w:tr w:rsidR="008A5DA0" w:rsidRPr="008A5DA0" w14:paraId="03F6D60F" w14:textId="77777777" w:rsidTr="00523812">
        <w:trPr>
          <w:trHeight w:val="299"/>
        </w:trPr>
        <w:tc>
          <w:tcPr>
            <w:tcW w:w="5000" w:type="pct"/>
            <w:gridSpan w:val="6"/>
          </w:tcPr>
          <w:p w14:paraId="665FCAE0" w14:textId="77777777" w:rsidR="008A5DA0" w:rsidRPr="008A5DA0" w:rsidRDefault="008A5DA0" w:rsidP="00481250">
            <w:pPr>
              <w:pStyle w:val="FormText"/>
              <w:rPr>
                <w:rFonts w:ascii="Arial" w:hAnsi="Arial" w:cs="Arial"/>
              </w:rPr>
            </w:pPr>
          </w:p>
        </w:tc>
      </w:tr>
      <w:tr w:rsidR="008A5DA0" w:rsidRPr="008A5DA0" w14:paraId="21E63F25" w14:textId="77777777" w:rsidTr="00523812">
        <w:trPr>
          <w:trHeight w:val="360"/>
        </w:trPr>
        <w:tc>
          <w:tcPr>
            <w:tcW w:w="338" w:type="pct"/>
            <w:gridSpan w:val="2"/>
          </w:tcPr>
          <w:p w14:paraId="2F7EB965" w14:textId="77777777" w:rsidR="008A5DA0" w:rsidRPr="008A5DA0" w:rsidRDefault="008A5DA0" w:rsidP="00481250">
            <w:pPr>
              <w:pStyle w:val="FormText"/>
              <w:rPr>
                <w:rFonts w:ascii="Arial" w:hAnsi="Arial" w:cs="Arial"/>
              </w:rPr>
            </w:pPr>
            <w:r w:rsidRPr="008A5DA0">
              <w:rPr>
                <w:rFonts w:ascii="Arial" w:hAnsi="Arial" w:cs="Arial"/>
              </w:rPr>
              <w:t>1.</w:t>
            </w:r>
          </w:p>
        </w:tc>
        <w:tc>
          <w:tcPr>
            <w:tcW w:w="4662" w:type="pct"/>
            <w:gridSpan w:val="4"/>
          </w:tcPr>
          <w:p w14:paraId="2B9B1728" w14:textId="77777777" w:rsidR="008A5DA0" w:rsidRPr="008A5DA0" w:rsidRDefault="008A5DA0" w:rsidP="00481250">
            <w:pPr>
              <w:pStyle w:val="FormText"/>
              <w:rPr>
                <w:rFonts w:ascii="Arial" w:hAnsi="Arial" w:cs="Arial"/>
              </w:rPr>
            </w:pPr>
            <w:r w:rsidRPr="008A5DA0">
              <w:rPr>
                <w:rFonts w:ascii="Arial" w:hAnsi="Arial" w:cs="Arial"/>
              </w:rPr>
              <w:t>You may serve this notice on your Tenant only in the following circumstances:</w:t>
            </w:r>
          </w:p>
          <w:p w14:paraId="77D42D99" w14:textId="77777777" w:rsidR="008A5DA0" w:rsidRPr="008A5DA0" w:rsidRDefault="008A5DA0" w:rsidP="00481250">
            <w:pPr>
              <w:pStyle w:val="FormText"/>
              <w:rPr>
                <w:rFonts w:ascii="Arial" w:hAnsi="Arial" w:cs="Arial"/>
              </w:rPr>
            </w:pPr>
          </w:p>
        </w:tc>
      </w:tr>
      <w:tr w:rsidR="008A5DA0" w:rsidRPr="008A5DA0" w14:paraId="2F074800" w14:textId="77777777" w:rsidTr="00523812">
        <w:trPr>
          <w:trHeight w:val="479"/>
        </w:trPr>
        <w:tc>
          <w:tcPr>
            <w:tcW w:w="338" w:type="pct"/>
            <w:gridSpan w:val="2"/>
          </w:tcPr>
          <w:p w14:paraId="19112BF6" w14:textId="77777777" w:rsidR="008A5DA0" w:rsidRPr="008A5DA0" w:rsidRDefault="008A5DA0" w:rsidP="00481250">
            <w:pPr>
              <w:pStyle w:val="FormText"/>
              <w:rPr>
                <w:rFonts w:ascii="Arial" w:hAnsi="Arial" w:cs="Arial"/>
              </w:rPr>
            </w:pPr>
          </w:p>
        </w:tc>
        <w:tc>
          <w:tcPr>
            <w:tcW w:w="325" w:type="pct"/>
            <w:gridSpan w:val="3"/>
          </w:tcPr>
          <w:p w14:paraId="42D034B7" w14:textId="77777777" w:rsidR="008A5DA0" w:rsidRPr="008A5DA0" w:rsidRDefault="008A5DA0" w:rsidP="00481250">
            <w:pPr>
              <w:pStyle w:val="FormText"/>
              <w:rPr>
                <w:rFonts w:ascii="Arial" w:hAnsi="Arial" w:cs="Arial"/>
              </w:rPr>
            </w:pPr>
            <w:r w:rsidRPr="008A5DA0">
              <w:rPr>
                <w:rFonts w:ascii="Arial" w:hAnsi="Arial" w:cs="Arial"/>
              </w:rPr>
              <w:t>(a)</w:t>
            </w:r>
          </w:p>
        </w:tc>
        <w:tc>
          <w:tcPr>
            <w:tcW w:w="4338" w:type="pct"/>
          </w:tcPr>
          <w:p w14:paraId="48831ABC" w14:textId="77777777" w:rsidR="008A5DA0" w:rsidRPr="008A5DA0" w:rsidRDefault="008A5DA0" w:rsidP="00481250">
            <w:pPr>
              <w:pStyle w:val="FormText"/>
              <w:rPr>
                <w:rFonts w:ascii="Arial" w:hAnsi="Arial" w:cs="Arial"/>
              </w:rPr>
            </w:pPr>
            <w:r w:rsidRPr="008A5DA0">
              <w:rPr>
                <w:rFonts w:ascii="Arial" w:hAnsi="Arial" w:cs="Arial"/>
              </w:rPr>
              <w:t>Your Tenant has a private residential tenancy as set out in the Act;</w:t>
            </w:r>
          </w:p>
          <w:p w14:paraId="68A5785C" w14:textId="77777777" w:rsidR="008A5DA0" w:rsidRPr="008A5DA0" w:rsidRDefault="008A5DA0" w:rsidP="00481250">
            <w:pPr>
              <w:pStyle w:val="FormText"/>
              <w:rPr>
                <w:rFonts w:ascii="Arial" w:hAnsi="Arial" w:cs="Arial"/>
              </w:rPr>
            </w:pPr>
          </w:p>
        </w:tc>
      </w:tr>
      <w:tr w:rsidR="008A5DA0" w:rsidRPr="008A5DA0" w14:paraId="00932B32" w14:textId="77777777" w:rsidTr="00523812">
        <w:trPr>
          <w:trHeight w:val="450"/>
        </w:trPr>
        <w:tc>
          <w:tcPr>
            <w:tcW w:w="338" w:type="pct"/>
            <w:gridSpan w:val="2"/>
          </w:tcPr>
          <w:p w14:paraId="4561F507" w14:textId="77777777" w:rsidR="008A5DA0" w:rsidRPr="008A5DA0" w:rsidRDefault="008A5DA0" w:rsidP="00481250">
            <w:pPr>
              <w:pStyle w:val="FormText"/>
              <w:rPr>
                <w:rFonts w:ascii="Arial" w:hAnsi="Arial" w:cs="Arial"/>
              </w:rPr>
            </w:pPr>
          </w:p>
        </w:tc>
        <w:tc>
          <w:tcPr>
            <w:tcW w:w="325" w:type="pct"/>
            <w:gridSpan w:val="3"/>
          </w:tcPr>
          <w:p w14:paraId="5A01DCE4" w14:textId="77777777" w:rsidR="008A5DA0" w:rsidRPr="008A5DA0" w:rsidRDefault="008A5DA0" w:rsidP="00481250">
            <w:pPr>
              <w:pStyle w:val="FormText"/>
              <w:rPr>
                <w:rFonts w:ascii="Arial" w:hAnsi="Arial" w:cs="Arial"/>
              </w:rPr>
            </w:pPr>
            <w:r w:rsidRPr="008A5DA0">
              <w:rPr>
                <w:rFonts w:ascii="Arial" w:hAnsi="Arial" w:cs="Arial"/>
              </w:rPr>
              <w:t>(b)</w:t>
            </w:r>
          </w:p>
          <w:p w14:paraId="1483FE62" w14:textId="77777777" w:rsidR="008A5DA0" w:rsidRPr="008A5DA0" w:rsidRDefault="008A5DA0" w:rsidP="00481250">
            <w:pPr>
              <w:pStyle w:val="FormText"/>
              <w:rPr>
                <w:rFonts w:ascii="Arial" w:hAnsi="Arial" w:cs="Arial"/>
              </w:rPr>
            </w:pPr>
          </w:p>
          <w:p w14:paraId="26C2AA21" w14:textId="77777777" w:rsidR="008A5DA0" w:rsidRPr="008A5DA0" w:rsidRDefault="008A5DA0" w:rsidP="00481250">
            <w:pPr>
              <w:pStyle w:val="FormText"/>
              <w:rPr>
                <w:rFonts w:ascii="Arial" w:hAnsi="Arial" w:cs="Arial"/>
              </w:rPr>
            </w:pPr>
            <w:r w:rsidRPr="008A5DA0">
              <w:rPr>
                <w:rFonts w:ascii="Arial" w:hAnsi="Arial" w:cs="Arial"/>
              </w:rPr>
              <w:t>(c)</w:t>
            </w:r>
          </w:p>
        </w:tc>
        <w:tc>
          <w:tcPr>
            <w:tcW w:w="4338" w:type="pct"/>
          </w:tcPr>
          <w:p w14:paraId="15057421" w14:textId="77777777" w:rsidR="008A5DA0" w:rsidRPr="008A5DA0" w:rsidRDefault="008A5DA0" w:rsidP="00481250">
            <w:pPr>
              <w:pStyle w:val="FormText"/>
              <w:rPr>
                <w:rFonts w:ascii="Arial" w:hAnsi="Arial" w:cs="Arial"/>
              </w:rPr>
            </w:pPr>
            <w:r w:rsidRPr="008A5DA0">
              <w:rPr>
                <w:rFonts w:ascii="Arial" w:hAnsi="Arial" w:cs="Arial"/>
              </w:rPr>
              <w:t>You want to increase the rent; and</w:t>
            </w:r>
          </w:p>
          <w:p w14:paraId="0D44DC0D" w14:textId="77777777" w:rsidR="008A5DA0" w:rsidRPr="008A5DA0" w:rsidRDefault="008A5DA0" w:rsidP="00481250">
            <w:pPr>
              <w:pStyle w:val="FormText"/>
              <w:rPr>
                <w:rFonts w:ascii="Arial" w:hAnsi="Arial" w:cs="Arial"/>
              </w:rPr>
            </w:pPr>
          </w:p>
          <w:p w14:paraId="25BA8BD5" w14:textId="77777777" w:rsidR="008A5DA0" w:rsidRPr="008A5DA0" w:rsidRDefault="008A5DA0" w:rsidP="00481250">
            <w:pPr>
              <w:pStyle w:val="FormText"/>
              <w:rPr>
                <w:rFonts w:ascii="Arial" w:hAnsi="Arial" w:cs="Arial"/>
              </w:rPr>
            </w:pPr>
            <w:r w:rsidRPr="008A5DA0">
              <w:rPr>
                <w:rFonts w:ascii="Arial" w:hAnsi="Arial" w:cs="Arial"/>
              </w:rPr>
              <w:t>If the rent has previously been increased, this increase is not taking effect earlier than 12 months after the rent was last increased.</w:t>
            </w:r>
          </w:p>
        </w:tc>
      </w:tr>
      <w:tr w:rsidR="008A5DA0" w:rsidRPr="008A5DA0" w14:paraId="20BC4D5D" w14:textId="77777777" w:rsidTr="00523812">
        <w:trPr>
          <w:trHeight w:val="434"/>
        </w:trPr>
        <w:tc>
          <w:tcPr>
            <w:tcW w:w="5000" w:type="pct"/>
            <w:gridSpan w:val="6"/>
          </w:tcPr>
          <w:p w14:paraId="28ECD536"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17E1C753" w14:textId="77777777" w:rsidTr="00523812">
        <w:trPr>
          <w:trHeight w:val="387"/>
        </w:trPr>
        <w:tc>
          <w:tcPr>
            <w:tcW w:w="5000" w:type="pct"/>
            <w:gridSpan w:val="6"/>
          </w:tcPr>
          <w:p w14:paraId="72F0B878" w14:textId="77777777" w:rsidR="008A5DA0" w:rsidRPr="008A5DA0" w:rsidRDefault="008A5DA0" w:rsidP="00481250">
            <w:pPr>
              <w:pStyle w:val="FormText"/>
              <w:rPr>
                <w:rFonts w:ascii="Arial" w:hAnsi="Arial" w:cs="Arial"/>
                <w:b/>
              </w:rPr>
            </w:pPr>
            <w:r w:rsidRPr="008A5DA0">
              <w:rPr>
                <w:rFonts w:ascii="Arial" w:hAnsi="Arial" w:cs="Arial"/>
                <w:b/>
              </w:rPr>
              <w:t>GIVING THE RIGHT AMOUNT OF NOTICE</w:t>
            </w:r>
          </w:p>
        </w:tc>
      </w:tr>
      <w:tr w:rsidR="008A5DA0" w:rsidRPr="008A5DA0" w14:paraId="1C7933AA" w14:textId="77777777" w:rsidTr="00523812">
        <w:trPr>
          <w:trHeight w:val="1188"/>
        </w:trPr>
        <w:tc>
          <w:tcPr>
            <w:tcW w:w="283" w:type="pct"/>
          </w:tcPr>
          <w:p w14:paraId="4BA8706D" w14:textId="77777777" w:rsidR="008A5DA0" w:rsidRPr="008A5DA0" w:rsidRDefault="008A5DA0" w:rsidP="00481250">
            <w:pPr>
              <w:pStyle w:val="FormText"/>
              <w:rPr>
                <w:rFonts w:ascii="Arial" w:hAnsi="Arial" w:cs="Arial"/>
              </w:rPr>
            </w:pPr>
            <w:r w:rsidRPr="008A5DA0">
              <w:rPr>
                <w:rFonts w:ascii="Arial" w:hAnsi="Arial" w:cs="Arial"/>
              </w:rPr>
              <w:t>2.</w:t>
            </w:r>
          </w:p>
        </w:tc>
        <w:tc>
          <w:tcPr>
            <w:tcW w:w="4717" w:type="pct"/>
            <w:gridSpan w:val="5"/>
          </w:tcPr>
          <w:p w14:paraId="17EDE50F" w14:textId="77777777" w:rsidR="008A5DA0" w:rsidRPr="008A5DA0" w:rsidRDefault="008A5DA0" w:rsidP="00481250">
            <w:pPr>
              <w:pStyle w:val="FormText"/>
              <w:rPr>
                <w:rFonts w:ascii="Arial" w:hAnsi="Arial" w:cs="Arial"/>
              </w:rPr>
            </w:pPr>
            <w:r w:rsidRPr="008A5DA0">
              <w:rPr>
                <w:rFonts w:ascii="Arial" w:hAnsi="Arial" w:cs="Arial"/>
              </w:rPr>
              <w:t xml:space="preserve">You must give your Tenant at least three months’ notice of the proposed increase.  The three </w:t>
            </w:r>
            <w:proofErr w:type="gramStart"/>
            <w:r w:rsidRPr="008A5DA0">
              <w:rPr>
                <w:rFonts w:ascii="Arial" w:hAnsi="Arial" w:cs="Arial"/>
              </w:rPr>
              <w:t>month</w:t>
            </w:r>
            <w:proofErr w:type="gramEnd"/>
            <w:r w:rsidRPr="008A5DA0">
              <w:rPr>
                <w:rFonts w:ascii="Arial" w:hAnsi="Arial" w:cs="Arial"/>
              </w:rPr>
              <w:t xml:space="preserve"> notice period starts on the day the Tenant receives the rent increase notice and ends the same date three months after the Tenant received it.  If the month in which it ends does not have that date, the notice period will end on the last day of that month.</w:t>
            </w:r>
          </w:p>
        </w:tc>
      </w:tr>
      <w:tr w:rsidR="008A5DA0" w:rsidRPr="008A5DA0" w14:paraId="758CE1E2" w14:textId="77777777" w:rsidTr="00523812">
        <w:trPr>
          <w:trHeight w:val="1422"/>
        </w:trPr>
        <w:tc>
          <w:tcPr>
            <w:tcW w:w="283" w:type="pct"/>
          </w:tcPr>
          <w:p w14:paraId="70BFB19C" w14:textId="77777777" w:rsidR="008A5DA0" w:rsidRPr="008A5DA0" w:rsidRDefault="008A5DA0" w:rsidP="00481250">
            <w:pPr>
              <w:pStyle w:val="FormText"/>
              <w:rPr>
                <w:rFonts w:ascii="Arial" w:hAnsi="Arial" w:cs="Arial"/>
              </w:rPr>
            </w:pPr>
            <w:r w:rsidRPr="008A5DA0">
              <w:rPr>
                <w:rFonts w:ascii="Arial" w:hAnsi="Arial" w:cs="Arial"/>
              </w:rPr>
              <w:t>3.</w:t>
            </w:r>
          </w:p>
        </w:tc>
        <w:tc>
          <w:tcPr>
            <w:tcW w:w="4717" w:type="pct"/>
            <w:gridSpan w:val="5"/>
          </w:tcPr>
          <w:p w14:paraId="050D9800" w14:textId="77777777" w:rsidR="008A5DA0" w:rsidRPr="008A5DA0" w:rsidRDefault="008A5DA0" w:rsidP="00481250">
            <w:pPr>
              <w:pStyle w:val="FormText"/>
              <w:rPr>
                <w:rFonts w:ascii="Arial" w:hAnsi="Arial" w:cs="Arial"/>
              </w:rPr>
            </w:pPr>
            <w:r w:rsidRPr="008A5DA0">
              <w:rPr>
                <w:rFonts w:ascii="Arial" w:hAnsi="Arial" w:cs="Arial"/>
              </w:rPr>
              <w:t>For example, if the Tenant received the rent increase notice on 4 March, the three months’ notice period would end on 4 June, so the earliest date the increased rent would apply is 5 June.  If the Tenant received the notice on 30 November, the notice period would end on 28 or 29 February (depending on whether it was a leap year), and the earliest date the increased rent would apply is 1 March.</w:t>
            </w:r>
          </w:p>
        </w:tc>
      </w:tr>
      <w:tr w:rsidR="008A5DA0" w:rsidRPr="008A5DA0" w14:paraId="6150CAC5" w14:textId="77777777" w:rsidTr="00523812">
        <w:trPr>
          <w:trHeight w:val="918"/>
        </w:trPr>
        <w:tc>
          <w:tcPr>
            <w:tcW w:w="283" w:type="pct"/>
          </w:tcPr>
          <w:p w14:paraId="38C2898C" w14:textId="77777777" w:rsidR="008A5DA0" w:rsidRPr="008A5DA0" w:rsidRDefault="008A5DA0" w:rsidP="00481250">
            <w:pPr>
              <w:pStyle w:val="FormText"/>
              <w:rPr>
                <w:rFonts w:ascii="Arial" w:hAnsi="Arial" w:cs="Arial"/>
              </w:rPr>
            </w:pPr>
            <w:r w:rsidRPr="008A5DA0">
              <w:rPr>
                <w:rFonts w:ascii="Arial" w:hAnsi="Arial" w:cs="Arial"/>
              </w:rPr>
              <w:t>4.</w:t>
            </w:r>
          </w:p>
        </w:tc>
        <w:tc>
          <w:tcPr>
            <w:tcW w:w="4717" w:type="pct"/>
            <w:gridSpan w:val="5"/>
          </w:tcPr>
          <w:p w14:paraId="1A238FCF" w14:textId="77777777" w:rsidR="008A5DA0" w:rsidRPr="008A5DA0" w:rsidRDefault="008A5DA0" w:rsidP="00481250">
            <w:pPr>
              <w:pStyle w:val="FormText"/>
              <w:rPr>
                <w:rFonts w:ascii="Arial" w:hAnsi="Arial" w:cs="Arial"/>
              </w:rPr>
            </w:pPr>
            <w:r w:rsidRPr="008A5DA0">
              <w:rPr>
                <w:rFonts w:ascii="Arial" w:hAnsi="Arial" w:cs="Arial"/>
              </w:rPr>
              <w:t>If you do not provide your Tenant with the necessary three months’ notice of an increase, your Tenant will not be required to pay the increased amount until three months has passed since the day they received your rent increase notice.</w:t>
            </w:r>
          </w:p>
        </w:tc>
      </w:tr>
      <w:tr w:rsidR="008A5DA0" w:rsidRPr="008A5DA0" w14:paraId="372CC221" w14:textId="77777777" w:rsidTr="00523812">
        <w:trPr>
          <w:trHeight w:val="522"/>
        </w:trPr>
        <w:tc>
          <w:tcPr>
            <w:tcW w:w="283" w:type="pct"/>
          </w:tcPr>
          <w:p w14:paraId="737FC7D9" w14:textId="77777777" w:rsidR="008A5DA0" w:rsidRPr="008A5DA0" w:rsidRDefault="008A5DA0" w:rsidP="00481250">
            <w:pPr>
              <w:pStyle w:val="FormText"/>
              <w:rPr>
                <w:rFonts w:ascii="Arial" w:hAnsi="Arial" w:cs="Arial"/>
              </w:rPr>
            </w:pPr>
            <w:r w:rsidRPr="008A5DA0">
              <w:rPr>
                <w:rFonts w:ascii="Arial" w:hAnsi="Arial" w:cs="Arial"/>
              </w:rPr>
              <w:t>5.</w:t>
            </w:r>
          </w:p>
        </w:tc>
        <w:tc>
          <w:tcPr>
            <w:tcW w:w="4717" w:type="pct"/>
            <w:gridSpan w:val="5"/>
          </w:tcPr>
          <w:p w14:paraId="0822B956" w14:textId="77777777" w:rsidR="008A5DA0" w:rsidRPr="008A5DA0" w:rsidRDefault="008A5DA0" w:rsidP="00481250">
            <w:pPr>
              <w:pStyle w:val="FormText"/>
              <w:rPr>
                <w:rFonts w:ascii="Arial" w:hAnsi="Arial" w:cs="Arial"/>
              </w:rPr>
            </w:pPr>
            <w:r w:rsidRPr="008A5DA0">
              <w:rPr>
                <w:rFonts w:ascii="Arial" w:hAnsi="Arial" w:cs="Arial"/>
              </w:rPr>
              <w:t>You must include time for delivery of the notice.  See the section on ‘How to serve the notice’.</w:t>
            </w:r>
          </w:p>
        </w:tc>
      </w:tr>
      <w:tr w:rsidR="008A5DA0" w:rsidRPr="008A5DA0" w14:paraId="2D7A6657" w14:textId="77777777" w:rsidTr="00523812">
        <w:trPr>
          <w:trHeight w:val="468"/>
        </w:trPr>
        <w:tc>
          <w:tcPr>
            <w:tcW w:w="5000" w:type="pct"/>
            <w:gridSpan w:val="6"/>
          </w:tcPr>
          <w:p w14:paraId="4B203412"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471F8AF" w14:textId="77777777" w:rsidTr="00523812">
        <w:trPr>
          <w:trHeight w:val="413"/>
        </w:trPr>
        <w:tc>
          <w:tcPr>
            <w:tcW w:w="5000" w:type="pct"/>
            <w:gridSpan w:val="6"/>
          </w:tcPr>
          <w:p w14:paraId="4BB4DC3D" w14:textId="77777777" w:rsidR="008A5DA0" w:rsidRPr="008A5DA0" w:rsidRDefault="008A5DA0" w:rsidP="00481250">
            <w:pPr>
              <w:pStyle w:val="FormText"/>
              <w:rPr>
                <w:rFonts w:ascii="Arial" w:hAnsi="Arial" w:cs="Arial"/>
                <w:b/>
              </w:rPr>
            </w:pPr>
            <w:r w:rsidRPr="008A5DA0">
              <w:rPr>
                <w:rFonts w:ascii="Arial" w:hAnsi="Arial" w:cs="Arial"/>
                <w:b/>
              </w:rPr>
              <w:t>HOW TO COMPLETE THIS NOTICE</w:t>
            </w:r>
          </w:p>
        </w:tc>
      </w:tr>
      <w:tr w:rsidR="008A5DA0" w:rsidRPr="008A5DA0" w14:paraId="7FA9F515" w14:textId="77777777" w:rsidTr="00523812">
        <w:trPr>
          <w:trHeight w:val="433"/>
        </w:trPr>
        <w:tc>
          <w:tcPr>
            <w:tcW w:w="283" w:type="pct"/>
          </w:tcPr>
          <w:p w14:paraId="535E3A53" w14:textId="77777777" w:rsidR="008A5DA0" w:rsidRPr="008A5DA0" w:rsidRDefault="008A5DA0" w:rsidP="00481250">
            <w:pPr>
              <w:pStyle w:val="FormText"/>
              <w:rPr>
                <w:rFonts w:ascii="Arial" w:hAnsi="Arial" w:cs="Arial"/>
              </w:rPr>
            </w:pPr>
            <w:r w:rsidRPr="008A5DA0">
              <w:rPr>
                <w:rFonts w:ascii="Arial" w:hAnsi="Arial" w:cs="Arial"/>
              </w:rPr>
              <w:t>6.</w:t>
            </w:r>
          </w:p>
        </w:tc>
        <w:tc>
          <w:tcPr>
            <w:tcW w:w="4717" w:type="pct"/>
            <w:gridSpan w:val="5"/>
          </w:tcPr>
          <w:p w14:paraId="60F05998" w14:textId="77777777" w:rsidR="008A5DA0" w:rsidRPr="008A5DA0" w:rsidRDefault="008A5DA0" w:rsidP="00481250">
            <w:pPr>
              <w:pStyle w:val="FormText"/>
              <w:rPr>
                <w:rFonts w:ascii="Arial" w:hAnsi="Arial" w:cs="Arial"/>
              </w:rPr>
            </w:pPr>
            <w:r w:rsidRPr="008A5DA0">
              <w:rPr>
                <w:rFonts w:ascii="Arial" w:hAnsi="Arial" w:cs="Arial"/>
              </w:rPr>
              <w:t>As Landlord you should complete Parts 1 and 2 of this notice.</w:t>
            </w:r>
          </w:p>
        </w:tc>
      </w:tr>
      <w:tr w:rsidR="008A5DA0" w:rsidRPr="008A5DA0" w14:paraId="743A8F20" w14:textId="77777777" w:rsidTr="00523812">
        <w:trPr>
          <w:trHeight w:val="3177"/>
        </w:trPr>
        <w:tc>
          <w:tcPr>
            <w:tcW w:w="283" w:type="pct"/>
            <w:tcBorders>
              <w:bottom w:val="single" w:sz="4" w:space="0" w:color="auto"/>
            </w:tcBorders>
          </w:tcPr>
          <w:p w14:paraId="362C10CE" w14:textId="77777777" w:rsidR="008A5DA0" w:rsidRPr="008A5DA0" w:rsidRDefault="008A5DA0" w:rsidP="00481250">
            <w:pPr>
              <w:pStyle w:val="FormText"/>
              <w:rPr>
                <w:rFonts w:ascii="Arial" w:hAnsi="Arial" w:cs="Arial"/>
              </w:rPr>
            </w:pPr>
            <w:r w:rsidRPr="008A5DA0">
              <w:rPr>
                <w:rFonts w:ascii="Arial" w:hAnsi="Arial" w:cs="Arial"/>
              </w:rPr>
              <w:t>7.</w:t>
            </w:r>
          </w:p>
        </w:tc>
        <w:tc>
          <w:tcPr>
            <w:tcW w:w="4717" w:type="pct"/>
            <w:gridSpan w:val="5"/>
            <w:tcBorders>
              <w:bottom w:val="single" w:sz="4" w:space="0" w:color="auto"/>
            </w:tcBorders>
          </w:tcPr>
          <w:p w14:paraId="538D7126" w14:textId="77777777" w:rsidR="008A5DA0" w:rsidRPr="008A5DA0" w:rsidRDefault="008A5DA0" w:rsidP="00481250">
            <w:pPr>
              <w:pStyle w:val="FormText"/>
              <w:rPr>
                <w:rFonts w:ascii="Arial" w:hAnsi="Arial" w:cs="Arial"/>
              </w:rPr>
            </w:pPr>
            <w:r w:rsidRPr="008A5DA0">
              <w:rPr>
                <w:rFonts w:ascii="Arial" w:hAnsi="Arial" w:cs="Arial"/>
              </w:rPr>
              <w:t>You should also complete Part 2 (RPZ) if the Let Property is in an area which has been classified by Scottish Ministers as a rent pressure zone.</w:t>
            </w:r>
          </w:p>
        </w:tc>
      </w:tr>
      <w:tr w:rsidR="008A5DA0" w:rsidRPr="008A5DA0" w14:paraId="41B4AF63" w14:textId="77777777" w:rsidTr="00523812">
        <w:trPr>
          <w:trHeight w:val="70"/>
        </w:trPr>
        <w:tc>
          <w:tcPr>
            <w:tcW w:w="5000" w:type="pct"/>
            <w:gridSpan w:val="6"/>
            <w:tcBorders>
              <w:top w:val="single" w:sz="4" w:space="0" w:color="auto"/>
            </w:tcBorders>
          </w:tcPr>
          <w:p w14:paraId="0591B40B" w14:textId="77777777" w:rsidR="008A5DA0" w:rsidRPr="008A5DA0" w:rsidRDefault="008A5DA0" w:rsidP="00481250">
            <w:pPr>
              <w:pStyle w:val="FormText"/>
              <w:rPr>
                <w:rFonts w:ascii="Arial" w:hAnsi="Arial" w:cs="Arial"/>
              </w:rPr>
            </w:pPr>
          </w:p>
        </w:tc>
      </w:tr>
      <w:tr w:rsidR="008A5DA0" w:rsidRPr="008A5DA0" w14:paraId="62A0841C" w14:textId="77777777" w:rsidTr="00523812">
        <w:trPr>
          <w:trHeight w:val="1413"/>
        </w:trPr>
        <w:tc>
          <w:tcPr>
            <w:tcW w:w="283" w:type="pct"/>
          </w:tcPr>
          <w:p w14:paraId="4BB934F1" w14:textId="77777777" w:rsidR="008A5DA0" w:rsidRPr="008A5DA0" w:rsidRDefault="008A5DA0" w:rsidP="00481250">
            <w:pPr>
              <w:pStyle w:val="FormText"/>
              <w:rPr>
                <w:rFonts w:ascii="Arial" w:hAnsi="Arial" w:cs="Arial"/>
              </w:rPr>
            </w:pPr>
            <w:r w:rsidRPr="008A5DA0">
              <w:rPr>
                <w:rFonts w:ascii="Arial" w:hAnsi="Arial" w:cs="Arial"/>
              </w:rPr>
              <w:lastRenderedPageBreak/>
              <w:t>8.</w:t>
            </w:r>
          </w:p>
        </w:tc>
        <w:tc>
          <w:tcPr>
            <w:tcW w:w="4717" w:type="pct"/>
            <w:gridSpan w:val="5"/>
          </w:tcPr>
          <w:p w14:paraId="1B30E270" w14:textId="22DE465A" w:rsidR="008A5DA0" w:rsidRPr="008A5DA0" w:rsidRDefault="008A5DA0" w:rsidP="00481250">
            <w:pPr>
              <w:pStyle w:val="FormText"/>
              <w:rPr>
                <w:rFonts w:ascii="Arial" w:hAnsi="Arial" w:cs="Arial"/>
              </w:rPr>
            </w:pPr>
            <w:r w:rsidRPr="008A5DA0">
              <w:rPr>
                <w:rFonts w:ascii="Arial" w:hAnsi="Arial" w:cs="Arial"/>
              </w:rPr>
              <w:t>If you want to include an amount for improvement costs (this is ‘Y’ in the rent increase equation in Part 2 RPZ), you must first apply to a Rent Officer at Rent Service Scotland to obtain a formal decision on the amount you are entitled to add for ‘Y’.  You apply to the Rent Officer by using a specific application form called ‘Landlord’s application for a rent increase as a result of improvements made to a property in a rent pressure zone’ (you can get this from the Scottish Government’s website</w:t>
            </w:r>
            <w:r w:rsidR="00DB6717">
              <w:rPr>
                <w:rStyle w:val="FootnoteReference"/>
                <w:rFonts w:ascii="Arial" w:hAnsi="Arial" w:cs="Arial"/>
              </w:rPr>
              <w:footnoteReference w:id="5"/>
            </w:r>
            <w:r w:rsidRPr="008A5DA0">
              <w:rPr>
                <w:rFonts w:ascii="Arial" w:hAnsi="Arial" w:cs="Arial"/>
              </w:rPr>
              <w:t xml:space="preserve">, a housing advice service, or by telephoning Rent Service Scotland on 0300 244 7000 or emailing at </w:t>
            </w:r>
            <w:hyperlink r:id="rId15" w:history="1">
              <w:r w:rsidRPr="008A5DA0">
                <w:rPr>
                  <w:rStyle w:val="Hyperlink"/>
                  <w:rFonts w:ascii="Arial" w:hAnsi="Arial" w:cs="Arial"/>
                </w:rPr>
                <w:t>rss.dundee@gov.scot</w:t>
              </w:r>
            </w:hyperlink>
            <w:r w:rsidRPr="008A5DA0">
              <w:rPr>
                <w:rFonts w:ascii="Arial" w:hAnsi="Arial" w:cs="Arial"/>
              </w:rPr>
              <w:t xml:space="preserve">). </w:t>
            </w:r>
          </w:p>
          <w:p w14:paraId="3D6B90D8" w14:textId="77777777" w:rsidR="008A5DA0" w:rsidRPr="008A5DA0" w:rsidRDefault="008A5DA0" w:rsidP="00481250">
            <w:pPr>
              <w:pStyle w:val="FormText"/>
              <w:rPr>
                <w:rFonts w:ascii="Arial" w:hAnsi="Arial" w:cs="Arial"/>
              </w:rPr>
            </w:pPr>
          </w:p>
        </w:tc>
      </w:tr>
      <w:tr w:rsidR="008A5DA0" w:rsidRPr="008A5DA0" w14:paraId="023911CB" w14:textId="77777777" w:rsidTr="00523812">
        <w:trPr>
          <w:trHeight w:val="1134"/>
        </w:trPr>
        <w:tc>
          <w:tcPr>
            <w:tcW w:w="283" w:type="pct"/>
          </w:tcPr>
          <w:p w14:paraId="42F9179D" w14:textId="77777777" w:rsidR="008A5DA0" w:rsidRPr="008A5DA0" w:rsidRDefault="008A5DA0" w:rsidP="00481250">
            <w:pPr>
              <w:pStyle w:val="FormText"/>
              <w:rPr>
                <w:rFonts w:ascii="Arial" w:hAnsi="Arial" w:cs="Arial"/>
              </w:rPr>
            </w:pPr>
            <w:r w:rsidRPr="008A5DA0">
              <w:rPr>
                <w:rFonts w:ascii="Arial" w:hAnsi="Arial" w:cs="Arial"/>
              </w:rPr>
              <w:t>9.</w:t>
            </w:r>
          </w:p>
        </w:tc>
        <w:tc>
          <w:tcPr>
            <w:tcW w:w="4717" w:type="pct"/>
            <w:gridSpan w:val="5"/>
          </w:tcPr>
          <w:p w14:paraId="690BBC06" w14:textId="77777777" w:rsidR="008A5DA0" w:rsidRPr="008A5DA0" w:rsidRDefault="008A5DA0" w:rsidP="00481250">
            <w:pPr>
              <w:pStyle w:val="FormText"/>
              <w:rPr>
                <w:rFonts w:ascii="Arial" w:hAnsi="Arial" w:cs="Arial"/>
              </w:rPr>
            </w:pPr>
            <w:r w:rsidRPr="008A5DA0">
              <w:rPr>
                <w:rFonts w:ascii="Arial" w:hAnsi="Arial" w:cs="Arial"/>
              </w:rPr>
              <w:t>The Rent Officer will aim to send you the decision within 35 days of receiving your application. You must provide your Tenant with a copy of the Rent Officer’s decision which shows the amount you are entitled to increase the rent by to reflect any improvements made to the Let Property.</w:t>
            </w:r>
          </w:p>
        </w:tc>
      </w:tr>
      <w:tr w:rsidR="008A5DA0" w:rsidRPr="008A5DA0" w14:paraId="14C19651" w14:textId="77777777" w:rsidTr="00523812">
        <w:trPr>
          <w:trHeight w:val="567"/>
        </w:trPr>
        <w:tc>
          <w:tcPr>
            <w:tcW w:w="283" w:type="pct"/>
          </w:tcPr>
          <w:p w14:paraId="626C4387" w14:textId="77777777" w:rsidR="008A5DA0" w:rsidRPr="008A5DA0" w:rsidRDefault="008A5DA0" w:rsidP="00481250">
            <w:pPr>
              <w:pStyle w:val="FormText"/>
              <w:rPr>
                <w:rFonts w:ascii="Arial" w:hAnsi="Arial" w:cs="Arial"/>
              </w:rPr>
            </w:pPr>
            <w:r w:rsidRPr="008A5DA0">
              <w:rPr>
                <w:rFonts w:ascii="Arial" w:hAnsi="Arial" w:cs="Arial"/>
              </w:rPr>
              <w:t>10.</w:t>
            </w:r>
          </w:p>
        </w:tc>
        <w:tc>
          <w:tcPr>
            <w:tcW w:w="4717" w:type="pct"/>
            <w:gridSpan w:val="5"/>
          </w:tcPr>
          <w:p w14:paraId="6E678761" w14:textId="77777777" w:rsidR="008A5DA0" w:rsidRPr="008A5DA0" w:rsidRDefault="008A5DA0" w:rsidP="00481250">
            <w:pPr>
              <w:pStyle w:val="FormText"/>
              <w:rPr>
                <w:rFonts w:ascii="Arial" w:hAnsi="Arial" w:cs="Arial"/>
              </w:rPr>
            </w:pPr>
            <w:r w:rsidRPr="008A5DA0">
              <w:rPr>
                <w:rFonts w:ascii="Arial" w:hAnsi="Arial" w:cs="Arial"/>
              </w:rPr>
              <w:t>You should leave Part 3 blank. This is for your Tenant to fill in when giving you a response to the proposed new rent.</w:t>
            </w:r>
          </w:p>
        </w:tc>
      </w:tr>
      <w:tr w:rsidR="008A5DA0" w:rsidRPr="008A5DA0" w14:paraId="4698DDDD" w14:textId="77777777" w:rsidTr="00523812">
        <w:trPr>
          <w:trHeight w:val="468"/>
        </w:trPr>
        <w:tc>
          <w:tcPr>
            <w:tcW w:w="5000" w:type="pct"/>
            <w:gridSpan w:val="6"/>
          </w:tcPr>
          <w:p w14:paraId="61B0617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96CFE2C" w14:textId="77777777" w:rsidTr="00523812">
        <w:trPr>
          <w:trHeight w:val="384"/>
        </w:trPr>
        <w:tc>
          <w:tcPr>
            <w:tcW w:w="5000" w:type="pct"/>
            <w:gridSpan w:val="6"/>
          </w:tcPr>
          <w:p w14:paraId="71843EE0" w14:textId="77777777" w:rsidR="008A5DA0" w:rsidRPr="008A5DA0" w:rsidRDefault="008A5DA0" w:rsidP="00481250">
            <w:pPr>
              <w:pStyle w:val="FormText"/>
              <w:rPr>
                <w:rFonts w:ascii="Arial" w:hAnsi="Arial" w:cs="Arial"/>
                <w:b/>
              </w:rPr>
            </w:pPr>
            <w:r w:rsidRPr="008A5DA0">
              <w:rPr>
                <w:rFonts w:ascii="Arial" w:hAnsi="Arial" w:cs="Arial"/>
                <w:b/>
              </w:rPr>
              <w:t>HOW TO SERVE THE NOTICE</w:t>
            </w:r>
          </w:p>
        </w:tc>
      </w:tr>
      <w:tr w:rsidR="008A5DA0" w:rsidRPr="008A5DA0" w14:paraId="70AAFC9F" w14:textId="77777777" w:rsidTr="00523812">
        <w:trPr>
          <w:trHeight w:val="702"/>
        </w:trPr>
        <w:tc>
          <w:tcPr>
            <w:tcW w:w="283" w:type="pct"/>
          </w:tcPr>
          <w:p w14:paraId="655FE647" w14:textId="77777777" w:rsidR="008A5DA0" w:rsidRPr="008A5DA0" w:rsidRDefault="008A5DA0" w:rsidP="00481250">
            <w:pPr>
              <w:pStyle w:val="FormText"/>
              <w:rPr>
                <w:rFonts w:ascii="Arial" w:hAnsi="Arial" w:cs="Arial"/>
              </w:rPr>
            </w:pPr>
            <w:r w:rsidRPr="008A5DA0">
              <w:rPr>
                <w:rFonts w:ascii="Arial" w:hAnsi="Arial" w:cs="Arial"/>
              </w:rPr>
              <w:t>11.</w:t>
            </w:r>
          </w:p>
        </w:tc>
        <w:tc>
          <w:tcPr>
            <w:tcW w:w="4717" w:type="pct"/>
            <w:gridSpan w:val="5"/>
          </w:tcPr>
          <w:p w14:paraId="2B121B38" w14:textId="77777777" w:rsidR="008A5DA0" w:rsidRPr="008A5DA0" w:rsidRDefault="008A5DA0" w:rsidP="00481250">
            <w:pPr>
              <w:pStyle w:val="FormText"/>
              <w:rPr>
                <w:rFonts w:ascii="Arial" w:hAnsi="Arial" w:cs="Arial"/>
              </w:rPr>
            </w:pPr>
            <w:r w:rsidRPr="008A5DA0">
              <w:rPr>
                <w:rFonts w:ascii="Arial" w:hAnsi="Arial" w:cs="Arial"/>
              </w:rPr>
              <w:t>After you sign and date the rent increase notice, you must take steps to ensure your Tenant(s) gets it as soon as possible. You must serve it in one of these ways:</w:t>
            </w:r>
          </w:p>
        </w:tc>
      </w:tr>
      <w:tr w:rsidR="008A5DA0" w:rsidRPr="008A5DA0" w14:paraId="49147869" w14:textId="77777777" w:rsidTr="00523812">
        <w:trPr>
          <w:trHeight w:val="405"/>
        </w:trPr>
        <w:tc>
          <w:tcPr>
            <w:tcW w:w="283" w:type="pct"/>
          </w:tcPr>
          <w:p w14:paraId="6AAA5253" w14:textId="77777777" w:rsidR="008A5DA0" w:rsidRPr="008A5DA0" w:rsidRDefault="008A5DA0" w:rsidP="00481250">
            <w:pPr>
              <w:pStyle w:val="FormText"/>
              <w:rPr>
                <w:rFonts w:ascii="Arial" w:hAnsi="Arial" w:cs="Arial"/>
              </w:rPr>
            </w:pPr>
          </w:p>
        </w:tc>
        <w:tc>
          <w:tcPr>
            <w:tcW w:w="262" w:type="pct"/>
            <w:gridSpan w:val="2"/>
          </w:tcPr>
          <w:p w14:paraId="23253004" w14:textId="77777777" w:rsidR="008A5DA0" w:rsidRPr="008A5DA0" w:rsidRDefault="008A5DA0" w:rsidP="00481250">
            <w:pPr>
              <w:pStyle w:val="FormText"/>
              <w:rPr>
                <w:rFonts w:ascii="Arial" w:hAnsi="Arial" w:cs="Arial"/>
              </w:rPr>
            </w:pPr>
            <w:r w:rsidRPr="008A5DA0">
              <w:rPr>
                <w:rFonts w:ascii="Arial" w:hAnsi="Arial" w:cs="Arial"/>
              </w:rPr>
              <w:t>●</w:t>
            </w:r>
          </w:p>
        </w:tc>
        <w:tc>
          <w:tcPr>
            <w:tcW w:w="4455" w:type="pct"/>
            <w:gridSpan w:val="3"/>
          </w:tcPr>
          <w:p w14:paraId="64AFD893" w14:textId="77777777" w:rsidR="008A5DA0" w:rsidRPr="008A5DA0" w:rsidRDefault="008A5DA0" w:rsidP="00481250">
            <w:pPr>
              <w:pStyle w:val="FormText"/>
              <w:rPr>
                <w:rFonts w:ascii="Arial" w:hAnsi="Arial" w:cs="Arial"/>
              </w:rPr>
            </w:pPr>
            <w:r w:rsidRPr="008A5DA0">
              <w:rPr>
                <w:rFonts w:ascii="Arial" w:hAnsi="Arial" w:cs="Arial"/>
              </w:rPr>
              <w:t>by handing it to them</w:t>
            </w:r>
          </w:p>
        </w:tc>
      </w:tr>
      <w:tr w:rsidR="008A5DA0" w:rsidRPr="008A5DA0" w14:paraId="55F715D1" w14:textId="77777777" w:rsidTr="00523812">
        <w:trPr>
          <w:trHeight w:val="360"/>
        </w:trPr>
        <w:tc>
          <w:tcPr>
            <w:tcW w:w="283" w:type="pct"/>
          </w:tcPr>
          <w:p w14:paraId="315C3B66" w14:textId="77777777" w:rsidR="008A5DA0" w:rsidRPr="008A5DA0" w:rsidRDefault="008A5DA0" w:rsidP="00481250">
            <w:pPr>
              <w:pStyle w:val="FormText"/>
              <w:rPr>
                <w:rFonts w:ascii="Arial" w:hAnsi="Arial" w:cs="Arial"/>
              </w:rPr>
            </w:pPr>
          </w:p>
        </w:tc>
        <w:tc>
          <w:tcPr>
            <w:tcW w:w="262" w:type="pct"/>
            <w:gridSpan w:val="2"/>
          </w:tcPr>
          <w:p w14:paraId="3A5F7712" w14:textId="77777777" w:rsidR="008A5DA0" w:rsidRPr="008A5DA0" w:rsidRDefault="008A5DA0" w:rsidP="00481250">
            <w:pPr>
              <w:pStyle w:val="FormText"/>
              <w:rPr>
                <w:rFonts w:ascii="Arial" w:hAnsi="Arial" w:cs="Arial"/>
              </w:rPr>
            </w:pPr>
            <w:r w:rsidRPr="008A5DA0">
              <w:rPr>
                <w:rFonts w:ascii="Arial" w:hAnsi="Arial" w:cs="Arial"/>
              </w:rPr>
              <w:t>●</w:t>
            </w:r>
          </w:p>
        </w:tc>
        <w:tc>
          <w:tcPr>
            <w:tcW w:w="4455" w:type="pct"/>
            <w:gridSpan w:val="3"/>
          </w:tcPr>
          <w:p w14:paraId="7B67BE29" w14:textId="77777777" w:rsidR="008A5DA0" w:rsidRPr="008A5DA0" w:rsidRDefault="008A5DA0" w:rsidP="00481250">
            <w:pPr>
              <w:pStyle w:val="FormText"/>
              <w:rPr>
                <w:rFonts w:ascii="Arial" w:hAnsi="Arial" w:cs="Arial"/>
              </w:rPr>
            </w:pPr>
            <w:r w:rsidRPr="008A5DA0">
              <w:rPr>
                <w:rFonts w:ascii="Arial" w:hAnsi="Arial" w:cs="Arial"/>
              </w:rPr>
              <w:t>by sending it to them recorded delivery post at the address of the Let Property</w:t>
            </w:r>
          </w:p>
        </w:tc>
      </w:tr>
      <w:tr w:rsidR="008A5DA0" w:rsidRPr="008A5DA0" w14:paraId="31F30785" w14:textId="77777777" w:rsidTr="00523812">
        <w:trPr>
          <w:trHeight w:val="702"/>
        </w:trPr>
        <w:tc>
          <w:tcPr>
            <w:tcW w:w="283" w:type="pct"/>
          </w:tcPr>
          <w:p w14:paraId="030CD490" w14:textId="77777777" w:rsidR="008A5DA0" w:rsidRPr="008A5DA0" w:rsidRDefault="008A5DA0" w:rsidP="00481250">
            <w:pPr>
              <w:pStyle w:val="FormText"/>
              <w:rPr>
                <w:rFonts w:ascii="Arial" w:hAnsi="Arial" w:cs="Arial"/>
              </w:rPr>
            </w:pPr>
          </w:p>
        </w:tc>
        <w:tc>
          <w:tcPr>
            <w:tcW w:w="262" w:type="pct"/>
            <w:gridSpan w:val="2"/>
          </w:tcPr>
          <w:p w14:paraId="1E433F6D" w14:textId="77777777" w:rsidR="008A5DA0" w:rsidRPr="008A5DA0" w:rsidRDefault="008A5DA0" w:rsidP="00481250">
            <w:pPr>
              <w:pStyle w:val="FormText"/>
              <w:rPr>
                <w:rFonts w:ascii="Arial" w:hAnsi="Arial" w:cs="Arial"/>
              </w:rPr>
            </w:pPr>
            <w:r w:rsidRPr="008A5DA0">
              <w:rPr>
                <w:rFonts w:ascii="Arial" w:hAnsi="Arial" w:cs="Arial"/>
              </w:rPr>
              <w:t>●</w:t>
            </w:r>
          </w:p>
        </w:tc>
        <w:tc>
          <w:tcPr>
            <w:tcW w:w="4455" w:type="pct"/>
            <w:gridSpan w:val="3"/>
          </w:tcPr>
          <w:p w14:paraId="14E50B66" w14:textId="09053586" w:rsidR="008A5DA0" w:rsidRPr="008A5DA0" w:rsidRDefault="008A5DA0" w:rsidP="00481250">
            <w:pPr>
              <w:pStyle w:val="FormText"/>
              <w:rPr>
                <w:rFonts w:ascii="Arial" w:hAnsi="Arial" w:cs="Arial"/>
              </w:rPr>
            </w:pPr>
            <w:r w:rsidRPr="008A5DA0">
              <w:rPr>
                <w:rFonts w:ascii="Arial" w:hAnsi="Arial" w:cs="Arial"/>
              </w:rPr>
              <w:t xml:space="preserve">by emailing it to them at their current email address (if </w:t>
            </w:r>
            <w:r w:rsidR="001D7AB4">
              <w:rPr>
                <w:rFonts w:ascii="Arial" w:hAnsi="Arial" w:cs="Arial"/>
              </w:rPr>
              <w:t xml:space="preserve">they </w:t>
            </w:r>
            <w:r w:rsidRPr="008A5DA0">
              <w:rPr>
                <w:rFonts w:ascii="Arial" w:hAnsi="Arial" w:cs="Arial"/>
              </w:rPr>
              <w:t>have already agreed that email is the</w:t>
            </w:r>
            <w:r w:rsidR="001D7AB4">
              <w:rPr>
                <w:rFonts w:ascii="Arial" w:hAnsi="Arial" w:cs="Arial"/>
              </w:rPr>
              <w:t>ir</w:t>
            </w:r>
            <w:r w:rsidRPr="008A5DA0">
              <w:rPr>
                <w:rFonts w:ascii="Arial" w:hAnsi="Arial" w:cs="Arial"/>
              </w:rPr>
              <w:t xml:space="preserve"> preferred contact method)</w:t>
            </w:r>
          </w:p>
        </w:tc>
      </w:tr>
      <w:tr w:rsidR="008A5DA0" w:rsidRPr="008A5DA0" w14:paraId="653885B2" w14:textId="77777777" w:rsidTr="00523812">
        <w:trPr>
          <w:trHeight w:val="1638"/>
        </w:trPr>
        <w:tc>
          <w:tcPr>
            <w:tcW w:w="283" w:type="pct"/>
          </w:tcPr>
          <w:p w14:paraId="53744D63" w14:textId="77777777" w:rsidR="008A5DA0" w:rsidRPr="008A5DA0" w:rsidRDefault="008A5DA0" w:rsidP="00481250">
            <w:pPr>
              <w:pStyle w:val="FormText"/>
              <w:rPr>
                <w:rFonts w:ascii="Arial" w:hAnsi="Arial" w:cs="Arial"/>
              </w:rPr>
            </w:pPr>
            <w:r w:rsidRPr="008A5DA0">
              <w:rPr>
                <w:rFonts w:ascii="Arial" w:hAnsi="Arial" w:cs="Arial"/>
              </w:rPr>
              <w:t>12.</w:t>
            </w:r>
          </w:p>
        </w:tc>
        <w:tc>
          <w:tcPr>
            <w:tcW w:w="4717" w:type="pct"/>
            <w:gridSpan w:val="5"/>
          </w:tcPr>
          <w:p w14:paraId="2FC9A12A" w14:textId="517251B2" w:rsidR="008A5DA0" w:rsidRPr="008A5DA0" w:rsidRDefault="008A5DA0" w:rsidP="00481250">
            <w:pPr>
              <w:pStyle w:val="FormText"/>
              <w:rPr>
                <w:rFonts w:ascii="Arial" w:hAnsi="Arial" w:cs="Arial"/>
              </w:rPr>
            </w:pPr>
            <w:r w:rsidRPr="008A5DA0">
              <w:rPr>
                <w:rFonts w:ascii="Arial" w:hAnsi="Arial" w:cs="Arial"/>
              </w:rPr>
              <w:t xml:space="preserve">Section 26 of the Interpretation and Legislative Reform (Scotland) Act 2010, applies which means that, unless delivered personally, you must allow the Tenant 48 hours to receive the notice. This delivery time should be </w:t>
            </w:r>
            <w:r w:rsidR="001D7AB4">
              <w:rPr>
                <w:rFonts w:ascii="Arial" w:hAnsi="Arial" w:cs="Arial"/>
              </w:rPr>
              <w:t xml:space="preserve">added on to </w:t>
            </w:r>
            <w:r w:rsidRPr="008A5DA0">
              <w:rPr>
                <w:rFonts w:ascii="Arial" w:hAnsi="Arial" w:cs="Arial"/>
              </w:rPr>
              <w:t xml:space="preserve">the </w:t>
            </w:r>
            <w:r w:rsidR="001D7AB4">
              <w:rPr>
                <w:rFonts w:ascii="Arial" w:hAnsi="Arial" w:cs="Arial"/>
              </w:rPr>
              <w:t>three months’</w:t>
            </w:r>
            <w:r w:rsidRPr="008A5DA0">
              <w:rPr>
                <w:rFonts w:ascii="Arial" w:hAnsi="Arial" w:cs="Arial"/>
              </w:rPr>
              <w:t xml:space="preserve"> notice you </w:t>
            </w:r>
            <w:r w:rsidR="001D7AB4">
              <w:rPr>
                <w:rFonts w:ascii="Arial" w:hAnsi="Arial" w:cs="Arial"/>
              </w:rPr>
              <w:t xml:space="preserve">must </w:t>
            </w:r>
            <w:r w:rsidRPr="008A5DA0">
              <w:rPr>
                <w:rFonts w:ascii="Arial" w:hAnsi="Arial" w:cs="Arial"/>
              </w:rPr>
              <w:t>give the Tenant.  Your Tenant can challenge this, but they must provide you with evidence which shows the exact date they received this notice.  Your Tenant must have at least three months’ notice of the proposed increase from the day they receive this rent increase notice.</w:t>
            </w:r>
          </w:p>
        </w:tc>
      </w:tr>
      <w:tr w:rsidR="008A5DA0" w:rsidRPr="008A5DA0" w14:paraId="738C313D" w14:textId="77777777" w:rsidTr="00523812">
        <w:trPr>
          <w:trHeight w:val="1170"/>
        </w:trPr>
        <w:tc>
          <w:tcPr>
            <w:tcW w:w="283" w:type="pct"/>
          </w:tcPr>
          <w:p w14:paraId="446DFBC5" w14:textId="77777777" w:rsidR="008A5DA0" w:rsidRPr="008A5DA0" w:rsidRDefault="008A5DA0" w:rsidP="00481250">
            <w:pPr>
              <w:pStyle w:val="FormText"/>
              <w:rPr>
                <w:rFonts w:ascii="Arial" w:hAnsi="Arial" w:cs="Arial"/>
              </w:rPr>
            </w:pPr>
            <w:r w:rsidRPr="008A5DA0">
              <w:rPr>
                <w:rFonts w:ascii="Arial" w:hAnsi="Arial" w:cs="Arial"/>
              </w:rPr>
              <w:t>13.</w:t>
            </w:r>
          </w:p>
        </w:tc>
        <w:tc>
          <w:tcPr>
            <w:tcW w:w="4717" w:type="pct"/>
            <w:gridSpan w:val="5"/>
          </w:tcPr>
          <w:p w14:paraId="4A6082F1" w14:textId="77777777" w:rsidR="008A5DA0" w:rsidRPr="008A5DA0" w:rsidRDefault="008A5DA0" w:rsidP="00481250">
            <w:pPr>
              <w:pStyle w:val="FormText"/>
              <w:rPr>
                <w:rFonts w:ascii="Arial" w:hAnsi="Arial" w:cs="Arial"/>
              </w:rPr>
            </w:pPr>
            <w:r w:rsidRPr="008A5DA0">
              <w:rPr>
                <w:rFonts w:ascii="Arial" w:hAnsi="Arial" w:cs="Arial"/>
              </w:rPr>
              <w:t xml:space="preserve">For example, if you send your Tenant a rent increase notice by recorded delivery post or email on 13 January, your Tenant would be expected to receive the rent increase notice on 15 January and the 3 months’ notice period would end on 15 April. </w:t>
            </w:r>
            <w:proofErr w:type="gramStart"/>
            <w:r w:rsidRPr="008A5DA0">
              <w:rPr>
                <w:rFonts w:ascii="Arial" w:hAnsi="Arial" w:cs="Arial"/>
              </w:rPr>
              <w:t>So</w:t>
            </w:r>
            <w:proofErr w:type="gramEnd"/>
            <w:r w:rsidRPr="008A5DA0">
              <w:rPr>
                <w:rFonts w:ascii="Arial" w:hAnsi="Arial" w:cs="Arial"/>
              </w:rPr>
              <w:t xml:space="preserve"> the earliest date the increased rent would start is 16 April.</w:t>
            </w:r>
          </w:p>
        </w:tc>
      </w:tr>
      <w:tr w:rsidR="008A5DA0" w:rsidRPr="008A5DA0" w14:paraId="7D53B225" w14:textId="77777777" w:rsidTr="00523812">
        <w:trPr>
          <w:trHeight w:val="540"/>
        </w:trPr>
        <w:tc>
          <w:tcPr>
            <w:tcW w:w="283" w:type="pct"/>
          </w:tcPr>
          <w:p w14:paraId="6449DB42" w14:textId="77777777" w:rsidR="008A5DA0" w:rsidRPr="008A5DA0" w:rsidRDefault="008A5DA0" w:rsidP="00481250">
            <w:pPr>
              <w:pStyle w:val="FormText"/>
              <w:rPr>
                <w:rFonts w:ascii="Arial" w:hAnsi="Arial" w:cs="Arial"/>
              </w:rPr>
            </w:pPr>
            <w:r w:rsidRPr="008A5DA0">
              <w:rPr>
                <w:rFonts w:ascii="Arial" w:hAnsi="Arial" w:cs="Arial"/>
              </w:rPr>
              <w:t>14.</w:t>
            </w:r>
          </w:p>
        </w:tc>
        <w:tc>
          <w:tcPr>
            <w:tcW w:w="4717" w:type="pct"/>
            <w:gridSpan w:val="5"/>
          </w:tcPr>
          <w:p w14:paraId="006D549D" w14:textId="77777777" w:rsidR="008A5DA0" w:rsidRPr="008A5DA0" w:rsidRDefault="008A5DA0" w:rsidP="00481250">
            <w:pPr>
              <w:pStyle w:val="FormText"/>
              <w:rPr>
                <w:rFonts w:ascii="Arial" w:hAnsi="Arial" w:cs="Arial"/>
              </w:rPr>
            </w:pPr>
            <w:r w:rsidRPr="008A5DA0">
              <w:rPr>
                <w:rFonts w:ascii="Arial" w:hAnsi="Arial" w:cs="Arial"/>
              </w:rPr>
              <w:t>If you have joint Tenants, all the Tenants must be named in Part 1 of this document or each Tenant must receive an individual copy of this notice.</w:t>
            </w:r>
          </w:p>
        </w:tc>
      </w:tr>
      <w:tr w:rsidR="008A5DA0" w:rsidRPr="008A5DA0" w14:paraId="2F96A463" w14:textId="77777777" w:rsidTr="00523812">
        <w:trPr>
          <w:trHeight w:val="468"/>
        </w:trPr>
        <w:tc>
          <w:tcPr>
            <w:tcW w:w="5000" w:type="pct"/>
            <w:gridSpan w:val="6"/>
          </w:tcPr>
          <w:p w14:paraId="0EE62E9B"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_______________________________________________________________________________</w:t>
            </w:r>
          </w:p>
        </w:tc>
      </w:tr>
      <w:tr w:rsidR="008A5DA0" w:rsidRPr="008A5DA0" w14:paraId="7C30D9D0" w14:textId="77777777" w:rsidTr="00523812">
        <w:trPr>
          <w:trHeight w:val="423"/>
        </w:trPr>
        <w:tc>
          <w:tcPr>
            <w:tcW w:w="5000" w:type="pct"/>
            <w:gridSpan w:val="6"/>
          </w:tcPr>
          <w:p w14:paraId="412D26A8" w14:textId="77777777" w:rsidR="008A5DA0" w:rsidRPr="008A5DA0" w:rsidRDefault="008A5DA0" w:rsidP="00481250">
            <w:pPr>
              <w:pStyle w:val="FormText"/>
              <w:rPr>
                <w:rFonts w:ascii="Arial" w:hAnsi="Arial" w:cs="Arial"/>
                <w:b/>
              </w:rPr>
            </w:pPr>
            <w:r w:rsidRPr="008A5DA0">
              <w:rPr>
                <w:rFonts w:ascii="Arial" w:hAnsi="Arial" w:cs="Arial"/>
                <w:b/>
              </w:rPr>
              <w:t>YOUR TENANT'S RESPONSE</w:t>
            </w:r>
          </w:p>
        </w:tc>
      </w:tr>
      <w:tr w:rsidR="008A5DA0" w:rsidRPr="008A5DA0" w14:paraId="2AE9496A" w14:textId="77777777" w:rsidTr="00523812">
        <w:trPr>
          <w:trHeight w:val="900"/>
        </w:trPr>
        <w:tc>
          <w:tcPr>
            <w:tcW w:w="283" w:type="pct"/>
          </w:tcPr>
          <w:p w14:paraId="7920F825" w14:textId="77777777" w:rsidR="008A5DA0" w:rsidRPr="008A5DA0" w:rsidRDefault="008A5DA0" w:rsidP="00481250">
            <w:pPr>
              <w:pStyle w:val="FormText"/>
              <w:rPr>
                <w:rFonts w:ascii="Arial" w:hAnsi="Arial" w:cs="Arial"/>
              </w:rPr>
            </w:pPr>
            <w:r w:rsidRPr="008A5DA0">
              <w:rPr>
                <w:rFonts w:ascii="Arial" w:hAnsi="Arial" w:cs="Arial"/>
              </w:rPr>
              <w:t>15.</w:t>
            </w:r>
          </w:p>
        </w:tc>
        <w:tc>
          <w:tcPr>
            <w:tcW w:w="4717" w:type="pct"/>
            <w:gridSpan w:val="5"/>
          </w:tcPr>
          <w:p w14:paraId="00DC9FC0" w14:textId="77777777" w:rsidR="008A5DA0" w:rsidRPr="008A5DA0" w:rsidRDefault="008A5DA0" w:rsidP="00481250">
            <w:pPr>
              <w:pStyle w:val="FormText"/>
              <w:rPr>
                <w:rFonts w:ascii="Arial" w:hAnsi="Arial" w:cs="Arial"/>
              </w:rPr>
            </w:pPr>
            <w:r w:rsidRPr="008A5DA0">
              <w:rPr>
                <w:rFonts w:ascii="Arial" w:hAnsi="Arial" w:cs="Arial"/>
              </w:rPr>
              <w:t>Your Tenant(s) should respond to this rent increase notice by returning Part 3 to you.  Make sure your Tenant(s) knows whether this should be sent to you or to an Agent who deals with your affairs.</w:t>
            </w:r>
          </w:p>
        </w:tc>
      </w:tr>
      <w:tr w:rsidR="008A5DA0" w:rsidRPr="008A5DA0" w14:paraId="05C7189C" w14:textId="77777777" w:rsidTr="00523812">
        <w:trPr>
          <w:trHeight w:val="927"/>
        </w:trPr>
        <w:tc>
          <w:tcPr>
            <w:tcW w:w="283" w:type="pct"/>
          </w:tcPr>
          <w:p w14:paraId="52B237FB" w14:textId="77777777" w:rsidR="008A5DA0" w:rsidRPr="008A5DA0" w:rsidRDefault="008A5DA0" w:rsidP="00481250">
            <w:pPr>
              <w:pStyle w:val="FormText"/>
              <w:rPr>
                <w:rFonts w:ascii="Arial" w:hAnsi="Arial" w:cs="Arial"/>
              </w:rPr>
            </w:pPr>
            <w:r w:rsidRPr="008A5DA0">
              <w:rPr>
                <w:rFonts w:ascii="Arial" w:hAnsi="Arial" w:cs="Arial"/>
              </w:rPr>
              <w:t>16.</w:t>
            </w:r>
          </w:p>
        </w:tc>
        <w:tc>
          <w:tcPr>
            <w:tcW w:w="4717" w:type="pct"/>
            <w:gridSpan w:val="5"/>
          </w:tcPr>
          <w:p w14:paraId="1A1A80AC" w14:textId="77777777" w:rsidR="008A5DA0" w:rsidRPr="008A5DA0" w:rsidRDefault="008A5DA0" w:rsidP="00481250">
            <w:pPr>
              <w:pStyle w:val="FormText"/>
              <w:rPr>
                <w:rFonts w:ascii="Arial" w:hAnsi="Arial" w:cs="Arial"/>
              </w:rPr>
            </w:pPr>
            <w:r w:rsidRPr="008A5DA0">
              <w:rPr>
                <w:rFonts w:ascii="Arial" w:hAnsi="Arial" w:cs="Arial"/>
              </w:rPr>
              <w:t>Your Tenant(s) may ask to discuss the proposed new rent with you (see section NEGOTIATING WITH YOUR TENANT(S)) or will use Part 3 of this notice to respond in one of three ways. By:</w:t>
            </w:r>
          </w:p>
        </w:tc>
      </w:tr>
      <w:tr w:rsidR="008A5DA0" w:rsidRPr="008A5DA0" w14:paraId="47107074" w14:textId="77777777" w:rsidTr="00523812">
        <w:trPr>
          <w:trHeight w:val="550"/>
        </w:trPr>
        <w:tc>
          <w:tcPr>
            <w:tcW w:w="283" w:type="pct"/>
          </w:tcPr>
          <w:p w14:paraId="4207CF25" w14:textId="77777777" w:rsidR="008A5DA0" w:rsidRPr="008A5DA0" w:rsidRDefault="008A5DA0" w:rsidP="00481250">
            <w:pPr>
              <w:pStyle w:val="FormText"/>
              <w:rPr>
                <w:rFonts w:ascii="Arial" w:hAnsi="Arial" w:cs="Arial"/>
              </w:rPr>
            </w:pPr>
          </w:p>
        </w:tc>
        <w:tc>
          <w:tcPr>
            <w:tcW w:w="318" w:type="pct"/>
            <w:gridSpan w:val="3"/>
          </w:tcPr>
          <w:p w14:paraId="40A29A4E" w14:textId="77777777" w:rsidR="008A5DA0" w:rsidRPr="008A5DA0" w:rsidRDefault="008A5DA0" w:rsidP="00481250">
            <w:pPr>
              <w:pStyle w:val="FormText"/>
              <w:rPr>
                <w:rFonts w:ascii="Arial" w:hAnsi="Arial" w:cs="Arial"/>
              </w:rPr>
            </w:pPr>
            <w:r w:rsidRPr="008A5DA0">
              <w:rPr>
                <w:rFonts w:ascii="Arial" w:hAnsi="Arial" w:cs="Arial"/>
              </w:rPr>
              <w:t>●</w:t>
            </w:r>
          </w:p>
        </w:tc>
        <w:tc>
          <w:tcPr>
            <w:tcW w:w="4399" w:type="pct"/>
            <w:gridSpan w:val="2"/>
          </w:tcPr>
          <w:p w14:paraId="39067056" w14:textId="77777777" w:rsidR="008A5DA0" w:rsidRPr="008A5DA0" w:rsidRDefault="008A5DA0" w:rsidP="00481250">
            <w:pPr>
              <w:pStyle w:val="FormText"/>
              <w:rPr>
                <w:rFonts w:ascii="Arial" w:hAnsi="Arial" w:cs="Arial"/>
              </w:rPr>
            </w:pPr>
            <w:r w:rsidRPr="008A5DA0">
              <w:rPr>
                <w:rFonts w:ascii="Arial" w:hAnsi="Arial" w:cs="Arial"/>
              </w:rPr>
              <w:t>accepting your proposed new rent (if your Tenant(s) accepts the new rent it will start on the date in this Notice)</w:t>
            </w:r>
          </w:p>
        </w:tc>
      </w:tr>
    </w:tbl>
    <w:p w14:paraId="5CB6EA7B" w14:textId="77777777" w:rsidR="008A5DA0" w:rsidRPr="008A5DA0" w:rsidRDefault="008A5DA0" w:rsidP="008A5DA0">
      <w:pPr>
        <w:pStyle w:val="linespace"/>
        <w:rPr>
          <w:rFonts w:ascii="Arial" w:hAnsi="Arial" w:cs="Arial"/>
        </w:rPr>
      </w:pPr>
    </w:p>
    <w:p w14:paraId="704E5070" w14:textId="77777777" w:rsidR="008A5DA0" w:rsidRPr="008A5DA0" w:rsidRDefault="008A5DA0" w:rsidP="008A5DA0">
      <w:pPr>
        <w:pStyle w:val="linespace"/>
        <w:pageBreakBefore/>
        <w:rPr>
          <w:rFonts w:ascii="Arial" w:hAnsi="Arial" w:cs="Arial"/>
        </w:rPr>
      </w:pPr>
    </w:p>
    <w:tbl>
      <w:tblPr>
        <w:tblW w:w="8525" w:type="dxa"/>
        <w:tblLook w:val="0000" w:firstRow="0" w:lastRow="0" w:firstColumn="0" w:lastColumn="0" w:noHBand="0" w:noVBand="0"/>
      </w:tblPr>
      <w:tblGrid>
        <w:gridCol w:w="522"/>
        <w:gridCol w:w="476"/>
        <w:gridCol w:w="99"/>
        <w:gridCol w:w="8145"/>
      </w:tblGrid>
      <w:tr w:rsidR="008A5DA0" w:rsidRPr="008A5DA0" w14:paraId="6DE3F023" w14:textId="77777777" w:rsidTr="00481250">
        <w:trPr>
          <w:trHeight w:val="828"/>
        </w:trPr>
        <w:tc>
          <w:tcPr>
            <w:tcW w:w="282" w:type="pct"/>
          </w:tcPr>
          <w:p w14:paraId="0770DE23" w14:textId="77777777" w:rsidR="008A5DA0" w:rsidRPr="008A5DA0" w:rsidRDefault="008A5DA0" w:rsidP="00481250">
            <w:pPr>
              <w:pStyle w:val="FormText"/>
              <w:rPr>
                <w:rFonts w:ascii="Arial" w:hAnsi="Arial" w:cs="Arial"/>
              </w:rPr>
            </w:pPr>
          </w:p>
        </w:tc>
        <w:tc>
          <w:tcPr>
            <w:tcW w:w="310" w:type="pct"/>
            <w:gridSpan w:val="2"/>
          </w:tcPr>
          <w:p w14:paraId="1006AB86" w14:textId="77777777" w:rsidR="008A5DA0" w:rsidRPr="008A5DA0" w:rsidRDefault="008A5DA0" w:rsidP="00481250">
            <w:pPr>
              <w:pStyle w:val="FormText"/>
              <w:rPr>
                <w:rFonts w:ascii="Arial" w:hAnsi="Arial" w:cs="Arial"/>
              </w:rPr>
            </w:pPr>
            <w:r w:rsidRPr="008A5DA0">
              <w:rPr>
                <w:rFonts w:ascii="Arial" w:hAnsi="Arial" w:cs="Arial"/>
              </w:rPr>
              <w:t>●</w:t>
            </w:r>
          </w:p>
        </w:tc>
        <w:tc>
          <w:tcPr>
            <w:tcW w:w="4408" w:type="pct"/>
          </w:tcPr>
          <w:p w14:paraId="6AEF001B" w14:textId="77777777" w:rsidR="008A5DA0" w:rsidRPr="008A5DA0" w:rsidRDefault="008A5DA0" w:rsidP="00481250">
            <w:pPr>
              <w:pStyle w:val="FormText"/>
              <w:rPr>
                <w:rFonts w:ascii="Arial" w:hAnsi="Arial" w:cs="Arial"/>
              </w:rPr>
            </w:pPr>
            <w:r w:rsidRPr="008A5DA0">
              <w:rPr>
                <w:rFonts w:ascii="Arial" w:hAnsi="Arial" w:cs="Arial"/>
              </w:rPr>
              <w:t>accepting your proposed new rent, but challenging the date on which it will apply (your Tenant(s) must be able to prove that they have not been given enough notice of the rent increase)</w:t>
            </w:r>
          </w:p>
        </w:tc>
      </w:tr>
      <w:tr w:rsidR="008A5DA0" w:rsidRPr="008A5DA0" w14:paraId="321116FA" w14:textId="77777777" w:rsidTr="00481250">
        <w:trPr>
          <w:trHeight w:val="1350"/>
        </w:trPr>
        <w:tc>
          <w:tcPr>
            <w:tcW w:w="282" w:type="pct"/>
          </w:tcPr>
          <w:p w14:paraId="5C8050F2" w14:textId="77777777" w:rsidR="008A5DA0" w:rsidRPr="008A5DA0" w:rsidRDefault="008A5DA0" w:rsidP="00481250">
            <w:pPr>
              <w:pStyle w:val="FormText"/>
              <w:rPr>
                <w:rFonts w:ascii="Arial" w:hAnsi="Arial" w:cs="Arial"/>
              </w:rPr>
            </w:pPr>
          </w:p>
        </w:tc>
        <w:tc>
          <w:tcPr>
            <w:tcW w:w="310" w:type="pct"/>
            <w:gridSpan w:val="2"/>
          </w:tcPr>
          <w:p w14:paraId="41AE32D9" w14:textId="77777777" w:rsidR="008A5DA0" w:rsidRPr="008A5DA0" w:rsidRDefault="008A5DA0" w:rsidP="00481250">
            <w:pPr>
              <w:pStyle w:val="FormText"/>
              <w:rPr>
                <w:rFonts w:ascii="Arial" w:hAnsi="Arial" w:cs="Arial"/>
              </w:rPr>
            </w:pPr>
            <w:r w:rsidRPr="008A5DA0">
              <w:rPr>
                <w:rFonts w:ascii="Arial" w:hAnsi="Arial" w:cs="Arial"/>
              </w:rPr>
              <w:t>●</w:t>
            </w:r>
          </w:p>
        </w:tc>
        <w:tc>
          <w:tcPr>
            <w:tcW w:w="4408" w:type="pct"/>
          </w:tcPr>
          <w:p w14:paraId="52E18DFD" w14:textId="75BD222C" w:rsidR="008A5DA0" w:rsidRPr="008A5DA0" w:rsidRDefault="008A5DA0" w:rsidP="00481250">
            <w:pPr>
              <w:pStyle w:val="FormText"/>
              <w:rPr>
                <w:rFonts w:ascii="Arial" w:hAnsi="Arial" w:cs="Arial"/>
              </w:rPr>
            </w:pPr>
            <w:r w:rsidRPr="008A5DA0">
              <w:rPr>
                <w:rFonts w:ascii="Arial" w:hAnsi="Arial" w:cs="Arial"/>
              </w:rPr>
              <w:t>letting you know that the proposed rent is not acceptable, and they are referring their case to a Rent Officer for a decision on the rent amount (if your Tenant(s) indicates that they want to refer the rent increase notice to a Rent Officer, this must be done within 21 days of the Tenant receiving this rent increase notice. This option is only available if the Let Property is not in a rent pressure zone)</w:t>
            </w:r>
          </w:p>
        </w:tc>
      </w:tr>
      <w:tr w:rsidR="008A5DA0" w:rsidRPr="008A5DA0" w14:paraId="6A8DD251" w14:textId="77777777" w:rsidTr="00481250">
        <w:trPr>
          <w:trHeight w:val="963"/>
        </w:trPr>
        <w:tc>
          <w:tcPr>
            <w:tcW w:w="282" w:type="pct"/>
          </w:tcPr>
          <w:p w14:paraId="54AB3628" w14:textId="77777777" w:rsidR="008A5DA0" w:rsidRPr="008A5DA0" w:rsidRDefault="008A5DA0" w:rsidP="00481250">
            <w:pPr>
              <w:pStyle w:val="FormText"/>
              <w:rPr>
                <w:rFonts w:ascii="Arial" w:hAnsi="Arial" w:cs="Arial"/>
              </w:rPr>
            </w:pPr>
            <w:r w:rsidRPr="008A5DA0">
              <w:rPr>
                <w:rFonts w:ascii="Arial" w:hAnsi="Arial" w:cs="Arial"/>
              </w:rPr>
              <w:t>17.</w:t>
            </w:r>
          </w:p>
        </w:tc>
        <w:tc>
          <w:tcPr>
            <w:tcW w:w="4718" w:type="pct"/>
            <w:gridSpan w:val="3"/>
          </w:tcPr>
          <w:p w14:paraId="4749855B" w14:textId="77777777" w:rsidR="008A5DA0" w:rsidRPr="008A5DA0" w:rsidRDefault="008A5DA0" w:rsidP="00481250">
            <w:pPr>
              <w:pStyle w:val="FormText"/>
              <w:rPr>
                <w:rFonts w:ascii="Arial" w:hAnsi="Arial" w:cs="Arial"/>
              </w:rPr>
            </w:pPr>
            <w:r w:rsidRPr="008A5DA0">
              <w:rPr>
                <w:rFonts w:ascii="Arial" w:hAnsi="Arial" w:cs="Arial"/>
              </w:rPr>
              <w:t>If it’s a joint tenancy and you send one notice and name all of the Tenants in Part 1, all the Tenants must individually sign Part 3.  If you send each joint Tenant an individual notice, you will need each of them to sign and return Part 3.</w:t>
            </w:r>
          </w:p>
        </w:tc>
      </w:tr>
      <w:tr w:rsidR="008A5DA0" w:rsidRPr="008A5DA0" w14:paraId="72F66D0E" w14:textId="77777777" w:rsidTr="00481250">
        <w:trPr>
          <w:trHeight w:val="567"/>
        </w:trPr>
        <w:tc>
          <w:tcPr>
            <w:tcW w:w="282" w:type="pct"/>
          </w:tcPr>
          <w:p w14:paraId="5DCA5A98" w14:textId="77777777" w:rsidR="008A5DA0" w:rsidRPr="008A5DA0" w:rsidRDefault="008A5DA0" w:rsidP="00481250">
            <w:pPr>
              <w:pStyle w:val="FormText"/>
              <w:rPr>
                <w:rFonts w:ascii="Arial" w:hAnsi="Arial" w:cs="Arial"/>
              </w:rPr>
            </w:pPr>
            <w:r w:rsidRPr="008A5DA0">
              <w:rPr>
                <w:rFonts w:ascii="Arial" w:hAnsi="Arial" w:cs="Arial"/>
              </w:rPr>
              <w:t>18.</w:t>
            </w:r>
          </w:p>
        </w:tc>
        <w:tc>
          <w:tcPr>
            <w:tcW w:w="4718" w:type="pct"/>
            <w:gridSpan w:val="3"/>
          </w:tcPr>
          <w:p w14:paraId="37026C02" w14:textId="77777777" w:rsidR="008A5DA0" w:rsidRPr="008A5DA0" w:rsidRDefault="008A5DA0" w:rsidP="00481250">
            <w:pPr>
              <w:pStyle w:val="FormText"/>
              <w:rPr>
                <w:rFonts w:ascii="Arial" w:hAnsi="Arial" w:cs="Arial"/>
              </w:rPr>
            </w:pPr>
            <w:r w:rsidRPr="008A5DA0">
              <w:rPr>
                <w:rFonts w:ascii="Arial" w:hAnsi="Arial" w:cs="Arial"/>
              </w:rPr>
              <w:t>If the Tenant(s) does not complete and return Part 3 to you, the rent increase will start from the date proposed in this notice.</w:t>
            </w:r>
          </w:p>
        </w:tc>
      </w:tr>
      <w:tr w:rsidR="008A5DA0" w:rsidRPr="008A5DA0" w14:paraId="2DBDE691" w14:textId="77777777" w:rsidTr="00481250">
        <w:trPr>
          <w:trHeight w:val="495"/>
        </w:trPr>
        <w:tc>
          <w:tcPr>
            <w:tcW w:w="5000" w:type="pct"/>
            <w:gridSpan w:val="4"/>
          </w:tcPr>
          <w:p w14:paraId="72C2943D" w14:textId="77777777" w:rsidR="008A5DA0" w:rsidRPr="008A5DA0" w:rsidRDefault="008A5DA0" w:rsidP="00481250">
            <w:pPr>
              <w:pStyle w:val="FormText"/>
              <w:rPr>
                <w:rFonts w:ascii="Arial" w:hAnsi="Arial" w:cs="Arial"/>
              </w:rPr>
            </w:pPr>
            <w:r w:rsidRPr="008A5DA0">
              <w:rPr>
                <w:rFonts w:ascii="Arial" w:hAnsi="Arial" w:cs="Arial"/>
              </w:rPr>
              <w:t>___________________________________________________________________________</w:t>
            </w:r>
          </w:p>
        </w:tc>
      </w:tr>
      <w:tr w:rsidR="008A5DA0" w:rsidRPr="008A5DA0" w14:paraId="4C489963" w14:textId="77777777" w:rsidTr="00481250">
        <w:trPr>
          <w:trHeight w:val="450"/>
        </w:trPr>
        <w:tc>
          <w:tcPr>
            <w:tcW w:w="5000" w:type="pct"/>
            <w:gridSpan w:val="4"/>
          </w:tcPr>
          <w:p w14:paraId="69430CA2" w14:textId="77777777" w:rsidR="008A5DA0" w:rsidRPr="008A5DA0" w:rsidRDefault="008A5DA0" w:rsidP="00481250">
            <w:pPr>
              <w:pStyle w:val="FormText"/>
              <w:rPr>
                <w:rFonts w:ascii="Arial" w:hAnsi="Arial" w:cs="Arial"/>
                <w:b/>
              </w:rPr>
            </w:pPr>
            <w:r w:rsidRPr="008A5DA0">
              <w:rPr>
                <w:rFonts w:ascii="Arial" w:hAnsi="Arial" w:cs="Arial"/>
                <w:b/>
              </w:rPr>
              <w:t>NEGOTIATING WITH YOUR TENANT(S)</w:t>
            </w:r>
          </w:p>
        </w:tc>
      </w:tr>
      <w:tr w:rsidR="008A5DA0" w:rsidRPr="008A5DA0" w14:paraId="7610F0B7" w14:textId="77777777" w:rsidTr="00481250">
        <w:trPr>
          <w:trHeight w:val="702"/>
        </w:trPr>
        <w:tc>
          <w:tcPr>
            <w:tcW w:w="282" w:type="pct"/>
          </w:tcPr>
          <w:p w14:paraId="18315272" w14:textId="77777777" w:rsidR="008A5DA0" w:rsidRPr="008A5DA0" w:rsidRDefault="008A5DA0" w:rsidP="00481250">
            <w:pPr>
              <w:pStyle w:val="FormText"/>
              <w:rPr>
                <w:rFonts w:ascii="Arial" w:hAnsi="Arial" w:cs="Arial"/>
              </w:rPr>
            </w:pPr>
            <w:r w:rsidRPr="008A5DA0">
              <w:rPr>
                <w:rFonts w:ascii="Arial" w:hAnsi="Arial" w:cs="Arial"/>
              </w:rPr>
              <w:t>19.</w:t>
            </w:r>
          </w:p>
        </w:tc>
        <w:tc>
          <w:tcPr>
            <w:tcW w:w="4718" w:type="pct"/>
            <w:gridSpan w:val="3"/>
          </w:tcPr>
          <w:p w14:paraId="37348CF9" w14:textId="77777777" w:rsidR="008A5DA0" w:rsidRPr="008A5DA0" w:rsidRDefault="008A5DA0" w:rsidP="00481250">
            <w:pPr>
              <w:pStyle w:val="FormText"/>
              <w:rPr>
                <w:rFonts w:ascii="Arial" w:hAnsi="Arial" w:cs="Arial"/>
              </w:rPr>
            </w:pPr>
            <w:r w:rsidRPr="008A5DA0">
              <w:rPr>
                <w:rFonts w:ascii="Arial" w:hAnsi="Arial" w:cs="Arial"/>
              </w:rPr>
              <w:t xml:space="preserve">If your Tenant contacts you to discuss the proposed rent increase, you should both be aware that you will need to have the discussion in plenty of </w:t>
            </w:r>
            <w:proofErr w:type="gramStart"/>
            <w:r w:rsidRPr="008A5DA0">
              <w:rPr>
                <w:rFonts w:ascii="Arial" w:hAnsi="Arial" w:cs="Arial"/>
              </w:rPr>
              <w:t>time</w:t>
            </w:r>
            <w:proofErr w:type="gramEnd"/>
            <w:r w:rsidRPr="008A5DA0">
              <w:rPr>
                <w:rFonts w:ascii="Arial" w:hAnsi="Arial" w:cs="Arial"/>
              </w:rPr>
              <w:t xml:space="preserve"> so your Tenant has the option of referring the rent increase notice to a Rent Officer (if applicable) for determination of the open market rent. Your Tenant(s) will have 21 days from when they receive this notice to refer their case to a Rent Officer at Rent Service Scotland.</w:t>
            </w:r>
          </w:p>
        </w:tc>
      </w:tr>
      <w:tr w:rsidR="008A5DA0" w:rsidRPr="008A5DA0" w14:paraId="3A557A2F" w14:textId="77777777" w:rsidTr="00481250">
        <w:trPr>
          <w:trHeight w:val="541"/>
        </w:trPr>
        <w:tc>
          <w:tcPr>
            <w:tcW w:w="5000" w:type="pct"/>
            <w:gridSpan w:val="4"/>
          </w:tcPr>
          <w:p w14:paraId="1D49A444" w14:textId="2D2F79D4" w:rsidR="008A5DA0" w:rsidRDefault="008A5DA0" w:rsidP="00481250">
            <w:pPr>
              <w:pStyle w:val="FormText"/>
              <w:pBdr>
                <w:bottom w:val="single" w:sz="12" w:space="1" w:color="auto"/>
              </w:pBdr>
              <w:rPr>
                <w:rFonts w:ascii="Arial" w:hAnsi="Arial" w:cs="Arial"/>
              </w:rPr>
            </w:pPr>
          </w:p>
          <w:p w14:paraId="02EF8888" w14:textId="0A4F3FA7" w:rsidR="007F560E" w:rsidRPr="008A5DA0" w:rsidRDefault="007F560E" w:rsidP="00481250">
            <w:pPr>
              <w:pStyle w:val="FormText"/>
              <w:rPr>
                <w:rFonts w:ascii="Arial" w:hAnsi="Arial" w:cs="Arial"/>
              </w:rPr>
            </w:pPr>
          </w:p>
        </w:tc>
      </w:tr>
      <w:tr w:rsidR="008A5DA0" w:rsidRPr="008A5DA0" w14:paraId="54DDA742" w14:textId="77777777" w:rsidTr="00481250">
        <w:trPr>
          <w:trHeight w:val="432"/>
        </w:trPr>
        <w:tc>
          <w:tcPr>
            <w:tcW w:w="5000" w:type="pct"/>
            <w:gridSpan w:val="4"/>
          </w:tcPr>
          <w:p w14:paraId="7C3D406E" w14:textId="77777777" w:rsidR="008A5DA0" w:rsidRPr="008A5DA0" w:rsidRDefault="008A5DA0" w:rsidP="00481250">
            <w:pPr>
              <w:pStyle w:val="FormText"/>
              <w:rPr>
                <w:rFonts w:ascii="Arial" w:hAnsi="Arial" w:cs="Arial"/>
                <w:b/>
              </w:rPr>
            </w:pPr>
            <w:r w:rsidRPr="008A5DA0">
              <w:rPr>
                <w:rFonts w:ascii="Arial" w:hAnsi="Arial" w:cs="Arial"/>
                <w:b/>
              </w:rPr>
              <w:t>FURTHER GUIDANCE</w:t>
            </w:r>
          </w:p>
        </w:tc>
      </w:tr>
      <w:tr w:rsidR="008A5DA0" w:rsidRPr="008A5DA0" w14:paraId="2FF54FDA" w14:textId="77777777" w:rsidTr="00481250">
        <w:trPr>
          <w:trHeight w:val="702"/>
        </w:trPr>
        <w:tc>
          <w:tcPr>
            <w:tcW w:w="282" w:type="pct"/>
          </w:tcPr>
          <w:p w14:paraId="56666D03" w14:textId="77777777" w:rsidR="008A5DA0" w:rsidRPr="008A5DA0" w:rsidRDefault="008A5DA0" w:rsidP="00481250">
            <w:pPr>
              <w:pStyle w:val="FormText"/>
              <w:rPr>
                <w:rFonts w:ascii="Arial" w:hAnsi="Arial" w:cs="Arial"/>
              </w:rPr>
            </w:pPr>
            <w:r w:rsidRPr="008A5DA0">
              <w:rPr>
                <w:rFonts w:ascii="Arial" w:hAnsi="Arial" w:cs="Arial"/>
              </w:rPr>
              <w:t>20.</w:t>
            </w:r>
          </w:p>
        </w:tc>
        <w:tc>
          <w:tcPr>
            <w:tcW w:w="4718" w:type="pct"/>
            <w:gridSpan w:val="3"/>
          </w:tcPr>
          <w:p w14:paraId="3270E45B" w14:textId="77777777" w:rsidR="008A5DA0" w:rsidRPr="008A5DA0" w:rsidRDefault="008A5DA0" w:rsidP="00481250">
            <w:pPr>
              <w:pStyle w:val="FormText"/>
              <w:rPr>
                <w:rFonts w:ascii="Arial" w:hAnsi="Arial" w:cs="Arial"/>
              </w:rPr>
            </w:pPr>
            <w:r w:rsidRPr="008A5DA0">
              <w:rPr>
                <w:rFonts w:ascii="Arial" w:hAnsi="Arial" w:cs="Arial"/>
              </w:rPr>
              <w:t>If you are not sure about anything in this notice, (for example, how to complete it or the kind of tenancy your Tenant has), you should get advice from one of the following:</w:t>
            </w:r>
          </w:p>
        </w:tc>
      </w:tr>
      <w:tr w:rsidR="008A5DA0" w:rsidRPr="008A5DA0" w14:paraId="3E1EFD40" w14:textId="77777777" w:rsidTr="00481250">
        <w:trPr>
          <w:trHeight w:val="288"/>
        </w:trPr>
        <w:tc>
          <w:tcPr>
            <w:tcW w:w="282" w:type="pct"/>
          </w:tcPr>
          <w:p w14:paraId="71051B09" w14:textId="77777777" w:rsidR="008A5DA0" w:rsidRPr="008A5DA0" w:rsidRDefault="008A5DA0" w:rsidP="00481250">
            <w:pPr>
              <w:pStyle w:val="FormText"/>
              <w:rPr>
                <w:rFonts w:ascii="Arial" w:hAnsi="Arial" w:cs="Arial"/>
              </w:rPr>
            </w:pPr>
          </w:p>
        </w:tc>
        <w:tc>
          <w:tcPr>
            <w:tcW w:w="257" w:type="pct"/>
          </w:tcPr>
          <w:p w14:paraId="6BEB14FD"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34911D54" w14:textId="77777777" w:rsidR="008A5DA0" w:rsidRPr="008A5DA0" w:rsidRDefault="008A5DA0" w:rsidP="00481250">
            <w:pPr>
              <w:pStyle w:val="FormText"/>
              <w:rPr>
                <w:rFonts w:ascii="Arial" w:hAnsi="Arial" w:cs="Arial"/>
              </w:rPr>
            </w:pPr>
            <w:r w:rsidRPr="008A5DA0">
              <w:rPr>
                <w:rFonts w:ascii="Arial" w:eastAsia="Arial" w:hAnsi="Arial" w:cs="Arial"/>
              </w:rPr>
              <w:t>your local council</w:t>
            </w:r>
          </w:p>
        </w:tc>
      </w:tr>
      <w:tr w:rsidR="008A5DA0" w:rsidRPr="008A5DA0" w14:paraId="077D3E2F" w14:textId="77777777" w:rsidTr="00481250">
        <w:trPr>
          <w:trHeight w:val="180"/>
        </w:trPr>
        <w:tc>
          <w:tcPr>
            <w:tcW w:w="282" w:type="pct"/>
          </w:tcPr>
          <w:p w14:paraId="45E66301" w14:textId="77777777" w:rsidR="008A5DA0" w:rsidRPr="008A5DA0" w:rsidRDefault="008A5DA0" w:rsidP="00481250">
            <w:pPr>
              <w:pStyle w:val="FormText"/>
              <w:rPr>
                <w:rFonts w:ascii="Arial" w:hAnsi="Arial" w:cs="Arial"/>
              </w:rPr>
            </w:pPr>
          </w:p>
        </w:tc>
        <w:tc>
          <w:tcPr>
            <w:tcW w:w="257" w:type="pct"/>
          </w:tcPr>
          <w:p w14:paraId="327106A4"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35187CEC" w14:textId="77777777" w:rsidR="008A5DA0" w:rsidRPr="008A5DA0" w:rsidRDefault="008A5DA0" w:rsidP="00481250">
            <w:pPr>
              <w:pStyle w:val="FormText"/>
              <w:rPr>
                <w:rFonts w:ascii="Arial" w:eastAsia="Arial" w:hAnsi="Arial" w:cs="Arial"/>
              </w:rPr>
            </w:pPr>
            <w:r w:rsidRPr="008A5DA0">
              <w:rPr>
                <w:rFonts w:ascii="Arial" w:eastAsia="Arial" w:hAnsi="Arial" w:cs="Arial"/>
              </w:rPr>
              <w:t>Shelter Scotland</w:t>
            </w:r>
          </w:p>
        </w:tc>
      </w:tr>
      <w:tr w:rsidR="008A5DA0" w:rsidRPr="008A5DA0" w14:paraId="4A6EEC16" w14:textId="77777777" w:rsidTr="00481250">
        <w:trPr>
          <w:trHeight w:val="288"/>
        </w:trPr>
        <w:tc>
          <w:tcPr>
            <w:tcW w:w="282" w:type="pct"/>
          </w:tcPr>
          <w:p w14:paraId="6AC73962" w14:textId="77777777" w:rsidR="008A5DA0" w:rsidRPr="008A5DA0" w:rsidRDefault="008A5DA0" w:rsidP="00481250">
            <w:pPr>
              <w:pStyle w:val="FormText"/>
              <w:rPr>
                <w:rFonts w:ascii="Arial" w:hAnsi="Arial" w:cs="Arial"/>
              </w:rPr>
            </w:pPr>
          </w:p>
        </w:tc>
        <w:tc>
          <w:tcPr>
            <w:tcW w:w="257" w:type="pct"/>
          </w:tcPr>
          <w:p w14:paraId="77F15A29"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011CD6F3" w14:textId="77777777" w:rsidR="008A5DA0" w:rsidRPr="008A5DA0" w:rsidRDefault="008A5DA0" w:rsidP="00481250">
            <w:pPr>
              <w:pStyle w:val="FormText"/>
              <w:rPr>
                <w:rFonts w:ascii="Arial" w:eastAsia="Arial" w:hAnsi="Arial" w:cs="Arial"/>
              </w:rPr>
            </w:pPr>
            <w:r w:rsidRPr="008A5DA0">
              <w:rPr>
                <w:rFonts w:ascii="Arial" w:eastAsia="Arial" w:hAnsi="Arial" w:cs="Arial"/>
              </w:rPr>
              <w:t>your local Citizen’s Advice Bureau</w:t>
            </w:r>
          </w:p>
        </w:tc>
      </w:tr>
      <w:tr w:rsidR="008A5DA0" w:rsidRPr="008A5DA0" w14:paraId="7CED0DF9" w14:textId="77777777" w:rsidTr="00481250">
        <w:trPr>
          <w:trHeight w:val="270"/>
        </w:trPr>
        <w:tc>
          <w:tcPr>
            <w:tcW w:w="282" w:type="pct"/>
          </w:tcPr>
          <w:p w14:paraId="1C63F099" w14:textId="77777777" w:rsidR="008A5DA0" w:rsidRPr="008A5DA0" w:rsidRDefault="008A5DA0" w:rsidP="00481250">
            <w:pPr>
              <w:pStyle w:val="FormText"/>
              <w:rPr>
                <w:rFonts w:ascii="Arial" w:hAnsi="Arial" w:cs="Arial"/>
              </w:rPr>
            </w:pPr>
          </w:p>
        </w:tc>
        <w:tc>
          <w:tcPr>
            <w:tcW w:w="257" w:type="pct"/>
          </w:tcPr>
          <w:p w14:paraId="4111CC0A"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62CD66C9" w14:textId="77777777" w:rsidR="008A5DA0" w:rsidRPr="008A5DA0" w:rsidRDefault="008A5DA0" w:rsidP="00481250">
            <w:pPr>
              <w:pStyle w:val="FormText"/>
              <w:rPr>
                <w:rFonts w:ascii="Arial" w:eastAsia="Arial" w:hAnsi="Arial" w:cs="Arial"/>
              </w:rPr>
            </w:pPr>
            <w:r w:rsidRPr="008A5DA0">
              <w:rPr>
                <w:rFonts w:ascii="Arial" w:eastAsia="Arial" w:hAnsi="Arial" w:cs="Arial"/>
              </w:rPr>
              <w:t>a solicitor</w:t>
            </w:r>
          </w:p>
        </w:tc>
      </w:tr>
      <w:tr w:rsidR="008A5DA0" w:rsidRPr="008A5DA0" w14:paraId="490FC241" w14:textId="77777777" w:rsidTr="00481250">
        <w:trPr>
          <w:trHeight w:val="325"/>
        </w:trPr>
        <w:tc>
          <w:tcPr>
            <w:tcW w:w="282" w:type="pct"/>
          </w:tcPr>
          <w:p w14:paraId="2D3E0B4F" w14:textId="77777777" w:rsidR="008A5DA0" w:rsidRPr="008A5DA0" w:rsidRDefault="008A5DA0" w:rsidP="00481250">
            <w:pPr>
              <w:pStyle w:val="FormText"/>
              <w:rPr>
                <w:rFonts w:ascii="Arial" w:hAnsi="Arial" w:cs="Arial"/>
              </w:rPr>
            </w:pPr>
          </w:p>
        </w:tc>
        <w:tc>
          <w:tcPr>
            <w:tcW w:w="257" w:type="pct"/>
          </w:tcPr>
          <w:p w14:paraId="4044A74C" w14:textId="77777777" w:rsidR="008A5DA0" w:rsidRPr="008A5DA0" w:rsidRDefault="008A5DA0" w:rsidP="00481250">
            <w:pPr>
              <w:pStyle w:val="FormText"/>
              <w:rPr>
                <w:rFonts w:ascii="Arial" w:hAnsi="Arial" w:cs="Arial"/>
              </w:rPr>
            </w:pPr>
            <w:r w:rsidRPr="008A5DA0">
              <w:rPr>
                <w:rFonts w:ascii="Arial" w:hAnsi="Arial" w:cs="Arial"/>
              </w:rPr>
              <w:t>●</w:t>
            </w:r>
          </w:p>
        </w:tc>
        <w:tc>
          <w:tcPr>
            <w:tcW w:w="4461" w:type="pct"/>
            <w:gridSpan w:val="2"/>
          </w:tcPr>
          <w:p w14:paraId="24D2E108" w14:textId="77777777" w:rsidR="008A5DA0" w:rsidRPr="008A5DA0" w:rsidRDefault="008A5DA0" w:rsidP="00481250">
            <w:pPr>
              <w:pStyle w:val="FormText"/>
              <w:rPr>
                <w:rFonts w:ascii="Arial" w:eastAsia="Arial" w:hAnsi="Arial" w:cs="Arial"/>
              </w:rPr>
            </w:pPr>
            <w:r w:rsidRPr="008A5DA0">
              <w:rPr>
                <w:rFonts w:ascii="Arial" w:eastAsia="Arial" w:hAnsi="Arial" w:cs="Arial"/>
              </w:rPr>
              <w:t>the Scottish Association of Landlords (a membership organisation)</w:t>
            </w:r>
          </w:p>
        </w:tc>
      </w:tr>
      <w:tr w:rsidR="008A5DA0" w:rsidRPr="008A5DA0" w14:paraId="082B99C7" w14:textId="77777777" w:rsidTr="00481250">
        <w:trPr>
          <w:trHeight w:val="477"/>
        </w:trPr>
        <w:tc>
          <w:tcPr>
            <w:tcW w:w="5000" w:type="pct"/>
            <w:gridSpan w:val="4"/>
          </w:tcPr>
          <w:p w14:paraId="7C9C02FD" w14:textId="77777777" w:rsidR="008A5DA0" w:rsidRPr="008A5DA0" w:rsidRDefault="008A5DA0" w:rsidP="00481250">
            <w:pPr>
              <w:pStyle w:val="FormText"/>
              <w:rPr>
                <w:rFonts w:ascii="Arial" w:eastAsia="Arial" w:hAnsi="Arial" w:cs="Arial"/>
              </w:rPr>
            </w:pPr>
            <w:bookmarkStart w:id="3" w:name="_GoBack"/>
            <w:r w:rsidRPr="008A5DA0">
              <w:rPr>
                <w:rFonts w:ascii="Arial" w:eastAsia="Arial" w:hAnsi="Arial" w:cs="Arial"/>
              </w:rPr>
              <w:t>______________________________________________________________________________</w:t>
            </w:r>
            <w:bookmarkEnd w:id="3"/>
          </w:p>
        </w:tc>
      </w:tr>
      <w:tr w:rsidR="008A5DA0" w:rsidRPr="008A5DA0" w14:paraId="08F29B9B" w14:textId="77777777" w:rsidTr="00481250">
        <w:trPr>
          <w:trHeight w:val="450"/>
        </w:trPr>
        <w:tc>
          <w:tcPr>
            <w:tcW w:w="5000" w:type="pct"/>
            <w:gridSpan w:val="4"/>
          </w:tcPr>
          <w:p w14:paraId="0BB71022" w14:textId="77777777" w:rsidR="008A5DA0" w:rsidRPr="008A5DA0" w:rsidRDefault="008A5DA0" w:rsidP="00481250">
            <w:pPr>
              <w:pStyle w:val="FormText"/>
              <w:rPr>
                <w:rFonts w:ascii="Arial" w:eastAsia="Arial" w:hAnsi="Arial" w:cs="Arial"/>
                <w:b/>
              </w:rPr>
            </w:pPr>
            <w:r w:rsidRPr="008A5DA0">
              <w:rPr>
                <w:rFonts w:ascii="Arial" w:hAnsi="Arial" w:cs="Arial"/>
                <w:b/>
              </w:rPr>
              <w:t>LEGISLATION</w:t>
            </w:r>
          </w:p>
        </w:tc>
      </w:tr>
      <w:tr w:rsidR="008A5DA0" w:rsidRPr="008A5DA0" w14:paraId="15B52CA8" w14:textId="77777777" w:rsidTr="00481250">
        <w:trPr>
          <w:trHeight w:val="702"/>
        </w:trPr>
        <w:tc>
          <w:tcPr>
            <w:tcW w:w="5000" w:type="pct"/>
            <w:gridSpan w:val="4"/>
            <w:vAlign w:val="center"/>
          </w:tcPr>
          <w:p w14:paraId="5E484613" w14:textId="77777777" w:rsidR="008A5DA0" w:rsidRPr="008A5DA0" w:rsidRDefault="008A5DA0" w:rsidP="00481250">
            <w:pPr>
              <w:pStyle w:val="FormText"/>
              <w:rPr>
                <w:rFonts w:ascii="Arial" w:hAnsi="Arial" w:cs="Arial"/>
              </w:rPr>
            </w:pPr>
            <w:r w:rsidRPr="008A5DA0">
              <w:rPr>
                <w:rFonts w:ascii="Arial" w:hAnsi="Arial" w:cs="Arial"/>
              </w:rPr>
              <w:t>The Private Housing (Tenancies) (Scotland) Act 2016 ‘PART 4 Rent’ gives the legal position on rents in relation to the new private residential tenancy.</w:t>
            </w:r>
          </w:p>
        </w:tc>
      </w:tr>
    </w:tbl>
    <w:p w14:paraId="2DF02651" w14:textId="5E396EAD" w:rsidR="00AD282C" w:rsidRPr="000137FA" w:rsidRDefault="00AD282C" w:rsidP="00C65D1A">
      <w:pPr>
        <w:tabs>
          <w:tab w:val="clear" w:pos="720"/>
          <w:tab w:val="clear" w:pos="1440"/>
          <w:tab w:val="clear" w:pos="2160"/>
          <w:tab w:val="clear" w:pos="2880"/>
          <w:tab w:val="clear" w:pos="4680"/>
          <w:tab w:val="clear" w:pos="5400"/>
          <w:tab w:val="clear" w:pos="9000"/>
        </w:tabs>
        <w:spacing w:line="240" w:lineRule="auto"/>
        <w:jc w:val="left"/>
        <w:rPr>
          <w:rFonts w:cs="Arial"/>
          <w:color w:val="000000"/>
          <w:sz w:val="22"/>
          <w:szCs w:val="22"/>
          <w:lang w:val="en" w:eastAsia="en-GB"/>
        </w:rPr>
      </w:pPr>
    </w:p>
    <w:sectPr w:rsidR="00AD282C" w:rsidRPr="000137FA" w:rsidSect="00523812">
      <w:footnotePr>
        <w:numRestart w:val="eachSect"/>
      </w:footnotePr>
      <w:pgSz w:w="11906" w:h="16838" w:code="9"/>
      <w:pgMar w:top="426" w:right="1440" w:bottom="568"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998EA" w14:textId="77777777" w:rsidR="008823CD" w:rsidRDefault="008823CD">
      <w:pPr>
        <w:spacing w:line="240" w:lineRule="auto"/>
      </w:pPr>
      <w:r>
        <w:separator/>
      </w:r>
    </w:p>
  </w:endnote>
  <w:endnote w:type="continuationSeparator" w:id="0">
    <w:p w14:paraId="261D9169" w14:textId="77777777" w:rsidR="008823CD" w:rsidRDefault="008823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Frutiger 45 Light">
    <w:altName w:val="Calibri"/>
    <w:panose1 w:val="020B0604020202020204"/>
    <w:charset w:val="00"/>
    <w:family w:val="swiss"/>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9473633"/>
      <w:docPartObj>
        <w:docPartGallery w:val="Page Numbers (Bottom of Page)"/>
        <w:docPartUnique/>
      </w:docPartObj>
    </w:sdtPr>
    <w:sdtEndPr>
      <w:rPr>
        <w:noProof/>
      </w:rPr>
    </w:sdtEndPr>
    <w:sdtContent>
      <w:p w14:paraId="00666137" w14:textId="77777777" w:rsidR="00AC13E3" w:rsidRDefault="00AC13E3">
        <w:pPr>
          <w:pStyle w:val="Footer"/>
          <w:jc w:val="right"/>
        </w:pPr>
        <w:r>
          <w:fldChar w:fldCharType="begin"/>
        </w:r>
        <w:r>
          <w:instrText xml:space="preserve"> PAGE   \* MERGEFORMAT </w:instrText>
        </w:r>
        <w:r>
          <w:fldChar w:fldCharType="separate"/>
        </w:r>
        <w:r w:rsidR="008A0A1F">
          <w:rPr>
            <w:noProof/>
          </w:rPr>
          <w:t>1</w:t>
        </w:r>
        <w:r>
          <w:rPr>
            <w:noProof/>
          </w:rPr>
          <w:fldChar w:fldCharType="end"/>
        </w:r>
      </w:p>
    </w:sdtContent>
  </w:sdt>
  <w:p w14:paraId="72AC3113" w14:textId="77777777" w:rsidR="00AC13E3" w:rsidRPr="0067486A" w:rsidRDefault="00AC13E3"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DC2C1" w14:textId="77777777" w:rsidR="008823CD" w:rsidRDefault="008823CD">
      <w:pPr>
        <w:spacing w:line="240" w:lineRule="auto"/>
      </w:pPr>
      <w:r>
        <w:separator/>
      </w:r>
    </w:p>
  </w:footnote>
  <w:footnote w:type="continuationSeparator" w:id="0">
    <w:p w14:paraId="51DDB115" w14:textId="77777777" w:rsidR="008823CD" w:rsidRDefault="008823CD">
      <w:pPr>
        <w:spacing w:line="240" w:lineRule="auto"/>
      </w:pPr>
      <w:r>
        <w:continuationSeparator/>
      </w:r>
    </w:p>
  </w:footnote>
  <w:footnote w:id="1">
    <w:p w14:paraId="7E04AA51" w14:textId="4E0353F8" w:rsidR="0039589C" w:rsidRDefault="0039589C">
      <w:pPr>
        <w:pStyle w:val="FootnoteText"/>
      </w:pPr>
      <w:r>
        <w:rPr>
          <w:rStyle w:val="FootnoteReference"/>
        </w:rPr>
        <w:footnoteRef/>
      </w:r>
      <w:r>
        <w:t xml:space="preserve"> </w:t>
      </w:r>
      <w:r w:rsidRPr="008A5DA0">
        <w:rPr>
          <w:rFonts w:cs="Arial"/>
        </w:rPr>
        <w:t>http://www.legislation.gov.uk/asp/2016/19/contents/enacted</w:t>
      </w:r>
    </w:p>
  </w:footnote>
  <w:footnote w:id="2">
    <w:p w14:paraId="515FF88D" w14:textId="7331D5A2" w:rsidR="0039589C" w:rsidRDefault="0039589C">
      <w:pPr>
        <w:pStyle w:val="FootnoteText"/>
      </w:pPr>
      <w:r>
        <w:rPr>
          <w:rStyle w:val="FootnoteReference"/>
        </w:rPr>
        <w:footnoteRef/>
      </w:r>
      <w:r>
        <w:t xml:space="preserve"> </w:t>
      </w:r>
      <w:ins w:id="0" w:author="Wilson B (Bethany)" w:date="2019-02-12T18:20:00Z">
        <w:r w:rsidRPr="00D80639">
          <w:t>https://www.gov.scot/publications/private-residential-tenancy-prescribed-notices-forms/</w:t>
        </w:r>
      </w:ins>
    </w:p>
  </w:footnote>
  <w:footnote w:id="3">
    <w:p w14:paraId="5517304F" w14:textId="7D02B7C0" w:rsidR="0039589C" w:rsidRDefault="0039589C" w:rsidP="0039589C">
      <w:pPr>
        <w:pStyle w:val="FootnoteText"/>
        <w:jc w:val="left"/>
      </w:pPr>
      <w:r>
        <w:rPr>
          <w:rStyle w:val="FootnoteReference"/>
        </w:rPr>
        <w:footnoteRef/>
      </w:r>
      <w:r>
        <w:t xml:space="preserve"> </w:t>
      </w:r>
      <w:r w:rsidRPr="008A5DA0">
        <w:rPr>
          <w:rFonts w:cs="Arial"/>
          <w:b/>
        </w:rPr>
        <w:t>Consumer Prices Index</w:t>
      </w:r>
      <w:r w:rsidRPr="008A5DA0">
        <w:rPr>
          <w:rFonts w:cs="Arial"/>
        </w:rPr>
        <w:t xml:space="preserve"> is a measure of Consumer price inflation and is the speed at which the prices of the goods and services bought by households rise or fall. Consumer price inflation is estimated by the Office of National Statistics using price indices. One way to understand a prices index is to think of a very large shopping basket containing all the goods and services bought by households. The prices index estimates </w:t>
      </w:r>
      <w:proofErr w:type="gramStart"/>
      <w:r w:rsidRPr="008A5DA0">
        <w:rPr>
          <w:rFonts w:cs="Arial"/>
        </w:rPr>
        <w:t>changes</w:t>
      </w:r>
      <w:proofErr w:type="gramEnd"/>
      <w:r w:rsidRPr="008A5DA0">
        <w:rPr>
          <w:rFonts w:cs="Arial"/>
        </w:rPr>
        <w:t xml:space="preserve"> to the total cost of this basket.</w:t>
      </w:r>
    </w:p>
  </w:footnote>
  <w:footnote w:id="4">
    <w:p w14:paraId="7110B5C3" w14:textId="1D907EAA" w:rsidR="00DB6717" w:rsidRDefault="00DB6717">
      <w:pPr>
        <w:pStyle w:val="FootnoteText"/>
      </w:pPr>
      <w:r>
        <w:rPr>
          <w:rStyle w:val="FootnoteReference"/>
        </w:rPr>
        <w:footnoteRef/>
      </w:r>
      <w:r>
        <w:t xml:space="preserve"> </w:t>
      </w:r>
      <w:ins w:id="1" w:author="Wilson B (Bethany)" w:date="2019-03-08T16:15:00Z">
        <w:r w:rsidRPr="00FD45E9">
          <w:rPr>
            <w:rFonts w:ascii="Times New Roman" w:hAnsi="Times New Roman"/>
          </w:rPr>
          <w:fldChar w:fldCharType="begin"/>
        </w:r>
        <w:r w:rsidRPr="00FD45E9">
          <w:rPr>
            <w:rFonts w:ascii="Times New Roman" w:hAnsi="Times New Roman"/>
          </w:rPr>
          <w:instrText xml:space="preserve"> HYPERLINK "http://www.legislation.gov.uk/asp/2016/19/contents/enacted" </w:instrText>
        </w:r>
        <w:r w:rsidRPr="00FD45E9">
          <w:rPr>
            <w:rFonts w:ascii="Times New Roman" w:hAnsi="Times New Roman"/>
          </w:rPr>
          <w:fldChar w:fldCharType="separate"/>
        </w:r>
        <w:r w:rsidRPr="00FD45E9">
          <w:rPr>
            <w:rStyle w:val="Hyperlink"/>
            <w:rFonts w:ascii="Times New Roman" w:hAnsi="Times New Roman"/>
          </w:rPr>
          <w:t>http://www.legislation.gov.uk/asp/2016/19/contents/enacted</w:t>
        </w:r>
        <w:r w:rsidRPr="00FD45E9">
          <w:rPr>
            <w:rFonts w:ascii="Times New Roman" w:hAnsi="Times New Roman"/>
          </w:rPr>
          <w:fldChar w:fldCharType="end"/>
        </w:r>
      </w:ins>
    </w:p>
  </w:footnote>
  <w:footnote w:id="5">
    <w:p w14:paraId="443DA06B" w14:textId="2029188B" w:rsidR="00DB6717" w:rsidRDefault="00DB6717">
      <w:pPr>
        <w:pStyle w:val="FootnoteText"/>
      </w:pPr>
      <w:r>
        <w:rPr>
          <w:rStyle w:val="FootnoteReference"/>
        </w:rPr>
        <w:footnoteRef/>
      </w:r>
      <w:r>
        <w:t xml:space="preserve"> </w:t>
      </w:r>
      <w:ins w:id="2" w:author="Wilson B (Bethany)" w:date="2019-03-08T16:38:00Z">
        <w:r w:rsidRPr="00FD45E9">
          <w:rPr>
            <w:rFonts w:ascii="Times New Roman" w:hAnsi="Times New Roman"/>
          </w:rPr>
          <w:t>https://www.gov.scot/publications/private-residential-tenancy-prescribed-notices-forms/</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1B177" w14:textId="77777777" w:rsidR="00AC13E3" w:rsidRPr="0067486A" w:rsidRDefault="00AC13E3"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2B3CC8"/>
    <w:multiLevelType w:val="hybridMultilevel"/>
    <w:tmpl w:val="10CA8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4" w15:restartNumberingAfterBreak="0">
    <w:nsid w:val="62CE42E1"/>
    <w:multiLevelType w:val="multilevel"/>
    <w:tmpl w:val="51EA154E"/>
    <w:name w:val="seq1"/>
    <w:lvl w:ilvl="0">
      <w:start w:val="1"/>
      <w:numFmt w:val="decimal"/>
      <w:lvlRestart w:val="0"/>
      <w:suff w:val="nothing"/>
      <w:lvlText w:val="%1."/>
      <w:lvlJc w:val="left"/>
      <w:pPr>
        <w:tabs>
          <w:tab w:val="num" w:pos="360"/>
        </w:tabs>
        <w:ind w:left="0" w:firstLine="170"/>
      </w:pPr>
      <w:rPr>
        <w:b/>
      </w:rPr>
    </w:lvl>
    <w:lvl w:ilvl="1">
      <w:start w:val="1"/>
      <w:numFmt w:val="decimal"/>
      <w:suff w:val="space"/>
      <w:lvlText w:val="(%2)"/>
      <w:lvlJc w:val="left"/>
      <w:pPr>
        <w:tabs>
          <w:tab w:val="num" w:pos="720"/>
        </w:tabs>
        <w:ind w:left="0" w:firstLine="170"/>
      </w:pPr>
    </w:lvl>
    <w:lvl w:ilvl="2">
      <w:start w:val="1"/>
      <w:numFmt w:val="lowerLetter"/>
      <w:lvlText w:val="(%3)"/>
      <w:lvlJc w:val="left"/>
      <w:pPr>
        <w:tabs>
          <w:tab w:val="num" w:pos="737"/>
        </w:tabs>
        <w:ind w:left="737" w:hanging="397"/>
      </w:pPr>
    </w:lvl>
    <w:lvl w:ilvl="3">
      <w:start w:val="1"/>
      <w:numFmt w:val="lowerRoman"/>
      <w:lvlText w:val="(%4)"/>
      <w:lvlJc w:val="right"/>
      <w:pPr>
        <w:tabs>
          <w:tab w:val="num" w:pos="1134"/>
        </w:tabs>
        <w:ind w:left="1134" w:hanging="113"/>
      </w:pPr>
    </w:lvl>
    <w:lvl w:ilvl="4">
      <w:start w:val="1"/>
      <w:numFmt w:val="lowerLetter"/>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6" w15:restartNumberingAfterBreak="0">
    <w:nsid w:val="6BD2201B"/>
    <w:multiLevelType w:val="hybridMultilevel"/>
    <w:tmpl w:val="C8AE5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57386D"/>
    <w:multiLevelType w:val="hybridMultilevel"/>
    <w:tmpl w:val="F53C86D8"/>
    <w:lvl w:ilvl="0" w:tplc="577248DE">
      <w:start w:val="1"/>
      <w:numFmt w:val="lowerLetter"/>
      <w:pStyle w:val="BillADBulle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6"/>
  </w:num>
  <w:num w:numId="5">
    <w:abstractNumId w:val="2"/>
  </w:num>
  <w:num w:numId="6">
    <w:abstractNumId w:val="1"/>
  </w:num>
  <w:num w:numId="7">
    <w:abstractNumId w:val="7"/>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son B (Bethany)">
    <w15:presenceInfo w15:providerId="AD" w15:userId="S-1-5-21-765483983-692928010-316617838-303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137FA"/>
    <w:rsid w:val="00013EC3"/>
    <w:rsid w:val="0003297A"/>
    <w:rsid w:val="00034702"/>
    <w:rsid w:val="0004513D"/>
    <w:rsid w:val="00046A5C"/>
    <w:rsid w:val="0004719E"/>
    <w:rsid w:val="000516C1"/>
    <w:rsid w:val="00053B57"/>
    <w:rsid w:val="00054741"/>
    <w:rsid w:val="00056E6A"/>
    <w:rsid w:val="00057B5A"/>
    <w:rsid w:val="00061D3C"/>
    <w:rsid w:val="000627D0"/>
    <w:rsid w:val="00062B2C"/>
    <w:rsid w:val="00074F26"/>
    <w:rsid w:val="000811FC"/>
    <w:rsid w:val="0008235C"/>
    <w:rsid w:val="00085DA0"/>
    <w:rsid w:val="00086F06"/>
    <w:rsid w:val="000911E3"/>
    <w:rsid w:val="000A0894"/>
    <w:rsid w:val="000A5287"/>
    <w:rsid w:val="000A66B3"/>
    <w:rsid w:val="000B6730"/>
    <w:rsid w:val="000D225E"/>
    <w:rsid w:val="000F15CF"/>
    <w:rsid w:val="000F7535"/>
    <w:rsid w:val="00100021"/>
    <w:rsid w:val="001016CD"/>
    <w:rsid w:val="00103C02"/>
    <w:rsid w:val="00105158"/>
    <w:rsid w:val="00105FD3"/>
    <w:rsid w:val="00112B4A"/>
    <w:rsid w:val="001218C4"/>
    <w:rsid w:val="0012470F"/>
    <w:rsid w:val="001267F7"/>
    <w:rsid w:val="00130E20"/>
    <w:rsid w:val="001355C5"/>
    <w:rsid w:val="00142C6F"/>
    <w:rsid w:val="00143727"/>
    <w:rsid w:val="00145E92"/>
    <w:rsid w:val="00153006"/>
    <w:rsid w:val="00154F75"/>
    <w:rsid w:val="00157346"/>
    <w:rsid w:val="001656CE"/>
    <w:rsid w:val="001772EC"/>
    <w:rsid w:val="001878C1"/>
    <w:rsid w:val="00192DC7"/>
    <w:rsid w:val="001B5284"/>
    <w:rsid w:val="001C2062"/>
    <w:rsid w:val="001C345B"/>
    <w:rsid w:val="001C6418"/>
    <w:rsid w:val="001D7AB4"/>
    <w:rsid w:val="001E02A5"/>
    <w:rsid w:val="001E2FD6"/>
    <w:rsid w:val="001E6FFF"/>
    <w:rsid w:val="001F4198"/>
    <w:rsid w:val="001F7BF5"/>
    <w:rsid w:val="00200B11"/>
    <w:rsid w:val="00202C9E"/>
    <w:rsid w:val="00211CA2"/>
    <w:rsid w:val="00221EFC"/>
    <w:rsid w:val="0023388E"/>
    <w:rsid w:val="00251E7D"/>
    <w:rsid w:val="0025796C"/>
    <w:rsid w:val="00271DA2"/>
    <w:rsid w:val="00275D74"/>
    <w:rsid w:val="002820F8"/>
    <w:rsid w:val="00285327"/>
    <w:rsid w:val="00285CA4"/>
    <w:rsid w:val="00287ACF"/>
    <w:rsid w:val="00291FBB"/>
    <w:rsid w:val="00297B68"/>
    <w:rsid w:val="002C0118"/>
    <w:rsid w:val="002C1C93"/>
    <w:rsid w:val="002D4344"/>
    <w:rsid w:val="002E1D56"/>
    <w:rsid w:val="002E55F6"/>
    <w:rsid w:val="002E72D8"/>
    <w:rsid w:val="002E7945"/>
    <w:rsid w:val="002E7DE5"/>
    <w:rsid w:val="002F3688"/>
    <w:rsid w:val="002F440A"/>
    <w:rsid w:val="002F65DE"/>
    <w:rsid w:val="0031323A"/>
    <w:rsid w:val="00313684"/>
    <w:rsid w:val="003314A9"/>
    <w:rsid w:val="00331A8C"/>
    <w:rsid w:val="003374E4"/>
    <w:rsid w:val="00351778"/>
    <w:rsid w:val="00352BB3"/>
    <w:rsid w:val="00356CDD"/>
    <w:rsid w:val="00365CA0"/>
    <w:rsid w:val="003825E5"/>
    <w:rsid w:val="00384071"/>
    <w:rsid w:val="0038499D"/>
    <w:rsid w:val="003851B4"/>
    <w:rsid w:val="003942C6"/>
    <w:rsid w:val="00394EE1"/>
    <w:rsid w:val="0039589C"/>
    <w:rsid w:val="003A25C5"/>
    <w:rsid w:val="003A448B"/>
    <w:rsid w:val="003A4C7E"/>
    <w:rsid w:val="003B35D7"/>
    <w:rsid w:val="003B7124"/>
    <w:rsid w:val="003B78FB"/>
    <w:rsid w:val="003C167D"/>
    <w:rsid w:val="003C2088"/>
    <w:rsid w:val="003C2986"/>
    <w:rsid w:val="003C31DB"/>
    <w:rsid w:val="003C5961"/>
    <w:rsid w:val="003D0D5C"/>
    <w:rsid w:val="003D3054"/>
    <w:rsid w:val="003D5CDD"/>
    <w:rsid w:val="003D60ED"/>
    <w:rsid w:val="003E0D78"/>
    <w:rsid w:val="003F2479"/>
    <w:rsid w:val="00411FC4"/>
    <w:rsid w:val="0041320A"/>
    <w:rsid w:val="00423254"/>
    <w:rsid w:val="00430FA1"/>
    <w:rsid w:val="00433194"/>
    <w:rsid w:val="00436612"/>
    <w:rsid w:val="00456C6C"/>
    <w:rsid w:val="004631C2"/>
    <w:rsid w:val="004706C1"/>
    <w:rsid w:val="004769D1"/>
    <w:rsid w:val="004845C6"/>
    <w:rsid w:val="004B745E"/>
    <w:rsid w:val="004C4C1C"/>
    <w:rsid w:val="004D541C"/>
    <w:rsid w:val="004D626E"/>
    <w:rsid w:val="004D6E8E"/>
    <w:rsid w:val="004E2CE2"/>
    <w:rsid w:val="004E3FCF"/>
    <w:rsid w:val="004F04F4"/>
    <w:rsid w:val="004F2C97"/>
    <w:rsid w:val="004F77A3"/>
    <w:rsid w:val="00502416"/>
    <w:rsid w:val="00506F02"/>
    <w:rsid w:val="00513E40"/>
    <w:rsid w:val="00523812"/>
    <w:rsid w:val="00524FE0"/>
    <w:rsid w:val="005347BB"/>
    <w:rsid w:val="00540E72"/>
    <w:rsid w:val="00543D4D"/>
    <w:rsid w:val="005658AE"/>
    <w:rsid w:val="00570160"/>
    <w:rsid w:val="00586E01"/>
    <w:rsid w:val="0059662F"/>
    <w:rsid w:val="005A220A"/>
    <w:rsid w:val="005A5BA4"/>
    <w:rsid w:val="005B70E6"/>
    <w:rsid w:val="005B79BA"/>
    <w:rsid w:val="005C04B8"/>
    <w:rsid w:val="005C0C2D"/>
    <w:rsid w:val="005C2377"/>
    <w:rsid w:val="005C43BC"/>
    <w:rsid w:val="005D1C5A"/>
    <w:rsid w:val="005D24F7"/>
    <w:rsid w:val="005D280A"/>
    <w:rsid w:val="005D297C"/>
    <w:rsid w:val="005D544D"/>
    <w:rsid w:val="005D6E94"/>
    <w:rsid w:val="005E6537"/>
    <w:rsid w:val="005F15DF"/>
    <w:rsid w:val="005F5F81"/>
    <w:rsid w:val="00602C6C"/>
    <w:rsid w:val="00603501"/>
    <w:rsid w:val="006075BD"/>
    <w:rsid w:val="00613F29"/>
    <w:rsid w:val="00633CFA"/>
    <w:rsid w:val="00642EA7"/>
    <w:rsid w:val="006462EE"/>
    <w:rsid w:val="00650C8F"/>
    <w:rsid w:val="0065439E"/>
    <w:rsid w:val="0066517F"/>
    <w:rsid w:val="0067486A"/>
    <w:rsid w:val="00683F7A"/>
    <w:rsid w:val="00683FA3"/>
    <w:rsid w:val="00684D6F"/>
    <w:rsid w:val="00694D6B"/>
    <w:rsid w:val="006A05C9"/>
    <w:rsid w:val="006A5F1E"/>
    <w:rsid w:val="006B7D49"/>
    <w:rsid w:val="006C15D3"/>
    <w:rsid w:val="006C5CEF"/>
    <w:rsid w:val="006C65C2"/>
    <w:rsid w:val="006D26F7"/>
    <w:rsid w:val="006D283A"/>
    <w:rsid w:val="006F19FE"/>
    <w:rsid w:val="006F3CA6"/>
    <w:rsid w:val="006F3D3E"/>
    <w:rsid w:val="00707D2D"/>
    <w:rsid w:val="00723663"/>
    <w:rsid w:val="0072691E"/>
    <w:rsid w:val="00730B83"/>
    <w:rsid w:val="007501E8"/>
    <w:rsid w:val="00750A13"/>
    <w:rsid w:val="00752BB6"/>
    <w:rsid w:val="00767CA8"/>
    <w:rsid w:val="00771F06"/>
    <w:rsid w:val="007743E2"/>
    <w:rsid w:val="0078051A"/>
    <w:rsid w:val="00784EF2"/>
    <w:rsid w:val="007A1276"/>
    <w:rsid w:val="007A5600"/>
    <w:rsid w:val="007B0386"/>
    <w:rsid w:val="007C3CC5"/>
    <w:rsid w:val="007C5602"/>
    <w:rsid w:val="007D0C7A"/>
    <w:rsid w:val="007D5B32"/>
    <w:rsid w:val="007E143C"/>
    <w:rsid w:val="007F560E"/>
    <w:rsid w:val="00801FE9"/>
    <w:rsid w:val="00805BFA"/>
    <w:rsid w:val="0081144F"/>
    <w:rsid w:val="008117DE"/>
    <w:rsid w:val="0082241F"/>
    <w:rsid w:val="00827C3C"/>
    <w:rsid w:val="00855AAF"/>
    <w:rsid w:val="008570C6"/>
    <w:rsid w:val="00865984"/>
    <w:rsid w:val="0087050B"/>
    <w:rsid w:val="008763F9"/>
    <w:rsid w:val="008823CD"/>
    <w:rsid w:val="008856AF"/>
    <w:rsid w:val="00890785"/>
    <w:rsid w:val="00891D5B"/>
    <w:rsid w:val="008A0A1F"/>
    <w:rsid w:val="008A21D6"/>
    <w:rsid w:val="008A35F8"/>
    <w:rsid w:val="008A4258"/>
    <w:rsid w:val="008A4AF9"/>
    <w:rsid w:val="008A55D6"/>
    <w:rsid w:val="008A5BF2"/>
    <w:rsid w:val="008A5DA0"/>
    <w:rsid w:val="008B5A8E"/>
    <w:rsid w:val="008B77A4"/>
    <w:rsid w:val="008C1A86"/>
    <w:rsid w:val="008C1C7E"/>
    <w:rsid w:val="008C272D"/>
    <w:rsid w:val="008C79B6"/>
    <w:rsid w:val="008D3071"/>
    <w:rsid w:val="008D32EF"/>
    <w:rsid w:val="008E56C9"/>
    <w:rsid w:val="008F209A"/>
    <w:rsid w:val="008F5F98"/>
    <w:rsid w:val="008F6B8F"/>
    <w:rsid w:val="00912824"/>
    <w:rsid w:val="0092566C"/>
    <w:rsid w:val="009260B3"/>
    <w:rsid w:val="00936334"/>
    <w:rsid w:val="00943294"/>
    <w:rsid w:val="0094580F"/>
    <w:rsid w:val="00950FE6"/>
    <w:rsid w:val="00952710"/>
    <w:rsid w:val="0096143D"/>
    <w:rsid w:val="00962610"/>
    <w:rsid w:val="00963E7A"/>
    <w:rsid w:val="00970307"/>
    <w:rsid w:val="00976FBC"/>
    <w:rsid w:val="00984F64"/>
    <w:rsid w:val="0098510C"/>
    <w:rsid w:val="00991CAB"/>
    <w:rsid w:val="00997FE4"/>
    <w:rsid w:val="009A110B"/>
    <w:rsid w:val="009A33F8"/>
    <w:rsid w:val="009B0AAF"/>
    <w:rsid w:val="009B29C8"/>
    <w:rsid w:val="009B3469"/>
    <w:rsid w:val="009C3B2D"/>
    <w:rsid w:val="009D115A"/>
    <w:rsid w:val="009D40A0"/>
    <w:rsid w:val="009F1CF1"/>
    <w:rsid w:val="009F71B8"/>
    <w:rsid w:val="00A00EAC"/>
    <w:rsid w:val="00A22794"/>
    <w:rsid w:val="00A227C7"/>
    <w:rsid w:val="00A33DC6"/>
    <w:rsid w:val="00A33E2A"/>
    <w:rsid w:val="00A33EBB"/>
    <w:rsid w:val="00A342B6"/>
    <w:rsid w:val="00A34476"/>
    <w:rsid w:val="00A40CD3"/>
    <w:rsid w:val="00A42E1D"/>
    <w:rsid w:val="00A51559"/>
    <w:rsid w:val="00A5202F"/>
    <w:rsid w:val="00A5478A"/>
    <w:rsid w:val="00A54D43"/>
    <w:rsid w:val="00A56A4C"/>
    <w:rsid w:val="00A56EBA"/>
    <w:rsid w:val="00A64E3F"/>
    <w:rsid w:val="00A77768"/>
    <w:rsid w:val="00A87E0C"/>
    <w:rsid w:val="00A90A53"/>
    <w:rsid w:val="00A97EC7"/>
    <w:rsid w:val="00AB54FF"/>
    <w:rsid w:val="00AC13E3"/>
    <w:rsid w:val="00AC310B"/>
    <w:rsid w:val="00AD2020"/>
    <w:rsid w:val="00AD282C"/>
    <w:rsid w:val="00AE01CB"/>
    <w:rsid w:val="00AE1B51"/>
    <w:rsid w:val="00AE59AE"/>
    <w:rsid w:val="00AF2B8A"/>
    <w:rsid w:val="00B15172"/>
    <w:rsid w:val="00B17453"/>
    <w:rsid w:val="00B226D1"/>
    <w:rsid w:val="00B334A0"/>
    <w:rsid w:val="00B41969"/>
    <w:rsid w:val="00B43FE9"/>
    <w:rsid w:val="00B550E5"/>
    <w:rsid w:val="00B751C1"/>
    <w:rsid w:val="00B80542"/>
    <w:rsid w:val="00B805ED"/>
    <w:rsid w:val="00B849E3"/>
    <w:rsid w:val="00B850D2"/>
    <w:rsid w:val="00B959D1"/>
    <w:rsid w:val="00B967C1"/>
    <w:rsid w:val="00BA0C5C"/>
    <w:rsid w:val="00BA68C3"/>
    <w:rsid w:val="00BB5CC0"/>
    <w:rsid w:val="00BC393E"/>
    <w:rsid w:val="00BC7099"/>
    <w:rsid w:val="00BD018E"/>
    <w:rsid w:val="00BD0CF6"/>
    <w:rsid w:val="00BD4536"/>
    <w:rsid w:val="00BD52BA"/>
    <w:rsid w:val="00BD568F"/>
    <w:rsid w:val="00BE4C6C"/>
    <w:rsid w:val="00BF4890"/>
    <w:rsid w:val="00BF6318"/>
    <w:rsid w:val="00BF679F"/>
    <w:rsid w:val="00C0311D"/>
    <w:rsid w:val="00C0416C"/>
    <w:rsid w:val="00C04892"/>
    <w:rsid w:val="00C06DA5"/>
    <w:rsid w:val="00C13E80"/>
    <w:rsid w:val="00C27391"/>
    <w:rsid w:val="00C36599"/>
    <w:rsid w:val="00C44A4D"/>
    <w:rsid w:val="00C47D67"/>
    <w:rsid w:val="00C550B1"/>
    <w:rsid w:val="00C60586"/>
    <w:rsid w:val="00C63832"/>
    <w:rsid w:val="00C65D1A"/>
    <w:rsid w:val="00C81CE7"/>
    <w:rsid w:val="00C839DB"/>
    <w:rsid w:val="00C846D2"/>
    <w:rsid w:val="00C850A0"/>
    <w:rsid w:val="00C86FBA"/>
    <w:rsid w:val="00CA3B7B"/>
    <w:rsid w:val="00CB3569"/>
    <w:rsid w:val="00CC7C6D"/>
    <w:rsid w:val="00CD2E0F"/>
    <w:rsid w:val="00CD5FE0"/>
    <w:rsid w:val="00CE15BC"/>
    <w:rsid w:val="00CE721F"/>
    <w:rsid w:val="00CE72E3"/>
    <w:rsid w:val="00CE7365"/>
    <w:rsid w:val="00D02A68"/>
    <w:rsid w:val="00D04C41"/>
    <w:rsid w:val="00D166DB"/>
    <w:rsid w:val="00D23CC2"/>
    <w:rsid w:val="00D250E0"/>
    <w:rsid w:val="00D369AB"/>
    <w:rsid w:val="00D46F95"/>
    <w:rsid w:val="00D606D3"/>
    <w:rsid w:val="00D60A8A"/>
    <w:rsid w:val="00D66BCA"/>
    <w:rsid w:val="00D721C8"/>
    <w:rsid w:val="00D744FC"/>
    <w:rsid w:val="00D825BD"/>
    <w:rsid w:val="00D9276E"/>
    <w:rsid w:val="00DA4094"/>
    <w:rsid w:val="00DA42C7"/>
    <w:rsid w:val="00DB4F09"/>
    <w:rsid w:val="00DB6717"/>
    <w:rsid w:val="00DC2F60"/>
    <w:rsid w:val="00DC47D6"/>
    <w:rsid w:val="00DD5F4D"/>
    <w:rsid w:val="00DD6170"/>
    <w:rsid w:val="00DE2130"/>
    <w:rsid w:val="00DE6009"/>
    <w:rsid w:val="00DF4214"/>
    <w:rsid w:val="00E00A66"/>
    <w:rsid w:val="00E145D6"/>
    <w:rsid w:val="00E257AA"/>
    <w:rsid w:val="00E3599D"/>
    <w:rsid w:val="00E36759"/>
    <w:rsid w:val="00E36992"/>
    <w:rsid w:val="00E443B7"/>
    <w:rsid w:val="00E54F26"/>
    <w:rsid w:val="00E75AEF"/>
    <w:rsid w:val="00E7683C"/>
    <w:rsid w:val="00E777BD"/>
    <w:rsid w:val="00E77971"/>
    <w:rsid w:val="00E82FFA"/>
    <w:rsid w:val="00E84DF2"/>
    <w:rsid w:val="00E90042"/>
    <w:rsid w:val="00E938B7"/>
    <w:rsid w:val="00EA7201"/>
    <w:rsid w:val="00EB47AD"/>
    <w:rsid w:val="00ED42E4"/>
    <w:rsid w:val="00EE67C6"/>
    <w:rsid w:val="00EE6B08"/>
    <w:rsid w:val="00F00284"/>
    <w:rsid w:val="00F00CA8"/>
    <w:rsid w:val="00F034C8"/>
    <w:rsid w:val="00F1006D"/>
    <w:rsid w:val="00F14B80"/>
    <w:rsid w:val="00F24B78"/>
    <w:rsid w:val="00F264E1"/>
    <w:rsid w:val="00F273FD"/>
    <w:rsid w:val="00F3766D"/>
    <w:rsid w:val="00F669B9"/>
    <w:rsid w:val="00F80894"/>
    <w:rsid w:val="00F80BC3"/>
    <w:rsid w:val="00F844AF"/>
    <w:rsid w:val="00F912D3"/>
    <w:rsid w:val="00FA39C4"/>
    <w:rsid w:val="00FB322D"/>
    <w:rsid w:val="00FC09AB"/>
    <w:rsid w:val="00FC1D28"/>
    <w:rsid w:val="00FE3C98"/>
    <w:rsid w:val="00FE4FF3"/>
    <w:rsid w:val="00FF2D2C"/>
    <w:rsid w:val="05362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7C15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link w:val="Heading1Char"/>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ind w:left="0" w:firstLine="0"/>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link w:val="Head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paragraph" w:styleId="CommentText">
    <w:name w:val="annotation text"/>
    <w:basedOn w:val="Normal"/>
    <w:link w:val="CommentTextChar"/>
    <w:uiPriority w:val="99"/>
    <w:unhideWhenUsed/>
    <w:rsid w:val="00285327"/>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285327"/>
    <w:rPr>
      <w:rFonts w:ascii="Times New Roman" w:hAnsi="Times New Roman"/>
      <w:sz w:val="20"/>
    </w:rPr>
  </w:style>
  <w:style w:type="character" w:styleId="CommentReference">
    <w:name w:val="annotation reference"/>
    <w:basedOn w:val="DefaultParagraphFont"/>
    <w:uiPriority w:val="99"/>
    <w:semiHidden/>
    <w:unhideWhenUsed/>
    <w:rsid w:val="0098510C"/>
    <w:rPr>
      <w:sz w:val="16"/>
      <w:szCs w:val="16"/>
    </w:rPr>
  </w:style>
  <w:style w:type="paragraph" w:styleId="CommentSubject">
    <w:name w:val="annotation subject"/>
    <w:basedOn w:val="CommentText"/>
    <w:next w:val="CommentText"/>
    <w:link w:val="CommentSubjectChar"/>
    <w:uiPriority w:val="99"/>
    <w:unhideWhenUsed/>
    <w:rsid w:val="0098510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rsid w:val="0098510C"/>
    <w:rPr>
      <w:rFonts w:ascii="Times New Roman" w:hAnsi="Times New Roman"/>
      <w:b/>
      <w:bCs/>
      <w:sz w:val="20"/>
      <w:lang w:eastAsia="en-US"/>
    </w:rPr>
  </w:style>
  <w:style w:type="paragraph" w:customStyle="1" w:styleId="Default">
    <w:name w:val="Default"/>
    <w:rsid w:val="00C846D2"/>
    <w:pPr>
      <w:autoSpaceDE w:val="0"/>
      <w:autoSpaceDN w:val="0"/>
      <w:adjustRightInd w:val="0"/>
    </w:pPr>
    <w:rPr>
      <w:rFonts w:ascii="Frutiger 45 Light" w:hAnsi="Frutiger 45 Light" w:cs="Frutiger 45 Light"/>
      <w:color w:val="000000"/>
      <w:szCs w:val="24"/>
    </w:rPr>
  </w:style>
  <w:style w:type="paragraph" w:styleId="Revision">
    <w:name w:val="Revision"/>
    <w:hidden/>
    <w:uiPriority w:val="99"/>
    <w:semiHidden/>
    <w:rsid w:val="0078051A"/>
    <w:rPr>
      <w:lang w:eastAsia="en-US"/>
    </w:rPr>
  </w:style>
  <w:style w:type="character" w:styleId="Hyperlink">
    <w:name w:val="Hyperlink"/>
    <w:basedOn w:val="DefaultParagraphFont"/>
    <w:uiPriority w:val="99"/>
    <w:unhideWhenUsed/>
    <w:rsid w:val="00855AAF"/>
    <w:rPr>
      <w:color w:val="0000FF" w:themeColor="hyperlink"/>
      <w:u w:val="single"/>
    </w:rPr>
  </w:style>
  <w:style w:type="character" w:styleId="FollowedHyperlink">
    <w:name w:val="FollowedHyperlink"/>
    <w:basedOn w:val="DefaultParagraphFont"/>
    <w:uiPriority w:val="99"/>
    <w:unhideWhenUsed/>
    <w:rsid w:val="00EE67C6"/>
    <w:rPr>
      <w:color w:val="800080" w:themeColor="followedHyperlink"/>
      <w:u w:val="single"/>
    </w:rPr>
  </w:style>
  <w:style w:type="paragraph" w:customStyle="1" w:styleId="FormText">
    <w:name w:val="FormText"/>
    <w:rsid w:val="00C36599"/>
    <w:pPr>
      <w:spacing w:line="220" w:lineRule="atLeast"/>
    </w:pPr>
    <w:rPr>
      <w:rFonts w:ascii="Times New Roman" w:hAnsi="Times New Roman"/>
      <w:sz w:val="21"/>
      <w:lang w:eastAsia="en-US"/>
    </w:rPr>
  </w:style>
  <w:style w:type="character" w:styleId="PlaceholderText">
    <w:name w:val="Placeholder Text"/>
    <w:basedOn w:val="DefaultParagraphFont"/>
    <w:uiPriority w:val="99"/>
    <w:semiHidden/>
    <w:rsid w:val="00890785"/>
    <w:rPr>
      <w:color w:val="808080"/>
    </w:rPr>
  </w:style>
  <w:style w:type="character" w:customStyle="1" w:styleId="Heading1Char">
    <w:name w:val="Heading 1 Char"/>
    <w:aliases w:val="Outline1 Char"/>
    <w:link w:val="Heading1"/>
    <w:rsid w:val="008A5DA0"/>
    <w:rPr>
      <w:kern w:val="24"/>
      <w:lang w:eastAsia="en-US"/>
    </w:rPr>
  </w:style>
  <w:style w:type="paragraph" w:customStyle="1" w:styleId="Approval">
    <w:name w:val="Approval"/>
    <w:basedOn w:val="Normal"/>
    <w:next w:val="linespace"/>
    <w:rsid w:val="008A5DA0"/>
    <w:pPr>
      <w:tabs>
        <w:tab w:val="clear" w:pos="720"/>
        <w:tab w:val="clear" w:pos="1440"/>
        <w:tab w:val="clear" w:pos="2160"/>
        <w:tab w:val="clear" w:pos="2880"/>
        <w:tab w:val="clear" w:pos="4680"/>
        <w:tab w:val="clear" w:pos="5400"/>
        <w:tab w:val="clear" w:pos="9000"/>
      </w:tabs>
      <w:spacing w:before="160" w:after="160" w:line="220" w:lineRule="atLeast"/>
      <w:jc w:val="center"/>
    </w:pPr>
    <w:rPr>
      <w:rFonts w:ascii="Times New Roman" w:hAnsi="Times New Roman"/>
      <w:i/>
      <w:sz w:val="22"/>
    </w:rPr>
  </w:style>
  <w:style w:type="paragraph" w:customStyle="1" w:styleId="linespace">
    <w:name w:val="linespace"/>
    <w:rsid w:val="008A5DA0"/>
    <w:pPr>
      <w:spacing w:line="240" w:lineRule="exact"/>
    </w:pPr>
    <w:rPr>
      <w:rFonts w:ascii="Times New Roman" w:hAnsi="Times New Roman"/>
      <w:noProof/>
      <w:sz w:val="20"/>
      <w:lang w:eastAsia="en-US"/>
    </w:rPr>
  </w:style>
  <w:style w:type="paragraph" w:customStyle="1" w:styleId="ArrHead">
    <w:name w:val="ArrHead"/>
    <w:basedOn w:val="Normal"/>
    <w:rsid w:val="008A5DA0"/>
    <w:pPr>
      <w:keepNext/>
      <w:tabs>
        <w:tab w:val="clear" w:pos="720"/>
        <w:tab w:val="clear" w:pos="1440"/>
        <w:tab w:val="clear" w:pos="2160"/>
        <w:tab w:val="clear" w:pos="2880"/>
        <w:tab w:val="clear" w:pos="4680"/>
        <w:tab w:val="clear" w:pos="5400"/>
        <w:tab w:val="clear" w:pos="9000"/>
        <w:tab w:val="right" w:pos="8200"/>
      </w:tabs>
      <w:spacing w:before="480" w:after="120" w:line="220" w:lineRule="atLeast"/>
      <w:jc w:val="center"/>
    </w:pPr>
    <w:rPr>
      <w:rFonts w:ascii="Times New Roman" w:hAnsi="Times New Roman"/>
      <w:caps/>
      <w:sz w:val="28"/>
    </w:rPr>
  </w:style>
  <w:style w:type="paragraph" w:customStyle="1" w:styleId="Banner">
    <w:name w:val="Banner"/>
    <w:next w:val="Number"/>
    <w:rsid w:val="008A5DA0"/>
    <w:pPr>
      <w:pBdr>
        <w:top w:val="single" w:sz="12" w:space="8" w:color="auto"/>
        <w:bottom w:val="single" w:sz="12" w:space="8" w:color="auto"/>
      </w:pBdr>
      <w:spacing w:after="480" w:line="230" w:lineRule="exact"/>
      <w:jc w:val="center"/>
    </w:pPr>
    <w:rPr>
      <w:rFonts w:ascii="Times New Roman" w:hAnsi="Times New Roman"/>
      <w:caps/>
      <w:spacing w:val="74"/>
      <w:sz w:val="22"/>
      <w:lang w:eastAsia="en-US"/>
    </w:rPr>
  </w:style>
  <w:style w:type="paragraph" w:customStyle="1" w:styleId="Number">
    <w:name w:val="Number"/>
    <w:basedOn w:val="Normal"/>
    <w:next w:val="subject"/>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sz w:val="32"/>
    </w:rPr>
  </w:style>
  <w:style w:type="paragraph" w:customStyle="1" w:styleId="subject">
    <w:name w:val="subject"/>
    <w:basedOn w:val="Normal"/>
    <w:next w:val="Subsub"/>
    <w:rsid w:val="008A5DA0"/>
    <w:pPr>
      <w:tabs>
        <w:tab w:val="clear" w:pos="720"/>
        <w:tab w:val="clear" w:pos="1440"/>
        <w:tab w:val="clear" w:pos="2160"/>
        <w:tab w:val="clear" w:pos="2880"/>
        <w:tab w:val="clear" w:pos="4680"/>
        <w:tab w:val="clear" w:pos="5400"/>
        <w:tab w:val="clear" w:pos="9000"/>
      </w:tabs>
      <w:spacing w:after="320" w:line="240" w:lineRule="auto"/>
      <w:jc w:val="center"/>
    </w:pPr>
    <w:rPr>
      <w:rFonts w:ascii="Times New Roman" w:hAnsi="Times New Roman"/>
      <w:b/>
      <w:caps/>
      <w:sz w:val="32"/>
    </w:rPr>
  </w:style>
  <w:style w:type="paragraph" w:customStyle="1" w:styleId="Subsub">
    <w:name w:val="Subsub"/>
    <w:basedOn w:val="Normal"/>
    <w:rsid w:val="008A5DA0"/>
    <w:pPr>
      <w:tabs>
        <w:tab w:val="clear" w:pos="720"/>
        <w:tab w:val="clear" w:pos="1440"/>
        <w:tab w:val="clear" w:pos="2160"/>
        <w:tab w:val="clear" w:pos="2880"/>
        <w:tab w:val="clear" w:pos="4680"/>
        <w:tab w:val="clear" w:pos="5400"/>
        <w:tab w:val="clear" w:pos="9000"/>
      </w:tabs>
      <w:spacing w:after="360" w:line="240" w:lineRule="auto"/>
      <w:jc w:val="center"/>
    </w:pPr>
    <w:rPr>
      <w:rFonts w:ascii="Times New Roman" w:hAnsi="Times New Roman"/>
      <w:b/>
      <w:caps/>
    </w:rPr>
  </w:style>
  <w:style w:type="paragraph" w:styleId="Caption">
    <w:name w:val="caption"/>
    <w:basedOn w:val="Normal"/>
    <w:next w:val="Normal"/>
    <w:qFormat/>
    <w:rsid w:val="008A5DA0"/>
    <w:pPr>
      <w:tabs>
        <w:tab w:val="clear" w:pos="720"/>
        <w:tab w:val="clear" w:pos="1440"/>
        <w:tab w:val="clear" w:pos="2160"/>
        <w:tab w:val="clear" w:pos="2880"/>
        <w:tab w:val="clear" w:pos="4680"/>
        <w:tab w:val="clear" w:pos="5400"/>
        <w:tab w:val="clear" w:pos="9000"/>
      </w:tabs>
      <w:spacing w:before="120" w:after="120" w:line="220" w:lineRule="atLeast"/>
    </w:pPr>
    <w:rPr>
      <w:rFonts w:ascii="Times New Roman" w:hAnsi="Times New Roman"/>
      <w:b/>
      <w:sz w:val="21"/>
    </w:rPr>
  </w:style>
  <w:style w:type="paragraph" w:customStyle="1" w:styleId="ColumnHeader">
    <w:name w:val="ColumnHeader"/>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i/>
      <w:sz w:val="21"/>
    </w:rPr>
  </w:style>
  <w:style w:type="paragraph" w:customStyle="1" w:styleId="Coming">
    <w:name w:val="Coming"/>
    <w:basedOn w:val="Normal"/>
    <w:next w:val="Pr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line="220" w:lineRule="atLeast"/>
      <w:ind w:left="1711" w:right="1541" w:hanging="170"/>
    </w:pPr>
    <w:rPr>
      <w:rFonts w:ascii="Times New Roman" w:hAnsi="Times New Roman"/>
      <w:i/>
      <w:sz w:val="21"/>
    </w:rPr>
  </w:style>
  <w:style w:type="paragraph" w:customStyle="1" w:styleId="Pre">
    <w:name w:val="Pre"/>
    <w:basedOn w:val="Normal"/>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ComingC">
    <w:name w:val="ComingC"/>
    <w:basedOn w:val="Coming"/>
    <w:rsid w:val="008A5DA0"/>
    <w:pPr>
      <w:tabs>
        <w:tab w:val="clear" w:pos="3232"/>
        <w:tab w:val="clear" w:pos="3629"/>
      </w:tabs>
      <w:spacing w:before="80"/>
      <w:ind w:left="1956" w:right="3400"/>
      <w:jc w:val="left"/>
    </w:pPr>
  </w:style>
  <w:style w:type="paragraph" w:customStyle="1" w:styleId="Confirmed">
    <w:name w:val="Confirmed"/>
    <w:basedOn w:val="Normal"/>
    <w:next w:val="linespace"/>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Correction">
    <w:name w:val="Correction"/>
    <w:next w:val="Draft"/>
    <w:rsid w:val="008A5DA0"/>
    <w:pPr>
      <w:spacing w:after="240" w:line="220" w:lineRule="atLeast"/>
      <w:jc w:val="center"/>
    </w:pPr>
    <w:rPr>
      <w:rFonts w:ascii="Times New Roman" w:hAnsi="Times New Roman"/>
      <w:i/>
      <w:sz w:val="21"/>
      <w:lang w:eastAsia="en-US"/>
    </w:rPr>
  </w:style>
  <w:style w:type="paragraph" w:customStyle="1" w:styleId="Draft">
    <w:name w:val="Draft"/>
    <w:basedOn w:val="Normal"/>
    <w:rsid w:val="008A5DA0"/>
    <w:pPr>
      <w:tabs>
        <w:tab w:val="clear" w:pos="720"/>
        <w:tab w:val="clear" w:pos="1440"/>
        <w:tab w:val="clear" w:pos="2160"/>
        <w:tab w:val="clear" w:pos="2880"/>
        <w:tab w:val="clear" w:pos="4680"/>
        <w:tab w:val="clear" w:pos="5400"/>
        <w:tab w:val="clear" w:pos="9000"/>
      </w:tabs>
      <w:spacing w:after="240" w:line="220" w:lineRule="atLeast"/>
    </w:pPr>
    <w:rPr>
      <w:rFonts w:ascii="Times New Roman" w:hAnsi="Times New Roman"/>
      <w:i/>
      <w:sz w:val="21"/>
    </w:rPr>
  </w:style>
  <w:style w:type="paragraph" w:customStyle="1" w:styleId="DefPara">
    <w:name w:val="Def Para"/>
    <w:basedOn w:val="Normal"/>
    <w:rsid w:val="008A5DA0"/>
    <w:pPr>
      <w:tabs>
        <w:tab w:val="clear" w:pos="720"/>
        <w:tab w:val="clear" w:pos="1440"/>
        <w:tab w:val="clear" w:pos="2160"/>
        <w:tab w:val="clear" w:pos="2880"/>
        <w:tab w:val="clear" w:pos="4680"/>
        <w:tab w:val="clear" w:pos="5400"/>
        <w:tab w:val="clear" w:pos="9000"/>
      </w:tabs>
      <w:spacing w:before="80" w:line="220" w:lineRule="atLeast"/>
      <w:ind w:left="340"/>
    </w:pPr>
    <w:rPr>
      <w:rFonts w:ascii="Times New Roman" w:hAnsi="Times New Roman"/>
      <w:sz w:val="21"/>
    </w:rPr>
  </w:style>
  <w:style w:type="paragraph" w:customStyle="1" w:styleId="dept">
    <w:name w:val="dept"/>
    <w:next w:val="linespace"/>
    <w:rsid w:val="008A5DA0"/>
    <w:pPr>
      <w:jc w:val="right"/>
    </w:pPr>
    <w:rPr>
      <w:rFonts w:ascii="Times New Roman" w:hAnsi="Times New Roman"/>
      <w:b/>
      <w:noProof/>
      <w:sz w:val="20"/>
      <w:lang w:eastAsia="en-US"/>
    </w:rPr>
  </w:style>
  <w:style w:type="paragraph" w:customStyle="1" w:styleId="DisplayItem">
    <w:name w:val="DisplayItem"/>
    <w:rsid w:val="008A5DA0"/>
    <w:pPr>
      <w:spacing w:before="120" w:after="120"/>
      <w:jc w:val="center"/>
    </w:pPr>
    <w:rPr>
      <w:rFonts w:ascii="Times New Roman" w:hAnsi="Times New Roman"/>
      <w:sz w:val="20"/>
      <w:lang w:eastAsia="en-US"/>
    </w:rPr>
  </w:style>
  <w:style w:type="paragraph" w:customStyle="1" w:styleId="EANote">
    <w:name w:val="EA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EANotenote">
    <w:name w:val="EA_Note_note"/>
    <w:basedOn w:val="Normal"/>
    <w:next w:val="T1"/>
    <w:rsid w:val="008A5DA0"/>
    <w:pPr>
      <w:tabs>
        <w:tab w:val="clear" w:pos="720"/>
        <w:tab w:val="clear" w:pos="1440"/>
        <w:tab w:val="clear" w:pos="2160"/>
        <w:tab w:val="clear" w:pos="2880"/>
        <w:tab w:val="clear" w:pos="4680"/>
        <w:tab w:val="clear" w:pos="5400"/>
        <w:tab w:val="clear" w:pos="9000"/>
      </w:tabs>
      <w:spacing w:after="240" w:line="220" w:lineRule="atLeast"/>
      <w:jc w:val="center"/>
    </w:pPr>
    <w:rPr>
      <w:rFonts w:ascii="Times New Roman" w:hAnsi="Times New Roman"/>
      <w:i/>
      <w:sz w:val="21"/>
    </w:rPr>
  </w:style>
  <w:style w:type="paragraph" w:customStyle="1" w:styleId="T1">
    <w:name w:val="T1"/>
    <w:basedOn w:val="Normal"/>
    <w:rsid w:val="008A5DA0"/>
    <w:pPr>
      <w:tabs>
        <w:tab w:val="clear" w:pos="720"/>
        <w:tab w:val="clear" w:pos="1440"/>
        <w:tab w:val="clear" w:pos="2160"/>
        <w:tab w:val="clear" w:pos="2880"/>
        <w:tab w:val="clear" w:pos="4680"/>
        <w:tab w:val="clear" w:pos="5400"/>
        <w:tab w:val="clear" w:pos="9000"/>
      </w:tabs>
      <w:spacing w:before="160" w:line="220" w:lineRule="atLeast"/>
    </w:pPr>
    <w:rPr>
      <w:rFonts w:ascii="Times New Roman" w:hAnsi="Times New Roman"/>
      <w:sz w:val="21"/>
    </w:rPr>
  </w:style>
  <w:style w:type="paragraph" w:customStyle="1" w:styleId="FootnoteCont">
    <w:name w:val="Footnote Cont"/>
    <w:basedOn w:val="FootnoteText"/>
    <w:rsid w:val="008A5DA0"/>
    <w:pPr>
      <w:tabs>
        <w:tab w:val="clear" w:pos="720"/>
        <w:tab w:val="clear" w:pos="1440"/>
        <w:tab w:val="clear" w:pos="2160"/>
        <w:tab w:val="clear" w:pos="2880"/>
        <w:tab w:val="clear" w:pos="4680"/>
        <w:tab w:val="clear" w:pos="5400"/>
        <w:tab w:val="clear" w:pos="9000"/>
      </w:tabs>
      <w:spacing w:line="180" w:lineRule="exact"/>
      <w:ind w:left="340"/>
    </w:pPr>
    <w:rPr>
      <w:rFonts w:ascii="Times New Roman" w:hAnsi="Times New Roman"/>
      <w:sz w:val="16"/>
    </w:rPr>
  </w:style>
  <w:style w:type="paragraph" w:customStyle="1" w:styleId="FormHeading">
    <w:name w:val="FormHeading"/>
    <w:rsid w:val="008A5DA0"/>
    <w:pPr>
      <w:jc w:val="center"/>
    </w:pPr>
    <w:rPr>
      <w:rFonts w:ascii="Times New Roman" w:hAnsi="Times New Roman"/>
      <w:sz w:val="28"/>
      <w:lang w:eastAsia="en-US"/>
    </w:rPr>
  </w:style>
  <w:style w:type="paragraph" w:customStyle="1" w:styleId="FormSubHeading">
    <w:name w:val="FormSubHeading"/>
    <w:rsid w:val="008A5DA0"/>
    <w:pPr>
      <w:jc w:val="center"/>
    </w:pPr>
    <w:rPr>
      <w:rFonts w:ascii="Times New Roman" w:hAnsi="Times New Roman"/>
      <w:lang w:eastAsia="en-US"/>
    </w:rPr>
  </w:style>
  <w:style w:type="paragraph" w:customStyle="1" w:styleId="H1">
    <w:name w:val="H1"/>
    <w:basedOn w:val="Normal"/>
    <w:next w:val="N1"/>
    <w:rsid w:val="008A5DA0"/>
    <w:pPr>
      <w:keepNext/>
      <w:tabs>
        <w:tab w:val="clear" w:pos="720"/>
        <w:tab w:val="clear" w:pos="1440"/>
        <w:tab w:val="clear" w:pos="2160"/>
        <w:tab w:val="clear" w:pos="2880"/>
        <w:tab w:val="clear" w:pos="4680"/>
        <w:tab w:val="clear" w:pos="5400"/>
        <w:tab w:val="clear" w:pos="9000"/>
      </w:tabs>
      <w:spacing w:before="320" w:line="220" w:lineRule="atLeast"/>
    </w:pPr>
    <w:rPr>
      <w:rFonts w:ascii="Times New Roman" w:hAnsi="Times New Roman"/>
      <w:b/>
      <w:sz w:val="21"/>
    </w:rPr>
  </w:style>
  <w:style w:type="paragraph" w:customStyle="1" w:styleId="N1">
    <w:name w:val="N1"/>
    <w:basedOn w:val="Normal"/>
    <w:rsid w:val="008A5DA0"/>
    <w:pPr>
      <w:tabs>
        <w:tab w:val="clear" w:pos="720"/>
        <w:tab w:val="clear" w:pos="1440"/>
        <w:tab w:val="clear" w:pos="2160"/>
        <w:tab w:val="clear" w:pos="2880"/>
        <w:tab w:val="clear" w:pos="4680"/>
        <w:tab w:val="clear" w:pos="5400"/>
        <w:tab w:val="clear" w:pos="9000"/>
        <w:tab w:val="num" w:pos="360"/>
      </w:tabs>
      <w:spacing w:before="160" w:line="220" w:lineRule="atLeast"/>
      <w:ind w:firstLine="170"/>
    </w:pPr>
    <w:rPr>
      <w:rFonts w:ascii="Times New Roman" w:hAnsi="Times New Roman"/>
      <w:sz w:val="21"/>
    </w:rPr>
  </w:style>
  <w:style w:type="paragraph" w:customStyle="1" w:styleId="H2">
    <w:name w:val="H2"/>
    <w:basedOn w:val="Heading2"/>
    <w:next w:val="N2"/>
    <w:rsid w:val="008A5DA0"/>
    <w:pPr>
      <w:keepNext/>
      <w:numPr>
        <w:ilvl w:val="0"/>
        <w:numId w:val="0"/>
      </w:numPr>
      <w:tabs>
        <w:tab w:val="clear" w:pos="720"/>
        <w:tab w:val="clear" w:pos="1440"/>
        <w:tab w:val="clear" w:pos="2160"/>
        <w:tab w:val="clear" w:pos="2880"/>
        <w:tab w:val="clear" w:pos="4680"/>
        <w:tab w:val="clear" w:pos="5400"/>
        <w:tab w:val="clear" w:pos="9000"/>
      </w:tabs>
      <w:spacing w:before="80" w:line="220" w:lineRule="atLeast"/>
      <w:ind w:left="170"/>
      <w:outlineLvl w:val="9"/>
    </w:pPr>
    <w:rPr>
      <w:rFonts w:ascii="Times New Roman" w:hAnsi="Times New Roman"/>
      <w:i/>
      <w:kern w:val="0"/>
      <w:sz w:val="21"/>
    </w:rPr>
  </w:style>
  <w:style w:type="paragraph" w:customStyle="1" w:styleId="N2">
    <w:name w:val="N2"/>
    <w:basedOn w:val="N1"/>
    <w:rsid w:val="008A5DA0"/>
    <w:pPr>
      <w:numPr>
        <w:ilvl w:val="1"/>
      </w:numPr>
      <w:tabs>
        <w:tab w:val="num" w:pos="360"/>
        <w:tab w:val="num" w:pos="720"/>
      </w:tabs>
      <w:spacing w:before="80"/>
      <w:ind w:firstLine="170"/>
    </w:pPr>
  </w:style>
  <w:style w:type="paragraph" w:customStyle="1" w:styleId="H3">
    <w:name w:val="H3"/>
    <w:basedOn w:val="Heading3"/>
    <w:next w:val="N3"/>
    <w:rsid w:val="008A5DA0"/>
    <w:pPr>
      <w:keepNext/>
      <w:numPr>
        <w:ilvl w:val="0"/>
        <w:numId w:val="0"/>
      </w:numPr>
      <w:tabs>
        <w:tab w:val="clear" w:pos="1440"/>
        <w:tab w:val="clear" w:pos="2160"/>
        <w:tab w:val="clear" w:pos="2880"/>
        <w:tab w:val="clear" w:pos="4680"/>
        <w:tab w:val="clear" w:pos="5400"/>
        <w:tab w:val="clear" w:pos="9000"/>
      </w:tabs>
      <w:spacing w:before="80" w:line="220" w:lineRule="atLeast"/>
      <w:ind w:left="340"/>
      <w:outlineLvl w:val="9"/>
    </w:pPr>
    <w:rPr>
      <w:rFonts w:ascii="Times New Roman" w:hAnsi="Times New Roman"/>
      <w:i/>
      <w:kern w:val="0"/>
      <w:sz w:val="21"/>
    </w:rPr>
  </w:style>
  <w:style w:type="paragraph" w:customStyle="1" w:styleId="N3">
    <w:name w:val="N3"/>
    <w:basedOn w:val="N2"/>
    <w:rsid w:val="008A5DA0"/>
    <w:pPr>
      <w:numPr>
        <w:ilvl w:val="2"/>
      </w:numPr>
      <w:tabs>
        <w:tab w:val="clear" w:pos="720"/>
        <w:tab w:val="num" w:pos="360"/>
        <w:tab w:val="num" w:pos="737"/>
      </w:tabs>
      <w:ind w:left="737" w:hanging="397"/>
    </w:pPr>
  </w:style>
  <w:style w:type="paragraph" w:customStyle="1" w:styleId="Interpretation">
    <w:name w:val="Interpretation"/>
    <w:basedOn w:val="Normal"/>
    <w:next w:val="linespace"/>
    <w:rsid w:val="008A5DA0"/>
    <w:pPr>
      <w:tabs>
        <w:tab w:val="clear" w:pos="720"/>
        <w:tab w:val="clear" w:pos="1440"/>
        <w:tab w:val="clear" w:pos="2160"/>
        <w:tab w:val="clear" w:pos="2880"/>
        <w:tab w:val="clear" w:pos="4680"/>
        <w:tab w:val="clear" w:pos="5400"/>
        <w:tab w:val="clear" w:pos="9000"/>
      </w:tabs>
      <w:spacing w:before="360" w:line="220" w:lineRule="atLeast"/>
    </w:pPr>
    <w:rPr>
      <w:rFonts w:ascii="Times New Roman" w:hAnsi="Times New Roman"/>
      <w:sz w:val="21"/>
    </w:rPr>
  </w:style>
  <w:style w:type="paragraph" w:customStyle="1" w:styleId="Laid">
    <w:name w:val="Laid"/>
    <w:basedOn w:val="Normal"/>
    <w:next w:val="Coming"/>
    <w:rsid w:val="008A5DA0"/>
    <w:pPr>
      <w:tabs>
        <w:tab w:val="clear" w:pos="720"/>
        <w:tab w:val="clear" w:pos="1440"/>
        <w:tab w:val="clear" w:pos="2160"/>
        <w:tab w:val="clear" w:pos="2880"/>
        <w:tab w:val="clear" w:pos="4680"/>
        <w:tab w:val="clear" w:pos="5400"/>
        <w:tab w:val="clear" w:pos="9000"/>
        <w:tab w:val="right" w:pos="6804"/>
      </w:tabs>
      <w:spacing w:after="160" w:line="220" w:lineRule="atLeast"/>
      <w:ind w:left="1541" w:right="1541"/>
    </w:pPr>
    <w:rPr>
      <w:rFonts w:ascii="Times New Roman" w:hAnsi="Times New Roman"/>
      <w:i/>
      <w:sz w:val="21"/>
    </w:rPr>
  </w:style>
  <w:style w:type="paragraph" w:customStyle="1" w:styleId="Laidbefore">
    <w:name w:val="Laid before"/>
    <w:basedOn w:val="Approval"/>
    <w:next w:val="linespace"/>
    <w:rsid w:val="008A5DA0"/>
  </w:style>
  <w:style w:type="paragraph" w:customStyle="1" w:styleId="LaidDraft">
    <w:name w:val="LaidDraft"/>
    <w:basedOn w:val="Approval"/>
    <w:next w:val="linespace"/>
    <w:rsid w:val="008A5DA0"/>
  </w:style>
  <w:style w:type="paragraph" w:customStyle="1" w:styleId="LegSeal">
    <w:name w:val="LegSeal"/>
    <w:next w:val="linespace"/>
    <w:rsid w:val="008A5DA0"/>
    <w:rPr>
      <w:rFonts w:ascii="Times New Roman" w:hAnsi="Times New Roman"/>
      <w:noProof/>
      <w:sz w:val="20"/>
      <w:lang w:eastAsia="en-US"/>
    </w:rPr>
  </w:style>
  <w:style w:type="paragraph" w:customStyle="1" w:styleId="lineseparator">
    <w:name w:val="lineseparator"/>
    <w:basedOn w:val="TOC9"/>
    <w:rsid w:val="008A5DA0"/>
    <w:pPr>
      <w:pBdr>
        <w:bottom w:val="single" w:sz="4" w:space="1" w:color="auto"/>
      </w:pBdr>
      <w:spacing w:before="240" w:after="480"/>
      <w:ind w:left="2400" w:right="2400"/>
    </w:pPr>
  </w:style>
  <w:style w:type="paragraph" w:styleId="TOC9">
    <w:name w:val="toc 9"/>
    <w:basedOn w:val="Normal"/>
    <w:next w:val="Normal"/>
    <w:rsid w:val="008A5DA0"/>
    <w:pPr>
      <w:keepLines/>
      <w:tabs>
        <w:tab w:val="clear" w:pos="720"/>
        <w:tab w:val="clear" w:pos="1440"/>
        <w:tab w:val="clear" w:pos="2160"/>
        <w:tab w:val="clear" w:pos="2880"/>
        <w:tab w:val="clear" w:pos="4680"/>
        <w:tab w:val="clear" w:pos="5400"/>
        <w:tab w:val="clear" w:pos="9000"/>
        <w:tab w:val="left" w:pos="576"/>
        <w:tab w:val="right" w:pos="8280"/>
      </w:tabs>
      <w:spacing w:after="40" w:line="240" w:lineRule="auto"/>
      <w:ind w:left="576" w:right="720" w:hanging="576"/>
    </w:pPr>
    <w:rPr>
      <w:rFonts w:ascii="Times New Roman" w:hAnsi="Times New Roman"/>
      <w:sz w:val="21"/>
    </w:rPr>
  </w:style>
  <w:style w:type="paragraph" w:customStyle="1" w:styleId="List1">
    <w:name w:val="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737" w:hanging="397"/>
    </w:pPr>
    <w:rPr>
      <w:rFonts w:ascii="Times New Roman" w:hAnsi="Times New Roman"/>
      <w:sz w:val="21"/>
    </w:rPr>
  </w:style>
  <w:style w:type="paragraph" w:customStyle="1" w:styleId="List1Cont">
    <w:name w:val="List1 Cont"/>
    <w:basedOn w:val="List1"/>
    <w:rsid w:val="008A5DA0"/>
    <w:pPr>
      <w:ind w:firstLine="0"/>
    </w:pPr>
  </w:style>
  <w:style w:type="paragraph" w:customStyle="1" w:styleId="LQT1">
    <w:name w:val="LQT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pPr>
    <w:rPr>
      <w:rFonts w:ascii="Times New Roman" w:hAnsi="Times New Roman"/>
      <w:sz w:val="21"/>
    </w:rPr>
  </w:style>
  <w:style w:type="paragraph" w:customStyle="1" w:styleId="LQT2">
    <w:name w:val="LQT2"/>
    <w:basedOn w:val="LQT1"/>
    <w:rsid w:val="008A5DA0"/>
    <w:pPr>
      <w:spacing w:before="80"/>
    </w:pPr>
  </w:style>
  <w:style w:type="paragraph" w:customStyle="1" w:styleId="LQDefPara">
    <w:name w:val="LQ Def Para"/>
    <w:basedOn w:val="LQT2"/>
    <w:rsid w:val="008A5DA0"/>
    <w:pPr>
      <w:ind w:left="907"/>
    </w:pPr>
  </w:style>
  <w:style w:type="paragraph" w:customStyle="1" w:styleId="LQArrHead">
    <w:name w:val="LQArrHead"/>
    <w:basedOn w:val="ArrHead"/>
    <w:next w:val="LQTOC1"/>
    <w:rsid w:val="008A5DA0"/>
    <w:pPr>
      <w:ind w:left="567"/>
    </w:pPr>
    <w:rPr>
      <w:caps w:val="0"/>
    </w:rPr>
  </w:style>
  <w:style w:type="paragraph" w:customStyle="1" w:styleId="LQTOC1">
    <w:name w:val="LQTOC 1"/>
    <w:basedOn w:val="TOC1"/>
    <w:next w:val="LQTOC2"/>
    <w:autoRedefine/>
    <w:rsid w:val="008A5DA0"/>
    <w:pPr>
      <w:ind w:left="567"/>
    </w:pPr>
  </w:style>
  <w:style w:type="paragraph" w:styleId="TOC1">
    <w:name w:val="toc 1"/>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rPr>
  </w:style>
  <w:style w:type="paragraph" w:customStyle="1" w:styleId="LQTOC2">
    <w:name w:val="LQTOC 2"/>
    <w:basedOn w:val="TOC2"/>
    <w:next w:val="LQTOC3"/>
    <w:autoRedefine/>
    <w:rsid w:val="008A5DA0"/>
    <w:pPr>
      <w:ind w:left="567"/>
    </w:pPr>
  </w:style>
  <w:style w:type="paragraph" w:styleId="TOC2">
    <w:name w:val="toc 2"/>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2"/>
    </w:rPr>
  </w:style>
  <w:style w:type="paragraph" w:customStyle="1" w:styleId="LQTOC3">
    <w:name w:val="LQTOC 3"/>
    <w:basedOn w:val="TOC3"/>
    <w:next w:val="LQTOC4"/>
    <w:autoRedefine/>
    <w:rsid w:val="008A5DA0"/>
    <w:pPr>
      <w:ind w:left="567"/>
    </w:pPr>
  </w:style>
  <w:style w:type="paragraph" w:styleId="TOC3">
    <w:name w:val="toc 3"/>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20"/>
    </w:rPr>
  </w:style>
  <w:style w:type="paragraph" w:customStyle="1" w:styleId="LQTOC4">
    <w:name w:val="LQTOC 4"/>
    <w:basedOn w:val="TOC4"/>
    <w:next w:val="LQTOC5"/>
    <w:rsid w:val="008A5DA0"/>
    <w:pPr>
      <w:ind w:left="567"/>
    </w:pPr>
  </w:style>
  <w:style w:type="paragraph" w:styleId="TOC4">
    <w:name w:val="toc 4"/>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5">
    <w:name w:val="LQTOC 5"/>
    <w:basedOn w:val="TOC5"/>
    <w:next w:val="LQTOC6"/>
    <w:autoRedefine/>
    <w:rsid w:val="008A5DA0"/>
    <w:pPr>
      <w:ind w:left="567"/>
    </w:pPr>
  </w:style>
  <w:style w:type="paragraph" w:styleId="TOC5">
    <w:name w:val="toc 5"/>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noProof/>
      <w:sz w:val="18"/>
    </w:rPr>
  </w:style>
  <w:style w:type="paragraph" w:customStyle="1" w:styleId="LQTOC6">
    <w:name w:val="LQTOC 6"/>
    <w:basedOn w:val="TOC6"/>
    <w:next w:val="LQTOC9"/>
    <w:autoRedefine/>
    <w:rsid w:val="008A5DA0"/>
    <w:pPr>
      <w:ind w:left="567"/>
    </w:pPr>
    <w:rPr>
      <w:i w:val="0"/>
    </w:rPr>
  </w:style>
  <w:style w:type="paragraph" w:styleId="TOC6">
    <w:name w:val="toc 6"/>
    <w:basedOn w:val="Normal"/>
    <w:next w:val="Normal"/>
    <w:autoRedefine/>
    <w:semiHidden/>
    <w:rsid w:val="008A5DA0"/>
    <w:pPr>
      <w:keepNext/>
      <w:tabs>
        <w:tab w:val="clear" w:pos="720"/>
        <w:tab w:val="clear" w:pos="1440"/>
        <w:tab w:val="clear" w:pos="2160"/>
        <w:tab w:val="clear" w:pos="2880"/>
        <w:tab w:val="clear" w:pos="4680"/>
        <w:tab w:val="clear" w:pos="5400"/>
        <w:tab w:val="clear" w:pos="9000"/>
        <w:tab w:val="right" w:pos="7938"/>
      </w:tabs>
      <w:spacing w:after="40" w:line="220" w:lineRule="atLeast"/>
      <w:jc w:val="center"/>
    </w:pPr>
    <w:rPr>
      <w:rFonts w:ascii="Times New Roman" w:hAnsi="Times New Roman"/>
      <w:i/>
      <w:noProof/>
      <w:sz w:val="20"/>
    </w:rPr>
  </w:style>
  <w:style w:type="paragraph" w:customStyle="1" w:styleId="LQTOC9">
    <w:name w:val="LQTOC 9"/>
    <w:basedOn w:val="TOC9"/>
    <w:rsid w:val="008A5DA0"/>
    <w:pPr>
      <w:tabs>
        <w:tab w:val="left" w:pos="1145"/>
      </w:tabs>
      <w:ind w:left="1145" w:hanging="578"/>
    </w:pPr>
  </w:style>
  <w:style w:type="paragraph" w:customStyle="1" w:styleId="LQDisplayItem">
    <w:name w:val="LQDisplayItem"/>
    <w:basedOn w:val="DisplayItem"/>
    <w:rsid w:val="008A5DA0"/>
    <w:pPr>
      <w:ind w:left="567"/>
    </w:pPr>
  </w:style>
  <w:style w:type="paragraph" w:customStyle="1" w:styleId="LQH1">
    <w:name w:val="LQH1"/>
    <w:basedOn w:val="H1"/>
    <w:next w:val="LQN1"/>
    <w:rsid w:val="008A5DA0"/>
    <w:pPr>
      <w:ind w:left="567"/>
    </w:pPr>
  </w:style>
  <w:style w:type="paragraph" w:customStyle="1" w:styleId="LQN1">
    <w:name w:val="LQN1"/>
    <w:basedOn w:val="Normal"/>
    <w:rsid w:val="008A5DA0"/>
    <w:pPr>
      <w:tabs>
        <w:tab w:val="clear" w:pos="720"/>
        <w:tab w:val="clear" w:pos="1440"/>
        <w:tab w:val="clear" w:pos="2160"/>
        <w:tab w:val="clear" w:pos="2880"/>
        <w:tab w:val="clear" w:pos="4680"/>
        <w:tab w:val="clear" w:pos="5400"/>
        <w:tab w:val="clear" w:pos="9000"/>
      </w:tabs>
      <w:spacing w:before="160" w:line="220" w:lineRule="atLeast"/>
      <w:ind w:left="567" w:firstLine="170"/>
    </w:pPr>
    <w:rPr>
      <w:rFonts w:ascii="Times New Roman" w:hAnsi="Times New Roman"/>
      <w:sz w:val="21"/>
    </w:rPr>
  </w:style>
  <w:style w:type="paragraph" w:customStyle="1" w:styleId="LQH2">
    <w:name w:val="LQH2"/>
    <w:basedOn w:val="H2"/>
    <w:next w:val="LQN2"/>
    <w:rsid w:val="008A5DA0"/>
    <w:pPr>
      <w:ind w:left="737"/>
    </w:pPr>
  </w:style>
  <w:style w:type="paragraph" w:customStyle="1" w:styleId="LQN2">
    <w:name w:val="LQN2"/>
    <w:basedOn w:val="LQN1"/>
    <w:rsid w:val="008A5DA0"/>
    <w:pPr>
      <w:spacing w:before="80"/>
    </w:pPr>
  </w:style>
  <w:style w:type="paragraph" w:customStyle="1" w:styleId="LQH3">
    <w:name w:val="LQH3"/>
    <w:basedOn w:val="H3"/>
    <w:next w:val="LQN3"/>
    <w:rsid w:val="008A5DA0"/>
    <w:pPr>
      <w:ind w:left="907"/>
    </w:pPr>
  </w:style>
  <w:style w:type="paragraph" w:customStyle="1" w:styleId="LQN3">
    <w:name w:val="LQN3"/>
    <w:basedOn w:val="LQN2"/>
    <w:rsid w:val="008A5DA0"/>
    <w:pPr>
      <w:tabs>
        <w:tab w:val="left" w:pos="1304"/>
      </w:tabs>
      <w:ind w:left="1304" w:hanging="397"/>
    </w:pPr>
  </w:style>
  <w:style w:type="paragraph" w:customStyle="1" w:styleId="LQList1">
    <w:name w:val="LQList1"/>
    <w:basedOn w:val="List1"/>
    <w:rsid w:val="008A5DA0"/>
    <w:pPr>
      <w:ind w:left="1304"/>
    </w:pPr>
  </w:style>
  <w:style w:type="paragraph" w:customStyle="1" w:styleId="LQList1Cont">
    <w:name w:val="LQList1 Cont"/>
    <w:basedOn w:val="List1Cont"/>
    <w:rsid w:val="008A5DA0"/>
    <w:pPr>
      <w:ind w:left="1304"/>
    </w:pPr>
  </w:style>
  <w:style w:type="paragraph" w:customStyle="1" w:styleId="LQN3-N4">
    <w:name w:val="LQN3-N4"/>
    <w:basedOn w:val="LQN3"/>
    <w:next w:val="LQN4"/>
    <w:rsid w:val="008A5DA0"/>
    <w:pPr>
      <w:tabs>
        <w:tab w:val="clear" w:pos="1304"/>
        <w:tab w:val="right" w:pos="1588"/>
        <w:tab w:val="left" w:pos="1701"/>
      </w:tabs>
      <w:ind w:left="1701" w:hanging="794"/>
    </w:pPr>
  </w:style>
  <w:style w:type="paragraph" w:customStyle="1" w:styleId="LQN4">
    <w:name w:val="LQN4"/>
    <w:basedOn w:val="LQN3"/>
    <w:rsid w:val="008A5DA0"/>
    <w:pPr>
      <w:tabs>
        <w:tab w:val="clear" w:pos="1304"/>
        <w:tab w:val="right" w:pos="1588"/>
        <w:tab w:val="left" w:pos="1701"/>
      </w:tabs>
      <w:ind w:left="1701" w:hanging="1701"/>
    </w:pPr>
  </w:style>
  <w:style w:type="paragraph" w:customStyle="1" w:styleId="LQN4-N5">
    <w:name w:val="LQN4-N5"/>
    <w:basedOn w:val="LQN4"/>
    <w:next w:val="LQN5"/>
    <w:rsid w:val="008A5DA0"/>
    <w:pPr>
      <w:tabs>
        <w:tab w:val="left" w:pos="2268"/>
      </w:tabs>
      <w:ind w:left="2268" w:hanging="2268"/>
    </w:pPr>
  </w:style>
  <w:style w:type="paragraph" w:customStyle="1" w:styleId="LQN5">
    <w:name w:val="LQN5"/>
    <w:basedOn w:val="LQN4"/>
    <w:rsid w:val="008A5DA0"/>
    <w:pPr>
      <w:tabs>
        <w:tab w:val="clear" w:pos="1588"/>
        <w:tab w:val="clear" w:pos="1701"/>
        <w:tab w:val="left" w:pos="2268"/>
      </w:tabs>
      <w:ind w:left="2268" w:hanging="567"/>
    </w:pPr>
  </w:style>
  <w:style w:type="paragraph" w:customStyle="1" w:styleId="LQpart">
    <w:name w:val="LQpart"/>
    <w:basedOn w:val="Normal"/>
    <w:next w:val="LQ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line="240" w:lineRule="auto"/>
      <w:ind w:left="567"/>
      <w:jc w:val="center"/>
    </w:pPr>
    <w:rPr>
      <w:rFonts w:ascii="Times New Roman" w:hAnsi="Times New Roman"/>
      <w:sz w:val="28"/>
    </w:rPr>
  </w:style>
  <w:style w:type="paragraph" w:customStyle="1" w:styleId="LQpartHead">
    <w:name w:val="LQ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rPr>
  </w:style>
  <w:style w:type="paragraph" w:customStyle="1" w:styleId="LQschedule">
    <w:name w:val="LQschedule"/>
    <w:basedOn w:val="Normal"/>
    <w:next w:val="LQschedule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480" w:after="120" w:line="240" w:lineRule="auto"/>
      <w:ind w:left="567"/>
      <w:jc w:val="center"/>
    </w:pPr>
    <w:rPr>
      <w:rFonts w:ascii="Times New Roman" w:hAnsi="Times New Roman"/>
      <w:sz w:val="30"/>
    </w:rPr>
  </w:style>
  <w:style w:type="paragraph" w:customStyle="1" w:styleId="LQscheduleHead">
    <w:name w:val="LQschedule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after="100" w:line="240" w:lineRule="auto"/>
      <w:ind w:left="567"/>
      <w:jc w:val="center"/>
    </w:pPr>
    <w:rPr>
      <w:rFonts w:ascii="Times New Roman" w:hAnsi="Times New Roman"/>
      <w:sz w:val="28"/>
    </w:rPr>
  </w:style>
  <w:style w:type="paragraph" w:customStyle="1" w:styleId="LQschedules">
    <w:name w:val="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567"/>
      <w:jc w:val="center"/>
    </w:pPr>
    <w:rPr>
      <w:rFonts w:ascii="Times New Roman" w:hAnsi="Times New Roman"/>
      <w:sz w:val="30"/>
    </w:rPr>
  </w:style>
  <w:style w:type="paragraph" w:customStyle="1" w:styleId="LQsection">
    <w:name w:val="LQsection"/>
    <w:basedOn w:val="Normal"/>
    <w:next w:val="LQ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20"/>
    </w:rPr>
  </w:style>
  <w:style w:type="paragraph" w:customStyle="1" w:styleId="LQsectionHead">
    <w:name w:val="LQsectionHead"/>
    <w:basedOn w:val="Normal"/>
    <w:next w:val="LQT1"/>
    <w:rsid w:val="008A5DA0"/>
    <w:pPr>
      <w:keepNext/>
      <w:tabs>
        <w:tab w:val="clear" w:pos="720"/>
        <w:tab w:val="clear" w:pos="1440"/>
        <w:tab w:val="clear" w:pos="2160"/>
        <w:tab w:val="clear" w:pos="2880"/>
        <w:tab w:val="clear" w:pos="4680"/>
        <w:tab w:val="clear" w:pos="5400"/>
        <w:tab w:val="clear" w:pos="9000"/>
      </w:tabs>
      <w:spacing w:before="80" w:line="220" w:lineRule="atLeast"/>
      <w:ind w:left="567"/>
      <w:jc w:val="center"/>
    </w:pPr>
    <w:rPr>
      <w:rFonts w:ascii="Times New Roman" w:hAnsi="Times New Roman"/>
      <w:i/>
      <w:sz w:val="21"/>
    </w:rPr>
  </w:style>
  <w:style w:type="paragraph" w:customStyle="1" w:styleId="LQSublist1">
    <w:name w:val="LQSublist1"/>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hanging="397"/>
    </w:pPr>
    <w:rPr>
      <w:rFonts w:ascii="Times New Roman" w:hAnsi="Times New Roman"/>
      <w:sz w:val="21"/>
    </w:rPr>
  </w:style>
  <w:style w:type="paragraph" w:customStyle="1" w:styleId="LQSublist1Cont">
    <w:name w:val="LQSublist1 Cont"/>
    <w:basedOn w:val="Normal"/>
    <w:rsid w:val="008A5DA0"/>
    <w:pPr>
      <w:tabs>
        <w:tab w:val="clear" w:pos="720"/>
        <w:tab w:val="clear" w:pos="1440"/>
        <w:tab w:val="clear" w:pos="2160"/>
        <w:tab w:val="clear" w:pos="2880"/>
        <w:tab w:val="clear" w:pos="4680"/>
        <w:tab w:val="clear" w:pos="5400"/>
        <w:tab w:val="clear" w:pos="9000"/>
      </w:tabs>
      <w:spacing w:before="80" w:line="220" w:lineRule="atLeast"/>
      <w:ind w:left="1701"/>
    </w:pPr>
    <w:rPr>
      <w:rFonts w:ascii="Times New Roman" w:hAnsi="Times New Roman"/>
      <w:sz w:val="21"/>
    </w:rPr>
  </w:style>
  <w:style w:type="paragraph" w:customStyle="1" w:styleId="LQsubPart">
    <w:name w:val="LQsubPart"/>
    <w:basedOn w:val="Normal"/>
    <w:next w:val="LQsubPart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120" w:line="240" w:lineRule="auto"/>
      <w:ind w:left="567"/>
      <w:jc w:val="center"/>
    </w:pPr>
    <w:rPr>
      <w:rFonts w:ascii="Times New Roman" w:hAnsi="Times New Roman"/>
      <w:sz w:val="22"/>
    </w:rPr>
  </w:style>
  <w:style w:type="paragraph" w:customStyle="1" w:styleId="LQsubPartHead">
    <w:name w:val="LQsubPartHead"/>
    <w:basedOn w:val="Normal"/>
    <w:next w:val="LQT1"/>
    <w:rsid w:val="008A5DA0"/>
    <w:pPr>
      <w:keepNext/>
      <w:tabs>
        <w:tab w:val="clear" w:pos="720"/>
        <w:tab w:val="clear" w:pos="1440"/>
        <w:tab w:val="clear" w:pos="2160"/>
        <w:tab w:val="clear" w:pos="2880"/>
        <w:tab w:val="clear" w:pos="4680"/>
        <w:tab w:val="clear" w:pos="5400"/>
        <w:tab w:val="clear" w:pos="9000"/>
        <w:tab w:val="center" w:pos="4167"/>
        <w:tab w:val="right" w:pos="8335"/>
      </w:tabs>
      <w:spacing w:before="120" w:line="240" w:lineRule="auto"/>
      <w:ind w:left="567"/>
      <w:jc w:val="center"/>
    </w:pPr>
    <w:rPr>
      <w:rFonts w:ascii="Times New Roman" w:hAnsi="Times New Roman"/>
      <w:sz w:val="21"/>
    </w:rPr>
  </w:style>
  <w:style w:type="paragraph" w:customStyle="1" w:styleId="LQsubSection">
    <w:name w:val="LQsubSection"/>
    <w:basedOn w:val="Normal"/>
    <w:next w:val="LQsubSectionHead"/>
    <w:rsid w:val="008A5DA0"/>
    <w:pPr>
      <w:keepNext/>
      <w:tabs>
        <w:tab w:val="clear" w:pos="720"/>
        <w:tab w:val="clear" w:pos="1440"/>
        <w:tab w:val="clear" w:pos="2160"/>
        <w:tab w:val="clear" w:pos="2880"/>
        <w:tab w:val="clear" w:pos="4680"/>
        <w:tab w:val="clear" w:pos="5400"/>
        <w:tab w:val="clear" w:pos="9000"/>
        <w:tab w:val="center" w:pos="4451"/>
        <w:tab w:val="right" w:pos="8335"/>
      </w:tabs>
      <w:spacing w:before="80" w:line="240" w:lineRule="auto"/>
      <w:ind w:left="567"/>
      <w:jc w:val="center"/>
    </w:pPr>
    <w:rPr>
      <w:rFonts w:ascii="Times New Roman" w:hAnsi="Times New Roman"/>
      <w:sz w:val="18"/>
    </w:rPr>
  </w:style>
  <w:style w:type="paragraph" w:customStyle="1" w:styleId="LQsubSectionHead">
    <w:name w:val="LQsubSectionHead"/>
    <w:basedOn w:val="Normal"/>
    <w:next w:val="LQT1"/>
    <w:rsid w:val="008A5DA0"/>
    <w:pPr>
      <w:keepNext/>
      <w:tabs>
        <w:tab w:val="clear" w:pos="720"/>
        <w:tab w:val="clear" w:pos="1440"/>
        <w:tab w:val="clear" w:pos="2160"/>
        <w:tab w:val="clear" w:pos="2880"/>
        <w:tab w:val="clear" w:pos="4680"/>
        <w:tab w:val="clear" w:pos="5400"/>
        <w:tab w:val="clear" w:pos="9000"/>
      </w:tabs>
      <w:spacing w:before="40" w:line="220" w:lineRule="atLeast"/>
      <w:ind w:left="567"/>
      <w:jc w:val="center"/>
    </w:pPr>
    <w:rPr>
      <w:rFonts w:ascii="Times New Roman" w:hAnsi="Times New Roman"/>
      <w:i/>
      <w:sz w:val="20"/>
    </w:rPr>
  </w:style>
  <w:style w:type="paragraph" w:customStyle="1" w:styleId="LQT1Indent">
    <w:name w:val="LQT1 Indent"/>
    <w:basedOn w:val="LQT1"/>
    <w:rsid w:val="008A5DA0"/>
    <w:pPr>
      <w:ind w:firstLine="170"/>
    </w:pPr>
  </w:style>
  <w:style w:type="paragraph" w:customStyle="1" w:styleId="LQT3">
    <w:name w:val="LQT3"/>
    <w:basedOn w:val="LQT2"/>
    <w:rsid w:val="008A5DA0"/>
    <w:pPr>
      <w:ind w:left="1304"/>
    </w:pPr>
  </w:style>
  <w:style w:type="paragraph" w:customStyle="1" w:styleId="LQT4">
    <w:name w:val="LQT4"/>
    <w:basedOn w:val="LQT3"/>
    <w:rsid w:val="008A5DA0"/>
    <w:pPr>
      <w:ind w:left="1701"/>
    </w:pPr>
  </w:style>
  <w:style w:type="paragraph" w:customStyle="1" w:styleId="LQT5">
    <w:name w:val="LQT5"/>
    <w:basedOn w:val="LQT4"/>
    <w:rsid w:val="008A5DA0"/>
    <w:pPr>
      <w:ind w:left="2268"/>
    </w:pPr>
  </w:style>
  <w:style w:type="paragraph" w:customStyle="1" w:styleId="LQTableCaption">
    <w:name w:val="LQTableCaption"/>
    <w:basedOn w:val="Normal"/>
    <w:next w:val="LQTableTopText"/>
    <w:rsid w:val="008A5DA0"/>
    <w:pPr>
      <w:tabs>
        <w:tab w:val="clear" w:pos="720"/>
        <w:tab w:val="clear" w:pos="1440"/>
        <w:tab w:val="clear" w:pos="2160"/>
        <w:tab w:val="clear" w:pos="2880"/>
        <w:tab w:val="clear" w:pos="4680"/>
        <w:tab w:val="clear" w:pos="5400"/>
        <w:tab w:val="clear" w:pos="9000"/>
      </w:tabs>
      <w:spacing w:after="120" w:line="220" w:lineRule="atLeast"/>
      <w:ind w:left="567"/>
      <w:jc w:val="left"/>
    </w:pPr>
    <w:rPr>
      <w:rFonts w:ascii="Times New Roman" w:hAnsi="Times New Roman"/>
      <w:b/>
      <w:sz w:val="21"/>
    </w:rPr>
  </w:style>
  <w:style w:type="paragraph" w:customStyle="1" w:styleId="LQTableTopText">
    <w:name w:val="LQ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ind w:left="567"/>
    </w:pPr>
    <w:rPr>
      <w:rFonts w:ascii="Times New Roman" w:hAnsi="Times New Roman"/>
      <w:sz w:val="21"/>
    </w:rPr>
  </w:style>
  <w:style w:type="paragraph" w:customStyle="1" w:styleId="LQTableFoot">
    <w:name w:val="LQTableFoot"/>
    <w:basedOn w:val="Normal"/>
    <w:rsid w:val="008A5DA0"/>
    <w:pPr>
      <w:tabs>
        <w:tab w:val="clear" w:pos="720"/>
        <w:tab w:val="clear" w:pos="1440"/>
        <w:tab w:val="clear" w:pos="2160"/>
        <w:tab w:val="clear" w:pos="2880"/>
        <w:tab w:val="clear" w:pos="4680"/>
        <w:tab w:val="clear" w:pos="5400"/>
        <w:tab w:val="clear" w:pos="9000"/>
      </w:tabs>
      <w:spacing w:before="40" w:line="220" w:lineRule="atLeast"/>
      <w:ind w:left="567"/>
    </w:pPr>
    <w:rPr>
      <w:rFonts w:ascii="Times New Roman" w:hAnsi="Times New Roman"/>
      <w:sz w:val="20"/>
    </w:rPr>
  </w:style>
  <w:style w:type="paragraph" w:customStyle="1" w:styleId="LQTableNumber">
    <w:name w:val="LQTableNumber"/>
    <w:basedOn w:val="LQTableCaption"/>
    <w:next w:val="LQTableCaption"/>
    <w:rsid w:val="008A5DA0"/>
    <w:pPr>
      <w:spacing w:before="120"/>
    </w:pPr>
  </w:style>
  <w:style w:type="paragraph" w:customStyle="1" w:styleId="LQTOC10">
    <w:name w:val="LQTOC 10"/>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ascii="Times New Roman" w:hAnsi="Times New Roman"/>
      <w:sz w:val="21"/>
    </w:rPr>
  </w:style>
  <w:style w:type="paragraph" w:customStyle="1" w:styleId="LQTOC11">
    <w:name w:val="LQTOC 11"/>
    <w:basedOn w:val="Normal"/>
    <w:rsid w:val="008A5DA0"/>
    <w:pPr>
      <w:keepLines/>
      <w:tabs>
        <w:tab w:val="clear" w:pos="720"/>
        <w:tab w:val="clear" w:pos="1440"/>
        <w:tab w:val="clear" w:pos="2160"/>
        <w:tab w:val="clear" w:pos="2880"/>
        <w:tab w:val="clear" w:pos="4680"/>
        <w:tab w:val="clear" w:pos="5400"/>
        <w:tab w:val="clear" w:pos="9000"/>
        <w:tab w:val="right" w:pos="1680"/>
        <w:tab w:val="left" w:pos="1800"/>
        <w:tab w:val="left" w:pos="2120"/>
        <w:tab w:val="right" w:pos="2245"/>
        <w:tab w:val="left" w:pos="2364"/>
        <w:tab w:val="right" w:pos="8280"/>
      </w:tabs>
      <w:spacing w:after="40" w:line="240" w:lineRule="auto"/>
      <w:ind w:left="2120" w:right="720" w:hanging="2120"/>
      <w:jc w:val="left"/>
    </w:pPr>
    <w:rPr>
      <w:rFonts w:ascii="Times New Roman" w:hAnsi="Times New Roman"/>
      <w:sz w:val="21"/>
    </w:rPr>
  </w:style>
  <w:style w:type="paragraph" w:customStyle="1" w:styleId="LQTOC12">
    <w:name w:val="LQTOC 12"/>
    <w:basedOn w:val="Normal"/>
    <w:next w:val="LQTOC10"/>
    <w:rsid w:val="008A5DA0"/>
    <w:pPr>
      <w:keepNext/>
      <w:tabs>
        <w:tab w:val="clear" w:pos="720"/>
        <w:tab w:val="clear" w:pos="1440"/>
        <w:tab w:val="clear" w:pos="2160"/>
        <w:tab w:val="clear" w:pos="2880"/>
        <w:tab w:val="clear" w:pos="4680"/>
        <w:tab w:val="clear" w:pos="5400"/>
        <w:tab w:val="clear" w:pos="9000"/>
      </w:tabs>
      <w:spacing w:after="240" w:line="240" w:lineRule="auto"/>
      <w:ind w:left="567"/>
      <w:jc w:val="center"/>
    </w:pPr>
    <w:rPr>
      <w:rFonts w:ascii="Times New Roman" w:hAnsi="Times New Roman"/>
    </w:rPr>
  </w:style>
  <w:style w:type="paragraph" w:customStyle="1" w:styleId="LQTOC9Indent">
    <w:name w:val="LQTOC 9 Indent"/>
    <w:basedOn w:val="Normal"/>
    <w:rsid w:val="008A5DA0"/>
    <w:pPr>
      <w:keepLines/>
      <w:tabs>
        <w:tab w:val="clear" w:pos="720"/>
        <w:tab w:val="clear" w:pos="1440"/>
        <w:tab w:val="clear" w:pos="2160"/>
        <w:tab w:val="clear" w:pos="2880"/>
        <w:tab w:val="clear" w:pos="4680"/>
        <w:tab w:val="clear" w:pos="5400"/>
        <w:tab w:val="clear" w:pos="9000"/>
        <w:tab w:val="left" w:pos="1559"/>
        <w:tab w:val="right" w:pos="8277"/>
      </w:tabs>
      <w:spacing w:after="40" w:line="240" w:lineRule="auto"/>
      <w:ind w:left="1559" w:right="720" w:hanging="992"/>
    </w:pPr>
    <w:rPr>
      <w:rFonts w:ascii="Times New Roman" w:hAnsi="Times New Roman"/>
      <w:sz w:val="21"/>
    </w:rPr>
  </w:style>
  <w:style w:type="paragraph" w:customStyle="1" w:styleId="Made">
    <w:name w:val="Made"/>
    <w:basedOn w:val="Normal"/>
    <w:next w:val="Laid"/>
    <w:link w:val="MadeChar"/>
    <w:rsid w:val="008A5DA0"/>
    <w:pPr>
      <w:tabs>
        <w:tab w:val="clear" w:pos="720"/>
        <w:tab w:val="clear" w:pos="1440"/>
        <w:tab w:val="clear" w:pos="2160"/>
        <w:tab w:val="clear" w:pos="2880"/>
        <w:tab w:val="clear" w:pos="4680"/>
        <w:tab w:val="clear" w:pos="5400"/>
        <w:tab w:val="clear" w:pos="9000"/>
        <w:tab w:val="left" w:pos="2438"/>
        <w:tab w:val="left" w:pos="2835"/>
        <w:tab w:val="left" w:pos="3232"/>
        <w:tab w:val="left" w:pos="3629"/>
        <w:tab w:val="right" w:pos="6804"/>
      </w:tabs>
      <w:spacing w:after="160" w:line="220" w:lineRule="atLeast"/>
      <w:ind w:left="1541" w:right="1541"/>
    </w:pPr>
    <w:rPr>
      <w:rFonts w:ascii="Times New Roman" w:hAnsi="Times New Roman"/>
      <w:i/>
      <w:sz w:val="21"/>
    </w:rPr>
  </w:style>
  <w:style w:type="character" w:customStyle="1" w:styleId="MadeChar">
    <w:name w:val="Made Char"/>
    <w:link w:val="Made"/>
    <w:locked/>
    <w:rsid w:val="008A5DA0"/>
    <w:rPr>
      <w:rFonts w:ascii="Times New Roman" w:hAnsi="Times New Roman"/>
      <w:i/>
      <w:sz w:val="21"/>
      <w:lang w:eastAsia="en-US"/>
    </w:rPr>
  </w:style>
  <w:style w:type="paragraph" w:customStyle="1" w:styleId="N1legal">
    <w:name w:val="N1legal"/>
    <w:basedOn w:val="Normal"/>
    <w:rsid w:val="008A5DA0"/>
    <w:pPr>
      <w:tabs>
        <w:tab w:val="clear" w:pos="720"/>
        <w:tab w:val="clear" w:pos="1440"/>
        <w:tab w:val="clear" w:pos="2160"/>
        <w:tab w:val="clear" w:pos="2880"/>
        <w:tab w:val="clear" w:pos="4680"/>
        <w:tab w:val="clear" w:pos="5400"/>
        <w:tab w:val="clear" w:pos="9000"/>
      </w:tabs>
      <w:spacing w:before="160" w:line="220" w:lineRule="atLeast"/>
      <w:ind w:firstLine="170"/>
    </w:pPr>
    <w:rPr>
      <w:rFonts w:ascii="Times New Roman" w:hAnsi="Times New Roman"/>
      <w:sz w:val="21"/>
    </w:rPr>
  </w:style>
  <w:style w:type="paragraph" w:customStyle="1" w:styleId="N3-N4">
    <w:name w:val="N3-N4"/>
    <w:basedOn w:val="N3"/>
    <w:next w:val="N4"/>
    <w:rsid w:val="008A5DA0"/>
    <w:pPr>
      <w:numPr>
        <w:ilvl w:val="0"/>
      </w:numPr>
      <w:tabs>
        <w:tab w:val="num" w:pos="360"/>
        <w:tab w:val="right" w:pos="1020"/>
        <w:tab w:val="left" w:pos="1134"/>
      </w:tabs>
      <w:ind w:left="1134" w:hanging="794"/>
    </w:pPr>
  </w:style>
  <w:style w:type="paragraph" w:customStyle="1" w:styleId="N4">
    <w:name w:val="N4"/>
    <w:basedOn w:val="N3"/>
    <w:rsid w:val="008A5DA0"/>
    <w:pPr>
      <w:numPr>
        <w:ilvl w:val="3"/>
      </w:numPr>
      <w:tabs>
        <w:tab w:val="num" w:pos="360"/>
        <w:tab w:val="num" w:pos="1134"/>
      </w:tabs>
      <w:ind w:left="1134" w:hanging="113"/>
    </w:pPr>
  </w:style>
  <w:style w:type="paragraph" w:customStyle="1" w:styleId="N4-N5">
    <w:name w:val="N4-N5"/>
    <w:basedOn w:val="N4"/>
    <w:next w:val="N5"/>
    <w:rsid w:val="008A5DA0"/>
    <w:pPr>
      <w:numPr>
        <w:ilvl w:val="0"/>
      </w:numPr>
      <w:tabs>
        <w:tab w:val="num" w:pos="360"/>
        <w:tab w:val="right" w:pos="1021"/>
        <w:tab w:val="left" w:pos="1134"/>
        <w:tab w:val="left" w:pos="1701"/>
      </w:tabs>
      <w:ind w:left="1701" w:hanging="1701"/>
    </w:pPr>
  </w:style>
  <w:style w:type="paragraph" w:customStyle="1" w:styleId="N5">
    <w:name w:val="N5"/>
    <w:basedOn w:val="N4"/>
    <w:rsid w:val="008A5DA0"/>
    <w:pPr>
      <w:numPr>
        <w:ilvl w:val="4"/>
      </w:numPr>
      <w:tabs>
        <w:tab w:val="num" w:pos="360"/>
        <w:tab w:val="num" w:pos="1701"/>
      </w:tabs>
      <w:ind w:left="1701" w:hanging="567"/>
    </w:pPr>
  </w:style>
  <w:style w:type="paragraph" w:customStyle="1" w:styleId="Negative">
    <w:name w:val="Negative"/>
    <w:basedOn w:val="Normal"/>
    <w:next w:val="linespace"/>
    <w:rsid w:val="008A5DA0"/>
    <w:pPr>
      <w:tabs>
        <w:tab w:val="clear" w:pos="720"/>
        <w:tab w:val="clear" w:pos="1440"/>
        <w:tab w:val="clear" w:pos="2160"/>
        <w:tab w:val="clear" w:pos="2880"/>
        <w:tab w:val="clear" w:pos="4680"/>
        <w:tab w:val="clear" w:pos="5400"/>
        <w:tab w:val="clear" w:pos="9000"/>
        <w:tab w:val="left" w:pos="3232"/>
        <w:tab w:val="left" w:pos="3629"/>
        <w:tab w:val="right" w:pos="6804"/>
      </w:tabs>
      <w:spacing w:before="160" w:after="160" w:line="220" w:lineRule="atLeast"/>
      <w:ind w:left="1712" w:right="1542" w:hanging="170"/>
      <w:jc w:val="left"/>
    </w:pPr>
    <w:rPr>
      <w:rFonts w:ascii="Times New Roman" w:hAnsi="Times New Roman"/>
      <w:i/>
      <w:sz w:val="21"/>
    </w:rPr>
  </w:style>
  <w:style w:type="paragraph" w:customStyle="1" w:styleId="NLQDefPara">
    <w:name w:val="NLQ Def Para"/>
    <w:basedOn w:val="LQDefPara"/>
    <w:rsid w:val="008A5DA0"/>
    <w:pPr>
      <w:ind w:left="1474"/>
    </w:pPr>
  </w:style>
  <w:style w:type="paragraph" w:customStyle="1" w:styleId="NLQDisplayItem">
    <w:name w:val="NLQDisplayItem"/>
    <w:basedOn w:val="LQDisplayItem"/>
    <w:rsid w:val="008A5DA0"/>
    <w:pPr>
      <w:ind w:left="1134"/>
    </w:pPr>
  </w:style>
  <w:style w:type="paragraph" w:customStyle="1" w:styleId="NLQH1">
    <w:name w:val="NLQH1"/>
    <w:basedOn w:val="LQH1"/>
    <w:next w:val="NLQN1"/>
    <w:rsid w:val="008A5DA0"/>
    <w:pPr>
      <w:ind w:left="1134"/>
    </w:pPr>
  </w:style>
  <w:style w:type="paragraph" w:customStyle="1" w:styleId="NLQN1">
    <w:name w:val="NLQN1"/>
    <w:basedOn w:val="LQN1"/>
    <w:rsid w:val="008A5DA0"/>
    <w:pPr>
      <w:ind w:left="1134"/>
    </w:pPr>
  </w:style>
  <w:style w:type="paragraph" w:customStyle="1" w:styleId="NLQH2">
    <w:name w:val="NLQH2"/>
    <w:basedOn w:val="LQH2"/>
    <w:next w:val="NLQN2"/>
    <w:rsid w:val="008A5DA0"/>
    <w:pPr>
      <w:ind w:left="1304"/>
    </w:pPr>
  </w:style>
  <w:style w:type="paragraph" w:customStyle="1" w:styleId="NLQN2">
    <w:name w:val="NLQN2"/>
    <w:basedOn w:val="LQN2"/>
    <w:rsid w:val="008A5DA0"/>
    <w:pPr>
      <w:ind w:left="1134"/>
    </w:pPr>
  </w:style>
  <w:style w:type="paragraph" w:customStyle="1" w:styleId="NLQH3">
    <w:name w:val="NLQH3"/>
    <w:basedOn w:val="LQH3"/>
    <w:next w:val="NLQN3"/>
    <w:rsid w:val="008A5DA0"/>
    <w:pPr>
      <w:ind w:left="1474"/>
    </w:pPr>
  </w:style>
  <w:style w:type="paragraph" w:customStyle="1" w:styleId="NLQN3">
    <w:name w:val="NLQN3"/>
    <w:basedOn w:val="LQN3"/>
    <w:rsid w:val="008A5DA0"/>
    <w:pPr>
      <w:ind w:left="1871"/>
    </w:pPr>
  </w:style>
  <w:style w:type="paragraph" w:customStyle="1" w:styleId="NLQList1">
    <w:name w:val="NLQList1"/>
    <w:basedOn w:val="LQList1"/>
    <w:rsid w:val="008A5DA0"/>
    <w:pPr>
      <w:ind w:left="1871"/>
    </w:pPr>
  </w:style>
  <w:style w:type="paragraph" w:customStyle="1" w:styleId="NLQList1Cont">
    <w:name w:val="NLQList1 Cont"/>
    <w:basedOn w:val="LQList1Cont"/>
    <w:rsid w:val="008A5DA0"/>
    <w:pPr>
      <w:ind w:left="1871"/>
    </w:pPr>
  </w:style>
  <w:style w:type="paragraph" w:customStyle="1" w:styleId="NLQN3-N4">
    <w:name w:val="NLQN3-N4"/>
    <w:basedOn w:val="NLQN3"/>
    <w:next w:val="NLQN4"/>
    <w:rsid w:val="008A5DA0"/>
    <w:pPr>
      <w:tabs>
        <w:tab w:val="clear" w:pos="1304"/>
        <w:tab w:val="right" w:pos="2155"/>
        <w:tab w:val="left" w:pos="2268"/>
      </w:tabs>
      <w:ind w:left="2268" w:hanging="794"/>
    </w:pPr>
  </w:style>
  <w:style w:type="paragraph" w:customStyle="1" w:styleId="NLQN4">
    <w:name w:val="NLQN4"/>
    <w:basedOn w:val="LQN4"/>
    <w:rsid w:val="008A5DA0"/>
    <w:pPr>
      <w:tabs>
        <w:tab w:val="clear" w:pos="1588"/>
        <w:tab w:val="clear" w:pos="1701"/>
        <w:tab w:val="right" w:pos="2155"/>
        <w:tab w:val="left" w:pos="2268"/>
      </w:tabs>
      <w:ind w:left="2268"/>
    </w:pPr>
  </w:style>
  <w:style w:type="paragraph" w:customStyle="1" w:styleId="NLQN4-N5">
    <w:name w:val="NLQN4-N5"/>
    <w:basedOn w:val="LQN4-N5"/>
    <w:next w:val="NLQN5"/>
    <w:rsid w:val="008A5DA0"/>
    <w:pPr>
      <w:tabs>
        <w:tab w:val="clear" w:pos="1588"/>
        <w:tab w:val="clear" w:pos="1701"/>
        <w:tab w:val="right" w:pos="2155"/>
        <w:tab w:val="left" w:pos="2835"/>
      </w:tabs>
      <w:ind w:left="2835" w:hanging="2835"/>
    </w:pPr>
  </w:style>
  <w:style w:type="paragraph" w:customStyle="1" w:styleId="NLQN5">
    <w:name w:val="NLQN5"/>
    <w:basedOn w:val="LQN5"/>
    <w:rsid w:val="008A5DA0"/>
    <w:pPr>
      <w:ind w:left="2835"/>
    </w:pPr>
  </w:style>
  <w:style w:type="paragraph" w:customStyle="1" w:styleId="NLQpart">
    <w:name w:val="NLQpart"/>
    <w:basedOn w:val="LQpart"/>
    <w:next w:val="NLQpartHead"/>
    <w:rsid w:val="008A5DA0"/>
    <w:pPr>
      <w:tabs>
        <w:tab w:val="clear" w:pos="4451"/>
        <w:tab w:val="center" w:pos="4734"/>
      </w:tabs>
      <w:ind w:left="1134"/>
    </w:pPr>
  </w:style>
  <w:style w:type="paragraph" w:customStyle="1" w:styleId="NLQpartHead">
    <w:name w:val="NLQpartHead"/>
    <w:basedOn w:val="LQpartHead"/>
    <w:next w:val="NLQT1"/>
    <w:rsid w:val="008A5DA0"/>
    <w:pPr>
      <w:ind w:left="1134"/>
    </w:pPr>
  </w:style>
  <w:style w:type="paragraph" w:customStyle="1" w:styleId="NLQT1">
    <w:name w:val="NLQT1"/>
    <w:basedOn w:val="LQT1"/>
    <w:rsid w:val="008A5DA0"/>
    <w:pPr>
      <w:ind w:left="1134"/>
    </w:pPr>
  </w:style>
  <w:style w:type="paragraph" w:customStyle="1" w:styleId="NLQschedule">
    <w:name w:val="NLQschedule"/>
    <w:basedOn w:val="LQschedule"/>
    <w:next w:val="NLQscheduleHead"/>
    <w:rsid w:val="008A5DA0"/>
    <w:pPr>
      <w:tabs>
        <w:tab w:val="clear" w:pos="4451"/>
        <w:tab w:val="center" w:pos="4734"/>
      </w:tabs>
      <w:ind w:left="1134"/>
    </w:pPr>
  </w:style>
  <w:style w:type="paragraph" w:customStyle="1" w:styleId="NLQscheduleHead">
    <w:name w:val="NLQscheduleHead"/>
    <w:basedOn w:val="LQscheduleHead"/>
    <w:next w:val="NLQT1"/>
    <w:rsid w:val="008A5DA0"/>
    <w:pPr>
      <w:ind w:left="1134"/>
    </w:pPr>
  </w:style>
  <w:style w:type="paragraph" w:customStyle="1" w:styleId="NLQschedules">
    <w:name w:val="NLQ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ind w:left="1134"/>
      <w:jc w:val="center"/>
    </w:pPr>
    <w:rPr>
      <w:rFonts w:ascii="Times New Roman" w:hAnsi="Times New Roman"/>
      <w:sz w:val="30"/>
    </w:rPr>
  </w:style>
  <w:style w:type="paragraph" w:customStyle="1" w:styleId="NLQsection">
    <w:name w:val="NLQsection"/>
    <w:basedOn w:val="LQsection"/>
    <w:next w:val="NLQsectionHead"/>
    <w:rsid w:val="008A5DA0"/>
    <w:pPr>
      <w:tabs>
        <w:tab w:val="clear" w:pos="4451"/>
        <w:tab w:val="center" w:pos="4734"/>
      </w:tabs>
      <w:ind w:left="1134"/>
    </w:pPr>
  </w:style>
  <w:style w:type="paragraph" w:customStyle="1" w:styleId="NLQsectionHead">
    <w:name w:val="NLQsectionHead"/>
    <w:basedOn w:val="LQsectionHead"/>
    <w:next w:val="NLQT1"/>
    <w:rsid w:val="008A5DA0"/>
    <w:pPr>
      <w:ind w:left="1134"/>
    </w:pPr>
  </w:style>
  <w:style w:type="paragraph" w:customStyle="1" w:styleId="NLQSublist1">
    <w:name w:val="NLQSublist1"/>
    <w:basedOn w:val="LQSublist1"/>
    <w:rsid w:val="008A5DA0"/>
    <w:pPr>
      <w:ind w:left="2308"/>
    </w:pPr>
  </w:style>
  <w:style w:type="paragraph" w:customStyle="1" w:styleId="NLQSublist1Cont">
    <w:name w:val="NLQSublist1 Cont"/>
    <w:basedOn w:val="LQSublist1Cont"/>
    <w:rsid w:val="008A5DA0"/>
    <w:pPr>
      <w:ind w:left="2308"/>
    </w:pPr>
  </w:style>
  <w:style w:type="paragraph" w:customStyle="1" w:styleId="NLQsubPart">
    <w:name w:val="NLQsubPart"/>
    <w:basedOn w:val="LQsubPart"/>
    <w:next w:val="NLQsubPartHead"/>
    <w:rsid w:val="008A5DA0"/>
    <w:pPr>
      <w:tabs>
        <w:tab w:val="clear" w:pos="4451"/>
        <w:tab w:val="center" w:pos="4734"/>
      </w:tabs>
      <w:ind w:left="1134"/>
    </w:pPr>
  </w:style>
  <w:style w:type="paragraph" w:customStyle="1" w:styleId="NLQsubPartHead">
    <w:name w:val="NLQsubPartHead"/>
    <w:basedOn w:val="LQsubPartHead"/>
    <w:next w:val="NLQT1"/>
    <w:rsid w:val="008A5DA0"/>
    <w:pPr>
      <w:ind w:left="1134"/>
    </w:pPr>
  </w:style>
  <w:style w:type="paragraph" w:customStyle="1" w:styleId="NLQsubSection">
    <w:name w:val="NLQsubSection"/>
    <w:basedOn w:val="LQsubSection"/>
    <w:next w:val="NLQsubSectionHead"/>
    <w:rsid w:val="008A5DA0"/>
    <w:pPr>
      <w:tabs>
        <w:tab w:val="clear" w:pos="4451"/>
        <w:tab w:val="center" w:pos="4734"/>
      </w:tabs>
      <w:ind w:left="1134"/>
    </w:pPr>
  </w:style>
  <w:style w:type="paragraph" w:customStyle="1" w:styleId="NLQsubSectionHead">
    <w:name w:val="NLQsubSectionHead"/>
    <w:basedOn w:val="LQsubSectionHead"/>
    <w:next w:val="NLQT1"/>
    <w:rsid w:val="008A5DA0"/>
    <w:pPr>
      <w:ind w:left="1134"/>
    </w:pPr>
  </w:style>
  <w:style w:type="paragraph" w:customStyle="1" w:styleId="NLQT1Indent">
    <w:name w:val="NLQT1 Indent"/>
    <w:basedOn w:val="LQT1Indent"/>
    <w:rsid w:val="008A5DA0"/>
    <w:pPr>
      <w:ind w:left="1134"/>
    </w:pPr>
  </w:style>
  <w:style w:type="paragraph" w:customStyle="1" w:styleId="NLQT2">
    <w:name w:val="NLQT2"/>
    <w:basedOn w:val="LQT2"/>
    <w:rsid w:val="008A5DA0"/>
    <w:pPr>
      <w:ind w:left="1134"/>
    </w:pPr>
  </w:style>
  <w:style w:type="paragraph" w:customStyle="1" w:styleId="NLQT3">
    <w:name w:val="NLQT3"/>
    <w:basedOn w:val="LQT3"/>
    <w:rsid w:val="008A5DA0"/>
    <w:pPr>
      <w:ind w:left="1871"/>
    </w:pPr>
  </w:style>
  <w:style w:type="paragraph" w:customStyle="1" w:styleId="NLQT4">
    <w:name w:val="NLQT4"/>
    <w:basedOn w:val="LQT4"/>
    <w:rsid w:val="008A5DA0"/>
    <w:pPr>
      <w:ind w:left="2268"/>
    </w:pPr>
  </w:style>
  <w:style w:type="paragraph" w:customStyle="1" w:styleId="NLQT5">
    <w:name w:val="NLQT5"/>
    <w:basedOn w:val="LQT5"/>
    <w:rsid w:val="008A5DA0"/>
    <w:pPr>
      <w:ind w:left="2835"/>
    </w:pPr>
  </w:style>
  <w:style w:type="paragraph" w:customStyle="1" w:styleId="NLQTableCaption">
    <w:name w:val="NLQTableCaption"/>
    <w:basedOn w:val="LQTableCaption"/>
    <w:next w:val="NLQTableTopText"/>
    <w:rsid w:val="008A5DA0"/>
    <w:pPr>
      <w:ind w:left="1134"/>
    </w:pPr>
  </w:style>
  <w:style w:type="paragraph" w:customStyle="1" w:styleId="NLQTableTopText">
    <w:name w:val="NLQTableTopText"/>
    <w:basedOn w:val="LQTableTopText"/>
    <w:rsid w:val="008A5DA0"/>
    <w:pPr>
      <w:ind w:left="1134"/>
    </w:pPr>
  </w:style>
  <w:style w:type="paragraph" w:customStyle="1" w:styleId="NLQTableFoot">
    <w:name w:val="NLQTableFoot"/>
    <w:basedOn w:val="LQTableFoot"/>
    <w:rsid w:val="008A5DA0"/>
    <w:pPr>
      <w:ind w:left="1134"/>
    </w:pPr>
  </w:style>
  <w:style w:type="paragraph" w:customStyle="1" w:styleId="NLQTableNumber">
    <w:name w:val="NLQTableNumber"/>
    <w:basedOn w:val="LQTableNumber"/>
    <w:rsid w:val="008A5DA0"/>
    <w:pPr>
      <w:ind w:left="1134"/>
    </w:pPr>
  </w:style>
  <w:style w:type="character" w:styleId="PageNumber">
    <w:name w:val="page number"/>
    <w:basedOn w:val="DefaultParagraphFont"/>
    <w:rsid w:val="008A5DA0"/>
  </w:style>
  <w:style w:type="paragraph" w:customStyle="1" w:styleId="Part">
    <w:name w:val="Part"/>
    <w:basedOn w:val="Normal"/>
    <w:next w:val="Part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line="240" w:lineRule="auto"/>
      <w:jc w:val="center"/>
    </w:pPr>
    <w:rPr>
      <w:rFonts w:ascii="Times New Roman" w:hAnsi="Times New Roman"/>
      <w:sz w:val="28"/>
    </w:rPr>
  </w:style>
  <w:style w:type="paragraph" w:customStyle="1" w:styleId="PartHead">
    <w:name w:val="PartHead"/>
    <w:basedOn w:val="Part"/>
    <w:next w:val="T1"/>
    <w:rsid w:val="008A5DA0"/>
    <w:pPr>
      <w:spacing w:before="120"/>
    </w:pPr>
    <w:rPr>
      <w:sz w:val="24"/>
    </w:rPr>
  </w:style>
  <w:style w:type="paragraph" w:customStyle="1" w:styleId="QualHead">
    <w:name w:val="QualHead"/>
    <w:basedOn w:val="Normal"/>
    <w:rsid w:val="008A5DA0"/>
    <w:pPr>
      <w:tabs>
        <w:tab w:val="clear" w:pos="720"/>
        <w:tab w:val="clear" w:pos="1440"/>
        <w:tab w:val="clear" w:pos="2160"/>
        <w:tab w:val="clear" w:pos="2880"/>
        <w:tab w:val="clear" w:pos="4680"/>
        <w:tab w:val="clear" w:pos="5400"/>
        <w:tab w:val="clear" w:pos="9000"/>
      </w:tabs>
      <w:spacing w:line="220" w:lineRule="atLeast"/>
      <w:jc w:val="center"/>
    </w:pPr>
    <w:rPr>
      <w:rFonts w:ascii="Times New Roman" w:hAnsi="Times New Roman"/>
      <w:sz w:val="21"/>
    </w:rPr>
  </w:style>
  <w:style w:type="character" w:customStyle="1" w:styleId="Ref">
    <w:name w:val="Ref"/>
    <w:rsid w:val="008A5DA0"/>
    <w:rPr>
      <w:sz w:val="21"/>
    </w:rPr>
  </w:style>
  <w:style w:type="paragraph" w:customStyle="1" w:styleId="Res">
    <w:name w:val="Res"/>
    <w:basedOn w:val="Pre"/>
    <w:next w:val="Pre"/>
    <w:rsid w:val="008A5DA0"/>
    <w:rPr>
      <w:b/>
    </w:rPr>
  </w:style>
  <w:style w:type="paragraph" w:customStyle="1" w:styleId="Royal">
    <w:name w:val="Royal"/>
    <w:basedOn w:val="Normal"/>
    <w:next w:val="Pre"/>
    <w:rsid w:val="008A5DA0"/>
    <w:pPr>
      <w:tabs>
        <w:tab w:val="clear" w:pos="720"/>
        <w:tab w:val="clear" w:pos="1440"/>
        <w:tab w:val="clear" w:pos="2160"/>
        <w:tab w:val="clear" w:pos="2880"/>
        <w:tab w:val="clear" w:pos="4680"/>
        <w:tab w:val="clear" w:pos="5400"/>
        <w:tab w:val="clear" w:pos="9000"/>
      </w:tabs>
      <w:spacing w:after="220" w:line="220" w:lineRule="atLeast"/>
      <w:jc w:val="center"/>
    </w:pPr>
    <w:rPr>
      <w:rFonts w:ascii="Times New Roman" w:hAnsi="Times New Roman"/>
      <w:sz w:val="21"/>
    </w:rPr>
  </w:style>
  <w:style w:type="paragraph" w:customStyle="1" w:styleId="Schedule">
    <w:name w:val="Schedule"/>
    <w:basedOn w:val="Normal"/>
    <w:next w:val="Schedule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480" w:after="120" w:line="240" w:lineRule="auto"/>
      <w:jc w:val="center"/>
    </w:pPr>
    <w:rPr>
      <w:rFonts w:ascii="Times New Roman" w:hAnsi="Times New Roman"/>
      <w:sz w:val="30"/>
    </w:rPr>
  </w:style>
  <w:style w:type="paragraph" w:customStyle="1" w:styleId="ScheduleHead">
    <w:name w:val="ScheduleHead"/>
    <w:basedOn w:val="Schedule"/>
    <w:next w:val="T1"/>
    <w:rsid w:val="008A5DA0"/>
    <w:pPr>
      <w:spacing w:before="120" w:after="100"/>
    </w:pPr>
    <w:rPr>
      <w:sz w:val="28"/>
    </w:rPr>
  </w:style>
  <w:style w:type="paragraph" w:customStyle="1" w:styleId="Schedules">
    <w:name w:val="Schedules"/>
    <w:basedOn w:val="Normal"/>
    <w:rsid w:val="008A5DA0"/>
    <w:pPr>
      <w:keepNext/>
      <w:tabs>
        <w:tab w:val="clear" w:pos="720"/>
        <w:tab w:val="clear" w:pos="1440"/>
        <w:tab w:val="clear" w:pos="2160"/>
        <w:tab w:val="clear" w:pos="2880"/>
        <w:tab w:val="clear" w:pos="4680"/>
        <w:tab w:val="clear" w:pos="5400"/>
        <w:tab w:val="clear" w:pos="9000"/>
      </w:tabs>
      <w:spacing w:before="480" w:after="480" w:line="240" w:lineRule="auto"/>
      <w:jc w:val="center"/>
    </w:pPr>
    <w:rPr>
      <w:rFonts w:ascii="Times New Roman" w:hAnsi="Times New Roman"/>
      <w:sz w:val="30"/>
    </w:rPr>
  </w:style>
  <w:style w:type="paragraph" w:customStyle="1" w:styleId="Section">
    <w:name w:val="Section"/>
    <w:basedOn w:val="Normal"/>
    <w:next w:val="SectionHead"/>
    <w:rsid w:val="008A5DA0"/>
    <w:pPr>
      <w:keepNext/>
      <w:tabs>
        <w:tab w:val="clear" w:pos="720"/>
        <w:tab w:val="clear" w:pos="1440"/>
        <w:tab w:val="clear" w:pos="2160"/>
        <w:tab w:val="clear" w:pos="2880"/>
        <w:tab w:val="clear" w:pos="4680"/>
        <w:tab w:val="clear" w:pos="5400"/>
        <w:tab w:val="clear" w:pos="9000"/>
        <w:tab w:val="center" w:pos="4167"/>
        <w:tab w:val="right" w:pos="8335"/>
      </w:tabs>
      <w:spacing w:before="80" w:line="240" w:lineRule="auto"/>
      <w:jc w:val="center"/>
    </w:pPr>
    <w:rPr>
      <w:rFonts w:ascii="Times New Roman" w:hAnsi="Times New Roman"/>
      <w:sz w:val="20"/>
    </w:rPr>
  </w:style>
  <w:style w:type="paragraph" w:customStyle="1" w:styleId="SectionHead">
    <w:name w:val="SectionHead"/>
    <w:basedOn w:val="Normal"/>
    <w:next w:val="T1"/>
    <w:rsid w:val="008A5DA0"/>
    <w:pPr>
      <w:keepNext/>
      <w:tabs>
        <w:tab w:val="clear" w:pos="720"/>
        <w:tab w:val="clear" w:pos="1440"/>
        <w:tab w:val="clear" w:pos="2160"/>
        <w:tab w:val="clear" w:pos="2880"/>
        <w:tab w:val="clear" w:pos="4680"/>
        <w:tab w:val="clear" w:pos="5400"/>
        <w:tab w:val="clear" w:pos="9000"/>
      </w:tabs>
      <w:spacing w:before="80" w:line="220" w:lineRule="atLeast"/>
      <w:jc w:val="center"/>
    </w:pPr>
    <w:rPr>
      <w:rFonts w:ascii="Times New Roman" w:hAnsi="Times New Roman"/>
      <w:i/>
      <w:sz w:val="21"/>
    </w:rPr>
  </w:style>
  <w:style w:type="character" w:customStyle="1" w:styleId="SigAdd">
    <w:name w:val="Sig_Add"/>
    <w:basedOn w:val="DefaultParagraphFont"/>
    <w:rsid w:val="008A5DA0"/>
  </w:style>
  <w:style w:type="character" w:customStyle="1" w:styleId="SigDate">
    <w:name w:val="Sig_Date"/>
    <w:basedOn w:val="DefaultParagraphFont"/>
    <w:rsid w:val="008A5DA0"/>
  </w:style>
  <w:style w:type="character" w:customStyle="1" w:styleId="Sigsignatory">
    <w:name w:val="Sig_signatory"/>
    <w:basedOn w:val="DefaultParagraphFont"/>
    <w:rsid w:val="008A5DA0"/>
  </w:style>
  <w:style w:type="character" w:customStyle="1" w:styleId="SigSignee">
    <w:name w:val="Sig_Signee"/>
    <w:rsid w:val="008A5DA0"/>
    <w:rPr>
      <w:i/>
    </w:rPr>
  </w:style>
  <w:style w:type="character" w:customStyle="1" w:styleId="Sigtitle">
    <w:name w:val="Sig_title"/>
    <w:basedOn w:val="DefaultParagraphFont"/>
    <w:rsid w:val="008A5DA0"/>
  </w:style>
  <w:style w:type="paragraph" w:customStyle="1" w:styleId="SigBlock">
    <w:name w:val="SigBlock"/>
    <w:basedOn w:val="Normal"/>
    <w:rsid w:val="008A5DA0"/>
    <w:pPr>
      <w:keepLines/>
      <w:tabs>
        <w:tab w:val="clear" w:pos="720"/>
        <w:tab w:val="clear" w:pos="1440"/>
        <w:tab w:val="clear" w:pos="2160"/>
        <w:tab w:val="clear" w:pos="2880"/>
        <w:tab w:val="clear" w:pos="4680"/>
        <w:tab w:val="clear" w:pos="5400"/>
        <w:tab w:val="clear" w:pos="9000"/>
        <w:tab w:val="right" w:pos="8280"/>
      </w:tabs>
      <w:spacing w:line="220" w:lineRule="atLeast"/>
      <w:jc w:val="left"/>
    </w:pPr>
    <w:rPr>
      <w:rFonts w:ascii="Times New Roman" w:hAnsi="Times New Roman"/>
      <w:sz w:val="21"/>
    </w:rPr>
  </w:style>
  <w:style w:type="paragraph" w:styleId="Signature">
    <w:name w:val="Signature"/>
    <w:basedOn w:val="Normal"/>
    <w:link w:val="SignatureChar"/>
    <w:rsid w:val="008A5DA0"/>
    <w:pPr>
      <w:tabs>
        <w:tab w:val="clear" w:pos="720"/>
        <w:tab w:val="clear" w:pos="1440"/>
        <w:tab w:val="clear" w:pos="2160"/>
        <w:tab w:val="clear" w:pos="2880"/>
        <w:tab w:val="clear" w:pos="4680"/>
        <w:tab w:val="clear" w:pos="5400"/>
        <w:tab w:val="clear" w:pos="9000"/>
      </w:tabs>
      <w:spacing w:line="220" w:lineRule="atLeast"/>
      <w:ind w:left="4320"/>
    </w:pPr>
    <w:rPr>
      <w:rFonts w:ascii="Times New Roman" w:hAnsi="Times New Roman"/>
      <w:sz w:val="21"/>
    </w:rPr>
  </w:style>
  <w:style w:type="character" w:customStyle="1" w:styleId="SignatureChar">
    <w:name w:val="Signature Char"/>
    <w:basedOn w:val="DefaultParagraphFont"/>
    <w:link w:val="Signature"/>
    <w:rsid w:val="008A5DA0"/>
    <w:rPr>
      <w:rFonts w:ascii="Times New Roman" w:hAnsi="Times New Roman"/>
      <w:sz w:val="21"/>
      <w:lang w:eastAsia="en-US"/>
    </w:rPr>
  </w:style>
  <w:style w:type="paragraph" w:customStyle="1" w:styleId="StraddleHeader">
    <w:name w:val="StraddleHeader"/>
    <w:basedOn w:val="Normal"/>
    <w:rsid w:val="008A5DA0"/>
    <w:pPr>
      <w:tabs>
        <w:tab w:val="clear" w:pos="720"/>
        <w:tab w:val="clear" w:pos="1440"/>
        <w:tab w:val="clear" w:pos="2160"/>
        <w:tab w:val="clear" w:pos="2880"/>
        <w:tab w:val="clear" w:pos="4680"/>
        <w:tab w:val="clear" w:pos="5400"/>
        <w:tab w:val="clear" w:pos="9000"/>
      </w:tabs>
      <w:spacing w:before="40" w:line="220" w:lineRule="atLeast"/>
      <w:jc w:val="left"/>
    </w:pPr>
    <w:rPr>
      <w:rFonts w:ascii="Times New Roman" w:hAnsi="Times New Roman"/>
      <w:b/>
      <w:sz w:val="21"/>
    </w:rPr>
  </w:style>
  <w:style w:type="paragraph" w:customStyle="1" w:styleId="Sublist1">
    <w:name w:val="Sublist1"/>
    <w:basedOn w:val="List1"/>
    <w:rsid w:val="008A5DA0"/>
    <w:pPr>
      <w:ind w:left="1134"/>
    </w:pPr>
  </w:style>
  <w:style w:type="paragraph" w:customStyle="1" w:styleId="Sublist1Cont">
    <w:name w:val="Sublist1 Cont"/>
    <w:basedOn w:val="Sublist1"/>
    <w:rsid w:val="008A5DA0"/>
    <w:pPr>
      <w:ind w:firstLine="0"/>
    </w:pPr>
  </w:style>
  <w:style w:type="paragraph" w:customStyle="1" w:styleId="SubPart">
    <w:name w:val="SubPart"/>
    <w:basedOn w:val="PartHead"/>
    <w:next w:val="SubPartHead"/>
    <w:rsid w:val="008A5DA0"/>
    <w:rPr>
      <w:sz w:val="22"/>
    </w:rPr>
  </w:style>
  <w:style w:type="paragraph" w:customStyle="1" w:styleId="SubPartHead">
    <w:name w:val="SubPartHead"/>
    <w:basedOn w:val="SubPart"/>
    <w:next w:val="T1"/>
    <w:rsid w:val="008A5DA0"/>
    <w:rPr>
      <w:sz w:val="21"/>
    </w:rPr>
  </w:style>
  <w:style w:type="paragraph" w:customStyle="1" w:styleId="SubSection">
    <w:name w:val="SubSection"/>
    <w:basedOn w:val="Section"/>
    <w:next w:val="SubSectionHead"/>
    <w:rsid w:val="008A5DA0"/>
    <w:rPr>
      <w:sz w:val="18"/>
    </w:rPr>
  </w:style>
  <w:style w:type="paragraph" w:customStyle="1" w:styleId="SubSectionHead">
    <w:name w:val="SubSectionHead"/>
    <w:basedOn w:val="SectionHead"/>
    <w:next w:val="T1"/>
    <w:rsid w:val="008A5DA0"/>
    <w:pPr>
      <w:spacing w:before="40"/>
    </w:pPr>
    <w:rPr>
      <w:sz w:val="20"/>
    </w:rPr>
  </w:style>
  <w:style w:type="paragraph" w:customStyle="1" w:styleId="T1Indent">
    <w:name w:val="T1 Indent"/>
    <w:basedOn w:val="T1"/>
    <w:rsid w:val="008A5DA0"/>
    <w:pPr>
      <w:ind w:firstLine="170"/>
    </w:pPr>
  </w:style>
  <w:style w:type="paragraph" w:customStyle="1" w:styleId="T2">
    <w:name w:val="T2"/>
    <w:basedOn w:val="T1"/>
    <w:rsid w:val="008A5DA0"/>
    <w:pPr>
      <w:spacing w:before="80"/>
    </w:pPr>
  </w:style>
  <w:style w:type="paragraph" w:customStyle="1" w:styleId="T3">
    <w:name w:val="T3"/>
    <w:basedOn w:val="T2"/>
    <w:rsid w:val="008A5DA0"/>
    <w:pPr>
      <w:ind w:left="737"/>
    </w:pPr>
  </w:style>
  <w:style w:type="paragraph" w:customStyle="1" w:styleId="T4">
    <w:name w:val="T4"/>
    <w:basedOn w:val="T3"/>
    <w:rsid w:val="008A5DA0"/>
    <w:pPr>
      <w:ind w:left="1134"/>
    </w:pPr>
  </w:style>
  <w:style w:type="paragraph" w:customStyle="1" w:styleId="T5">
    <w:name w:val="T5"/>
    <w:basedOn w:val="T4"/>
    <w:rsid w:val="008A5DA0"/>
    <w:pPr>
      <w:ind w:left="1701"/>
    </w:pPr>
  </w:style>
  <w:style w:type="paragraph" w:customStyle="1" w:styleId="TableCaption">
    <w:name w:val="TableCaption"/>
    <w:basedOn w:val="Caption"/>
    <w:next w:val="TableTopText"/>
    <w:rsid w:val="008A5DA0"/>
    <w:pPr>
      <w:spacing w:before="0"/>
      <w:jc w:val="left"/>
    </w:pPr>
  </w:style>
  <w:style w:type="paragraph" w:customStyle="1" w:styleId="TableTopText">
    <w:name w:val="TableTopText"/>
    <w:basedOn w:val="Normal"/>
    <w:rsid w:val="008A5DA0"/>
    <w:pPr>
      <w:tabs>
        <w:tab w:val="clear" w:pos="720"/>
        <w:tab w:val="clear" w:pos="1440"/>
        <w:tab w:val="clear" w:pos="2160"/>
        <w:tab w:val="clear" w:pos="2880"/>
        <w:tab w:val="clear" w:pos="4680"/>
        <w:tab w:val="clear" w:pos="5400"/>
        <w:tab w:val="clear" w:pos="9000"/>
      </w:tabs>
      <w:spacing w:after="80" w:line="220" w:lineRule="atLeast"/>
    </w:pPr>
    <w:rPr>
      <w:rFonts w:ascii="Times New Roman" w:hAnsi="Times New Roman"/>
      <w:sz w:val="21"/>
    </w:rPr>
  </w:style>
  <w:style w:type="paragraph" w:customStyle="1" w:styleId="TableFoot">
    <w:name w:val="TableFoot"/>
    <w:basedOn w:val="Normal"/>
    <w:rsid w:val="008A5DA0"/>
    <w:pPr>
      <w:tabs>
        <w:tab w:val="clear" w:pos="720"/>
        <w:tab w:val="clear" w:pos="1440"/>
        <w:tab w:val="clear" w:pos="2160"/>
        <w:tab w:val="clear" w:pos="2880"/>
        <w:tab w:val="clear" w:pos="4680"/>
        <w:tab w:val="clear" w:pos="5400"/>
        <w:tab w:val="clear" w:pos="9000"/>
      </w:tabs>
      <w:spacing w:before="40" w:line="220" w:lineRule="atLeast"/>
    </w:pPr>
    <w:rPr>
      <w:rFonts w:ascii="Times New Roman" w:hAnsi="Times New Roman"/>
      <w:sz w:val="20"/>
    </w:rPr>
  </w:style>
  <w:style w:type="character" w:customStyle="1" w:styleId="TableFootRef">
    <w:name w:val="TableFootRef"/>
    <w:rsid w:val="008A5DA0"/>
    <w:rPr>
      <w:vertAlign w:val="superscript"/>
    </w:rPr>
  </w:style>
  <w:style w:type="paragraph" w:customStyle="1" w:styleId="TableNumber">
    <w:name w:val="TableNumber"/>
    <w:basedOn w:val="TableCaption"/>
    <w:next w:val="TableCaption"/>
    <w:rsid w:val="008A5DA0"/>
    <w:pPr>
      <w:spacing w:before="120"/>
    </w:pPr>
  </w:style>
  <w:style w:type="paragraph" w:customStyle="1" w:styleId="TableText">
    <w:name w:val="TableText"/>
    <w:basedOn w:val="Normal"/>
    <w:rsid w:val="008A5DA0"/>
    <w:pPr>
      <w:tabs>
        <w:tab w:val="clear" w:pos="720"/>
        <w:tab w:val="clear" w:pos="1440"/>
        <w:tab w:val="clear" w:pos="2160"/>
        <w:tab w:val="clear" w:pos="2880"/>
        <w:tab w:val="clear" w:pos="4680"/>
        <w:tab w:val="clear" w:pos="5400"/>
        <w:tab w:val="clear" w:pos="9000"/>
      </w:tabs>
      <w:spacing w:before="20" w:line="220" w:lineRule="atLeast"/>
      <w:jc w:val="left"/>
    </w:pPr>
    <w:rPr>
      <w:rFonts w:ascii="Times New Roman" w:hAnsi="Times New Roman"/>
      <w:sz w:val="21"/>
    </w:rPr>
  </w:style>
  <w:style w:type="paragraph" w:styleId="Title">
    <w:name w:val="Title"/>
    <w:basedOn w:val="Normal"/>
    <w:link w:val="TitleChar"/>
    <w:qFormat/>
    <w:rsid w:val="008A5DA0"/>
    <w:pPr>
      <w:tabs>
        <w:tab w:val="clear" w:pos="720"/>
        <w:tab w:val="clear" w:pos="1440"/>
        <w:tab w:val="clear" w:pos="2160"/>
        <w:tab w:val="clear" w:pos="2880"/>
        <w:tab w:val="clear" w:pos="4680"/>
        <w:tab w:val="clear" w:pos="5400"/>
        <w:tab w:val="clear" w:pos="9000"/>
      </w:tabs>
      <w:spacing w:after="600" w:line="240" w:lineRule="auto"/>
      <w:jc w:val="center"/>
    </w:pPr>
    <w:rPr>
      <w:rFonts w:ascii="Times New Roman" w:hAnsi="Times New Roman"/>
      <w:kern w:val="28"/>
      <w:sz w:val="32"/>
    </w:rPr>
  </w:style>
  <w:style w:type="character" w:customStyle="1" w:styleId="TitleChar">
    <w:name w:val="Title Char"/>
    <w:basedOn w:val="DefaultParagraphFont"/>
    <w:link w:val="Title"/>
    <w:rsid w:val="008A5DA0"/>
    <w:rPr>
      <w:rFonts w:ascii="Times New Roman" w:hAnsi="Times New Roman"/>
      <w:kern w:val="28"/>
      <w:sz w:val="32"/>
      <w:lang w:eastAsia="en-US"/>
    </w:rPr>
  </w:style>
  <w:style w:type="paragraph" w:customStyle="1" w:styleId="TOC10">
    <w:name w:val="TOC 10"/>
    <w:basedOn w:val="TOC9"/>
    <w:rsid w:val="008A5DA0"/>
    <w:pPr>
      <w:tabs>
        <w:tab w:val="clear" w:pos="576"/>
        <w:tab w:val="right" w:pos="1680"/>
        <w:tab w:val="left" w:pos="1800"/>
        <w:tab w:val="left" w:pos="2120"/>
      </w:tabs>
      <w:ind w:left="2120" w:hanging="2120"/>
      <w:jc w:val="left"/>
    </w:pPr>
  </w:style>
  <w:style w:type="paragraph" w:customStyle="1" w:styleId="TOC11">
    <w:name w:val="TOC 11"/>
    <w:basedOn w:val="TOC10"/>
    <w:rsid w:val="008A5DA0"/>
  </w:style>
  <w:style w:type="paragraph" w:customStyle="1" w:styleId="TOC12">
    <w:name w:val="TOC 12"/>
    <w:next w:val="TOC10"/>
    <w:rsid w:val="008A5DA0"/>
    <w:pPr>
      <w:keepNext/>
      <w:spacing w:after="240"/>
      <w:jc w:val="center"/>
    </w:pPr>
    <w:rPr>
      <w:rFonts w:ascii="Times New Roman" w:hAnsi="Times New Roman"/>
      <w:lang w:eastAsia="en-US"/>
    </w:rPr>
  </w:style>
  <w:style w:type="paragraph" w:styleId="TOC7">
    <w:name w:val="toc 7"/>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before="80" w:after="80" w:line="220" w:lineRule="atLeast"/>
      <w:jc w:val="center"/>
    </w:pPr>
    <w:rPr>
      <w:rFonts w:ascii="Times New Roman" w:hAnsi="Times New Roman"/>
      <w:noProof/>
      <w:sz w:val="25"/>
    </w:rPr>
  </w:style>
  <w:style w:type="paragraph" w:styleId="TOC8">
    <w:name w:val="toc 8"/>
    <w:basedOn w:val="Normal"/>
    <w:next w:val="Normal"/>
    <w:autoRedefine/>
    <w:semiHidden/>
    <w:rsid w:val="008A5DA0"/>
    <w:pPr>
      <w:tabs>
        <w:tab w:val="clear" w:pos="720"/>
        <w:tab w:val="clear" w:pos="1440"/>
        <w:tab w:val="clear" w:pos="2160"/>
        <w:tab w:val="clear" w:pos="2880"/>
        <w:tab w:val="clear" w:pos="4680"/>
        <w:tab w:val="clear" w:pos="5400"/>
        <w:tab w:val="clear" w:pos="9000"/>
        <w:tab w:val="right" w:pos="7938"/>
      </w:tabs>
      <w:spacing w:after="80" w:line="220" w:lineRule="atLeast"/>
      <w:jc w:val="center"/>
    </w:pPr>
    <w:rPr>
      <w:rFonts w:ascii="Times New Roman" w:hAnsi="Times New Roman"/>
      <w:noProof/>
    </w:rPr>
  </w:style>
  <w:style w:type="paragraph" w:customStyle="1" w:styleId="TOC9Indent">
    <w:name w:val="TOC 9 Indent"/>
    <w:basedOn w:val="Normal"/>
    <w:rsid w:val="008A5DA0"/>
    <w:pPr>
      <w:keepLines/>
      <w:tabs>
        <w:tab w:val="clear" w:pos="720"/>
        <w:tab w:val="clear" w:pos="1440"/>
        <w:tab w:val="clear" w:pos="2160"/>
        <w:tab w:val="clear" w:pos="2880"/>
        <w:tab w:val="clear" w:pos="4680"/>
        <w:tab w:val="clear" w:pos="5400"/>
        <w:tab w:val="clear" w:pos="9000"/>
        <w:tab w:val="left" w:pos="992"/>
        <w:tab w:val="right" w:pos="8277"/>
      </w:tabs>
      <w:spacing w:after="40" w:line="240" w:lineRule="auto"/>
      <w:ind w:left="992" w:right="720" w:hanging="992"/>
    </w:pPr>
    <w:rPr>
      <w:rFonts w:ascii="Times New Roman" w:hAnsi="Times New Roman"/>
      <w:sz w:val="21"/>
    </w:rPr>
  </w:style>
  <w:style w:type="paragraph" w:customStyle="1" w:styleId="XNote">
    <w:name w:val="X_Note"/>
    <w:basedOn w:val="Normal"/>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b/>
      <w:sz w:val="21"/>
    </w:rPr>
  </w:style>
  <w:style w:type="paragraph" w:customStyle="1" w:styleId="XNotenote">
    <w:name w:val="X_Note_note"/>
    <w:basedOn w:val="Normal"/>
    <w:next w:val="T1"/>
    <w:rsid w:val="008A5DA0"/>
    <w:pPr>
      <w:keepNext/>
      <w:tabs>
        <w:tab w:val="clear" w:pos="720"/>
        <w:tab w:val="clear" w:pos="1440"/>
        <w:tab w:val="clear" w:pos="2160"/>
        <w:tab w:val="clear" w:pos="2880"/>
        <w:tab w:val="clear" w:pos="4680"/>
        <w:tab w:val="clear" w:pos="5400"/>
        <w:tab w:val="clear" w:pos="9000"/>
      </w:tabs>
      <w:spacing w:after="120" w:line="220" w:lineRule="atLeast"/>
      <w:jc w:val="center"/>
    </w:pPr>
    <w:rPr>
      <w:rFonts w:ascii="Times New Roman" w:hAnsi="Times New Roman"/>
      <w:i/>
      <w:sz w:val="21"/>
    </w:rPr>
  </w:style>
  <w:style w:type="paragraph" w:customStyle="1" w:styleId="Price">
    <w:name w:val="Price"/>
    <w:basedOn w:val="Normal"/>
    <w:rsid w:val="008A5DA0"/>
    <w:pPr>
      <w:tabs>
        <w:tab w:val="clear" w:pos="720"/>
        <w:tab w:val="clear" w:pos="1440"/>
        <w:tab w:val="clear" w:pos="2160"/>
        <w:tab w:val="clear" w:pos="2880"/>
        <w:tab w:val="clear" w:pos="4680"/>
        <w:tab w:val="clear" w:pos="5400"/>
        <w:tab w:val="clear" w:pos="9000"/>
      </w:tabs>
      <w:spacing w:before="600" w:line="240" w:lineRule="auto"/>
    </w:pPr>
    <w:rPr>
      <w:rFonts w:ascii="Times New Roman" w:hAnsi="Times New Roman"/>
      <w:sz w:val="20"/>
    </w:rPr>
  </w:style>
  <w:style w:type="paragraph" w:customStyle="1" w:styleId="PrinterDetail">
    <w:name w:val="PrinterDetail"/>
    <w:basedOn w:val="Normal"/>
    <w:rsid w:val="008A5DA0"/>
    <w:pPr>
      <w:tabs>
        <w:tab w:val="clear" w:pos="720"/>
        <w:tab w:val="clear" w:pos="1440"/>
        <w:tab w:val="clear" w:pos="2160"/>
        <w:tab w:val="clear" w:pos="2880"/>
        <w:tab w:val="clear" w:pos="4680"/>
        <w:tab w:val="clear" w:pos="5400"/>
        <w:tab w:val="clear" w:pos="9000"/>
      </w:tabs>
      <w:spacing w:before="480" w:line="240" w:lineRule="auto"/>
    </w:pPr>
    <w:rPr>
      <w:rFonts w:ascii="Times New Roman" w:hAnsi="Times New Roman"/>
      <w:sz w:val="14"/>
    </w:rPr>
  </w:style>
  <w:style w:type="paragraph" w:customStyle="1" w:styleId="Copyright">
    <w:name w:val="Copyright"/>
    <w:basedOn w:val="Normal"/>
    <w:rsid w:val="008A5DA0"/>
    <w:pPr>
      <w:tabs>
        <w:tab w:val="clear" w:pos="720"/>
        <w:tab w:val="clear" w:pos="1440"/>
        <w:tab w:val="clear" w:pos="2160"/>
        <w:tab w:val="clear" w:pos="2880"/>
        <w:tab w:val="clear" w:pos="4680"/>
        <w:tab w:val="clear" w:pos="5400"/>
        <w:tab w:val="clear" w:pos="9000"/>
      </w:tabs>
      <w:spacing w:after="80" w:line="240" w:lineRule="auto"/>
      <w:jc w:val="left"/>
    </w:pPr>
    <w:rPr>
      <w:rFonts w:ascii="Times New Roman" w:hAnsi="Times New Roman"/>
      <w:sz w:val="16"/>
      <w:szCs w:val="24"/>
      <w:lang w:eastAsia="en-GB"/>
    </w:rPr>
  </w:style>
  <w:style w:type="paragraph" w:customStyle="1" w:styleId="CopyrightLine">
    <w:name w:val="Copyright Line"/>
    <w:basedOn w:val="Normal"/>
    <w:rsid w:val="008A5DA0"/>
    <w:pPr>
      <w:tabs>
        <w:tab w:val="clear" w:pos="720"/>
        <w:tab w:val="clear" w:pos="1440"/>
        <w:tab w:val="clear" w:pos="2160"/>
        <w:tab w:val="clear" w:pos="2880"/>
        <w:tab w:val="clear" w:pos="4680"/>
        <w:tab w:val="clear" w:pos="5400"/>
        <w:tab w:val="clear" w:pos="9000"/>
      </w:tabs>
      <w:spacing w:line="220" w:lineRule="atLeast"/>
    </w:pPr>
    <w:rPr>
      <w:rFonts w:ascii="Times New Roman" w:hAnsi="Times New Roman"/>
      <w:sz w:val="16"/>
      <w:szCs w:val="24"/>
      <w:lang w:eastAsia="en-GB"/>
    </w:rPr>
  </w:style>
  <w:style w:type="paragraph" w:styleId="NoSpacing">
    <w:name w:val="No Spacing"/>
    <w:uiPriority w:val="1"/>
    <w:qFormat/>
    <w:rsid w:val="008A5DA0"/>
    <w:rPr>
      <w:rFonts w:ascii="Calibri" w:eastAsia="Calibri" w:hAnsi="Calibri"/>
      <w:sz w:val="22"/>
      <w:szCs w:val="22"/>
      <w:lang w:eastAsia="en-US"/>
    </w:rPr>
  </w:style>
  <w:style w:type="table" w:styleId="TableGrid">
    <w:name w:val="Table Grid"/>
    <w:basedOn w:val="TableNormal"/>
    <w:uiPriority w:val="59"/>
    <w:rsid w:val="008A5DA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5DA0"/>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paragraph" w:customStyle="1" w:styleId="BillADBullet">
    <w:name w:val="BillADBullet"/>
    <w:basedOn w:val="Normal"/>
    <w:uiPriority w:val="9"/>
    <w:rsid w:val="008A5DA0"/>
    <w:pPr>
      <w:numPr>
        <w:numId w:val="7"/>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character" w:customStyle="1" w:styleId="HeaderChar">
    <w:name w:val="Header Char"/>
    <w:link w:val="Header"/>
    <w:uiPriority w:val="99"/>
    <w:rsid w:val="008A5DA0"/>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69502">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384372758">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61226">
      <w:bodyDiv w:val="1"/>
      <w:marLeft w:val="0"/>
      <w:marRight w:val="0"/>
      <w:marTop w:val="0"/>
      <w:marBottom w:val="0"/>
      <w:divBdr>
        <w:top w:val="none" w:sz="0" w:space="0" w:color="auto"/>
        <w:left w:val="none" w:sz="0" w:space="0" w:color="auto"/>
        <w:bottom w:val="none" w:sz="0" w:space="0" w:color="auto"/>
        <w:right w:val="none" w:sz="0" w:space="0" w:color="auto"/>
      </w:divBdr>
    </w:div>
    <w:div w:id="1093208436">
      <w:bodyDiv w:val="1"/>
      <w:marLeft w:val="0"/>
      <w:marRight w:val="0"/>
      <w:marTop w:val="0"/>
      <w:marBottom w:val="0"/>
      <w:divBdr>
        <w:top w:val="none" w:sz="0" w:space="0" w:color="auto"/>
        <w:left w:val="none" w:sz="0" w:space="0" w:color="auto"/>
        <w:bottom w:val="none" w:sz="0" w:space="0" w:color="auto"/>
        <w:right w:val="none" w:sz="0" w:space="0" w:color="auto"/>
      </w:divBdr>
    </w:div>
    <w:div w:id="1795250851">
      <w:bodyDiv w:val="1"/>
      <w:marLeft w:val="0"/>
      <w:marRight w:val="0"/>
      <w:marTop w:val="0"/>
      <w:marBottom w:val="0"/>
      <w:divBdr>
        <w:top w:val="none" w:sz="0" w:space="0" w:color="auto"/>
        <w:left w:val="none" w:sz="0" w:space="0" w:color="auto"/>
        <w:bottom w:val="none" w:sz="0" w:space="0" w:color="auto"/>
        <w:right w:val="none" w:sz="0" w:space="0" w:color="auto"/>
      </w:divBdr>
    </w:div>
    <w:div w:id="2024866393">
      <w:bodyDiv w:val="1"/>
      <w:marLeft w:val="0"/>
      <w:marRight w:val="0"/>
      <w:marTop w:val="0"/>
      <w:marBottom w:val="0"/>
      <w:divBdr>
        <w:top w:val="none" w:sz="0" w:space="0" w:color="auto"/>
        <w:left w:val="none" w:sz="0" w:space="0" w:color="auto"/>
        <w:bottom w:val="none" w:sz="0" w:space="0" w:color="auto"/>
        <w:right w:val="none" w:sz="0" w:space="0" w:color="auto"/>
      </w:divBdr>
    </w:div>
    <w:div w:id="205789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rss.dundee@gov.scot"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ygov.scot/rent-pressure-zone-che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DBA05-57FF-437C-8249-1B24730337B1}">
  <ds:schemaRefs>
    <ds:schemaRef ds:uri="http://schemas.microsoft.com/sharepoint/v3/contenttype/forms"/>
  </ds:schemaRefs>
</ds:datastoreItem>
</file>

<file path=customXml/itemProps2.xml><?xml version="1.0" encoding="utf-8"?>
<ds:datastoreItem xmlns:ds="http://schemas.openxmlformats.org/officeDocument/2006/customXml" ds:itemID="{C4026981-12CD-4120-8BCC-EB970C096E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97A26B-74DE-40CF-85B8-F7B4329E1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F4494A-868C-124B-8339-171B9C0C9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12</Pages>
  <Words>3529</Words>
  <Characters>20120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208204</dc:creator>
  <cp:lastModifiedBy>Jonathan Sutcliffe</cp:lastModifiedBy>
  <cp:revision>59</cp:revision>
  <cp:lastPrinted>2019-03-22T13:16:00Z</cp:lastPrinted>
  <dcterms:created xsi:type="dcterms:W3CDTF">2017-11-14T15:18:00Z</dcterms:created>
  <dcterms:modified xsi:type="dcterms:W3CDTF">2019-03-25T14:16:00Z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A14252425</vt:lpwstr>
  </property>
  <property fmtid="{D5CDD505-2E9C-101B-9397-08002B2CF9AE}" pid="4" name="Objective-Title">
    <vt:lpwstr>Prescribed document - Landlord's rent increase notice to tenant</vt:lpwstr>
  </property>
  <property fmtid="{D5CDD505-2E9C-101B-9397-08002B2CF9AE}" pid="5" name="Objective-Comment">
    <vt:lpwstr>
    </vt:lpwstr>
  </property>
  <property fmtid="{D5CDD505-2E9C-101B-9397-08002B2CF9AE}" pid="6" name="Objective-CreationStamp">
    <vt:filetime>2016-05-12T10:33:34Z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2017-04-26T14:09:41Z</vt:filetime>
  </property>
  <property fmtid="{D5CDD505-2E9C-101B-9397-08002B2CF9AE}" pid="10" name="Objective-ModificationStamp">
    <vt:filetime>2017-04-26T14:09:42Z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33.0</vt:lpwstr>
  </property>
  <property fmtid="{D5CDD505-2E9C-101B-9397-08002B2CF9AE}" pid="16" name="Objective-VersionNumber">
    <vt:i4>57</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